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90151" w14:textId="77777777" w:rsidR="00EA592B" w:rsidRDefault="00EA592B" w:rsidP="00482927">
      <w:pPr>
        <w:rPr>
          <w:b/>
          <w:sz w:val="28"/>
          <w:szCs w:val="28"/>
        </w:rPr>
      </w:pPr>
      <w:bookmarkStart w:id="0" w:name="_GoBack"/>
      <w:bookmarkEnd w:id="0"/>
      <w:r w:rsidRPr="00EA592B">
        <w:rPr>
          <w:b/>
          <w:sz w:val="28"/>
          <w:szCs w:val="28"/>
        </w:rPr>
        <w:t xml:space="preserve"> </w:t>
      </w:r>
      <w:r w:rsidR="00482927" w:rsidRPr="004E1489">
        <w:rPr>
          <w:b/>
          <w:sz w:val="28"/>
          <w:szCs w:val="28"/>
        </w:rPr>
        <w:t xml:space="preserve">DETAILLED </w:t>
      </w:r>
      <w:r w:rsidR="009B129A" w:rsidRPr="004E1489">
        <w:rPr>
          <w:b/>
          <w:sz w:val="28"/>
          <w:szCs w:val="28"/>
        </w:rPr>
        <w:t xml:space="preserve">SYLLABUS </w:t>
      </w:r>
      <w:r w:rsidR="009B129A">
        <w:rPr>
          <w:b/>
          <w:sz w:val="28"/>
          <w:szCs w:val="28"/>
        </w:rPr>
        <w:t xml:space="preserve">FOR </w:t>
      </w:r>
      <w:r w:rsidRPr="004E1489">
        <w:rPr>
          <w:b/>
          <w:sz w:val="28"/>
          <w:szCs w:val="28"/>
        </w:rPr>
        <w:t xml:space="preserve">ADAPTED </w:t>
      </w:r>
      <w:r w:rsidR="009B129A" w:rsidRPr="004E1489">
        <w:rPr>
          <w:b/>
          <w:sz w:val="28"/>
          <w:szCs w:val="28"/>
        </w:rPr>
        <w:t xml:space="preserve">A’LEVEL </w:t>
      </w:r>
      <w:r w:rsidR="00265C8A">
        <w:rPr>
          <w:b/>
          <w:sz w:val="28"/>
          <w:szCs w:val="28"/>
        </w:rPr>
        <w:t xml:space="preserve">HISTORY </w:t>
      </w:r>
      <w:r w:rsidR="00482927" w:rsidRPr="004E1489">
        <w:rPr>
          <w:b/>
          <w:sz w:val="28"/>
          <w:szCs w:val="28"/>
        </w:rPr>
        <w:t xml:space="preserve">OF </w:t>
      </w:r>
      <w:r>
        <w:rPr>
          <w:b/>
          <w:sz w:val="28"/>
          <w:szCs w:val="28"/>
        </w:rPr>
        <w:t>2024</w:t>
      </w:r>
    </w:p>
    <w:p w14:paraId="5DA448E1" w14:textId="77777777" w:rsidR="009B129A" w:rsidRPr="009815FF" w:rsidRDefault="009B129A" w:rsidP="009B129A">
      <w:pPr>
        <w:spacing w:line="240" w:lineRule="auto"/>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 xml:space="preserve">THE INTRODUCTORY SECTION OF ADAPTED A LEVEL </w:t>
      </w:r>
      <w:r>
        <w:rPr>
          <w:rFonts w:ascii="Arial" w:eastAsia="Times New Roman" w:hAnsi="Arial" w:cs="Arial"/>
          <w:b/>
          <w:bCs/>
          <w:color w:val="000000"/>
          <w:sz w:val="24"/>
          <w:szCs w:val="24"/>
        </w:rPr>
        <w:t xml:space="preserve">HISTORY </w:t>
      </w:r>
      <w:r w:rsidRPr="009815FF">
        <w:rPr>
          <w:rFonts w:ascii="Arial" w:eastAsia="Times New Roman" w:hAnsi="Arial" w:cs="Arial"/>
          <w:b/>
          <w:bCs/>
          <w:color w:val="000000"/>
          <w:sz w:val="24"/>
          <w:szCs w:val="24"/>
        </w:rPr>
        <w:t>SYLLABUS 2024</w:t>
      </w:r>
    </w:p>
    <w:p w14:paraId="028CD262" w14:textId="77777777" w:rsidR="009B129A" w:rsidRPr="009815FF" w:rsidRDefault="009B129A" w:rsidP="009B129A">
      <w:pPr>
        <w:spacing w:line="240" w:lineRule="auto"/>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SECTION 1</w:t>
      </w:r>
    </w:p>
    <w:p w14:paraId="6F6FA9A1" w14:textId="77777777" w:rsidR="009B129A" w:rsidRPr="009815FF" w:rsidRDefault="009B129A" w:rsidP="009B129A">
      <w:pPr>
        <w:spacing w:line="240" w:lineRule="auto"/>
        <w:ind w:left="180"/>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1.0 Introduction</w:t>
      </w:r>
    </w:p>
    <w:p w14:paraId="29CB6FE4" w14:textId="7BAFF391"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 xml:space="preserve">The Advanced Level Secondary </w:t>
      </w:r>
      <w:r>
        <w:rPr>
          <w:rFonts w:ascii="Arial" w:eastAsia="Times New Roman" w:hAnsi="Arial" w:cs="Arial"/>
          <w:color w:val="000000"/>
          <w:sz w:val="24"/>
          <w:szCs w:val="24"/>
        </w:rPr>
        <w:t xml:space="preserve">History </w:t>
      </w:r>
      <w:r w:rsidRPr="009815FF">
        <w:rPr>
          <w:rFonts w:ascii="Arial" w:eastAsia="Times New Roman" w:hAnsi="Arial" w:cs="Arial"/>
          <w:color w:val="000000"/>
          <w:sz w:val="24"/>
          <w:szCs w:val="24"/>
        </w:rPr>
        <w:t>Curriculum</w:t>
      </w:r>
      <w:ins w:id="1" w:author="ALI K" w:date="2024-12-11T09:11:00Z">
        <w:r w:rsidR="00250978">
          <w:rPr>
            <w:rFonts w:ascii="Arial" w:eastAsia="Times New Roman" w:hAnsi="Arial" w:cs="Arial"/>
            <w:color w:val="000000"/>
            <w:sz w:val="24"/>
            <w:szCs w:val="24"/>
          </w:rPr>
          <w:t xml:space="preserve"> for Uganda</w:t>
        </w:r>
      </w:ins>
      <w:r w:rsidRPr="009815FF">
        <w:rPr>
          <w:rFonts w:ascii="Arial" w:eastAsia="Times New Roman" w:hAnsi="Arial" w:cs="Arial"/>
          <w:color w:val="000000"/>
          <w:sz w:val="24"/>
          <w:szCs w:val="24"/>
        </w:rPr>
        <w:t xml:space="preserve"> has been re-organized to align it to the Lower Secondary Competency based model for ease of progression of learners from the Lower to Advanced Secondary Level. The alignment is as a result of the analysis of the existing Advanced Level </w:t>
      </w:r>
      <w:r>
        <w:rPr>
          <w:rFonts w:ascii="Arial" w:eastAsia="Times New Roman" w:hAnsi="Arial" w:cs="Arial"/>
          <w:color w:val="000000"/>
          <w:sz w:val="24"/>
          <w:szCs w:val="24"/>
        </w:rPr>
        <w:t xml:space="preserve">History </w:t>
      </w:r>
      <w:r w:rsidRPr="009815FF">
        <w:rPr>
          <w:rFonts w:ascii="Arial" w:eastAsia="Times New Roman" w:hAnsi="Arial" w:cs="Arial"/>
          <w:color w:val="000000"/>
          <w:sz w:val="24"/>
          <w:szCs w:val="24"/>
        </w:rPr>
        <w:t>curriculum published in 2013, to determine whether the content is:</w:t>
      </w:r>
    </w:p>
    <w:p w14:paraId="7C9045AE"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Appropriate</w:t>
      </w:r>
    </w:p>
    <w:p w14:paraId="45CE2BD5"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 xml:space="preserve">High pitched or </w:t>
      </w:r>
      <w:commentRangeStart w:id="2"/>
      <w:r w:rsidRPr="009815FF">
        <w:rPr>
          <w:rFonts w:ascii="Arial" w:eastAsia="Times New Roman" w:hAnsi="Arial" w:cs="Arial"/>
          <w:color w:val="000000"/>
          <w:sz w:val="24"/>
          <w:szCs w:val="24"/>
        </w:rPr>
        <w:t>overload</w:t>
      </w:r>
      <w:commentRangeEnd w:id="2"/>
      <w:r w:rsidR="00397367">
        <w:rPr>
          <w:rStyle w:val="CommentReference"/>
        </w:rPr>
        <w:commentReference w:id="2"/>
      </w:r>
    </w:p>
    <w:p w14:paraId="11745B88"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Covered at Lower Secondary</w:t>
      </w:r>
    </w:p>
    <w:p w14:paraId="37E81905"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Obsolete</w:t>
      </w:r>
    </w:p>
    <w:p w14:paraId="5E149986" w14:textId="77777777" w:rsidR="009B129A" w:rsidRPr="009815FF" w:rsidRDefault="009B129A" w:rsidP="009B129A">
      <w:pPr>
        <w:numPr>
          <w:ilvl w:val="0"/>
          <w:numId w:val="99"/>
        </w:numPr>
        <w:spacing w:after="0" w:line="240" w:lineRule="auto"/>
        <w:textAlignment w:val="baseline"/>
        <w:rPr>
          <w:rFonts w:ascii="Arial" w:eastAsia="Times New Roman" w:hAnsi="Arial" w:cs="Arial"/>
          <w:color w:val="000000"/>
          <w:sz w:val="24"/>
          <w:szCs w:val="24"/>
        </w:rPr>
      </w:pPr>
      <w:r w:rsidRPr="009815FF">
        <w:rPr>
          <w:rFonts w:ascii="Arial" w:eastAsia="Times New Roman" w:hAnsi="Arial" w:cs="Arial"/>
          <w:color w:val="000000"/>
          <w:sz w:val="24"/>
          <w:szCs w:val="24"/>
        </w:rPr>
        <w:t>Repeated in different topics and redundant</w:t>
      </w:r>
    </w:p>
    <w:p w14:paraId="5752992C" w14:textId="6B3EC7C0"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 xml:space="preserve">The results from the curriculum analysis revealed that there were overlap of concepts with what was covered at the Lower Secondary as well as concepts within different topics of the same subject. In addition, a number of syllabuses had content that is no longer necessary for </w:t>
      </w:r>
      <w:commentRangeStart w:id="3"/>
      <w:r w:rsidRPr="009815FF">
        <w:rPr>
          <w:rFonts w:ascii="Arial" w:eastAsia="Times New Roman" w:hAnsi="Arial" w:cs="Arial"/>
          <w:color w:val="000000"/>
          <w:sz w:val="24"/>
          <w:szCs w:val="24"/>
        </w:rPr>
        <w:t>today’s</w:t>
      </w:r>
      <w:commentRangeEnd w:id="3"/>
      <w:r w:rsidR="00555E3B">
        <w:rPr>
          <w:rStyle w:val="CommentReference"/>
        </w:rPr>
        <w:commentReference w:id="3"/>
      </w:r>
      <w:r w:rsidRPr="009815FF">
        <w:rPr>
          <w:rFonts w:ascii="Arial" w:eastAsia="Times New Roman" w:hAnsi="Arial" w:cs="Arial"/>
          <w:color w:val="000000"/>
          <w:sz w:val="24"/>
          <w:szCs w:val="24"/>
        </w:rPr>
        <w:t xml:space="preserve"> </w:t>
      </w:r>
      <w:ins w:id="4" w:author="ALI K" w:date="2024-12-11T09:22:00Z">
        <w:r w:rsidR="00822EA8">
          <w:rPr>
            <w:rFonts w:ascii="Arial" w:eastAsia="Times New Roman" w:hAnsi="Arial" w:cs="Arial"/>
            <w:color w:val="000000"/>
            <w:sz w:val="24"/>
            <w:szCs w:val="24"/>
          </w:rPr>
          <w:t>the</w:t>
        </w:r>
      </w:ins>
      <w:ins w:id="5" w:author="ALI K" w:date="2024-12-11T09:21:00Z">
        <w:r w:rsidR="00822EA8">
          <w:rPr>
            <w:rFonts w:ascii="Arial" w:eastAsia="Times New Roman" w:hAnsi="Arial" w:cs="Arial"/>
            <w:color w:val="000000"/>
            <w:sz w:val="24"/>
            <w:szCs w:val="24"/>
          </w:rPr>
          <w:t xml:space="preserve"> </w:t>
        </w:r>
      </w:ins>
      <w:r w:rsidRPr="009815FF">
        <w:rPr>
          <w:rFonts w:ascii="Arial" w:eastAsia="Times New Roman" w:hAnsi="Arial" w:cs="Arial"/>
          <w:color w:val="000000"/>
          <w:sz w:val="24"/>
          <w:szCs w:val="24"/>
        </w:rPr>
        <w:t>contemporary society and the 21</w:t>
      </w:r>
      <w:r w:rsidRPr="009815FF">
        <w:rPr>
          <w:rFonts w:ascii="Arial" w:eastAsia="Times New Roman" w:hAnsi="Arial" w:cs="Arial"/>
          <w:color w:val="000000"/>
          <w:sz w:val="14"/>
          <w:szCs w:val="14"/>
          <w:vertAlign w:val="superscript"/>
        </w:rPr>
        <w:t>st</w:t>
      </w:r>
      <w:r w:rsidRPr="009815FF">
        <w:rPr>
          <w:rFonts w:ascii="Arial" w:eastAsia="Times New Roman" w:hAnsi="Arial" w:cs="Arial"/>
          <w:color w:val="000000"/>
          <w:sz w:val="24"/>
          <w:szCs w:val="24"/>
        </w:rPr>
        <w:t xml:space="preserve"> century. This led to content overloads in those </w:t>
      </w:r>
      <w:commentRangeStart w:id="6"/>
      <w:proofErr w:type="spellStart"/>
      <w:r w:rsidRPr="009815FF">
        <w:rPr>
          <w:rFonts w:ascii="Arial" w:eastAsia="Times New Roman" w:hAnsi="Arial" w:cs="Arial"/>
          <w:color w:val="000000"/>
          <w:sz w:val="24"/>
          <w:szCs w:val="24"/>
        </w:rPr>
        <w:t>syll</w:t>
      </w:r>
      <w:ins w:id="7" w:author="ALI K" w:date="2024-12-11T09:22:00Z">
        <w:r w:rsidR="00822EA8">
          <w:rPr>
            <w:rFonts w:ascii="Arial" w:eastAsia="Times New Roman" w:hAnsi="Arial" w:cs="Arial"/>
            <w:color w:val="000000"/>
            <w:sz w:val="24"/>
            <w:szCs w:val="24"/>
          </w:rPr>
          <w:t>t</w:t>
        </w:r>
      </w:ins>
      <w:r w:rsidRPr="009815FF">
        <w:rPr>
          <w:rFonts w:ascii="Arial" w:eastAsia="Times New Roman" w:hAnsi="Arial" w:cs="Arial"/>
          <w:color w:val="000000"/>
          <w:sz w:val="24"/>
          <w:szCs w:val="24"/>
        </w:rPr>
        <w:t>abuses</w:t>
      </w:r>
      <w:commentRangeEnd w:id="6"/>
      <w:proofErr w:type="spellEnd"/>
      <w:r w:rsidR="00B245CD">
        <w:rPr>
          <w:rStyle w:val="CommentReference"/>
        </w:rPr>
        <w:commentReference w:id="6"/>
      </w:r>
      <w:r w:rsidRPr="009815FF">
        <w:rPr>
          <w:rFonts w:ascii="Arial" w:eastAsia="Times New Roman" w:hAnsi="Arial" w:cs="Arial"/>
          <w:color w:val="000000"/>
          <w:sz w:val="24"/>
          <w:szCs w:val="24"/>
        </w:rPr>
        <w:t>. </w:t>
      </w:r>
    </w:p>
    <w:p w14:paraId="16CB119E" w14:textId="77777777" w:rsidR="009B129A" w:rsidRPr="009815FF" w:rsidRDefault="009B129A" w:rsidP="009B129A">
      <w:pPr>
        <w:spacing w:line="240" w:lineRule="auto"/>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1.1 Changes to Curriculum </w:t>
      </w:r>
    </w:p>
    <w:p w14:paraId="076F8BB4"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The alignment of the existing A-Level Curriculum to the Lower Secondary made changes in the pedagogies of learning from a knowledge and objective based approach to an integrated and learner centered competency-based approach. The adapted syllabus therefore is a result of rationalizing, integrating and merging content with overlaps and similar skills, dropping topics that had been studied at Lower Secondary, or, no longer critical and relevant for the current learning needs and upgrading those that were of low competencies to match with the advanced level. The learning process has been clearly stipulated in the scope and sequence chart recognizing progression of learning derived from the learning outcomes with corresponding assessment strategies. The detailed syllabus page unfolds the learning experiences and achievement expectations as a process rather than an event. </w:t>
      </w:r>
    </w:p>
    <w:p w14:paraId="5D4F3FCC" w14:textId="77777777" w:rsidR="009B129A" w:rsidRPr="009815FF" w:rsidRDefault="009B129A" w:rsidP="009B129A">
      <w:pPr>
        <w:spacing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This History </w:t>
      </w:r>
      <w:r w:rsidRPr="009815FF">
        <w:rPr>
          <w:rFonts w:ascii="Arial" w:eastAsia="Times New Roman" w:hAnsi="Arial" w:cs="Arial"/>
          <w:color w:val="000000"/>
          <w:sz w:val="24"/>
          <w:szCs w:val="24"/>
        </w:rPr>
        <w:t xml:space="preserve">syllabus is part of the Adapted A-Level Curriculum published for S5 intake for learners who have studied under the Revised Lower Secondary Curriculum. It is important that you read the whole syllabus before planning your teaching </w:t>
      </w:r>
      <w:commentRangeStart w:id="8"/>
      <w:proofErr w:type="spellStart"/>
      <w:r w:rsidRPr="009815FF">
        <w:rPr>
          <w:rFonts w:ascii="Arial" w:eastAsia="Times New Roman" w:hAnsi="Arial" w:cs="Arial"/>
          <w:color w:val="000000"/>
          <w:sz w:val="24"/>
          <w:szCs w:val="24"/>
        </w:rPr>
        <w:t>programme</w:t>
      </w:r>
      <w:commentRangeEnd w:id="8"/>
      <w:proofErr w:type="spellEnd"/>
      <w:r w:rsidR="000975C8">
        <w:rPr>
          <w:rStyle w:val="CommentReference"/>
        </w:rPr>
        <w:commentReference w:id="8"/>
      </w:r>
      <w:r w:rsidRPr="009815FF">
        <w:rPr>
          <w:rFonts w:ascii="Arial" w:eastAsia="Times New Roman" w:hAnsi="Arial" w:cs="Arial"/>
          <w:color w:val="000000"/>
          <w:sz w:val="24"/>
          <w:szCs w:val="24"/>
        </w:rPr>
        <w:t xml:space="preserve"> since many topics have been merged, upgraded, or removed. While aligning this syllabus, efforts were made to ensure a smooth progression of concepts from Lower Secondary level, adapting topics and content with familiar features that are of value to the learner </w:t>
      </w:r>
    </w:p>
    <w:p w14:paraId="444F52EB"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and the society.  In addition, the process of developing this syllabus document removed what was considered obsolete, high pitched as well as content overlaps and overloads.</w:t>
      </w:r>
    </w:p>
    <w:p w14:paraId="322CEB19"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lastRenderedPageBreak/>
        <w:t>Inclusion </w:t>
      </w:r>
    </w:p>
    <w:p w14:paraId="0043DCE0"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The Adapted A-Level Curriculum is designed to empower all learners, including those with Special Educational Needs (SEN), to reach their full potential and contribute meaningfully to the nation. By incorporating inclusive strategies, the curriculum ensures equitable access to high-quality learning opportunities while maintaining high academic standards. It emphasizes creating an inclusive learning environment that supports the diverse needs of learners with SEN, enabling them to succeed alongside their peers.</w:t>
      </w:r>
    </w:p>
    <w:p w14:paraId="467D3918"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 xml:space="preserve">This subject promotes diversity, equity, and holistic development by providing the necessary support for learners with SEN throughout their educational journey. By fostering these values, it prepares all learners to contribute positively to society, equipping them with the skills and knowledge to thrive in a diverse and inclusive world. </w:t>
      </w:r>
      <w:r>
        <w:rPr>
          <w:rFonts w:ascii="Arial" w:eastAsia="Times New Roman" w:hAnsi="Arial" w:cs="Arial"/>
          <w:color w:val="000000"/>
          <w:sz w:val="24"/>
          <w:szCs w:val="24"/>
        </w:rPr>
        <w:t>History</w:t>
      </w:r>
      <w:r w:rsidRPr="009815FF">
        <w:rPr>
          <w:rFonts w:ascii="Arial" w:eastAsia="Times New Roman" w:hAnsi="Arial" w:cs="Arial"/>
          <w:color w:val="000000"/>
          <w:sz w:val="24"/>
          <w:szCs w:val="24"/>
        </w:rPr>
        <w:t xml:space="preserve"> exemplifies these principles, ensuring every learner has the opportunity to succeed academically and socially.</w:t>
      </w:r>
    </w:p>
    <w:p w14:paraId="4D041EA4" w14:textId="77777777" w:rsidR="009B129A" w:rsidRPr="009815FF" w:rsidRDefault="009B129A" w:rsidP="009B129A">
      <w:pPr>
        <w:spacing w:after="0" w:line="240" w:lineRule="auto"/>
        <w:rPr>
          <w:rFonts w:ascii="Times New Roman" w:eastAsia="Times New Roman" w:hAnsi="Times New Roman" w:cs="Times New Roman"/>
          <w:sz w:val="24"/>
          <w:szCs w:val="24"/>
        </w:rPr>
      </w:pPr>
    </w:p>
    <w:p w14:paraId="32186866" w14:textId="77777777" w:rsidR="009B129A" w:rsidRPr="009815FF" w:rsidRDefault="009B129A" w:rsidP="009B129A">
      <w:pPr>
        <w:spacing w:line="240" w:lineRule="auto"/>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Classroom Based Assessment:</w:t>
      </w:r>
    </w:p>
    <w:p w14:paraId="6D69DD54"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 xml:space="preserve">This syllabus requires classroom learning to be experiential through the suggested learning activities for the acquisition of the learning outcome requirements. This is the gist for a learner centered and activity-based approach to learning which emphasizes acquisition of required competencies.  Formative assessment in </w:t>
      </w:r>
      <w:r>
        <w:rPr>
          <w:rFonts w:ascii="Arial" w:eastAsia="Times New Roman" w:hAnsi="Arial" w:cs="Arial"/>
          <w:color w:val="000000"/>
          <w:sz w:val="24"/>
          <w:szCs w:val="24"/>
        </w:rPr>
        <w:t xml:space="preserve">new </w:t>
      </w:r>
      <w:proofErr w:type="spellStart"/>
      <w:r>
        <w:rPr>
          <w:rFonts w:ascii="Arial" w:eastAsia="Times New Roman" w:hAnsi="Arial" w:cs="Arial"/>
          <w:color w:val="000000"/>
          <w:sz w:val="24"/>
          <w:szCs w:val="24"/>
        </w:rPr>
        <w:t>A’level</w:t>
      </w:r>
      <w:proofErr w:type="spellEnd"/>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 xml:space="preserve">History </w:t>
      </w:r>
      <w:r w:rsidRPr="009815FF">
        <w:rPr>
          <w:rFonts w:ascii="Arial" w:eastAsia="Times New Roman" w:hAnsi="Arial" w:cs="Arial"/>
          <w:color w:val="000000"/>
          <w:sz w:val="24"/>
          <w:szCs w:val="24"/>
        </w:rPr>
        <w:t xml:space="preserve"> will</w:t>
      </w:r>
      <w:proofErr w:type="gramEnd"/>
      <w:r w:rsidRPr="009815FF">
        <w:rPr>
          <w:rFonts w:ascii="Arial" w:eastAsia="Times New Roman" w:hAnsi="Arial" w:cs="Arial"/>
          <w:color w:val="000000"/>
          <w:sz w:val="24"/>
          <w:szCs w:val="24"/>
        </w:rPr>
        <w:t xml:space="preserve"> focus on the acquisition of knowledge and skills through performance of the learning activities. The learning activities sprout from the learning </w:t>
      </w:r>
      <w:commentRangeStart w:id="9"/>
      <w:r w:rsidRPr="009815FF">
        <w:rPr>
          <w:rFonts w:ascii="Arial" w:eastAsia="Times New Roman" w:hAnsi="Arial" w:cs="Arial"/>
          <w:color w:val="000000"/>
          <w:sz w:val="24"/>
          <w:szCs w:val="24"/>
        </w:rPr>
        <w:t>outcome</w:t>
      </w:r>
      <w:commentRangeEnd w:id="9"/>
      <w:r w:rsidR="00C74E87">
        <w:rPr>
          <w:rStyle w:val="CommentReference"/>
        </w:rPr>
        <w:commentReference w:id="9"/>
      </w:r>
      <w:r w:rsidRPr="009815FF">
        <w:rPr>
          <w:rFonts w:ascii="Arial" w:eastAsia="Times New Roman" w:hAnsi="Arial" w:cs="Arial"/>
          <w:color w:val="000000"/>
          <w:sz w:val="24"/>
          <w:szCs w:val="24"/>
        </w:rPr>
        <w:t xml:space="preserve"> which are evidenced by acquiring and demonstrating application of the desired skills to show that learning has taken place. The sample assessment strategies have been provided to guide the teacher on classroom-based assessment. The teacher can develop more assessment strategies based on the same principals of observations, conversation and product for the acquisition of the desired knowledge, skills, values and attitudes.  (</w:t>
      </w:r>
      <w:r w:rsidRPr="009815FF">
        <w:rPr>
          <w:rFonts w:ascii="Arial" w:eastAsia="Times New Roman" w:hAnsi="Arial" w:cs="Arial"/>
          <w:b/>
          <w:bCs/>
          <w:color w:val="000000"/>
          <w:sz w:val="24"/>
          <w:szCs w:val="24"/>
        </w:rPr>
        <w:t>See detailed syllabus page)</w:t>
      </w:r>
    </w:p>
    <w:p w14:paraId="115CDC46" w14:textId="77777777" w:rsidR="009B129A" w:rsidRPr="009815FF" w:rsidRDefault="009B129A" w:rsidP="009B129A">
      <w:pPr>
        <w:spacing w:before="83" w:after="0" w:line="240" w:lineRule="auto"/>
        <w:rPr>
          <w:rFonts w:ascii="Times New Roman" w:eastAsia="Times New Roman" w:hAnsi="Times New Roman" w:cs="Times New Roman"/>
          <w:b/>
          <w:sz w:val="24"/>
          <w:szCs w:val="24"/>
        </w:rPr>
      </w:pPr>
      <w:r w:rsidRPr="009815FF">
        <w:rPr>
          <w:rFonts w:ascii="Arial" w:eastAsia="Times New Roman" w:hAnsi="Arial" w:cs="Arial"/>
          <w:b/>
          <w:color w:val="000000"/>
          <w:sz w:val="24"/>
          <w:szCs w:val="24"/>
        </w:rPr>
        <w:t>Generic Skills</w:t>
      </w:r>
    </w:p>
    <w:p w14:paraId="327B2D8A" w14:textId="77777777" w:rsidR="009B129A" w:rsidRPr="009815FF" w:rsidRDefault="009B129A" w:rsidP="009B129A">
      <w:pPr>
        <w:spacing w:before="203" w:after="0" w:line="240" w:lineRule="auto"/>
        <w:ind w:right="-166"/>
        <w:jc w:val="both"/>
        <w:rPr>
          <w:rFonts w:ascii="Times New Roman" w:eastAsia="Times New Roman" w:hAnsi="Times New Roman" w:cs="Times New Roman"/>
          <w:sz w:val="24"/>
          <w:szCs w:val="24"/>
        </w:rPr>
      </w:pPr>
      <w:r w:rsidRPr="009815FF">
        <w:rPr>
          <w:rFonts w:ascii="Arial" w:eastAsia="Times New Roman" w:hAnsi="Arial" w:cs="Arial"/>
          <w:color w:val="010202"/>
          <w:sz w:val="24"/>
          <w:szCs w:val="24"/>
        </w:rPr>
        <w:t>The generic skills are not separate subjects but lie at the heart of every Subject. They are the skills that enable the learner to access and deepen learning across the whole curriculum. They are the same skills that are sought by employers and which will unlock the world of work. They are the skills that allow learners to develop the skill of learning for life (lifelong learners) and adapt to change in order to cope with the challenges of life in the 21st Century.</w:t>
      </w:r>
    </w:p>
    <w:p w14:paraId="3A8EE53E" w14:textId="77777777" w:rsidR="009B129A" w:rsidRPr="009815FF" w:rsidRDefault="009B129A" w:rsidP="009B129A">
      <w:pPr>
        <w:spacing w:before="119" w:after="0" w:line="240" w:lineRule="auto"/>
        <w:ind w:right="-166"/>
        <w:jc w:val="both"/>
        <w:rPr>
          <w:rFonts w:ascii="Times New Roman" w:eastAsia="Times New Roman" w:hAnsi="Times New Roman" w:cs="Times New Roman"/>
          <w:sz w:val="24"/>
          <w:szCs w:val="24"/>
        </w:rPr>
      </w:pPr>
      <w:r w:rsidRPr="009815FF">
        <w:rPr>
          <w:rFonts w:ascii="Arial" w:eastAsia="Times New Roman" w:hAnsi="Arial" w:cs="Arial"/>
          <w:color w:val="010202"/>
          <w:sz w:val="24"/>
          <w:szCs w:val="24"/>
        </w:rPr>
        <w:t>This curriculum requires learners to think critically and solve problems, both at school and in their community. They need to be creative and innovative in their approach to learning and life, communicate well in all forms, co- operate with others and also work independently, in addition to using functional mathematics and ICT effectively.</w:t>
      </w:r>
    </w:p>
    <w:p w14:paraId="16FD5AC3" w14:textId="77777777" w:rsidR="009B129A" w:rsidRPr="009815FF" w:rsidRDefault="009B129A" w:rsidP="009B129A">
      <w:pPr>
        <w:spacing w:after="0" w:line="240" w:lineRule="auto"/>
        <w:rPr>
          <w:rFonts w:ascii="Times New Roman" w:eastAsia="Times New Roman" w:hAnsi="Times New Roman" w:cs="Times New Roman"/>
          <w:sz w:val="24"/>
          <w:szCs w:val="24"/>
        </w:rPr>
      </w:pPr>
    </w:p>
    <w:p w14:paraId="108F9926"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b/>
          <w:bCs/>
          <w:color w:val="000000"/>
          <w:sz w:val="24"/>
          <w:szCs w:val="24"/>
        </w:rPr>
        <w:t>Projects</w:t>
      </w:r>
      <w:r w:rsidRPr="009815FF">
        <w:rPr>
          <w:rFonts w:ascii="Arial" w:eastAsia="Times New Roman" w:hAnsi="Arial" w:cs="Arial"/>
          <w:b/>
          <w:bCs/>
          <w:color w:val="000000"/>
          <w:sz w:val="24"/>
          <w:szCs w:val="24"/>
        </w:rPr>
        <w:tab/>
      </w:r>
    </w:p>
    <w:p w14:paraId="6FF30405" w14:textId="77777777" w:rsidR="009B129A" w:rsidRPr="009815FF" w:rsidRDefault="009B129A" w:rsidP="009B129A">
      <w:pPr>
        <w:spacing w:line="240" w:lineRule="auto"/>
        <w:jc w:val="both"/>
        <w:rPr>
          <w:rFonts w:ascii="Times New Roman" w:eastAsia="Times New Roman" w:hAnsi="Times New Roman" w:cs="Times New Roman"/>
          <w:sz w:val="24"/>
          <w:szCs w:val="24"/>
        </w:rPr>
      </w:pPr>
      <w:r w:rsidRPr="009815FF">
        <w:rPr>
          <w:rFonts w:ascii="Arial" w:eastAsia="Times New Roman" w:hAnsi="Arial" w:cs="Arial"/>
          <w:color w:val="000000"/>
          <w:sz w:val="24"/>
          <w:szCs w:val="24"/>
        </w:rPr>
        <w:t>Projects and project-based learning are part and parcel of learning in the 21</w:t>
      </w:r>
      <w:r w:rsidRPr="009815FF">
        <w:rPr>
          <w:rFonts w:ascii="Arial" w:eastAsia="Times New Roman" w:hAnsi="Arial" w:cs="Arial"/>
          <w:color w:val="000000"/>
          <w:sz w:val="14"/>
          <w:szCs w:val="14"/>
          <w:vertAlign w:val="superscript"/>
        </w:rPr>
        <w:t>st</w:t>
      </w:r>
      <w:r w:rsidRPr="009815FF">
        <w:rPr>
          <w:rFonts w:ascii="Arial" w:eastAsia="Times New Roman" w:hAnsi="Arial" w:cs="Arial"/>
          <w:color w:val="000000"/>
          <w:sz w:val="24"/>
          <w:szCs w:val="24"/>
        </w:rPr>
        <w:t xml:space="preserve"> century. A number of projects have been integrated in the syllabus for different topics. These are but </w:t>
      </w:r>
      <w:r w:rsidRPr="009815FF">
        <w:rPr>
          <w:rFonts w:ascii="Arial" w:eastAsia="Times New Roman" w:hAnsi="Arial" w:cs="Arial"/>
          <w:color w:val="000000"/>
          <w:sz w:val="24"/>
          <w:szCs w:val="24"/>
        </w:rPr>
        <w:lastRenderedPageBreak/>
        <w:t>samples. You are encouraged to develop more projects with your learners that can easily be linked to what is happening in your local environment. While doing this, make effort to keep aligned to the learning outcomes of the topic you are teaching.  </w:t>
      </w:r>
    </w:p>
    <w:p w14:paraId="58EE1D04" w14:textId="77777777" w:rsidR="00482927" w:rsidRPr="00F631D0" w:rsidRDefault="00482927" w:rsidP="00482927">
      <w:pPr>
        <w:rPr>
          <w:rFonts w:ascii="Arial" w:hAnsi="Arial" w:cs="Arial"/>
          <w:b/>
          <w:bCs/>
          <w:sz w:val="24"/>
          <w:szCs w:val="24"/>
        </w:rPr>
      </w:pPr>
      <w:r>
        <w:rPr>
          <w:rFonts w:ascii="Arial" w:hAnsi="Arial" w:cs="Arial"/>
          <w:b/>
          <w:bCs/>
          <w:sz w:val="24"/>
          <w:szCs w:val="24"/>
        </w:rPr>
        <w:t>1.2 Aims of teaching History subject a</w:t>
      </w:r>
      <w:r w:rsidRPr="00F631D0">
        <w:rPr>
          <w:rFonts w:ascii="Arial" w:hAnsi="Arial" w:cs="Arial"/>
          <w:b/>
          <w:bCs/>
          <w:sz w:val="24"/>
          <w:szCs w:val="24"/>
        </w:rPr>
        <w:t>t A Level</w:t>
      </w:r>
    </w:p>
    <w:p w14:paraId="41DBFD31" w14:textId="77777777" w:rsidR="00482927" w:rsidRDefault="00482927" w:rsidP="00482927">
      <w:pPr>
        <w:rPr>
          <w:rFonts w:ascii="Arial" w:hAnsi="Arial" w:cs="Arial"/>
          <w:bCs/>
          <w:sz w:val="24"/>
          <w:szCs w:val="24"/>
          <w:highlight w:val="yellow"/>
        </w:rPr>
      </w:pPr>
      <w:r w:rsidRPr="00F631D0">
        <w:rPr>
          <w:rFonts w:ascii="Arial" w:hAnsi="Arial" w:cs="Arial"/>
          <w:bCs/>
          <w:sz w:val="24"/>
          <w:szCs w:val="24"/>
        </w:rPr>
        <w:t xml:space="preserve">The </w:t>
      </w:r>
      <w:r>
        <w:rPr>
          <w:rFonts w:ascii="Arial" w:hAnsi="Arial" w:cs="Arial"/>
          <w:bCs/>
          <w:sz w:val="24"/>
          <w:szCs w:val="24"/>
        </w:rPr>
        <w:t xml:space="preserve">Advanced level History curriculum </w:t>
      </w:r>
      <w:r w:rsidRPr="00F631D0">
        <w:rPr>
          <w:rFonts w:ascii="Arial" w:hAnsi="Arial" w:cs="Arial"/>
          <w:bCs/>
          <w:sz w:val="24"/>
          <w:szCs w:val="24"/>
        </w:rPr>
        <w:t>aims:</w:t>
      </w:r>
    </w:p>
    <w:p w14:paraId="2F8D195E"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To broaden the learners’ understanding of the political, social and economic development of history from the earliest times to present. </w:t>
      </w:r>
    </w:p>
    <w:p w14:paraId="5312F973" w14:textId="77777777" w:rsidR="00482927"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To help learners develop the ability to weigh information and analyse judgments on historical events. </w:t>
      </w:r>
    </w:p>
    <w:p w14:paraId="19F88380"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 To help learners develop and practice</w:t>
      </w:r>
      <w:commentRangeStart w:id="10"/>
      <w:r w:rsidRPr="00A82399">
        <w:rPr>
          <w:rFonts w:ascii="Arial" w:hAnsi="Arial" w:cs="Arial"/>
          <w:bCs/>
          <w:sz w:val="24"/>
          <w:szCs w:val="24"/>
        </w:rPr>
        <w:t xml:space="preserve"> </w:t>
      </w:r>
      <w:r w:rsidR="009E24CE">
        <w:rPr>
          <w:rFonts w:ascii="Arial" w:hAnsi="Arial" w:cs="Arial"/>
          <w:bCs/>
          <w:sz w:val="24"/>
          <w:szCs w:val="24"/>
        </w:rPr>
        <w:t xml:space="preserve">generic </w:t>
      </w:r>
      <w:commentRangeEnd w:id="10"/>
      <w:r w:rsidR="00A83CC3">
        <w:rPr>
          <w:rStyle w:val="CommentReference"/>
        </w:rPr>
        <w:commentReference w:id="10"/>
      </w:r>
      <w:r w:rsidRPr="00A82399">
        <w:rPr>
          <w:rFonts w:ascii="Arial" w:hAnsi="Arial" w:cs="Arial"/>
          <w:bCs/>
          <w:sz w:val="24"/>
          <w:szCs w:val="24"/>
        </w:rPr>
        <w:t xml:space="preserve">skills of gathering information and expressing historical ideas in a coherent and logical manner. </w:t>
      </w:r>
    </w:p>
    <w:p w14:paraId="6DD98D5B"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 To help students develop the ability to relate historical events to the present</w:t>
      </w:r>
      <w:r w:rsidR="009E24CE">
        <w:rPr>
          <w:rFonts w:ascii="Arial" w:hAnsi="Arial" w:cs="Arial"/>
          <w:bCs/>
          <w:sz w:val="24"/>
          <w:szCs w:val="24"/>
        </w:rPr>
        <w:t xml:space="preserve"> context</w:t>
      </w:r>
      <w:r w:rsidRPr="00A82399">
        <w:rPr>
          <w:rFonts w:ascii="Arial" w:hAnsi="Arial" w:cs="Arial"/>
          <w:bCs/>
          <w:sz w:val="24"/>
          <w:szCs w:val="24"/>
        </w:rPr>
        <w:t xml:space="preserve">. </w:t>
      </w:r>
    </w:p>
    <w:p w14:paraId="4E10BD51"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To encourage historical research and use of a wide variety of sources of materials. </w:t>
      </w:r>
    </w:p>
    <w:p w14:paraId="733B9D92" w14:textId="77777777" w:rsidR="00482927" w:rsidRPr="00A82399" w:rsidRDefault="00482927" w:rsidP="00482927">
      <w:pPr>
        <w:pStyle w:val="ListParagraph"/>
        <w:numPr>
          <w:ilvl w:val="0"/>
          <w:numId w:val="2"/>
        </w:numPr>
        <w:rPr>
          <w:rFonts w:ascii="Arial" w:hAnsi="Arial" w:cs="Arial"/>
          <w:bCs/>
          <w:sz w:val="24"/>
          <w:szCs w:val="24"/>
        </w:rPr>
      </w:pPr>
      <w:r w:rsidRPr="00A82399">
        <w:rPr>
          <w:rFonts w:ascii="Arial" w:hAnsi="Arial" w:cs="Arial"/>
          <w:bCs/>
          <w:sz w:val="24"/>
          <w:szCs w:val="24"/>
        </w:rPr>
        <w:t xml:space="preserve"> To stimulate thought and discussion through the</w:t>
      </w:r>
      <w:r w:rsidR="009E24CE">
        <w:rPr>
          <w:rFonts w:ascii="Arial" w:hAnsi="Arial" w:cs="Arial"/>
          <w:bCs/>
          <w:sz w:val="24"/>
          <w:szCs w:val="24"/>
        </w:rPr>
        <w:t xml:space="preserve"> use of </w:t>
      </w:r>
      <w:commentRangeStart w:id="11"/>
      <w:r w:rsidR="009E24CE">
        <w:rPr>
          <w:rFonts w:ascii="Arial" w:hAnsi="Arial" w:cs="Arial"/>
          <w:bCs/>
          <w:sz w:val="24"/>
          <w:szCs w:val="24"/>
        </w:rPr>
        <w:t>historical</w:t>
      </w:r>
      <w:commentRangeEnd w:id="11"/>
      <w:r w:rsidR="001508C6">
        <w:rPr>
          <w:rStyle w:val="CommentReference"/>
        </w:rPr>
        <w:commentReference w:id="11"/>
      </w:r>
      <w:r w:rsidR="009E24CE">
        <w:rPr>
          <w:rFonts w:ascii="Arial" w:hAnsi="Arial" w:cs="Arial"/>
          <w:bCs/>
          <w:sz w:val="24"/>
          <w:szCs w:val="24"/>
        </w:rPr>
        <w:t xml:space="preserve"> case studies and </w:t>
      </w:r>
      <w:commentRangeStart w:id="12"/>
      <w:r w:rsidR="009E24CE">
        <w:rPr>
          <w:rFonts w:ascii="Arial" w:hAnsi="Arial" w:cs="Arial"/>
          <w:bCs/>
          <w:sz w:val="24"/>
          <w:szCs w:val="24"/>
        </w:rPr>
        <w:t>many</w:t>
      </w:r>
      <w:commentRangeEnd w:id="12"/>
      <w:r w:rsidR="001508C6">
        <w:rPr>
          <w:rStyle w:val="CommentReference"/>
        </w:rPr>
        <w:commentReference w:id="12"/>
      </w:r>
      <w:r w:rsidR="009E24CE">
        <w:rPr>
          <w:rFonts w:ascii="Arial" w:hAnsi="Arial" w:cs="Arial"/>
          <w:bCs/>
          <w:sz w:val="24"/>
          <w:szCs w:val="24"/>
        </w:rPr>
        <w:t xml:space="preserve"> relevant examples</w:t>
      </w:r>
      <w:r w:rsidRPr="00A82399">
        <w:rPr>
          <w:rFonts w:ascii="Arial" w:hAnsi="Arial" w:cs="Arial"/>
          <w:bCs/>
          <w:sz w:val="24"/>
          <w:szCs w:val="24"/>
        </w:rPr>
        <w:t xml:space="preserve"> </w:t>
      </w:r>
    </w:p>
    <w:p w14:paraId="5118DF60" w14:textId="210077EE" w:rsidR="00482927" w:rsidRPr="00F631D0" w:rsidRDefault="00482927" w:rsidP="00482927">
      <w:pPr>
        <w:pStyle w:val="ListParagraph"/>
        <w:numPr>
          <w:ilvl w:val="0"/>
          <w:numId w:val="2"/>
        </w:numPr>
        <w:rPr>
          <w:rFonts w:ascii="Arial" w:hAnsi="Arial" w:cs="Arial"/>
          <w:bCs/>
          <w:sz w:val="24"/>
          <w:szCs w:val="24"/>
        </w:rPr>
      </w:pPr>
      <w:r>
        <w:rPr>
          <w:rFonts w:ascii="Arial" w:hAnsi="Arial" w:cs="Arial"/>
          <w:bCs/>
          <w:sz w:val="24"/>
          <w:szCs w:val="24"/>
        </w:rPr>
        <w:t xml:space="preserve">To provide a </w:t>
      </w:r>
      <w:r w:rsidRPr="00A82399">
        <w:rPr>
          <w:rFonts w:ascii="Arial" w:hAnsi="Arial" w:cs="Arial"/>
          <w:bCs/>
          <w:sz w:val="24"/>
          <w:szCs w:val="24"/>
        </w:rPr>
        <w:t xml:space="preserve">link between </w:t>
      </w:r>
      <w:r w:rsidR="009E24CE">
        <w:rPr>
          <w:rFonts w:ascii="Arial" w:hAnsi="Arial" w:cs="Arial"/>
          <w:bCs/>
          <w:sz w:val="24"/>
          <w:szCs w:val="24"/>
        </w:rPr>
        <w:t xml:space="preserve">lower secondary </w:t>
      </w:r>
      <w:r w:rsidR="00EA592B">
        <w:rPr>
          <w:rFonts w:ascii="Arial" w:hAnsi="Arial" w:cs="Arial"/>
          <w:bCs/>
          <w:sz w:val="24"/>
          <w:szCs w:val="24"/>
        </w:rPr>
        <w:t xml:space="preserve">curriculum </w:t>
      </w:r>
      <w:r w:rsidR="00EA592B" w:rsidRPr="00A82399">
        <w:rPr>
          <w:rFonts w:ascii="Arial" w:hAnsi="Arial" w:cs="Arial"/>
          <w:bCs/>
          <w:sz w:val="24"/>
          <w:szCs w:val="24"/>
        </w:rPr>
        <w:t>and</w:t>
      </w:r>
      <w:r w:rsidRPr="00A82399">
        <w:rPr>
          <w:rFonts w:ascii="Arial" w:hAnsi="Arial" w:cs="Arial"/>
          <w:bCs/>
          <w:sz w:val="24"/>
          <w:szCs w:val="24"/>
        </w:rPr>
        <w:t xml:space="preserve"> </w:t>
      </w:r>
      <w:commentRangeStart w:id="13"/>
      <w:r w:rsidRPr="00A82399">
        <w:rPr>
          <w:rFonts w:ascii="Arial" w:hAnsi="Arial" w:cs="Arial"/>
          <w:bCs/>
          <w:sz w:val="24"/>
          <w:szCs w:val="24"/>
        </w:rPr>
        <w:t xml:space="preserve">university </w:t>
      </w:r>
      <w:commentRangeStart w:id="14"/>
      <w:r w:rsidRPr="00A82399">
        <w:rPr>
          <w:rFonts w:ascii="Arial" w:hAnsi="Arial" w:cs="Arial"/>
          <w:bCs/>
          <w:sz w:val="24"/>
          <w:szCs w:val="24"/>
        </w:rPr>
        <w:t>courses</w:t>
      </w:r>
      <w:commentRangeEnd w:id="14"/>
      <w:r w:rsidR="00310286">
        <w:rPr>
          <w:rStyle w:val="CommentReference"/>
        </w:rPr>
        <w:commentReference w:id="14"/>
      </w:r>
      <w:commentRangeEnd w:id="13"/>
      <w:r w:rsidR="00686419">
        <w:rPr>
          <w:rStyle w:val="CommentReference"/>
        </w:rPr>
        <w:commentReference w:id="13"/>
      </w:r>
      <w:r w:rsidRPr="00A82399">
        <w:rPr>
          <w:rFonts w:ascii="Arial" w:hAnsi="Arial" w:cs="Arial"/>
          <w:bCs/>
          <w:sz w:val="24"/>
          <w:szCs w:val="24"/>
        </w:rPr>
        <w:t>.</w:t>
      </w:r>
      <w:r>
        <w:rPr>
          <w:rFonts w:ascii="Arial" w:hAnsi="Arial" w:cs="Arial"/>
          <w:bCs/>
          <w:sz w:val="24"/>
          <w:szCs w:val="24"/>
        </w:rPr>
        <w:t xml:space="preserve"> </w:t>
      </w:r>
    </w:p>
    <w:p w14:paraId="423E5119" w14:textId="77777777" w:rsidR="00482927" w:rsidRPr="00FE6C6F" w:rsidRDefault="00482927" w:rsidP="00482927">
      <w:pPr>
        <w:rPr>
          <w:rFonts w:ascii="Arial" w:hAnsi="Arial" w:cs="Arial"/>
          <w:b/>
          <w:bCs/>
          <w:sz w:val="24"/>
          <w:szCs w:val="24"/>
        </w:rPr>
      </w:pPr>
      <w:r>
        <w:rPr>
          <w:rFonts w:ascii="Arial" w:hAnsi="Arial" w:cs="Arial"/>
          <w:b/>
          <w:bCs/>
          <w:sz w:val="24"/>
          <w:szCs w:val="24"/>
        </w:rPr>
        <w:t xml:space="preserve">1.3 </w:t>
      </w:r>
      <w:r w:rsidRPr="00FE6C6F">
        <w:rPr>
          <w:rFonts w:ascii="Arial" w:hAnsi="Arial" w:cs="Arial"/>
          <w:b/>
          <w:bCs/>
          <w:sz w:val="24"/>
          <w:szCs w:val="24"/>
        </w:rPr>
        <w:t>Content overview</w:t>
      </w:r>
    </w:p>
    <w:p w14:paraId="6BBA0325" w14:textId="77777777" w:rsidR="00482927" w:rsidRPr="004275AA" w:rsidRDefault="00482927" w:rsidP="00482927">
      <w:pPr>
        <w:ind w:left="180"/>
        <w:rPr>
          <w:rFonts w:ascii="Arial" w:hAnsi="Arial" w:cs="Arial"/>
          <w:bCs/>
          <w:sz w:val="24"/>
          <w:szCs w:val="24"/>
        </w:rPr>
      </w:pPr>
      <w:r w:rsidRPr="004275AA">
        <w:rPr>
          <w:rFonts w:ascii="Arial" w:hAnsi="Arial" w:cs="Arial"/>
          <w:bCs/>
          <w:sz w:val="24"/>
          <w:szCs w:val="24"/>
        </w:rPr>
        <w:t xml:space="preserve">The areas of study </w:t>
      </w:r>
      <w:r>
        <w:rPr>
          <w:rFonts w:ascii="Arial" w:hAnsi="Arial" w:cs="Arial"/>
          <w:bCs/>
          <w:sz w:val="24"/>
          <w:szCs w:val="24"/>
        </w:rPr>
        <w:t>have been re-</w:t>
      </w:r>
      <w:proofErr w:type="spellStart"/>
      <w:r>
        <w:rPr>
          <w:rFonts w:ascii="Arial" w:hAnsi="Arial" w:cs="Arial"/>
          <w:bCs/>
          <w:sz w:val="24"/>
          <w:szCs w:val="24"/>
        </w:rPr>
        <w:t>organised</w:t>
      </w:r>
      <w:proofErr w:type="spellEnd"/>
      <w:r>
        <w:rPr>
          <w:rFonts w:ascii="Arial" w:hAnsi="Arial" w:cs="Arial"/>
          <w:bCs/>
          <w:sz w:val="24"/>
          <w:szCs w:val="24"/>
        </w:rPr>
        <w:t xml:space="preserve"> within the syllabus to come up with the </w:t>
      </w:r>
      <w:r w:rsidR="00EA592B">
        <w:rPr>
          <w:rFonts w:ascii="Arial" w:hAnsi="Arial" w:cs="Arial"/>
          <w:bCs/>
          <w:sz w:val="24"/>
          <w:szCs w:val="24"/>
        </w:rPr>
        <w:t>adapted version. The existing</w:t>
      </w:r>
      <w:r>
        <w:rPr>
          <w:rFonts w:ascii="Arial" w:hAnsi="Arial" w:cs="Arial"/>
          <w:bCs/>
          <w:sz w:val="24"/>
          <w:szCs w:val="24"/>
        </w:rPr>
        <w:t xml:space="preserve"> 6 Units of </w:t>
      </w:r>
      <w:proofErr w:type="spellStart"/>
      <w:r>
        <w:rPr>
          <w:rFonts w:ascii="Arial" w:hAnsi="Arial" w:cs="Arial"/>
          <w:bCs/>
          <w:sz w:val="24"/>
          <w:szCs w:val="24"/>
        </w:rPr>
        <w:t>A’level</w:t>
      </w:r>
      <w:proofErr w:type="spellEnd"/>
      <w:r>
        <w:rPr>
          <w:rFonts w:ascii="Arial" w:hAnsi="Arial" w:cs="Arial"/>
          <w:bCs/>
          <w:sz w:val="24"/>
          <w:szCs w:val="24"/>
        </w:rPr>
        <w:t xml:space="preserve"> history has been merged to form only 2 units:</w:t>
      </w:r>
    </w:p>
    <w:p w14:paraId="5A17A531" w14:textId="77777777" w:rsidR="00482927" w:rsidRPr="00E92016" w:rsidRDefault="00482927" w:rsidP="00A3333E">
      <w:pPr>
        <w:pStyle w:val="ListParagraph"/>
        <w:numPr>
          <w:ilvl w:val="0"/>
          <w:numId w:val="52"/>
        </w:numPr>
        <w:rPr>
          <w:bCs/>
          <w:sz w:val="28"/>
          <w:szCs w:val="28"/>
        </w:rPr>
      </w:pPr>
      <w:r w:rsidRPr="00E92016">
        <w:rPr>
          <w:bCs/>
          <w:sz w:val="28"/>
          <w:szCs w:val="28"/>
        </w:rPr>
        <w:t>History of Africa since 1800</w:t>
      </w:r>
    </w:p>
    <w:p w14:paraId="5829214A" w14:textId="77777777" w:rsidR="00482927" w:rsidRPr="00E92016" w:rsidRDefault="00482927" w:rsidP="00A3333E">
      <w:pPr>
        <w:pStyle w:val="ListParagraph"/>
        <w:numPr>
          <w:ilvl w:val="0"/>
          <w:numId w:val="52"/>
        </w:numPr>
        <w:rPr>
          <w:bCs/>
          <w:sz w:val="28"/>
          <w:szCs w:val="28"/>
        </w:rPr>
      </w:pPr>
      <w:r w:rsidRPr="00E92016">
        <w:rPr>
          <w:bCs/>
          <w:sz w:val="28"/>
          <w:szCs w:val="28"/>
        </w:rPr>
        <w:t>History of world affairs since 1789.</w:t>
      </w:r>
    </w:p>
    <w:p w14:paraId="3CEF0194" w14:textId="77777777" w:rsidR="00482927" w:rsidRDefault="00482927" w:rsidP="00482927">
      <w:pPr>
        <w:ind w:left="180"/>
        <w:rPr>
          <w:b/>
          <w:bCs/>
          <w:sz w:val="28"/>
          <w:szCs w:val="28"/>
        </w:rPr>
      </w:pPr>
      <w:r>
        <w:rPr>
          <w:b/>
          <w:bCs/>
          <w:sz w:val="28"/>
          <w:szCs w:val="28"/>
        </w:rPr>
        <w:t>Broad areas of African History since 1800</w:t>
      </w:r>
    </w:p>
    <w:p w14:paraId="381C619C" w14:textId="0B8CD525" w:rsidR="00482927" w:rsidRDefault="00EA592B" w:rsidP="00482927">
      <w:pPr>
        <w:ind w:left="180"/>
        <w:rPr>
          <w:bCs/>
          <w:sz w:val="28"/>
          <w:szCs w:val="28"/>
        </w:rPr>
      </w:pPr>
      <w:r>
        <w:rPr>
          <w:bCs/>
          <w:sz w:val="28"/>
          <w:szCs w:val="28"/>
        </w:rPr>
        <w:t>This has been created out of</w:t>
      </w:r>
      <w:r w:rsidR="009E24CE">
        <w:rPr>
          <w:bCs/>
          <w:sz w:val="28"/>
          <w:szCs w:val="28"/>
        </w:rPr>
        <w:t xml:space="preserve"> existing</w:t>
      </w:r>
      <w:r w:rsidR="00F0070B">
        <w:rPr>
          <w:bCs/>
          <w:sz w:val="28"/>
          <w:szCs w:val="28"/>
        </w:rPr>
        <w:t xml:space="preserve"> the</w:t>
      </w:r>
      <w:r w:rsidR="00482927" w:rsidRPr="0032041D">
        <w:rPr>
          <w:bCs/>
          <w:sz w:val="28"/>
          <w:szCs w:val="28"/>
        </w:rPr>
        <w:t xml:space="preserve"> 4 </w:t>
      </w:r>
      <w:r w:rsidR="00482927">
        <w:rPr>
          <w:bCs/>
          <w:sz w:val="28"/>
          <w:szCs w:val="28"/>
        </w:rPr>
        <w:t xml:space="preserve">History </w:t>
      </w:r>
      <w:r w:rsidR="00482927" w:rsidRPr="0032041D">
        <w:rPr>
          <w:bCs/>
          <w:sz w:val="28"/>
          <w:szCs w:val="28"/>
        </w:rPr>
        <w:t>A ‘level units of;</w:t>
      </w:r>
    </w:p>
    <w:p w14:paraId="33D96528" w14:textId="77777777" w:rsidR="00482927" w:rsidRDefault="00482927" w:rsidP="00A3333E">
      <w:pPr>
        <w:pStyle w:val="ListParagraph"/>
        <w:numPr>
          <w:ilvl w:val="0"/>
          <w:numId w:val="54"/>
        </w:numPr>
        <w:rPr>
          <w:bCs/>
          <w:sz w:val="28"/>
          <w:szCs w:val="28"/>
        </w:rPr>
      </w:pPr>
      <w:r>
        <w:rPr>
          <w:bCs/>
          <w:sz w:val="28"/>
          <w:szCs w:val="28"/>
        </w:rPr>
        <w:t>National movements and new states in Africa since 1935</w:t>
      </w:r>
    </w:p>
    <w:p w14:paraId="360A6DF3" w14:textId="77777777" w:rsidR="00482927" w:rsidRDefault="00482927" w:rsidP="00A3333E">
      <w:pPr>
        <w:pStyle w:val="ListParagraph"/>
        <w:numPr>
          <w:ilvl w:val="0"/>
          <w:numId w:val="54"/>
        </w:numPr>
        <w:rPr>
          <w:bCs/>
          <w:sz w:val="28"/>
          <w:szCs w:val="28"/>
        </w:rPr>
      </w:pPr>
      <w:r>
        <w:rPr>
          <w:bCs/>
          <w:sz w:val="28"/>
          <w:szCs w:val="28"/>
        </w:rPr>
        <w:t>Social and Economic History of East Africa since 1800</w:t>
      </w:r>
    </w:p>
    <w:p w14:paraId="4928C284" w14:textId="77777777" w:rsidR="00482927" w:rsidRDefault="00482927" w:rsidP="00A3333E">
      <w:pPr>
        <w:pStyle w:val="ListParagraph"/>
        <w:numPr>
          <w:ilvl w:val="0"/>
          <w:numId w:val="54"/>
        </w:numPr>
        <w:rPr>
          <w:bCs/>
          <w:sz w:val="28"/>
          <w:szCs w:val="28"/>
        </w:rPr>
      </w:pPr>
      <w:r>
        <w:rPr>
          <w:bCs/>
          <w:sz w:val="28"/>
          <w:szCs w:val="28"/>
        </w:rPr>
        <w:t xml:space="preserve">Theory of government and constitutional development and practice in East Africa  </w:t>
      </w:r>
    </w:p>
    <w:p w14:paraId="3BBB277B" w14:textId="77777777" w:rsidR="00482927" w:rsidRDefault="00482927" w:rsidP="00A3333E">
      <w:pPr>
        <w:pStyle w:val="ListParagraph"/>
        <w:numPr>
          <w:ilvl w:val="0"/>
          <w:numId w:val="54"/>
        </w:numPr>
        <w:rPr>
          <w:bCs/>
          <w:sz w:val="28"/>
          <w:szCs w:val="28"/>
        </w:rPr>
      </w:pPr>
      <w:r>
        <w:rPr>
          <w:bCs/>
          <w:sz w:val="28"/>
          <w:szCs w:val="28"/>
        </w:rPr>
        <w:t>History of Africa 1855-1914.</w:t>
      </w:r>
    </w:p>
    <w:p w14:paraId="15E6783F" w14:textId="77777777" w:rsidR="00482927" w:rsidRDefault="00482927" w:rsidP="00482927">
      <w:pPr>
        <w:ind w:left="180"/>
        <w:rPr>
          <w:b/>
          <w:bCs/>
          <w:sz w:val="28"/>
          <w:szCs w:val="28"/>
        </w:rPr>
      </w:pPr>
      <w:r>
        <w:rPr>
          <w:b/>
          <w:bCs/>
          <w:sz w:val="28"/>
          <w:szCs w:val="28"/>
        </w:rPr>
        <w:t xml:space="preserve">Aims of teaching African History </w:t>
      </w:r>
      <w:r w:rsidR="00EA592B">
        <w:rPr>
          <w:b/>
          <w:bCs/>
          <w:sz w:val="28"/>
          <w:szCs w:val="28"/>
        </w:rPr>
        <w:t>are to</w:t>
      </w:r>
      <w:r>
        <w:rPr>
          <w:b/>
          <w:bCs/>
          <w:sz w:val="28"/>
          <w:szCs w:val="28"/>
        </w:rPr>
        <w:t>;</w:t>
      </w:r>
    </w:p>
    <w:p w14:paraId="459FC534" w14:textId="77777777" w:rsidR="00482927" w:rsidRPr="00F631D0" w:rsidRDefault="00482927" w:rsidP="00A3333E">
      <w:pPr>
        <w:pStyle w:val="ListParagraph"/>
        <w:numPr>
          <w:ilvl w:val="0"/>
          <w:numId w:val="53"/>
        </w:numPr>
        <w:rPr>
          <w:rFonts w:ascii="Arial" w:hAnsi="Arial" w:cs="Arial"/>
          <w:bCs/>
          <w:sz w:val="24"/>
          <w:szCs w:val="24"/>
        </w:rPr>
      </w:pPr>
      <w:commentRangeStart w:id="15"/>
      <w:r>
        <w:rPr>
          <w:rFonts w:ascii="Arial" w:hAnsi="Arial" w:cs="Arial"/>
          <w:bCs/>
          <w:sz w:val="24"/>
          <w:szCs w:val="24"/>
        </w:rPr>
        <w:t xml:space="preserve">Understand the organisation of Pre-colonial African Societies </w:t>
      </w:r>
    </w:p>
    <w:p w14:paraId="1D5D3E33" w14:textId="77777777" w:rsidR="00482927" w:rsidRDefault="00482927" w:rsidP="00A3333E">
      <w:pPr>
        <w:pStyle w:val="ListParagraph"/>
        <w:numPr>
          <w:ilvl w:val="0"/>
          <w:numId w:val="53"/>
        </w:numPr>
        <w:rPr>
          <w:rFonts w:ascii="Arial" w:hAnsi="Arial" w:cs="Arial"/>
          <w:bCs/>
          <w:sz w:val="24"/>
          <w:szCs w:val="24"/>
        </w:rPr>
      </w:pPr>
      <w:commentRangeStart w:id="16"/>
      <w:r>
        <w:rPr>
          <w:rFonts w:ascii="Arial" w:hAnsi="Arial" w:cs="Arial"/>
          <w:bCs/>
          <w:sz w:val="24"/>
          <w:szCs w:val="24"/>
        </w:rPr>
        <w:t>Know</w:t>
      </w:r>
      <w:commentRangeEnd w:id="16"/>
      <w:r w:rsidR="006542CD">
        <w:rPr>
          <w:rStyle w:val="CommentReference"/>
        </w:rPr>
        <w:commentReference w:id="16"/>
      </w:r>
      <w:r>
        <w:rPr>
          <w:rFonts w:ascii="Arial" w:hAnsi="Arial" w:cs="Arial"/>
          <w:bCs/>
          <w:sz w:val="24"/>
          <w:szCs w:val="24"/>
        </w:rPr>
        <w:t xml:space="preserve"> the process of </w:t>
      </w:r>
      <w:proofErr w:type="spellStart"/>
      <w:r>
        <w:rPr>
          <w:rFonts w:ascii="Arial" w:hAnsi="Arial" w:cs="Arial"/>
          <w:bCs/>
          <w:sz w:val="24"/>
          <w:szCs w:val="24"/>
        </w:rPr>
        <w:t>colonisation</w:t>
      </w:r>
      <w:proofErr w:type="spellEnd"/>
      <w:r>
        <w:rPr>
          <w:rFonts w:ascii="Arial" w:hAnsi="Arial" w:cs="Arial"/>
          <w:bCs/>
          <w:sz w:val="24"/>
          <w:szCs w:val="24"/>
        </w:rPr>
        <w:t xml:space="preserve"> of African societies between 1855-1914</w:t>
      </w:r>
    </w:p>
    <w:p w14:paraId="1D27E9FE" w14:textId="77777777" w:rsidR="00482927" w:rsidRDefault="00482927" w:rsidP="00A3333E">
      <w:pPr>
        <w:pStyle w:val="ListParagraph"/>
        <w:numPr>
          <w:ilvl w:val="0"/>
          <w:numId w:val="53"/>
        </w:numPr>
        <w:rPr>
          <w:rFonts w:ascii="Arial" w:hAnsi="Arial" w:cs="Arial"/>
          <w:bCs/>
          <w:sz w:val="24"/>
          <w:szCs w:val="24"/>
        </w:rPr>
      </w:pPr>
      <w:r>
        <w:rPr>
          <w:rFonts w:ascii="Arial" w:hAnsi="Arial" w:cs="Arial"/>
          <w:bCs/>
          <w:sz w:val="24"/>
          <w:szCs w:val="24"/>
        </w:rPr>
        <w:t xml:space="preserve">Appreciate the impact of European colonial rule on African societies </w:t>
      </w:r>
    </w:p>
    <w:p w14:paraId="1F488958" w14:textId="77777777" w:rsidR="00482927" w:rsidRDefault="00482927" w:rsidP="00A3333E">
      <w:pPr>
        <w:pStyle w:val="ListParagraph"/>
        <w:numPr>
          <w:ilvl w:val="0"/>
          <w:numId w:val="53"/>
        </w:numPr>
        <w:rPr>
          <w:rFonts w:ascii="Arial" w:hAnsi="Arial" w:cs="Arial"/>
          <w:bCs/>
          <w:sz w:val="24"/>
          <w:szCs w:val="24"/>
        </w:rPr>
      </w:pPr>
      <w:r>
        <w:rPr>
          <w:rFonts w:ascii="Arial" w:hAnsi="Arial" w:cs="Arial"/>
          <w:bCs/>
          <w:sz w:val="24"/>
          <w:szCs w:val="24"/>
        </w:rPr>
        <w:lastRenderedPageBreak/>
        <w:t>Understand the factors that led to rise of African Nationalism</w:t>
      </w:r>
    </w:p>
    <w:p w14:paraId="3CC9C72A" w14:textId="77777777" w:rsidR="00EA592B" w:rsidRDefault="00EA592B" w:rsidP="00A3333E">
      <w:pPr>
        <w:pStyle w:val="ListParagraph"/>
        <w:numPr>
          <w:ilvl w:val="0"/>
          <w:numId w:val="53"/>
        </w:numPr>
        <w:rPr>
          <w:rFonts w:ascii="Arial" w:hAnsi="Arial" w:cs="Arial"/>
          <w:bCs/>
          <w:sz w:val="24"/>
          <w:szCs w:val="24"/>
        </w:rPr>
      </w:pPr>
      <w:r>
        <w:rPr>
          <w:rFonts w:ascii="Arial" w:hAnsi="Arial" w:cs="Arial"/>
          <w:bCs/>
          <w:sz w:val="24"/>
          <w:szCs w:val="24"/>
        </w:rPr>
        <w:t>Understand the concept of Pan-Africanism</w:t>
      </w:r>
    </w:p>
    <w:p w14:paraId="23EA7A10" w14:textId="77777777" w:rsidR="00482927" w:rsidRPr="00F631D0" w:rsidRDefault="00482927" w:rsidP="00A3333E">
      <w:pPr>
        <w:pStyle w:val="ListParagraph"/>
        <w:numPr>
          <w:ilvl w:val="0"/>
          <w:numId w:val="53"/>
        </w:numPr>
        <w:rPr>
          <w:rFonts w:ascii="Arial" w:hAnsi="Arial" w:cs="Arial"/>
          <w:bCs/>
          <w:sz w:val="24"/>
          <w:szCs w:val="24"/>
        </w:rPr>
      </w:pPr>
      <w:r>
        <w:rPr>
          <w:rFonts w:ascii="Arial" w:hAnsi="Arial" w:cs="Arial"/>
          <w:bCs/>
          <w:sz w:val="24"/>
          <w:szCs w:val="24"/>
        </w:rPr>
        <w:t xml:space="preserve">Appreciate the theory of government and constitutional development and practice in East Africa. </w:t>
      </w:r>
      <w:commentRangeEnd w:id="15"/>
      <w:r w:rsidR="00B44826">
        <w:rPr>
          <w:rStyle w:val="CommentReference"/>
        </w:rPr>
        <w:commentReference w:id="15"/>
      </w:r>
    </w:p>
    <w:p w14:paraId="75598F8D" w14:textId="77777777" w:rsidR="00482927" w:rsidRDefault="00EA592B" w:rsidP="00482927">
      <w:pPr>
        <w:rPr>
          <w:b/>
          <w:sz w:val="24"/>
          <w:szCs w:val="24"/>
        </w:rPr>
      </w:pPr>
      <w:r>
        <w:rPr>
          <w:b/>
          <w:sz w:val="24"/>
          <w:szCs w:val="24"/>
        </w:rPr>
        <w:t>SECTION 1.4</w:t>
      </w:r>
      <w:r w:rsidR="00482927">
        <w:rPr>
          <w:b/>
          <w:sz w:val="24"/>
          <w:szCs w:val="24"/>
        </w:rPr>
        <w:t xml:space="preserve">: </w:t>
      </w:r>
    </w:p>
    <w:p w14:paraId="07E508F7" w14:textId="77777777" w:rsidR="00482927" w:rsidRPr="00482927" w:rsidRDefault="00482927" w:rsidP="00482927">
      <w:pPr>
        <w:rPr>
          <w:b/>
          <w:sz w:val="24"/>
          <w:szCs w:val="24"/>
        </w:rPr>
      </w:pPr>
      <w:r w:rsidRPr="00482927">
        <w:rPr>
          <w:b/>
          <w:sz w:val="24"/>
          <w:szCs w:val="24"/>
        </w:rPr>
        <w:t xml:space="preserve">A’LEVEL HISTORY SCOPE AND SEQUENCE </w:t>
      </w:r>
    </w:p>
    <w:p w14:paraId="78959F34" w14:textId="77777777" w:rsidR="00482927" w:rsidRPr="00482927" w:rsidRDefault="00511309" w:rsidP="00482927">
      <w:pPr>
        <w:rPr>
          <w:b/>
          <w:sz w:val="24"/>
          <w:szCs w:val="24"/>
        </w:rPr>
      </w:pPr>
      <w:r>
        <w:rPr>
          <w:b/>
          <w:sz w:val="24"/>
          <w:szCs w:val="24"/>
        </w:rPr>
        <w:t xml:space="preserve">History </w:t>
      </w:r>
      <w:r w:rsidR="00482927" w:rsidRPr="00482927">
        <w:rPr>
          <w:b/>
          <w:sz w:val="24"/>
          <w:szCs w:val="24"/>
        </w:rPr>
        <w:t xml:space="preserve">Course Description: </w:t>
      </w:r>
    </w:p>
    <w:p w14:paraId="1F0985EE" w14:textId="7FD13A7D" w:rsidR="00482927" w:rsidRPr="00482927" w:rsidRDefault="00482927" w:rsidP="00482927">
      <w:pPr>
        <w:rPr>
          <w:b/>
          <w:sz w:val="24"/>
          <w:szCs w:val="24"/>
        </w:rPr>
      </w:pPr>
      <w:r w:rsidRPr="00482927">
        <w:rPr>
          <w:sz w:val="24"/>
          <w:szCs w:val="24"/>
        </w:rPr>
        <w:t xml:space="preserve">The new adapted A’ level history will have 2 units and both of them compulsory. Unit 1 is called </w:t>
      </w:r>
      <w:r w:rsidRPr="00482927">
        <w:rPr>
          <w:b/>
          <w:i/>
          <w:sz w:val="24"/>
          <w:szCs w:val="24"/>
        </w:rPr>
        <w:t>“History of Africa Since 1800”</w:t>
      </w:r>
      <w:r w:rsidRPr="00482927">
        <w:rPr>
          <w:sz w:val="24"/>
          <w:szCs w:val="24"/>
        </w:rPr>
        <w:t xml:space="preserve"> and Unit 2 is called </w:t>
      </w:r>
      <w:r w:rsidRPr="00482927">
        <w:rPr>
          <w:b/>
          <w:i/>
          <w:sz w:val="24"/>
          <w:szCs w:val="24"/>
        </w:rPr>
        <w:t>“</w:t>
      </w:r>
      <w:r w:rsidR="00265C8A">
        <w:rPr>
          <w:b/>
          <w:i/>
          <w:sz w:val="24"/>
          <w:szCs w:val="24"/>
        </w:rPr>
        <w:t xml:space="preserve">History </w:t>
      </w:r>
      <w:r w:rsidRPr="00482927">
        <w:rPr>
          <w:b/>
          <w:i/>
          <w:sz w:val="24"/>
          <w:szCs w:val="24"/>
        </w:rPr>
        <w:t xml:space="preserve">World Affairs Since </w:t>
      </w:r>
      <w:commentRangeStart w:id="17"/>
      <w:r w:rsidRPr="00482927">
        <w:rPr>
          <w:b/>
          <w:i/>
          <w:sz w:val="24"/>
          <w:szCs w:val="24"/>
        </w:rPr>
        <w:t>1789</w:t>
      </w:r>
      <w:commentRangeEnd w:id="17"/>
      <w:r w:rsidR="00A3208B">
        <w:rPr>
          <w:rStyle w:val="CommentReference"/>
        </w:rPr>
        <w:commentReference w:id="17"/>
      </w:r>
      <w:r w:rsidRPr="00482927">
        <w:rPr>
          <w:b/>
          <w:i/>
          <w:sz w:val="24"/>
          <w:szCs w:val="24"/>
        </w:rPr>
        <w:t xml:space="preserve">”. </w:t>
      </w:r>
      <w:r w:rsidRPr="00482927">
        <w:rPr>
          <w:sz w:val="24"/>
          <w:szCs w:val="24"/>
        </w:rPr>
        <w:t xml:space="preserve">Each unit will have 4 periods per week and a total of 48 periods per term. Together as history subject will have 96 periods per term.   </w:t>
      </w:r>
    </w:p>
    <w:p w14:paraId="4B63AEA3" w14:textId="77777777" w:rsidR="00482927" w:rsidRPr="00482927" w:rsidRDefault="00482927" w:rsidP="00482927">
      <w:pPr>
        <w:rPr>
          <w:b/>
          <w:sz w:val="24"/>
          <w:szCs w:val="24"/>
        </w:rPr>
      </w:pPr>
      <w:r w:rsidRPr="00482927">
        <w:rPr>
          <w:b/>
          <w:sz w:val="24"/>
          <w:szCs w:val="24"/>
        </w:rPr>
        <w:t xml:space="preserve">UNIT    1:    HISTORY OF AFRICA SINCE 1800 </w:t>
      </w:r>
    </w:p>
    <w:tbl>
      <w:tblPr>
        <w:tblStyle w:val="TableGrid1"/>
        <w:tblW w:w="0" w:type="auto"/>
        <w:tblLayout w:type="fixed"/>
        <w:tblLook w:val="04A0" w:firstRow="1" w:lastRow="0" w:firstColumn="1" w:lastColumn="0" w:noHBand="0" w:noVBand="1"/>
      </w:tblPr>
      <w:tblGrid>
        <w:gridCol w:w="1696"/>
        <w:gridCol w:w="3238"/>
        <w:gridCol w:w="731"/>
        <w:gridCol w:w="2268"/>
        <w:gridCol w:w="1276"/>
        <w:tblGridChange w:id="18">
          <w:tblGrid>
            <w:gridCol w:w="1696"/>
            <w:gridCol w:w="3238"/>
            <w:gridCol w:w="731"/>
            <w:gridCol w:w="2268"/>
            <w:gridCol w:w="1276"/>
          </w:tblGrid>
        </w:tblGridChange>
      </w:tblGrid>
      <w:tr w:rsidR="00482927" w:rsidRPr="00482927" w14:paraId="3D0F1D11" w14:textId="77777777" w:rsidTr="00482927">
        <w:tc>
          <w:tcPr>
            <w:tcW w:w="1696" w:type="dxa"/>
          </w:tcPr>
          <w:p w14:paraId="4A2F7F60" w14:textId="77777777" w:rsidR="00482927" w:rsidRPr="00482927" w:rsidRDefault="00482927" w:rsidP="00482927">
            <w:pPr>
              <w:spacing w:after="0" w:line="360" w:lineRule="auto"/>
              <w:rPr>
                <w:b/>
                <w:sz w:val="24"/>
                <w:szCs w:val="24"/>
              </w:rPr>
            </w:pPr>
            <w:r w:rsidRPr="00482927">
              <w:rPr>
                <w:sz w:val="24"/>
                <w:szCs w:val="24"/>
              </w:rPr>
              <w:t xml:space="preserve"> </w:t>
            </w:r>
            <w:r w:rsidRPr="00482927">
              <w:rPr>
                <w:b/>
                <w:sz w:val="24"/>
                <w:szCs w:val="24"/>
              </w:rPr>
              <w:t>CLASS/TERM</w:t>
            </w:r>
          </w:p>
        </w:tc>
        <w:tc>
          <w:tcPr>
            <w:tcW w:w="3238" w:type="dxa"/>
          </w:tcPr>
          <w:p w14:paraId="1B366FC0" w14:textId="77777777" w:rsidR="00482927" w:rsidRPr="00482927" w:rsidRDefault="00482927" w:rsidP="00482927">
            <w:pPr>
              <w:spacing w:after="0" w:line="360" w:lineRule="auto"/>
              <w:rPr>
                <w:b/>
                <w:sz w:val="24"/>
                <w:szCs w:val="24"/>
              </w:rPr>
            </w:pPr>
            <w:r w:rsidRPr="00482927">
              <w:rPr>
                <w:b/>
                <w:sz w:val="24"/>
                <w:szCs w:val="24"/>
              </w:rPr>
              <w:t xml:space="preserve">             TOPICS </w:t>
            </w:r>
          </w:p>
        </w:tc>
        <w:tc>
          <w:tcPr>
            <w:tcW w:w="731" w:type="dxa"/>
          </w:tcPr>
          <w:p w14:paraId="1269E57B" w14:textId="77777777" w:rsidR="00482927" w:rsidRPr="00482927" w:rsidRDefault="00482927" w:rsidP="00482927">
            <w:pPr>
              <w:spacing w:after="0" w:line="360" w:lineRule="auto"/>
              <w:rPr>
                <w:b/>
                <w:sz w:val="24"/>
                <w:szCs w:val="24"/>
              </w:rPr>
            </w:pPr>
          </w:p>
        </w:tc>
        <w:tc>
          <w:tcPr>
            <w:tcW w:w="2268" w:type="dxa"/>
          </w:tcPr>
          <w:p w14:paraId="0395532A" w14:textId="77777777" w:rsidR="00482927" w:rsidRPr="00482927" w:rsidRDefault="00482927" w:rsidP="00482927">
            <w:pPr>
              <w:spacing w:after="0" w:line="360" w:lineRule="auto"/>
              <w:rPr>
                <w:b/>
                <w:sz w:val="24"/>
                <w:szCs w:val="24"/>
              </w:rPr>
            </w:pPr>
            <w:r w:rsidRPr="00482927">
              <w:rPr>
                <w:b/>
                <w:sz w:val="24"/>
                <w:szCs w:val="24"/>
              </w:rPr>
              <w:t xml:space="preserve">   SUB-TOPICS </w:t>
            </w:r>
          </w:p>
        </w:tc>
        <w:tc>
          <w:tcPr>
            <w:tcW w:w="1276" w:type="dxa"/>
          </w:tcPr>
          <w:p w14:paraId="12A41D92" w14:textId="77777777" w:rsidR="00482927" w:rsidRPr="00482927" w:rsidRDefault="00482927" w:rsidP="00482927">
            <w:pPr>
              <w:spacing w:after="0" w:line="360" w:lineRule="auto"/>
              <w:rPr>
                <w:b/>
                <w:sz w:val="24"/>
                <w:szCs w:val="24"/>
              </w:rPr>
            </w:pPr>
            <w:r w:rsidRPr="00482927">
              <w:rPr>
                <w:b/>
                <w:sz w:val="24"/>
                <w:szCs w:val="24"/>
              </w:rPr>
              <w:t xml:space="preserve">  PERIODS</w:t>
            </w:r>
          </w:p>
        </w:tc>
      </w:tr>
      <w:tr w:rsidR="00482927" w:rsidRPr="00482927" w14:paraId="1FDCAE16" w14:textId="77777777" w:rsidTr="00482927">
        <w:trPr>
          <w:trHeight w:val="383"/>
        </w:trPr>
        <w:tc>
          <w:tcPr>
            <w:tcW w:w="1696" w:type="dxa"/>
            <w:vMerge w:val="restart"/>
          </w:tcPr>
          <w:p w14:paraId="07DAE368" w14:textId="77777777" w:rsidR="00482927" w:rsidRPr="00482927" w:rsidRDefault="00482927" w:rsidP="00482927">
            <w:pPr>
              <w:spacing w:after="0" w:line="360" w:lineRule="auto"/>
              <w:rPr>
                <w:b/>
                <w:sz w:val="24"/>
                <w:szCs w:val="24"/>
              </w:rPr>
            </w:pPr>
            <w:r w:rsidRPr="00482927">
              <w:rPr>
                <w:b/>
                <w:sz w:val="24"/>
                <w:szCs w:val="24"/>
              </w:rPr>
              <w:t>S.5 TERM 1</w:t>
            </w:r>
          </w:p>
          <w:p w14:paraId="7352B22B" w14:textId="77777777" w:rsidR="00482927" w:rsidRPr="00482927" w:rsidRDefault="00482927" w:rsidP="00482927">
            <w:pPr>
              <w:spacing w:after="0" w:line="360" w:lineRule="auto"/>
              <w:rPr>
                <w:b/>
              </w:rPr>
            </w:pPr>
          </w:p>
          <w:p w14:paraId="468A0DF6" w14:textId="77777777" w:rsidR="00482927" w:rsidRPr="00482927" w:rsidRDefault="00482927" w:rsidP="00482927">
            <w:pPr>
              <w:spacing w:after="0" w:line="360" w:lineRule="auto"/>
              <w:rPr>
                <w:b/>
              </w:rPr>
            </w:pPr>
          </w:p>
          <w:p w14:paraId="39467766" w14:textId="77777777" w:rsidR="00482927" w:rsidRPr="00482927" w:rsidRDefault="00482927" w:rsidP="00482927">
            <w:pPr>
              <w:spacing w:after="0" w:line="360" w:lineRule="auto"/>
              <w:rPr>
                <w:b/>
              </w:rPr>
            </w:pPr>
          </w:p>
          <w:p w14:paraId="5F5F6682" w14:textId="77777777" w:rsidR="00482927" w:rsidRPr="00482927" w:rsidRDefault="00482927" w:rsidP="00482927">
            <w:pPr>
              <w:spacing w:after="0" w:line="360" w:lineRule="auto"/>
              <w:rPr>
                <w:b/>
              </w:rPr>
            </w:pPr>
          </w:p>
          <w:p w14:paraId="69EC7CFD" w14:textId="77777777" w:rsidR="00482927" w:rsidRPr="00482927" w:rsidRDefault="00482927" w:rsidP="00482927">
            <w:pPr>
              <w:spacing w:after="0" w:line="360" w:lineRule="auto"/>
              <w:rPr>
                <w:b/>
              </w:rPr>
            </w:pPr>
          </w:p>
          <w:p w14:paraId="3083E81A" w14:textId="77777777" w:rsidR="00482927" w:rsidRPr="00482927" w:rsidRDefault="00482927" w:rsidP="00482927">
            <w:pPr>
              <w:spacing w:after="0" w:line="360" w:lineRule="auto"/>
              <w:rPr>
                <w:b/>
              </w:rPr>
            </w:pPr>
          </w:p>
          <w:p w14:paraId="4F6C0064" w14:textId="77777777" w:rsidR="00482927" w:rsidRPr="00482927" w:rsidRDefault="00482927" w:rsidP="00482927">
            <w:pPr>
              <w:spacing w:after="0" w:line="360" w:lineRule="auto"/>
              <w:rPr>
                <w:b/>
                <w:sz w:val="24"/>
                <w:szCs w:val="24"/>
              </w:rPr>
            </w:pPr>
          </w:p>
        </w:tc>
        <w:tc>
          <w:tcPr>
            <w:tcW w:w="3238" w:type="dxa"/>
            <w:vMerge w:val="restart"/>
          </w:tcPr>
          <w:p w14:paraId="7D57D916" w14:textId="77777777" w:rsidR="00482927" w:rsidRPr="00482927" w:rsidRDefault="00482927" w:rsidP="00482927">
            <w:pPr>
              <w:spacing w:after="0" w:line="360" w:lineRule="auto"/>
              <w:rPr>
                <w:sz w:val="24"/>
                <w:szCs w:val="24"/>
              </w:rPr>
            </w:pPr>
            <w:r w:rsidRPr="00482927">
              <w:rPr>
                <w:sz w:val="24"/>
                <w:szCs w:val="24"/>
              </w:rPr>
              <w:t>TOPIC 1:  The social and economic systems in the pre-colonial i</w:t>
            </w:r>
            <w:commentRangeStart w:id="19"/>
            <w:r w:rsidRPr="00482927">
              <w:rPr>
                <w:sz w:val="24"/>
                <w:szCs w:val="24"/>
              </w:rPr>
              <w:t xml:space="preserve">nstitutions </w:t>
            </w:r>
            <w:commentRangeEnd w:id="19"/>
            <w:r w:rsidR="0031276A">
              <w:rPr>
                <w:rStyle w:val="CommentReference"/>
              </w:rPr>
              <w:commentReference w:id="19"/>
            </w:r>
            <w:r w:rsidRPr="00482927">
              <w:rPr>
                <w:sz w:val="24"/>
                <w:szCs w:val="24"/>
              </w:rPr>
              <w:t xml:space="preserve">in Africa. </w:t>
            </w:r>
          </w:p>
        </w:tc>
        <w:tc>
          <w:tcPr>
            <w:tcW w:w="731" w:type="dxa"/>
          </w:tcPr>
          <w:p w14:paraId="2E301C40" w14:textId="77777777" w:rsidR="00482927" w:rsidRPr="00482927" w:rsidRDefault="00482927" w:rsidP="00482927">
            <w:pPr>
              <w:spacing w:after="0" w:line="360" w:lineRule="auto"/>
              <w:rPr>
                <w:sz w:val="24"/>
                <w:szCs w:val="24"/>
              </w:rPr>
            </w:pPr>
            <w:r w:rsidRPr="00482927">
              <w:rPr>
                <w:sz w:val="24"/>
                <w:szCs w:val="24"/>
              </w:rPr>
              <w:t>1.1</w:t>
            </w:r>
          </w:p>
        </w:tc>
        <w:tc>
          <w:tcPr>
            <w:tcW w:w="2268" w:type="dxa"/>
          </w:tcPr>
          <w:p w14:paraId="06B89573" w14:textId="77777777" w:rsidR="00482927" w:rsidRPr="00482927" w:rsidRDefault="00482927" w:rsidP="00482927">
            <w:pPr>
              <w:spacing w:after="0" w:line="360" w:lineRule="auto"/>
              <w:rPr>
                <w:sz w:val="24"/>
                <w:szCs w:val="24"/>
              </w:rPr>
            </w:pPr>
            <w:r w:rsidRPr="00482927">
              <w:rPr>
                <w:sz w:val="24"/>
                <w:szCs w:val="24"/>
              </w:rPr>
              <w:t>The clan</w:t>
            </w:r>
          </w:p>
        </w:tc>
        <w:tc>
          <w:tcPr>
            <w:tcW w:w="1276" w:type="dxa"/>
          </w:tcPr>
          <w:p w14:paraId="724A1A37"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6CAB4BD2" w14:textId="77777777" w:rsidTr="00482927">
        <w:tc>
          <w:tcPr>
            <w:tcW w:w="1696" w:type="dxa"/>
            <w:vMerge/>
          </w:tcPr>
          <w:p w14:paraId="700F5071" w14:textId="77777777" w:rsidR="00482927" w:rsidRPr="00482927" w:rsidRDefault="00482927" w:rsidP="00482927">
            <w:pPr>
              <w:spacing w:after="0" w:line="360" w:lineRule="auto"/>
              <w:rPr>
                <w:b/>
                <w:sz w:val="24"/>
                <w:szCs w:val="24"/>
              </w:rPr>
            </w:pPr>
          </w:p>
        </w:tc>
        <w:tc>
          <w:tcPr>
            <w:tcW w:w="3238" w:type="dxa"/>
            <w:vMerge/>
          </w:tcPr>
          <w:p w14:paraId="168DDFB6" w14:textId="77777777" w:rsidR="00482927" w:rsidRPr="00482927" w:rsidRDefault="00482927" w:rsidP="00482927">
            <w:pPr>
              <w:spacing w:after="0" w:line="360" w:lineRule="auto"/>
              <w:rPr>
                <w:b/>
                <w:sz w:val="24"/>
                <w:szCs w:val="24"/>
              </w:rPr>
            </w:pPr>
          </w:p>
        </w:tc>
        <w:tc>
          <w:tcPr>
            <w:tcW w:w="731" w:type="dxa"/>
          </w:tcPr>
          <w:p w14:paraId="5BCC08E1" w14:textId="77777777" w:rsidR="00482927" w:rsidRPr="00482927" w:rsidRDefault="00482927" w:rsidP="00482927">
            <w:pPr>
              <w:spacing w:after="0" w:line="360" w:lineRule="auto"/>
              <w:rPr>
                <w:sz w:val="24"/>
                <w:szCs w:val="24"/>
              </w:rPr>
            </w:pPr>
            <w:r w:rsidRPr="00482927">
              <w:rPr>
                <w:sz w:val="24"/>
                <w:szCs w:val="24"/>
              </w:rPr>
              <w:t>1.2</w:t>
            </w:r>
          </w:p>
        </w:tc>
        <w:tc>
          <w:tcPr>
            <w:tcW w:w="2268" w:type="dxa"/>
          </w:tcPr>
          <w:p w14:paraId="3D7D8FAE" w14:textId="77777777" w:rsidR="00482927" w:rsidRPr="00482927" w:rsidRDefault="00482927" w:rsidP="00482927">
            <w:pPr>
              <w:spacing w:after="0" w:line="360" w:lineRule="auto"/>
              <w:rPr>
                <w:sz w:val="24"/>
                <w:szCs w:val="24"/>
              </w:rPr>
            </w:pPr>
            <w:r w:rsidRPr="00482927">
              <w:rPr>
                <w:sz w:val="24"/>
                <w:szCs w:val="24"/>
              </w:rPr>
              <w:t>Age groups and Age sets</w:t>
            </w:r>
          </w:p>
        </w:tc>
        <w:tc>
          <w:tcPr>
            <w:tcW w:w="1276" w:type="dxa"/>
          </w:tcPr>
          <w:p w14:paraId="14FDEE4A"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011BBCBE" w14:textId="77777777" w:rsidTr="00482927">
        <w:tc>
          <w:tcPr>
            <w:tcW w:w="1696" w:type="dxa"/>
            <w:vMerge/>
          </w:tcPr>
          <w:p w14:paraId="0288A750" w14:textId="77777777" w:rsidR="00482927" w:rsidRPr="00482927" w:rsidRDefault="00482927" w:rsidP="00482927">
            <w:pPr>
              <w:spacing w:after="0" w:line="360" w:lineRule="auto"/>
              <w:rPr>
                <w:b/>
                <w:sz w:val="24"/>
                <w:szCs w:val="24"/>
              </w:rPr>
            </w:pPr>
          </w:p>
        </w:tc>
        <w:tc>
          <w:tcPr>
            <w:tcW w:w="3238" w:type="dxa"/>
            <w:vMerge/>
          </w:tcPr>
          <w:p w14:paraId="4F874A74" w14:textId="77777777" w:rsidR="00482927" w:rsidRPr="00482927" w:rsidRDefault="00482927" w:rsidP="00482927">
            <w:pPr>
              <w:spacing w:after="0" w:line="360" w:lineRule="auto"/>
              <w:rPr>
                <w:b/>
                <w:sz w:val="24"/>
                <w:szCs w:val="24"/>
              </w:rPr>
            </w:pPr>
          </w:p>
        </w:tc>
        <w:tc>
          <w:tcPr>
            <w:tcW w:w="731" w:type="dxa"/>
          </w:tcPr>
          <w:p w14:paraId="14402C4C" w14:textId="77777777" w:rsidR="00482927" w:rsidRPr="00482927" w:rsidRDefault="00482927" w:rsidP="00482927">
            <w:pPr>
              <w:spacing w:after="0" w:line="360" w:lineRule="auto"/>
              <w:rPr>
                <w:sz w:val="24"/>
                <w:szCs w:val="24"/>
              </w:rPr>
            </w:pPr>
            <w:r w:rsidRPr="00482927">
              <w:rPr>
                <w:sz w:val="24"/>
                <w:szCs w:val="24"/>
              </w:rPr>
              <w:t>1.3</w:t>
            </w:r>
          </w:p>
        </w:tc>
        <w:tc>
          <w:tcPr>
            <w:tcW w:w="2268" w:type="dxa"/>
          </w:tcPr>
          <w:p w14:paraId="7CF01627" w14:textId="77777777" w:rsidR="00482927" w:rsidRPr="00482927" w:rsidRDefault="00482927" w:rsidP="00482927">
            <w:pPr>
              <w:spacing w:after="0" w:line="360" w:lineRule="auto"/>
              <w:rPr>
                <w:sz w:val="24"/>
                <w:szCs w:val="24"/>
              </w:rPr>
            </w:pPr>
            <w:r w:rsidRPr="00482927">
              <w:rPr>
                <w:sz w:val="24"/>
                <w:szCs w:val="24"/>
              </w:rPr>
              <w:t xml:space="preserve">Initiation ceremonies </w:t>
            </w:r>
          </w:p>
        </w:tc>
        <w:tc>
          <w:tcPr>
            <w:tcW w:w="1276" w:type="dxa"/>
          </w:tcPr>
          <w:p w14:paraId="218EDF5D"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79FF08A2" w14:textId="77777777" w:rsidTr="00482927">
        <w:tc>
          <w:tcPr>
            <w:tcW w:w="1696" w:type="dxa"/>
            <w:vMerge/>
          </w:tcPr>
          <w:p w14:paraId="20248337" w14:textId="77777777" w:rsidR="00482927" w:rsidRPr="00482927" w:rsidRDefault="00482927" w:rsidP="00482927">
            <w:pPr>
              <w:spacing w:after="0" w:line="360" w:lineRule="auto"/>
              <w:rPr>
                <w:b/>
                <w:sz w:val="24"/>
                <w:szCs w:val="24"/>
              </w:rPr>
            </w:pPr>
          </w:p>
        </w:tc>
        <w:tc>
          <w:tcPr>
            <w:tcW w:w="3238" w:type="dxa"/>
            <w:vMerge/>
          </w:tcPr>
          <w:p w14:paraId="33CAA5AE" w14:textId="77777777" w:rsidR="00482927" w:rsidRPr="00482927" w:rsidRDefault="00482927" w:rsidP="00482927">
            <w:pPr>
              <w:spacing w:after="0" w:line="360" w:lineRule="auto"/>
              <w:rPr>
                <w:b/>
                <w:sz w:val="24"/>
                <w:szCs w:val="24"/>
              </w:rPr>
            </w:pPr>
          </w:p>
        </w:tc>
        <w:tc>
          <w:tcPr>
            <w:tcW w:w="731" w:type="dxa"/>
          </w:tcPr>
          <w:p w14:paraId="0042DB3F" w14:textId="77777777" w:rsidR="00482927" w:rsidRPr="00482927" w:rsidRDefault="00482927" w:rsidP="00482927">
            <w:pPr>
              <w:spacing w:after="0" w:line="360" w:lineRule="auto"/>
              <w:rPr>
                <w:sz w:val="24"/>
                <w:szCs w:val="24"/>
              </w:rPr>
            </w:pPr>
            <w:r w:rsidRPr="00482927">
              <w:rPr>
                <w:sz w:val="24"/>
                <w:szCs w:val="24"/>
              </w:rPr>
              <w:t>1.4</w:t>
            </w:r>
          </w:p>
        </w:tc>
        <w:tc>
          <w:tcPr>
            <w:tcW w:w="2268" w:type="dxa"/>
          </w:tcPr>
          <w:p w14:paraId="1FE19F3F" w14:textId="77777777" w:rsidR="00482927" w:rsidRPr="00482927" w:rsidRDefault="00482927" w:rsidP="00482927">
            <w:pPr>
              <w:spacing w:after="0" w:line="360" w:lineRule="auto"/>
              <w:rPr>
                <w:sz w:val="24"/>
                <w:szCs w:val="24"/>
              </w:rPr>
            </w:pPr>
            <w:r w:rsidRPr="00482927">
              <w:rPr>
                <w:sz w:val="24"/>
                <w:szCs w:val="24"/>
              </w:rPr>
              <w:t xml:space="preserve">African traditional religions </w:t>
            </w:r>
          </w:p>
        </w:tc>
        <w:tc>
          <w:tcPr>
            <w:tcW w:w="1276" w:type="dxa"/>
          </w:tcPr>
          <w:p w14:paraId="2DA6FB2F"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4E198E89" w14:textId="77777777" w:rsidTr="00482927">
        <w:tc>
          <w:tcPr>
            <w:tcW w:w="1696" w:type="dxa"/>
            <w:vMerge/>
          </w:tcPr>
          <w:p w14:paraId="47FB2D25" w14:textId="77777777" w:rsidR="00482927" w:rsidRPr="00482927" w:rsidRDefault="00482927" w:rsidP="00482927">
            <w:pPr>
              <w:spacing w:after="0" w:line="360" w:lineRule="auto"/>
              <w:rPr>
                <w:b/>
                <w:sz w:val="24"/>
                <w:szCs w:val="24"/>
              </w:rPr>
            </w:pPr>
          </w:p>
        </w:tc>
        <w:tc>
          <w:tcPr>
            <w:tcW w:w="3238" w:type="dxa"/>
            <w:vMerge/>
          </w:tcPr>
          <w:p w14:paraId="09FFB119" w14:textId="77777777" w:rsidR="00482927" w:rsidRPr="00482927" w:rsidRDefault="00482927" w:rsidP="00482927">
            <w:pPr>
              <w:spacing w:after="0" w:line="360" w:lineRule="auto"/>
              <w:rPr>
                <w:b/>
                <w:sz w:val="24"/>
                <w:szCs w:val="24"/>
              </w:rPr>
            </w:pPr>
          </w:p>
        </w:tc>
        <w:tc>
          <w:tcPr>
            <w:tcW w:w="731" w:type="dxa"/>
          </w:tcPr>
          <w:p w14:paraId="3139B897" w14:textId="77777777" w:rsidR="00482927" w:rsidRPr="00482927" w:rsidRDefault="00482927" w:rsidP="00482927">
            <w:pPr>
              <w:spacing w:after="0" w:line="360" w:lineRule="auto"/>
              <w:rPr>
                <w:color w:val="FF0000"/>
                <w:sz w:val="24"/>
                <w:szCs w:val="24"/>
              </w:rPr>
            </w:pPr>
            <w:r w:rsidRPr="00482927">
              <w:rPr>
                <w:sz w:val="24"/>
                <w:szCs w:val="24"/>
              </w:rPr>
              <w:t xml:space="preserve">1.5 </w:t>
            </w:r>
          </w:p>
        </w:tc>
        <w:tc>
          <w:tcPr>
            <w:tcW w:w="2268" w:type="dxa"/>
          </w:tcPr>
          <w:p w14:paraId="0E6B4EA7" w14:textId="77777777" w:rsidR="00482927" w:rsidRPr="00482927" w:rsidRDefault="00482927" w:rsidP="00482927">
            <w:pPr>
              <w:spacing w:after="0" w:line="360" w:lineRule="auto"/>
              <w:rPr>
                <w:color w:val="000000" w:themeColor="text1"/>
                <w:sz w:val="24"/>
                <w:szCs w:val="24"/>
              </w:rPr>
            </w:pPr>
            <w:r w:rsidRPr="00482927">
              <w:rPr>
                <w:color w:val="000000" w:themeColor="text1"/>
                <w:sz w:val="24"/>
                <w:szCs w:val="24"/>
              </w:rPr>
              <w:t xml:space="preserve">Informal Education </w:t>
            </w:r>
          </w:p>
        </w:tc>
        <w:tc>
          <w:tcPr>
            <w:tcW w:w="1276" w:type="dxa"/>
          </w:tcPr>
          <w:p w14:paraId="45B50F52"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37997D4A" w14:textId="77777777" w:rsidTr="00482927">
        <w:tc>
          <w:tcPr>
            <w:tcW w:w="1696" w:type="dxa"/>
            <w:vMerge/>
          </w:tcPr>
          <w:p w14:paraId="457DFE21" w14:textId="77777777" w:rsidR="00482927" w:rsidRPr="00482927" w:rsidRDefault="00482927" w:rsidP="00482927">
            <w:pPr>
              <w:spacing w:after="0" w:line="360" w:lineRule="auto"/>
              <w:rPr>
                <w:b/>
                <w:sz w:val="24"/>
                <w:szCs w:val="24"/>
              </w:rPr>
            </w:pPr>
          </w:p>
        </w:tc>
        <w:tc>
          <w:tcPr>
            <w:tcW w:w="3238" w:type="dxa"/>
            <w:vMerge/>
          </w:tcPr>
          <w:p w14:paraId="0D8B0219" w14:textId="77777777" w:rsidR="00482927" w:rsidRPr="00482927" w:rsidRDefault="00482927" w:rsidP="00482927">
            <w:pPr>
              <w:spacing w:after="0" w:line="360" w:lineRule="auto"/>
              <w:rPr>
                <w:b/>
                <w:sz w:val="24"/>
                <w:szCs w:val="24"/>
              </w:rPr>
            </w:pPr>
          </w:p>
        </w:tc>
        <w:tc>
          <w:tcPr>
            <w:tcW w:w="731" w:type="dxa"/>
          </w:tcPr>
          <w:p w14:paraId="28DC1ED9" w14:textId="77777777" w:rsidR="00482927" w:rsidRPr="00482927" w:rsidRDefault="00482927" w:rsidP="00482927">
            <w:pPr>
              <w:spacing w:after="0" w:line="360" w:lineRule="auto"/>
              <w:rPr>
                <w:color w:val="FF0000"/>
                <w:sz w:val="24"/>
                <w:szCs w:val="24"/>
              </w:rPr>
            </w:pPr>
            <w:r w:rsidRPr="00482927">
              <w:rPr>
                <w:sz w:val="24"/>
                <w:szCs w:val="24"/>
              </w:rPr>
              <w:t>1.6</w:t>
            </w:r>
          </w:p>
        </w:tc>
        <w:tc>
          <w:tcPr>
            <w:tcW w:w="2268" w:type="dxa"/>
          </w:tcPr>
          <w:p w14:paraId="1F98334A" w14:textId="77777777" w:rsidR="00482927" w:rsidRPr="00482927" w:rsidRDefault="00482927" w:rsidP="00482927">
            <w:pPr>
              <w:spacing w:after="0" w:line="360" w:lineRule="auto"/>
              <w:rPr>
                <w:color w:val="000000" w:themeColor="text1"/>
                <w:sz w:val="24"/>
                <w:szCs w:val="24"/>
              </w:rPr>
            </w:pPr>
            <w:r w:rsidRPr="00482927">
              <w:t>pre-colonial production</w:t>
            </w:r>
          </w:p>
        </w:tc>
        <w:tc>
          <w:tcPr>
            <w:tcW w:w="1276" w:type="dxa"/>
          </w:tcPr>
          <w:p w14:paraId="2CF46A29" w14:textId="77777777" w:rsidR="00482927" w:rsidRPr="00482927" w:rsidRDefault="00482927" w:rsidP="00482927">
            <w:pPr>
              <w:spacing w:after="0" w:line="360" w:lineRule="auto"/>
              <w:rPr>
                <w:b/>
                <w:sz w:val="24"/>
                <w:szCs w:val="24"/>
              </w:rPr>
            </w:pPr>
            <w:r w:rsidRPr="00482927">
              <w:rPr>
                <w:b/>
                <w:sz w:val="24"/>
                <w:szCs w:val="24"/>
              </w:rPr>
              <w:t xml:space="preserve">   04</w:t>
            </w:r>
          </w:p>
        </w:tc>
      </w:tr>
      <w:tr w:rsidR="00482927" w:rsidRPr="00482927" w14:paraId="665AD37F" w14:textId="77777777" w:rsidTr="00482927">
        <w:tc>
          <w:tcPr>
            <w:tcW w:w="1696" w:type="dxa"/>
            <w:vMerge/>
          </w:tcPr>
          <w:p w14:paraId="166843EC" w14:textId="77777777" w:rsidR="00482927" w:rsidRPr="00482927" w:rsidRDefault="00482927" w:rsidP="00482927">
            <w:pPr>
              <w:spacing w:after="0" w:line="360" w:lineRule="auto"/>
              <w:rPr>
                <w:b/>
              </w:rPr>
            </w:pPr>
          </w:p>
        </w:tc>
        <w:tc>
          <w:tcPr>
            <w:tcW w:w="3238" w:type="dxa"/>
            <w:vMerge w:val="restart"/>
          </w:tcPr>
          <w:p w14:paraId="39026583" w14:textId="77777777" w:rsidR="00482927" w:rsidRPr="00482927" w:rsidRDefault="00482927" w:rsidP="00482927">
            <w:pPr>
              <w:spacing w:after="0" w:line="360" w:lineRule="auto"/>
              <w:rPr>
                <w:color w:val="FF0000"/>
                <w:sz w:val="24"/>
                <w:szCs w:val="24"/>
              </w:rPr>
            </w:pPr>
            <w:r w:rsidRPr="00482927">
              <w:rPr>
                <w:color w:val="000000" w:themeColor="text1"/>
                <w:sz w:val="24"/>
                <w:szCs w:val="24"/>
              </w:rPr>
              <w:t xml:space="preserve">TOPIC 2: The pre-colonial trade systems in Africa. </w:t>
            </w:r>
          </w:p>
        </w:tc>
        <w:tc>
          <w:tcPr>
            <w:tcW w:w="731" w:type="dxa"/>
          </w:tcPr>
          <w:p w14:paraId="2BFD35F2" w14:textId="77777777" w:rsidR="00482927" w:rsidRPr="00482927" w:rsidRDefault="00482927" w:rsidP="00482927">
            <w:pPr>
              <w:spacing w:after="0" w:line="360" w:lineRule="auto"/>
              <w:rPr>
                <w:color w:val="FF0000"/>
                <w:sz w:val="24"/>
                <w:szCs w:val="24"/>
              </w:rPr>
            </w:pPr>
            <w:r w:rsidRPr="00482927">
              <w:rPr>
                <w:color w:val="FF0000"/>
                <w:sz w:val="24"/>
                <w:szCs w:val="24"/>
              </w:rPr>
              <w:t xml:space="preserve"> </w:t>
            </w:r>
            <w:r w:rsidRPr="00482927">
              <w:rPr>
                <w:sz w:val="24"/>
                <w:szCs w:val="24"/>
              </w:rPr>
              <w:t>2.1</w:t>
            </w:r>
          </w:p>
        </w:tc>
        <w:tc>
          <w:tcPr>
            <w:tcW w:w="2268" w:type="dxa"/>
          </w:tcPr>
          <w:p w14:paraId="2C0B5936" w14:textId="64C8C5FB" w:rsidR="00482927" w:rsidRPr="00482927" w:rsidRDefault="002944B3" w:rsidP="00482927">
            <w:pPr>
              <w:spacing w:after="0" w:line="360" w:lineRule="auto"/>
              <w:rPr>
                <w:color w:val="000000" w:themeColor="text1"/>
                <w:sz w:val="24"/>
                <w:szCs w:val="24"/>
              </w:rPr>
            </w:pPr>
            <w:r>
              <w:rPr>
                <w:color w:val="000000" w:themeColor="text1"/>
                <w:sz w:val="24"/>
                <w:szCs w:val="24"/>
              </w:rPr>
              <w:t xml:space="preserve">The origin and </w:t>
            </w:r>
            <w:proofErr w:type="spellStart"/>
            <w:r>
              <w:rPr>
                <w:color w:val="000000" w:themeColor="text1"/>
                <w:sz w:val="24"/>
                <w:szCs w:val="24"/>
              </w:rPr>
              <w:t>O</w:t>
            </w:r>
            <w:r w:rsidR="00482927" w:rsidRPr="00482927">
              <w:rPr>
                <w:color w:val="000000" w:themeColor="text1"/>
                <w:sz w:val="24"/>
                <w:szCs w:val="24"/>
              </w:rPr>
              <w:t>rganistaion</w:t>
            </w:r>
            <w:proofErr w:type="spellEnd"/>
            <w:r w:rsidR="00482927" w:rsidRPr="00482927">
              <w:rPr>
                <w:color w:val="000000" w:themeColor="text1"/>
                <w:sz w:val="24"/>
                <w:szCs w:val="24"/>
              </w:rPr>
              <w:t xml:space="preserve"> of the trans-Saharan trade </w:t>
            </w:r>
          </w:p>
        </w:tc>
        <w:tc>
          <w:tcPr>
            <w:tcW w:w="1276" w:type="dxa"/>
          </w:tcPr>
          <w:p w14:paraId="4A6A2D5B" w14:textId="77777777" w:rsidR="00482927" w:rsidRPr="00482927" w:rsidRDefault="00482927" w:rsidP="00482927">
            <w:pPr>
              <w:spacing w:after="0" w:line="360" w:lineRule="auto"/>
              <w:rPr>
                <w:b/>
                <w:color w:val="FF0000"/>
              </w:rPr>
            </w:pPr>
            <w:r w:rsidRPr="00482927">
              <w:rPr>
                <w:b/>
              </w:rPr>
              <w:t xml:space="preserve">    08</w:t>
            </w:r>
          </w:p>
        </w:tc>
      </w:tr>
      <w:tr w:rsidR="00482927" w:rsidRPr="00482927" w14:paraId="7E65A6A2" w14:textId="77777777" w:rsidTr="00482927">
        <w:tc>
          <w:tcPr>
            <w:tcW w:w="1696" w:type="dxa"/>
            <w:vMerge/>
          </w:tcPr>
          <w:p w14:paraId="4570AE5D" w14:textId="77777777" w:rsidR="00482927" w:rsidRPr="00482927" w:rsidRDefault="00482927" w:rsidP="00482927">
            <w:pPr>
              <w:spacing w:after="0" w:line="360" w:lineRule="auto"/>
              <w:rPr>
                <w:b/>
              </w:rPr>
            </w:pPr>
          </w:p>
        </w:tc>
        <w:tc>
          <w:tcPr>
            <w:tcW w:w="3238" w:type="dxa"/>
            <w:vMerge/>
          </w:tcPr>
          <w:p w14:paraId="0EDE0FF6" w14:textId="77777777" w:rsidR="00482927" w:rsidRPr="00482927" w:rsidRDefault="00482927" w:rsidP="00482927">
            <w:pPr>
              <w:spacing w:after="0" w:line="360" w:lineRule="auto"/>
              <w:rPr>
                <w:b/>
                <w:color w:val="FF0000"/>
              </w:rPr>
            </w:pPr>
          </w:p>
        </w:tc>
        <w:tc>
          <w:tcPr>
            <w:tcW w:w="731" w:type="dxa"/>
          </w:tcPr>
          <w:p w14:paraId="7817129A" w14:textId="77777777" w:rsidR="00482927" w:rsidRPr="00482927" w:rsidRDefault="00482927" w:rsidP="00482927">
            <w:pPr>
              <w:spacing w:after="0" w:line="360" w:lineRule="auto"/>
            </w:pPr>
            <w:r w:rsidRPr="00482927">
              <w:t>2.2</w:t>
            </w:r>
          </w:p>
        </w:tc>
        <w:tc>
          <w:tcPr>
            <w:tcW w:w="2268" w:type="dxa"/>
          </w:tcPr>
          <w:p w14:paraId="28318DAA" w14:textId="77777777" w:rsidR="00482927" w:rsidRPr="00482927" w:rsidRDefault="00482927" w:rsidP="00482927">
            <w:pPr>
              <w:spacing w:after="0" w:line="360" w:lineRule="auto"/>
              <w:rPr>
                <w:sz w:val="24"/>
                <w:szCs w:val="24"/>
              </w:rPr>
            </w:pPr>
            <w:r w:rsidRPr="00482927">
              <w:rPr>
                <w:sz w:val="24"/>
                <w:szCs w:val="24"/>
              </w:rPr>
              <w:t xml:space="preserve">Trans-Atlantic slave trade system </w:t>
            </w:r>
          </w:p>
        </w:tc>
        <w:tc>
          <w:tcPr>
            <w:tcW w:w="1276" w:type="dxa"/>
          </w:tcPr>
          <w:p w14:paraId="10148602" w14:textId="77777777" w:rsidR="00482927" w:rsidRPr="00482927" w:rsidRDefault="00482927" w:rsidP="00482927">
            <w:pPr>
              <w:spacing w:after="0" w:line="360" w:lineRule="auto"/>
              <w:rPr>
                <w:b/>
              </w:rPr>
            </w:pPr>
            <w:r w:rsidRPr="00482927">
              <w:rPr>
                <w:b/>
              </w:rPr>
              <w:t xml:space="preserve">   08</w:t>
            </w:r>
          </w:p>
        </w:tc>
      </w:tr>
      <w:tr w:rsidR="00482927" w:rsidRPr="00482927" w14:paraId="09C332F8" w14:textId="77777777" w:rsidTr="00482927">
        <w:tc>
          <w:tcPr>
            <w:tcW w:w="1696" w:type="dxa"/>
            <w:vMerge/>
          </w:tcPr>
          <w:p w14:paraId="1CB67FA0" w14:textId="77777777" w:rsidR="00482927" w:rsidRPr="00482927" w:rsidRDefault="00482927" w:rsidP="00482927">
            <w:pPr>
              <w:spacing w:after="0" w:line="360" w:lineRule="auto"/>
              <w:rPr>
                <w:b/>
              </w:rPr>
            </w:pPr>
          </w:p>
        </w:tc>
        <w:tc>
          <w:tcPr>
            <w:tcW w:w="3238" w:type="dxa"/>
            <w:vMerge/>
          </w:tcPr>
          <w:p w14:paraId="204AF0D2" w14:textId="77777777" w:rsidR="00482927" w:rsidRPr="00482927" w:rsidRDefault="00482927" w:rsidP="00482927">
            <w:pPr>
              <w:spacing w:after="0" w:line="360" w:lineRule="auto"/>
              <w:rPr>
                <w:b/>
                <w:color w:val="FF0000"/>
              </w:rPr>
            </w:pPr>
          </w:p>
        </w:tc>
        <w:tc>
          <w:tcPr>
            <w:tcW w:w="731" w:type="dxa"/>
          </w:tcPr>
          <w:p w14:paraId="76057E01" w14:textId="77777777" w:rsidR="00482927" w:rsidRPr="00482927" w:rsidRDefault="00482927" w:rsidP="00482927">
            <w:pPr>
              <w:spacing w:after="0" w:line="360" w:lineRule="auto"/>
            </w:pPr>
            <w:r w:rsidRPr="00482927">
              <w:t>2.3</w:t>
            </w:r>
          </w:p>
        </w:tc>
        <w:tc>
          <w:tcPr>
            <w:tcW w:w="2268" w:type="dxa"/>
          </w:tcPr>
          <w:p w14:paraId="4BBFE4C6" w14:textId="77777777" w:rsidR="00482927" w:rsidRPr="00482927" w:rsidRDefault="00482927" w:rsidP="00482927">
            <w:pPr>
              <w:spacing w:after="0" w:line="360" w:lineRule="auto"/>
            </w:pPr>
            <w:r w:rsidRPr="00482927">
              <w:t xml:space="preserve">Abolition of slave trade </w:t>
            </w:r>
          </w:p>
        </w:tc>
        <w:tc>
          <w:tcPr>
            <w:tcW w:w="1276" w:type="dxa"/>
          </w:tcPr>
          <w:p w14:paraId="1BB855E0" w14:textId="77777777" w:rsidR="00482927" w:rsidRPr="00482927" w:rsidRDefault="00482927" w:rsidP="00482927">
            <w:pPr>
              <w:spacing w:after="0" w:line="360" w:lineRule="auto"/>
              <w:rPr>
                <w:b/>
              </w:rPr>
            </w:pPr>
            <w:r w:rsidRPr="00482927">
              <w:rPr>
                <w:b/>
              </w:rPr>
              <w:t xml:space="preserve">    08</w:t>
            </w:r>
          </w:p>
        </w:tc>
      </w:tr>
      <w:tr w:rsidR="00482927" w:rsidRPr="00482927" w14:paraId="225A9F75" w14:textId="77777777" w:rsidTr="00482927">
        <w:tc>
          <w:tcPr>
            <w:tcW w:w="1696" w:type="dxa"/>
          </w:tcPr>
          <w:p w14:paraId="2086F73D" w14:textId="77777777" w:rsidR="00482927" w:rsidRPr="00482927" w:rsidRDefault="00482927" w:rsidP="00482927">
            <w:pPr>
              <w:spacing w:after="0" w:line="360" w:lineRule="auto"/>
              <w:rPr>
                <w:b/>
              </w:rPr>
            </w:pPr>
            <w:r w:rsidRPr="00482927">
              <w:rPr>
                <w:b/>
              </w:rPr>
              <w:lastRenderedPageBreak/>
              <w:t xml:space="preserve">   </w:t>
            </w:r>
          </w:p>
        </w:tc>
        <w:tc>
          <w:tcPr>
            <w:tcW w:w="3238" w:type="dxa"/>
          </w:tcPr>
          <w:p w14:paraId="74C799E7" w14:textId="77777777" w:rsidR="00482927" w:rsidRPr="00482927" w:rsidRDefault="00482927" w:rsidP="00482927">
            <w:pPr>
              <w:spacing w:after="0" w:line="360" w:lineRule="auto"/>
              <w:rPr>
                <w:b/>
              </w:rPr>
            </w:pPr>
            <w:r w:rsidRPr="00482927">
              <w:rPr>
                <w:b/>
              </w:rPr>
              <w:t xml:space="preserve">                             TOTAL </w:t>
            </w:r>
          </w:p>
        </w:tc>
        <w:tc>
          <w:tcPr>
            <w:tcW w:w="731" w:type="dxa"/>
          </w:tcPr>
          <w:p w14:paraId="28681C58" w14:textId="77777777" w:rsidR="00482927" w:rsidRPr="00482927" w:rsidRDefault="00482927" w:rsidP="00482927">
            <w:pPr>
              <w:spacing w:after="0" w:line="360" w:lineRule="auto"/>
            </w:pPr>
          </w:p>
        </w:tc>
        <w:tc>
          <w:tcPr>
            <w:tcW w:w="2268" w:type="dxa"/>
          </w:tcPr>
          <w:p w14:paraId="3D142553" w14:textId="77777777" w:rsidR="00482927" w:rsidRPr="00482927" w:rsidRDefault="00482927" w:rsidP="00482927">
            <w:pPr>
              <w:spacing w:after="0" w:line="360" w:lineRule="auto"/>
            </w:pPr>
          </w:p>
        </w:tc>
        <w:tc>
          <w:tcPr>
            <w:tcW w:w="1276" w:type="dxa"/>
          </w:tcPr>
          <w:p w14:paraId="48E8B453" w14:textId="77777777" w:rsidR="00482927" w:rsidRPr="00482927" w:rsidRDefault="00482927" w:rsidP="00482927">
            <w:pPr>
              <w:spacing w:after="0" w:line="360" w:lineRule="auto"/>
              <w:rPr>
                <w:b/>
              </w:rPr>
            </w:pPr>
            <w:r w:rsidRPr="00482927">
              <w:rPr>
                <w:b/>
              </w:rPr>
              <w:t xml:space="preserve">    48</w:t>
            </w:r>
          </w:p>
        </w:tc>
      </w:tr>
      <w:tr w:rsidR="00482927" w:rsidRPr="00482927" w14:paraId="17D59BDF" w14:textId="77777777" w:rsidTr="00482927">
        <w:tc>
          <w:tcPr>
            <w:tcW w:w="1696" w:type="dxa"/>
            <w:shd w:val="clear" w:color="auto" w:fill="538135" w:themeFill="accent6" w:themeFillShade="BF"/>
          </w:tcPr>
          <w:p w14:paraId="09A4140A" w14:textId="77777777" w:rsidR="00482927" w:rsidRPr="00482927" w:rsidRDefault="00482927" w:rsidP="00482927">
            <w:pPr>
              <w:spacing w:after="0" w:line="360" w:lineRule="auto"/>
              <w:rPr>
                <w:b/>
                <w:color w:val="538135" w:themeColor="accent6" w:themeShade="BF"/>
              </w:rPr>
            </w:pPr>
          </w:p>
        </w:tc>
        <w:tc>
          <w:tcPr>
            <w:tcW w:w="3238" w:type="dxa"/>
            <w:shd w:val="clear" w:color="auto" w:fill="538135" w:themeFill="accent6" w:themeFillShade="BF"/>
          </w:tcPr>
          <w:p w14:paraId="76A17083" w14:textId="77777777" w:rsidR="00482927" w:rsidRPr="00482927" w:rsidRDefault="00482927" w:rsidP="00482927">
            <w:pPr>
              <w:spacing w:after="0" w:line="360" w:lineRule="auto"/>
              <w:rPr>
                <w:b/>
                <w:color w:val="538135" w:themeColor="accent6" w:themeShade="BF"/>
              </w:rPr>
            </w:pPr>
            <w:r w:rsidRPr="00482927">
              <w:rPr>
                <w:b/>
                <w:color w:val="538135" w:themeColor="accent6" w:themeShade="BF"/>
              </w:rPr>
              <w:t xml:space="preserve"> </w:t>
            </w:r>
          </w:p>
        </w:tc>
        <w:tc>
          <w:tcPr>
            <w:tcW w:w="731" w:type="dxa"/>
            <w:shd w:val="clear" w:color="auto" w:fill="538135" w:themeFill="accent6" w:themeFillShade="BF"/>
          </w:tcPr>
          <w:p w14:paraId="2A664A3A" w14:textId="77777777" w:rsidR="00482927" w:rsidRPr="00482927" w:rsidRDefault="00482927" w:rsidP="00482927">
            <w:pPr>
              <w:spacing w:after="0" w:line="360" w:lineRule="auto"/>
              <w:rPr>
                <w:color w:val="538135" w:themeColor="accent6" w:themeShade="BF"/>
              </w:rPr>
            </w:pPr>
          </w:p>
        </w:tc>
        <w:tc>
          <w:tcPr>
            <w:tcW w:w="2268" w:type="dxa"/>
            <w:shd w:val="clear" w:color="auto" w:fill="538135" w:themeFill="accent6" w:themeFillShade="BF"/>
          </w:tcPr>
          <w:p w14:paraId="313A57A2" w14:textId="77777777" w:rsidR="00482927" w:rsidRPr="00482927" w:rsidRDefault="00482927" w:rsidP="00482927">
            <w:pPr>
              <w:spacing w:after="0" w:line="360" w:lineRule="auto"/>
              <w:rPr>
                <w:color w:val="538135" w:themeColor="accent6" w:themeShade="BF"/>
              </w:rPr>
            </w:pPr>
          </w:p>
        </w:tc>
        <w:tc>
          <w:tcPr>
            <w:tcW w:w="1276" w:type="dxa"/>
            <w:shd w:val="clear" w:color="auto" w:fill="538135" w:themeFill="accent6" w:themeFillShade="BF"/>
          </w:tcPr>
          <w:p w14:paraId="26409D0C" w14:textId="77777777" w:rsidR="00482927" w:rsidRPr="00482927" w:rsidRDefault="00482927" w:rsidP="00482927">
            <w:pPr>
              <w:spacing w:after="0" w:line="360" w:lineRule="auto"/>
              <w:rPr>
                <w:b/>
                <w:color w:val="538135" w:themeColor="accent6" w:themeShade="BF"/>
              </w:rPr>
            </w:pPr>
          </w:p>
        </w:tc>
      </w:tr>
      <w:tr w:rsidR="00482927" w:rsidRPr="00482927" w14:paraId="3FEC3C94" w14:textId="77777777" w:rsidTr="00482927">
        <w:tc>
          <w:tcPr>
            <w:tcW w:w="1696" w:type="dxa"/>
          </w:tcPr>
          <w:p w14:paraId="78C96A90" w14:textId="77777777" w:rsidR="00482927" w:rsidRPr="00482927" w:rsidRDefault="00482927" w:rsidP="00482927">
            <w:pPr>
              <w:spacing w:after="0" w:line="360" w:lineRule="auto"/>
              <w:rPr>
                <w:b/>
              </w:rPr>
            </w:pPr>
            <w:r w:rsidRPr="00482927">
              <w:rPr>
                <w:b/>
              </w:rPr>
              <w:t>TERM  2</w:t>
            </w:r>
          </w:p>
        </w:tc>
        <w:tc>
          <w:tcPr>
            <w:tcW w:w="3238" w:type="dxa"/>
          </w:tcPr>
          <w:p w14:paraId="620A0B20" w14:textId="77777777" w:rsidR="00482927" w:rsidRPr="00482927" w:rsidRDefault="00482927" w:rsidP="00482927">
            <w:pPr>
              <w:spacing w:after="0" w:line="360" w:lineRule="auto"/>
              <w:rPr>
                <w:b/>
              </w:rPr>
            </w:pPr>
            <w:r w:rsidRPr="00482927">
              <w:rPr>
                <w:b/>
              </w:rPr>
              <w:t xml:space="preserve">  TOPIC</w:t>
            </w:r>
          </w:p>
        </w:tc>
        <w:tc>
          <w:tcPr>
            <w:tcW w:w="731" w:type="dxa"/>
          </w:tcPr>
          <w:p w14:paraId="3659AB5C" w14:textId="77777777" w:rsidR="00482927" w:rsidRPr="00482927" w:rsidRDefault="00482927" w:rsidP="00482927">
            <w:pPr>
              <w:spacing w:after="0" w:line="360" w:lineRule="auto"/>
            </w:pPr>
          </w:p>
        </w:tc>
        <w:tc>
          <w:tcPr>
            <w:tcW w:w="2268" w:type="dxa"/>
          </w:tcPr>
          <w:p w14:paraId="290FAF02" w14:textId="77777777" w:rsidR="00482927" w:rsidRPr="00482927" w:rsidRDefault="00482927" w:rsidP="00482927">
            <w:pPr>
              <w:spacing w:after="0" w:line="360" w:lineRule="auto"/>
              <w:rPr>
                <w:b/>
              </w:rPr>
            </w:pPr>
            <w:r w:rsidRPr="00482927">
              <w:rPr>
                <w:b/>
              </w:rPr>
              <w:t>SUB-TOPIC</w:t>
            </w:r>
          </w:p>
        </w:tc>
        <w:tc>
          <w:tcPr>
            <w:tcW w:w="1276" w:type="dxa"/>
          </w:tcPr>
          <w:p w14:paraId="59B9973F" w14:textId="77777777" w:rsidR="00482927" w:rsidRPr="00482927" w:rsidRDefault="00482927" w:rsidP="00482927">
            <w:pPr>
              <w:spacing w:after="0" w:line="360" w:lineRule="auto"/>
              <w:rPr>
                <w:b/>
              </w:rPr>
            </w:pPr>
            <w:r w:rsidRPr="00482927">
              <w:rPr>
                <w:b/>
              </w:rPr>
              <w:t xml:space="preserve">PERIODS </w:t>
            </w:r>
          </w:p>
        </w:tc>
      </w:tr>
      <w:tr w:rsidR="00482927" w:rsidRPr="00482927" w14:paraId="0CA0B137" w14:textId="77777777" w:rsidTr="00482927">
        <w:tc>
          <w:tcPr>
            <w:tcW w:w="1696" w:type="dxa"/>
            <w:vMerge w:val="restart"/>
          </w:tcPr>
          <w:p w14:paraId="64DCDACC" w14:textId="314453BD" w:rsidR="00482927" w:rsidRPr="00482927" w:rsidRDefault="002D2EB5" w:rsidP="00482927">
            <w:pPr>
              <w:spacing w:after="0" w:line="360" w:lineRule="auto"/>
              <w:rPr>
                <w:b/>
              </w:rPr>
            </w:pPr>
            <w:ins w:id="20" w:author="ALI K" w:date="2024-12-09T18:29:00Z">
              <w:r>
                <w:rPr>
                  <w:b/>
                </w:rPr>
                <w:t>y</w:t>
              </w:r>
            </w:ins>
          </w:p>
          <w:p w14:paraId="07C2A692" w14:textId="77777777" w:rsidR="00482927" w:rsidRPr="00482927" w:rsidRDefault="00482927" w:rsidP="00482927">
            <w:pPr>
              <w:spacing w:after="0" w:line="360" w:lineRule="auto"/>
              <w:rPr>
                <w:b/>
              </w:rPr>
            </w:pPr>
            <w:r w:rsidRPr="00482927">
              <w:rPr>
                <w:b/>
              </w:rPr>
              <w:t>S.5    TERM  2</w:t>
            </w:r>
          </w:p>
        </w:tc>
        <w:tc>
          <w:tcPr>
            <w:tcW w:w="3238" w:type="dxa"/>
            <w:vMerge w:val="restart"/>
          </w:tcPr>
          <w:p w14:paraId="517CD613" w14:textId="77777777" w:rsidR="00482927" w:rsidRPr="00482927" w:rsidRDefault="00482927" w:rsidP="00482927">
            <w:pPr>
              <w:spacing w:after="0" w:line="360" w:lineRule="auto"/>
            </w:pPr>
            <w:r w:rsidRPr="00482927">
              <w:t xml:space="preserve">TOPIC 3: Islamic revolutions in Africa. </w:t>
            </w:r>
          </w:p>
        </w:tc>
        <w:tc>
          <w:tcPr>
            <w:tcW w:w="731" w:type="dxa"/>
          </w:tcPr>
          <w:p w14:paraId="3D2D8918" w14:textId="77777777" w:rsidR="00482927" w:rsidRPr="00482927" w:rsidRDefault="00482927" w:rsidP="00482927">
            <w:pPr>
              <w:spacing w:after="0" w:line="360" w:lineRule="auto"/>
            </w:pPr>
            <w:r w:rsidRPr="00482927">
              <w:t>3.1</w:t>
            </w:r>
          </w:p>
        </w:tc>
        <w:tc>
          <w:tcPr>
            <w:tcW w:w="2268" w:type="dxa"/>
          </w:tcPr>
          <w:p w14:paraId="16F130AB" w14:textId="77777777" w:rsidR="00482927" w:rsidRPr="00482927" w:rsidRDefault="00482927" w:rsidP="00482927">
            <w:pPr>
              <w:spacing w:after="0" w:line="360" w:lineRule="auto"/>
            </w:pPr>
            <w:r w:rsidRPr="00482927">
              <w:t xml:space="preserve">Islam in North Africa </w:t>
            </w:r>
          </w:p>
        </w:tc>
        <w:tc>
          <w:tcPr>
            <w:tcW w:w="1276" w:type="dxa"/>
          </w:tcPr>
          <w:p w14:paraId="3DE4C685" w14:textId="77777777" w:rsidR="00482927" w:rsidRPr="00482927" w:rsidRDefault="00482927" w:rsidP="00482927">
            <w:pPr>
              <w:spacing w:after="0" w:line="360" w:lineRule="auto"/>
              <w:rPr>
                <w:b/>
              </w:rPr>
            </w:pPr>
            <w:r w:rsidRPr="00482927">
              <w:rPr>
                <w:b/>
              </w:rPr>
              <w:t xml:space="preserve">    04</w:t>
            </w:r>
          </w:p>
        </w:tc>
      </w:tr>
      <w:tr w:rsidR="00482927" w:rsidRPr="00482927" w14:paraId="42F3C7F5" w14:textId="77777777" w:rsidTr="00482927">
        <w:tc>
          <w:tcPr>
            <w:tcW w:w="1696" w:type="dxa"/>
            <w:vMerge/>
          </w:tcPr>
          <w:p w14:paraId="0BBB36BE" w14:textId="77777777" w:rsidR="00482927" w:rsidRPr="00482927" w:rsidRDefault="00482927" w:rsidP="00482927">
            <w:pPr>
              <w:spacing w:after="0" w:line="360" w:lineRule="auto"/>
              <w:rPr>
                <w:b/>
              </w:rPr>
            </w:pPr>
          </w:p>
        </w:tc>
        <w:tc>
          <w:tcPr>
            <w:tcW w:w="3238" w:type="dxa"/>
            <w:vMerge/>
          </w:tcPr>
          <w:p w14:paraId="282FCD80" w14:textId="77777777" w:rsidR="00482927" w:rsidRPr="00482927" w:rsidRDefault="00482927" w:rsidP="00482927">
            <w:pPr>
              <w:spacing w:after="0" w:line="360" w:lineRule="auto"/>
            </w:pPr>
          </w:p>
        </w:tc>
        <w:tc>
          <w:tcPr>
            <w:tcW w:w="731" w:type="dxa"/>
          </w:tcPr>
          <w:p w14:paraId="4CEB5D00" w14:textId="77777777" w:rsidR="00482927" w:rsidRPr="00482927" w:rsidRDefault="00482927" w:rsidP="00482927">
            <w:pPr>
              <w:spacing w:after="0" w:line="360" w:lineRule="auto"/>
            </w:pPr>
            <w:r w:rsidRPr="00482927">
              <w:t>3.2</w:t>
            </w:r>
          </w:p>
        </w:tc>
        <w:tc>
          <w:tcPr>
            <w:tcW w:w="2268" w:type="dxa"/>
          </w:tcPr>
          <w:p w14:paraId="7C5B96FF" w14:textId="55BFE088" w:rsidR="00482927" w:rsidRPr="00482927" w:rsidRDefault="00482927" w:rsidP="00482927">
            <w:pPr>
              <w:spacing w:after="0" w:line="360" w:lineRule="auto"/>
            </w:pPr>
            <w:r w:rsidRPr="00482927">
              <w:t xml:space="preserve">Conquest </w:t>
            </w:r>
            <w:r w:rsidR="00CD28D3">
              <w:t xml:space="preserve">of the </w:t>
            </w:r>
            <w:r w:rsidRPr="00482927">
              <w:t xml:space="preserve"> East African coast by Arabs.</w:t>
            </w:r>
          </w:p>
        </w:tc>
        <w:tc>
          <w:tcPr>
            <w:tcW w:w="1276" w:type="dxa"/>
          </w:tcPr>
          <w:p w14:paraId="60BCB836" w14:textId="77777777" w:rsidR="00482927" w:rsidRPr="00482927" w:rsidRDefault="00482927" w:rsidP="00482927">
            <w:pPr>
              <w:spacing w:after="0" w:line="360" w:lineRule="auto"/>
              <w:ind w:firstLineChars="100" w:firstLine="221"/>
              <w:rPr>
                <w:b/>
              </w:rPr>
            </w:pPr>
            <w:r w:rsidRPr="00482927">
              <w:rPr>
                <w:b/>
              </w:rPr>
              <w:t xml:space="preserve">03 </w:t>
            </w:r>
          </w:p>
        </w:tc>
      </w:tr>
      <w:tr w:rsidR="00482927" w:rsidRPr="00482927" w14:paraId="117AC196" w14:textId="77777777" w:rsidTr="00482927">
        <w:tc>
          <w:tcPr>
            <w:tcW w:w="1696" w:type="dxa"/>
            <w:vMerge/>
          </w:tcPr>
          <w:p w14:paraId="1D4AE1C4" w14:textId="77777777" w:rsidR="00482927" w:rsidRPr="00482927" w:rsidRDefault="00482927" w:rsidP="00482927">
            <w:pPr>
              <w:spacing w:after="0" w:line="360" w:lineRule="auto"/>
              <w:rPr>
                <w:b/>
              </w:rPr>
            </w:pPr>
          </w:p>
        </w:tc>
        <w:tc>
          <w:tcPr>
            <w:tcW w:w="3238" w:type="dxa"/>
            <w:vMerge/>
          </w:tcPr>
          <w:p w14:paraId="5CC3D4EC" w14:textId="77777777" w:rsidR="00482927" w:rsidRPr="00482927" w:rsidRDefault="00482927" w:rsidP="00482927">
            <w:pPr>
              <w:spacing w:after="0" w:line="360" w:lineRule="auto"/>
            </w:pPr>
          </w:p>
        </w:tc>
        <w:tc>
          <w:tcPr>
            <w:tcW w:w="731" w:type="dxa"/>
          </w:tcPr>
          <w:p w14:paraId="5FCC4ED4" w14:textId="77777777" w:rsidR="00482927" w:rsidRPr="00482927" w:rsidRDefault="00482927" w:rsidP="00482927">
            <w:pPr>
              <w:spacing w:after="0" w:line="360" w:lineRule="auto"/>
            </w:pPr>
            <w:r w:rsidRPr="00482927">
              <w:t>3.3</w:t>
            </w:r>
          </w:p>
        </w:tc>
        <w:tc>
          <w:tcPr>
            <w:tcW w:w="2268" w:type="dxa"/>
          </w:tcPr>
          <w:p w14:paraId="3BF906D7" w14:textId="77777777" w:rsidR="00482927" w:rsidRPr="00482927" w:rsidRDefault="00482927" w:rsidP="00482927">
            <w:pPr>
              <w:spacing w:after="0" w:line="360" w:lineRule="auto"/>
            </w:pPr>
            <w:commentRangeStart w:id="21"/>
            <w:r w:rsidRPr="00482927">
              <w:t>Jihads movements in West Africa</w:t>
            </w:r>
          </w:p>
        </w:tc>
        <w:tc>
          <w:tcPr>
            <w:tcW w:w="1276" w:type="dxa"/>
          </w:tcPr>
          <w:p w14:paraId="5B882831" w14:textId="77777777" w:rsidR="00482927" w:rsidRPr="00482927" w:rsidRDefault="00482927" w:rsidP="00482927">
            <w:pPr>
              <w:spacing w:after="0" w:line="360" w:lineRule="auto"/>
              <w:rPr>
                <w:b/>
              </w:rPr>
            </w:pPr>
            <w:r w:rsidRPr="00482927">
              <w:rPr>
                <w:b/>
              </w:rPr>
              <w:t xml:space="preserve">    04</w:t>
            </w:r>
            <w:commentRangeEnd w:id="21"/>
            <w:r w:rsidR="002D2EB5">
              <w:rPr>
                <w:rStyle w:val="CommentReference"/>
              </w:rPr>
              <w:commentReference w:id="21"/>
            </w:r>
          </w:p>
        </w:tc>
      </w:tr>
      <w:tr w:rsidR="00482927" w:rsidRPr="00482927" w14:paraId="306FF9A3" w14:textId="77777777" w:rsidTr="00482927">
        <w:tc>
          <w:tcPr>
            <w:tcW w:w="1696" w:type="dxa"/>
            <w:vMerge/>
          </w:tcPr>
          <w:p w14:paraId="2D614C8B" w14:textId="77777777" w:rsidR="00482927" w:rsidRPr="00482927" w:rsidRDefault="00482927" w:rsidP="00482927">
            <w:pPr>
              <w:spacing w:after="0" w:line="360" w:lineRule="auto"/>
              <w:rPr>
                <w:b/>
              </w:rPr>
            </w:pPr>
          </w:p>
        </w:tc>
        <w:tc>
          <w:tcPr>
            <w:tcW w:w="3238" w:type="dxa"/>
            <w:vMerge/>
          </w:tcPr>
          <w:p w14:paraId="08C23B0E" w14:textId="77777777" w:rsidR="00482927" w:rsidRPr="00482927" w:rsidRDefault="00482927" w:rsidP="00482927">
            <w:pPr>
              <w:spacing w:after="0" w:line="360" w:lineRule="auto"/>
            </w:pPr>
          </w:p>
        </w:tc>
        <w:tc>
          <w:tcPr>
            <w:tcW w:w="731" w:type="dxa"/>
          </w:tcPr>
          <w:p w14:paraId="1E60314D" w14:textId="77777777" w:rsidR="00482927" w:rsidRPr="00482927" w:rsidRDefault="00482927" w:rsidP="00482927">
            <w:pPr>
              <w:spacing w:after="0" w:line="360" w:lineRule="auto"/>
            </w:pPr>
            <w:r w:rsidRPr="00482927">
              <w:t>3.4</w:t>
            </w:r>
          </w:p>
        </w:tc>
        <w:tc>
          <w:tcPr>
            <w:tcW w:w="2268" w:type="dxa"/>
          </w:tcPr>
          <w:p w14:paraId="6B5006B3" w14:textId="77777777" w:rsidR="00482927" w:rsidRPr="00482927" w:rsidRDefault="00482927" w:rsidP="00482927">
            <w:pPr>
              <w:spacing w:after="0" w:line="360" w:lineRule="auto"/>
            </w:pPr>
            <w:r w:rsidRPr="00482927">
              <w:t>The Mahdist movement in Sudan.</w:t>
            </w:r>
          </w:p>
        </w:tc>
        <w:tc>
          <w:tcPr>
            <w:tcW w:w="1276" w:type="dxa"/>
          </w:tcPr>
          <w:p w14:paraId="781DF5EA" w14:textId="77777777" w:rsidR="00482927" w:rsidRPr="00482927" w:rsidRDefault="00482927" w:rsidP="00482927">
            <w:pPr>
              <w:spacing w:after="0" w:line="360" w:lineRule="auto"/>
              <w:rPr>
                <w:b/>
              </w:rPr>
            </w:pPr>
            <w:r w:rsidRPr="00482927">
              <w:rPr>
                <w:b/>
              </w:rPr>
              <w:t xml:space="preserve">   04</w:t>
            </w:r>
          </w:p>
        </w:tc>
      </w:tr>
      <w:tr w:rsidR="00482927" w:rsidRPr="00482927" w14:paraId="77B529A7" w14:textId="77777777" w:rsidTr="00482927">
        <w:tc>
          <w:tcPr>
            <w:tcW w:w="1696" w:type="dxa"/>
            <w:vMerge/>
          </w:tcPr>
          <w:p w14:paraId="52C89DC8" w14:textId="77777777" w:rsidR="00482927" w:rsidRPr="00482927" w:rsidRDefault="00482927" w:rsidP="00482927">
            <w:pPr>
              <w:spacing w:after="0" w:line="360" w:lineRule="auto"/>
              <w:rPr>
                <w:b/>
              </w:rPr>
            </w:pPr>
          </w:p>
        </w:tc>
        <w:tc>
          <w:tcPr>
            <w:tcW w:w="3238" w:type="dxa"/>
            <w:vMerge w:val="restart"/>
          </w:tcPr>
          <w:p w14:paraId="7559EB01" w14:textId="77777777" w:rsidR="00482927" w:rsidRPr="00482927" w:rsidRDefault="00482927" w:rsidP="00482927">
            <w:pPr>
              <w:spacing w:after="0" w:line="360" w:lineRule="auto"/>
            </w:pPr>
            <w:r w:rsidRPr="00482927">
              <w:t xml:space="preserve">TOPIC 4: Scramble and Partition of Africa 1880-1914  </w:t>
            </w:r>
          </w:p>
        </w:tc>
        <w:tc>
          <w:tcPr>
            <w:tcW w:w="731" w:type="dxa"/>
          </w:tcPr>
          <w:p w14:paraId="15996E0B" w14:textId="77777777" w:rsidR="00482927" w:rsidRPr="00482927" w:rsidRDefault="00482927" w:rsidP="00482927">
            <w:pPr>
              <w:spacing w:after="0" w:line="360" w:lineRule="auto"/>
            </w:pPr>
            <w:r w:rsidRPr="00482927">
              <w:t>4.1</w:t>
            </w:r>
          </w:p>
        </w:tc>
        <w:tc>
          <w:tcPr>
            <w:tcW w:w="2268" w:type="dxa"/>
          </w:tcPr>
          <w:p w14:paraId="3A1F4608" w14:textId="77777777" w:rsidR="00482927" w:rsidRPr="00482927" w:rsidRDefault="00482927" w:rsidP="00482927">
            <w:pPr>
              <w:spacing w:after="0" w:line="360" w:lineRule="auto"/>
            </w:pPr>
            <w:r w:rsidRPr="00482927">
              <w:t>Background to scramble and partition of Africa.</w:t>
            </w:r>
          </w:p>
        </w:tc>
        <w:tc>
          <w:tcPr>
            <w:tcW w:w="1276" w:type="dxa"/>
          </w:tcPr>
          <w:p w14:paraId="5CCE76EC" w14:textId="77777777" w:rsidR="00482927" w:rsidRPr="00482927" w:rsidRDefault="00482927" w:rsidP="00482927">
            <w:pPr>
              <w:spacing w:after="0" w:line="360" w:lineRule="auto"/>
              <w:rPr>
                <w:b/>
              </w:rPr>
            </w:pPr>
            <w:r w:rsidRPr="00482927">
              <w:rPr>
                <w:b/>
              </w:rPr>
              <w:t xml:space="preserve">    08</w:t>
            </w:r>
          </w:p>
        </w:tc>
      </w:tr>
      <w:tr w:rsidR="00482927" w:rsidRPr="00482927" w14:paraId="6E5CF440" w14:textId="77777777" w:rsidTr="00482927">
        <w:tc>
          <w:tcPr>
            <w:tcW w:w="1696" w:type="dxa"/>
            <w:vMerge/>
          </w:tcPr>
          <w:p w14:paraId="7C0BD769" w14:textId="77777777" w:rsidR="00482927" w:rsidRPr="00482927" w:rsidRDefault="00482927" w:rsidP="00482927">
            <w:pPr>
              <w:spacing w:after="0" w:line="360" w:lineRule="auto"/>
              <w:rPr>
                <w:b/>
              </w:rPr>
            </w:pPr>
          </w:p>
        </w:tc>
        <w:tc>
          <w:tcPr>
            <w:tcW w:w="3238" w:type="dxa"/>
            <w:vMerge/>
          </w:tcPr>
          <w:p w14:paraId="6D53DF23" w14:textId="77777777" w:rsidR="00482927" w:rsidRPr="00482927" w:rsidRDefault="00482927" w:rsidP="00482927">
            <w:pPr>
              <w:spacing w:after="0" w:line="360" w:lineRule="auto"/>
            </w:pPr>
          </w:p>
        </w:tc>
        <w:tc>
          <w:tcPr>
            <w:tcW w:w="731" w:type="dxa"/>
          </w:tcPr>
          <w:p w14:paraId="45A435A1" w14:textId="77777777" w:rsidR="00482927" w:rsidRPr="00482927" w:rsidRDefault="00482927" w:rsidP="00482927">
            <w:pPr>
              <w:spacing w:after="0" w:line="360" w:lineRule="auto"/>
            </w:pPr>
            <w:r w:rsidRPr="00482927">
              <w:t>4.2</w:t>
            </w:r>
          </w:p>
        </w:tc>
        <w:tc>
          <w:tcPr>
            <w:tcW w:w="2268" w:type="dxa"/>
          </w:tcPr>
          <w:p w14:paraId="47AA3B54" w14:textId="77777777" w:rsidR="00482927" w:rsidRPr="00482927" w:rsidRDefault="00482927" w:rsidP="00482927">
            <w:pPr>
              <w:spacing w:after="0" w:line="360" w:lineRule="auto"/>
              <w:rPr>
                <w:color w:val="000000" w:themeColor="text1"/>
              </w:rPr>
            </w:pPr>
            <w:commentRangeStart w:id="22"/>
            <w:r w:rsidRPr="00482927">
              <w:rPr>
                <w:color w:val="000000" w:themeColor="text1"/>
              </w:rPr>
              <w:t xml:space="preserve">Case studies of </w:t>
            </w:r>
            <w:proofErr w:type="spellStart"/>
            <w:r w:rsidRPr="00482927">
              <w:rPr>
                <w:color w:val="000000" w:themeColor="text1"/>
              </w:rPr>
              <w:t>Colonisation</w:t>
            </w:r>
            <w:proofErr w:type="spellEnd"/>
            <w:r w:rsidRPr="00482927">
              <w:rPr>
                <w:color w:val="000000" w:themeColor="text1"/>
              </w:rPr>
              <w:t xml:space="preserve"> in Africa</w:t>
            </w:r>
          </w:p>
          <w:p w14:paraId="68B2D72F" w14:textId="77777777" w:rsidR="00482927" w:rsidRPr="00482927" w:rsidRDefault="00482927" w:rsidP="00482927">
            <w:pPr>
              <w:spacing w:after="0" w:line="360" w:lineRule="auto"/>
              <w:rPr>
                <w:color w:val="000000" w:themeColor="text1"/>
              </w:rPr>
            </w:pPr>
            <w:r w:rsidRPr="00482927">
              <w:rPr>
                <w:color w:val="000000" w:themeColor="text1"/>
              </w:rPr>
              <w:t>Algeria</w:t>
            </w:r>
          </w:p>
          <w:p w14:paraId="2FF625D4" w14:textId="77777777" w:rsidR="00482927" w:rsidRPr="00482927" w:rsidRDefault="00482927" w:rsidP="00482927">
            <w:pPr>
              <w:spacing w:after="0" w:line="360" w:lineRule="auto"/>
              <w:rPr>
                <w:color w:val="000000" w:themeColor="text1"/>
              </w:rPr>
            </w:pPr>
            <w:r w:rsidRPr="00482927">
              <w:rPr>
                <w:color w:val="000000" w:themeColor="text1"/>
              </w:rPr>
              <w:t xml:space="preserve">Congo </w:t>
            </w:r>
          </w:p>
          <w:p w14:paraId="1116043E" w14:textId="77777777" w:rsidR="00482927" w:rsidRPr="00482927" w:rsidRDefault="00482927" w:rsidP="00482927">
            <w:pPr>
              <w:spacing w:after="0" w:line="360" w:lineRule="auto"/>
              <w:rPr>
                <w:color w:val="000000" w:themeColor="text1"/>
              </w:rPr>
            </w:pPr>
            <w:r w:rsidRPr="00482927">
              <w:rPr>
                <w:color w:val="000000" w:themeColor="text1"/>
              </w:rPr>
              <w:t xml:space="preserve">Nigeria </w:t>
            </w:r>
          </w:p>
          <w:p w14:paraId="14AD8A47" w14:textId="77777777" w:rsidR="00482927" w:rsidRPr="00482927" w:rsidRDefault="00482927" w:rsidP="00482927">
            <w:pPr>
              <w:spacing w:after="0" w:line="360" w:lineRule="auto"/>
            </w:pPr>
            <w:r w:rsidRPr="00482927">
              <w:rPr>
                <w:color w:val="000000" w:themeColor="text1"/>
              </w:rPr>
              <w:t xml:space="preserve">Zimbabwe </w:t>
            </w:r>
            <w:commentRangeEnd w:id="22"/>
            <w:r w:rsidR="007764F5">
              <w:rPr>
                <w:rStyle w:val="CommentReference"/>
              </w:rPr>
              <w:commentReference w:id="22"/>
            </w:r>
          </w:p>
        </w:tc>
        <w:tc>
          <w:tcPr>
            <w:tcW w:w="1276" w:type="dxa"/>
          </w:tcPr>
          <w:p w14:paraId="609E91C5" w14:textId="77777777" w:rsidR="00482927" w:rsidRPr="00482927" w:rsidRDefault="00482927" w:rsidP="00482927">
            <w:pPr>
              <w:spacing w:after="0" w:line="360" w:lineRule="auto"/>
              <w:rPr>
                <w:b/>
              </w:rPr>
            </w:pPr>
          </w:p>
          <w:p w14:paraId="3E4B1373" w14:textId="77777777" w:rsidR="00482927" w:rsidRPr="00482927" w:rsidRDefault="00482927" w:rsidP="00482927">
            <w:pPr>
              <w:spacing w:after="0" w:line="360" w:lineRule="auto"/>
              <w:rPr>
                <w:b/>
              </w:rPr>
            </w:pPr>
          </w:p>
          <w:p w14:paraId="6135F74B" w14:textId="77777777" w:rsidR="00482927" w:rsidRPr="00482927" w:rsidRDefault="00482927" w:rsidP="00482927">
            <w:pPr>
              <w:spacing w:after="0" w:line="360" w:lineRule="auto"/>
              <w:rPr>
                <w:b/>
              </w:rPr>
            </w:pPr>
            <w:r w:rsidRPr="00482927">
              <w:rPr>
                <w:b/>
              </w:rPr>
              <w:t xml:space="preserve">  </w:t>
            </w:r>
            <w:commentRangeStart w:id="23"/>
            <w:r w:rsidRPr="00482927">
              <w:rPr>
                <w:b/>
              </w:rPr>
              <w:t>10</w:t>
            </w:r>
            <w:commentRangeEnd w:id="23"/>
            <w:r w:rsidR="00B96BA9">
              <w:rPr>
                <w:rStyle w:val="CommentReference"/>
              </w:rPr>
              <w:commentReference w:id="23"/>
            </w:r>
          </w:p>
        </w:tc>
      </w:tr>
      <w:tr w:rsidR="00482927" w:rsidRPr="00482927" w14:paraId="5887B1C4" w14:textId="77777777" w:rsidTr="00482927">
        <w:tc>
          <w:tcPr>
            <w:tcW w:w="1696" w:type="dxa"/>
            <w:vMerge/>
          </w:tcPr>
          <w:p w14:paraId="7F132CB0" w14:textId="77777777" w:rsidR="00482927" w:rsidRPr="00482927" w:rsidRDefault="00482927" w:rsidP="00482927">
            <w:pPr>
              <w:spacing w:after="0" w:line="360" w:lineRule="auto"/>
              <w:rPr>
                <w:b/>
              </w:rPr>
            </w:pPr>
          </w:p>
        </w:tc>
        <w:tc>
          <w:tcPr>
            <w:tcW w:w="3238" w:type="dxa"/>
            <w:vMerge/>
          </w:tcPr>
          <w:p w14:paraId="1DA65C71" w14:textId="77777777" w:rsidR="00482927" w:rsidRPr="00482927" w:rsidRDefault="00482927" w:rsidP="00482927">
            <w:pPr>
              <w:spacing w:after="0" w:line="360" w:lineRule="auto"/>
            </w:pPr>
          </w:p>
        </w:tc>
        <w:tc>
          <w:tcPr>
            <w:tcW w:w="731" w:type="dxa"/>
          </w:tcPr>
          <w:p w14:paraId="12352250" w14:textId="77777777" w:rsidR="00482927" w:rsidRPr="00482927" w:rsidRDefault="00482927" w:rsidP="00482927">
            <w:pPr>
              <w:spacing w:after="0" w:line="360" w:lineRule="auto"/>
            </w:pPr>
            <w:r w:rsidRPr="00482927">
              <w:t>4.3</w:t>
            </w:r>
          </w:p>
        </w:tc>
        <w:tc>
          <w:tcPr>
            <w:tcW w:w="2268" w:type="dxa"/>
          </w:tcPr>
          <w:p w14:paraId="1B720093" w14:textId="52C2BA32" w:rsidR="00482927" w:rsidRPr="00482927" w:rsidRDefault="00D05AA0" w:rsidP="00482927">
            <w:pPr>
              <w:spacing w:after="0" w:line="360" w:lineRule="auto"/>
            </w:pPr>
            <w:r>
              <w:t>The B</w:t>
            </w:r>
            <w:r w:rsidR="00482927" w:rsidRPr="00482927">
              <w:t>erlin conference of 1884-85</w:t>
            </w:r>
          </w:p>
        </w:tc>
        <w:tc>
          <w:tcPr>
            <w:tcW w:w="1276" w:type="dxa"/>
          </w:tcPr>
          <w:p w14:paraId="7F8CD300" w14:textId="77777777" w:rsidR="00482927" w:rsidRPr="00482927" w:rsidRDefault="00482927" w:rsidP="00482927">
            <w:pPr>
              <w:spacing w:after="0" w:line="360" w:lineRule="auto"/>
              <w:rPr>
                <w:b/>
              </w:rPr>
            </w:pPr>
            <w:r w:rsidRPr="00482927">
              <w:rPr>
                <w:b/>
              </w:rPr>
              <w:t xml:space="preserve">   05</w:t>
            </w:r>
          </w:p>
        </w:tc>
      </w:tr>
      <w:tr w:rsidR="00482927" w:rsidRPr="00482927" w14:paraId="0FA4DC00" w14:textId="77777777" w:rsidTr="00482927">
        <w:tc>
          <w:tcPr>
            <w:tcW w:w="1696" w:type="dxa"/>
            <w:vMerge/>
          </w:tcPr>
          <w:p w14:paraId="68BB9553" w14:textId="77777777" w:rsidR="00482927" w:rsidRPr="00482927" w:rsidRDefault="00482927" w:rsidP="00482927">
            <w:pPr>
              <w:spacing w:after="0" w:line="360" w:lineRule="auto"/>
              <w:rPr>
                <w:b/>
              </w:rPr>
            </w:pPr>
          </w:p>
        </w:tc>
        <w:tc>
          <w:tcPr>
            <w:tcW w:w="3238" w:type="dxa"/>
            <w:vMerge w:val="restart"/>
          </w:tcPr>
          <w:p w14:paraId="7F5C8B48" w14:textId="77777777" w:rsidR="00482927" w:rsidRPr="00482927" w:rsidRDefault="00482927" w:rsidP="00482927">
            <w:pPr>
              <w:spacing w:after="0" w:line="360" w:lineRule="auto"/>
            </w:pPr>
            <w:r w:rsidRPr="00482927">
              <w:t xml:space="preserve">TOPIC 5: Establishment of Colonial rule in Africa </w:t>
            </w:r>
          </w:p>
        </w:tc>
        <w:tc>
          <w:tcPr>
            <w:tcW w:w="731" w:type="dxa"/>
          </w:tcPr>
          <w:p w14:paraId="1C584C35" w14:textId="77777777" w:rsidR="00482927" w:rsidRPr="00482927" w:rsidRDefault="00482927" w:rsidP="00482927">
            <w:pPr>
              <w:spacing w:after="0" w:line="360" w:lineRule="auto"/>
            </w:pPr>
            <w:r w:rsidRPr="00482927">
              <w:t>5.1</w:t>
            </w:r>
          </w:p>
        </w:tc>
        <w:tc>
          <w:tcPr>
            <w:tcW w:w="2268" w:type="dxa"/>
          </w:tcPr>
          <w:p w14:paraId="02705B42" w14:textId="77777777" w:rsidR="00482927" w:rsidRPr="00482927" w:rsidRDefault="00482927" w:rsidP="00482927">
            <w:pPr>
              <w:spacing w:after="0" w:line="360" w:lineRule="auto"/>
            </w:pPr>
            <w:r w:rsidRPr="00482927">
              <w:t xml:space="preserve">Methods used in the establishment of colonial rule </w:t>
            </w:r>
          </w:p>
        </w:tc>
        <w:tc>
          <w:tcPr>
            <w:tcW w:w="1276" w:type="dxa"/>
          </w:tcPr>
          <w:p w14:paraId="2B69A9D3" w14:textId="77777777" w:rsidR="00482927" w:rsidRPr="00482927" w:rsidRDefault="00482927" w:rsidP="00482927">
            <w:pPr>
              <w:spacing w:after="0" w:line="360" w:lineRule="auto"/>
              <w:rPr>
                <w:b/>
              </w:rPr>
            </w:pPr>
            <w:r w:rsidRPr="00482927">
              <w:rPr>
                <w:b/>
              </w:rPr>
              <w:t xml:space="preserve">    04</w:t>
            </w:r>
          </w:p>
        </w:tc>
      </w:tr>
      <w:tr w:rsidR="00482927" w:rsidRPr="00482927" w14:paraId="72D76006" w14:textId="77777777" w:rsidTr="00482927">
        <w:tc>
          <w:tcPr>
            <w:tcW w:w="1696" w:type="dxa"/>
            <w:vMerge/>
          </w:tcPr>
          <w:p w14:paraId="42989609" w14:textId="77777777" w:rsidR="00482927" w:rsidRPr="00482927" w:rsidRDefault="00482927" w:rsidP="00482927">
            <w:pPr>
              <w:spacing w:after="0" w:line="360" w:lineRule="auto"/>
              <w:rPr>
                <w:b/>
              </w:rPr>
            </w:pPr>
          </w:p>
        </w:tc>
        <w:tc>
          <w:tcPr>
            <w:tcW w:w="3238" w:type="dxa"/>
            <w:vMerge/>
          </w:tcPr>
          <w:p w14:paraId="72C0AD49" w14:textId="77777777" w:rsidR="00482927" w:rsidRPr="00482927" w:rsidRDefault="00482927" w:rsidP="00482927">
            <w:pPr>
              <w:spacing w:after="0" w:line="360" w:lineRule="auto"/>
              <w:rPr>
                <w:b/>
              </w:rPr>
            </w:pPr>
          </w:p>
        </w:tc>
        <w:tc>
          <w:tcPr>
            <w:tcW w:w="731" w:type="dxa"/>
          </w:tcPr>
          <w:p w14:paraId="64C4B770" w14:textId="77777777" w:rsidR="00482927" w:rsidRPr="00482927" w:rsidRDefault="00482927" w:rsidP="00482927">
            <w:pPr>
              <w:spacing w:after="0" w:line="360" w:lineRule="auto"/>
            </w:pPr>
            <w:r w:rsidRPr="00482927">
              <w:t>5.4</w:t>
            </w:r>
          </w:p>
        </w:tc>
        <w:tc>
          <w:tcPr>
            <w:tcW w:w="2268" w:type="dxa"/>
          </w:tcPr>
          <w:p w14:paraId="403176AD" w14:textId="2FDDE6D9" w:rsidR="00482927" w:rsidRPr="00482927" w:rsidRDefault="00D05AA0" w:rsidP="00482927">
            <w:pPr>
              <w:spacing w:after="0" w:line="360" w:lineRule="auto"/>
            </w:pPr>
            <w:commentRangeStart w:id="24"/>
            <w:r>
              <w:t xml:space="preserve">The agents of colonial rule: </w:t>
            </w:r>
            <w:r w:rsidR="00482927" w:rsidRPr="00482927">
              <w:t>Explorers</w:t>
            </w:r>
            <w:r>
              <w:t>,</w:t>
            </w:r>
          </w:p>
          <w:p w14:paraId="44A2ACA1" w14:textId="07D4679E" w:rsidR="00482927" w:rsidRPr="00482927" w:rsidRDefault="00482927" w:rsidP="00482927">
            <w:pPr>
              <w:spacing w:after="0" w:line="360" w:lineRule="auto"/>
            </w:pPr>
            <w:r w:rsidRPr="00482927">
              <w:t>Missionaries</w:t>
            </w:r>
            <w:r w:rsidR="00D05AA0">
              <w:t>,</w:t>
            </w:r>
            <w:r w:rsidRPr="00482927">
              <w:t xml:space="preserve"> </w:t>
            </w:r>
          </w:p>
          <w:p w14:paraId="2FC577E7" w14:textId="58CC2D57" w:rsidR="00482927" w:rsidRPr="00482927" w:rsidRDefault="00482927" w:rsidP="00482927">
            <w:pPr>
              <w:spacing w:after="0" w:line="360" w:lineRule="auto"/>
            </w:pPr>
            <w:r w:rsidRPr="00482927">
              <w:t>Imperialists</w:t>
            </w:r>
            <w:r w:rsidR="00D05AA0">
              <w:t xml:space="preserve"> and</w:t>
            </w:r>
          </w:p>
          <w:p w14:paraId="4595A379" w14:textId="77777777" w:rsidR="00482927" w:rsidRPr="00482927" w:rsidRDefault="00482927" w:rsidP="00482927">
            <w:pPr>
              <w:spacing w:after="0" w:line="360" w:lineRule="auto"/>
            </w:pPr>
            <w:r w:rsidRPr="00482927">
              <w:t>Chartered companies</w:t>
            </w:r>
            <w:commentRangeEnd w:id="24"/>
            <w:r w:rsidR="00D05AA0">
              <w:rPr>
                <w:rStyle w:val="CommentReference"/>
              </w:rPr>
              <w:commentReference w:id="24"/>
            </w:r>
          </w:p>
        </w:tc>
        <w:tc>
          <w:tcPr>
            <w:tcW w:w="1276" w:type="dxa"/>
          </w:tcPr>
          <w:p w14:paraId="18AD2889" w14:textId="77777777" w:rsidR="00482927" w:rsidRPr="00482927" w:rsidRDefault="00482927" w:rsidP="00482927">
            <w:pPr>
              <w:spacing w:after="0" w:line="360" w:lineRule="auto"/>
              <w:rPr>
                <w:b/>
              </w:rPr>
            </w:pPr>
          </w:p>
          <w:p w14:paraId="45F8BF80" w14:textId="77777777" w:rsidR="00482927" w:rsidRPr="00482927" w:rsidRDefault="00482927" w:rsidP="00482927">
            <w:pPr>
              <w:spacing w:after="0" w:line="360" w:lineRule="auto"/>
              <w:rPr>
                <w:b/>
              </w:rPr>
            </w:pPr>
            <w:r w:rsidRPr="00482927">
              <w:rPr>
                <w:b/>
              </w:rPr>
              <w:t xml:space="preserve">    06</w:t>
            </w:r>
          </w:p>
        </w:tc>
      </w:tr>
      <w:tr w:rsidR="00482927" w:rsidRPr="00482927" w14:paraId="6FAC93A8" w14:textId="77777777" w:rsidTr="00482927">
        <w:tc>
          <w:tcPr>
            <w:tcW w:w="1696" w:type="dxa"/>
          </w:tcPr>
          <w:p w14:paraId="4B8BADCE" w14:textId="77777777" w:rsidR="00482927" w:rsidRPr="00482927" w:rsidRDefault="00482927" w:rsidP="00482927">
            <w:pPr>
              <w:spacing w:after="0" w:line="360" w:lineRule="auto"/>
              <w:rPr>
                <w:b/>
              </w:rPr>
            </w:pPr>
          </w:p>
        </w:tc>
        <w:tc>
          <w:tcPr>
            <w:tcW w:w="3238" w:type="dxa"/>
          </w:tcPr>
          <w:p w14:paraId="489799C4" w14:textId="77777777" w:rsidR="00482927" w:rsidRPr="00482927" w:rsidRDefault="00482927" w:rsidP="00482927">
            <w:pPr>
              <w:spacing w:after="0" w:line="360" w:lineRule="auto"/>
              <w:rPr>
                <w:b/>
              </w:rPr>
            </w:pPr>
            <w:r w:rsidRPr="00482927">
              <w:rPr>
                <w:b/>
              </w:rPr>
              <w:t xml:space="preserve">TOTAL </w:t>
            </w:r>
          </w:p>
        </w:tc>
        <w:tc>
          <w:tcPr>
            <w:tcW w:w="731" w:type="dxa"/>
          </w:tcPr>
          <w:p w14:paraId="7AF2DD8D" w14:textId="77777777" w:rsidR="00482927" w:rsidRPr="00482927" w:rsidRDefault="00482927" w:rsidP="00482927">
            <w:pPr>
              <w:spacing w:after="0" w:line="360" w:lineRule="auto"/>
            </w:pPr>
          </w:p>
        </w:tc>
        <w:tc>
          <w:tcPr>
            <w:tcW w:w="2268" w:type="dxa"/>
          </w:tcPr>
          <w:p w14:paraId="522A52E6" w14:textId="77777777" w:rsidR="00482927" w:rsidRPr="00482927" w:rsidRDefault="00482927" w:rsidP="00482927">
            <w:pPr>
              <w:spacing w:after="0" w:line="360" w:lineRule="auto"/>
            </w:pPr>
          </w:p>
        </w:tc>
        <w:tc>
          <w:tcPr>
            <w:tcW w:w="1276" w:type="dxa"/>
          </w:tcPr>
          <w:p w14:paraId="3CBB11F4" w14:textId="77777777" w:rsidR="00482927" w:rsidRPr="00482927" w:rsidRDefault="00482927" w:rsidP="00482927">
            <w:pPr>
              <w:spacing w:after="0" w:line="360" w:lineRule="auto"/>
              <w:rPr>
                <w:b/>
              </w:rPr>
            </w:pPr>
            <w:r w:rsidRPr="00482927">
              <w:rPr>
                <w:b/>
              </w:rPr>
              <w:t xml:space="preserve">     48</w:t>
            </w:r>
          </w:p>
        </w:tc>
      </w:tr>
      <w:tr w:rsidR="00482927" w:rsidRPr="00482927" w14:paraId="072752C1" w14:textId="77777777" w:rsidTr="00482927">
        <w:tc>
          <w:tcPr>
            <w:tcW w:w="1696" w:type="dxa"/>
            <w:shd w:val="clear" w:color="auto" w:fill="538135" w:themeFill="accent6" w:themeFillShade="BF"/>
          </w:tcPr>
          <w:p w14:paraId="4AA981F3" w14:textId="77777777" w:rsidR="00482927" w:rsidRPr="00482927" w:rsidRDefault="00482927" w:rsidP="00482927">
            <w:pPr>
              <w:spacing w:after="0" w:line="360" w:lineRule="auto"/>
              <w:rPr>
                <w:b/>
                <w:color w:val="538135" w:themeColor="accent6" w:themeShade="BF"/>
              </w:rPr>
            </w:pPr>
          </w:p>
        </w:tc>
        <w:tc>
          <w:tcPr>
            <w:tcW w:w="3238" w:type="dxa"/>
            <w:shd w:val="clear" w:color="auto" w:fill="538135" w:themeFill="accent6" w:themeFillShade="BF"/>
          </w:tcPr>
          <w:p w14:paraId="63EB3319" w14:textId="77777777" w:rsidR="00482927" w:rsidRPr="00482927" w:rsidRDefault="00482927" w:rsidP="00482927">
            <w:pPr>
              <w:spacing w:after="0" w:line="360" w:lineRule="auto"/>
              <w:rPr>
                <w:b/>
                <w:color w:val="538135" w:themeColor="accent6" w:themeShade="BF"/>
              </w:rPr>
            </w:pPr>
            <w:r w:rsidRPr="00482927">
              <w:rPr>
                <w:b/>
                <w:color w:val="538135" w:themeColor="accent6" w:themeShade="BF"/>
              </w:rPr>
              <w:t xml:space="preserve"> </w:t>
            </w:r>
          </w:p>
        </w:tc>
        <w:tc>
          <w:tcPr>
            <w:tcW w:w="731" w:type="dxa"/>
            <w:shd w:val="clear" w:color="auto" w:fill="538135" w:themeFill="accent6" w:themeFillShade="BF"/>
          </w:tcPr>
          <w:p w14:paraId="51142E88" w14:textId="77777777" w:rsidR="00482927" w:rsidRPr="00482927" w:rsidRDefault="00482927" w:rsidP="00482927">
            <w:pPr>
              <w:spacing w:after="0" w:line="360" w:lineRule="auto"/>
              <w:rPr>
                <w:color w:val="538135" w:themeColor="accent6" w:themeShade="BF"/>
              </w:rPr>
            </w:pPr>
          </w:p>
        </w:tc>
        <w:tc>
          <w:tcPr>
            <w:tcW w:w="2268" w:type="dxa"/>
            <w:shd w:val="clear" w:color="auto" w:fill="538135" w:themeFill="accent6" w:themeFillShade="BF"/>
          </w:tcPr>
          <w:p w14:paraId="0E49F931" w14:textId="77777777" w:rsidR="00482927" w:rsidRPr="00482927" w:rsidRDefault="00482927" w:rsidP="00482927">
            <w:pPr>
              <w:spacing w:after="0" w:line="360" w:lineRule="auto"/>
              <w:rPr>
                <w:color w:val="538135" w:themeColor="accent6" w:themeShade="BF"/>
              </w:rPr>
            </w:pPr>
          </w:p>
        </w:tc>
        <w:tc>
          <w:tcPr>
            <w:tcW w:w="1276" w:type="dxa"/>
            <w:shd w:val="clear" w:color="auto" w:fill="538135" w:themeFill="accent6" w:themeFillShade="BF"/>
          </w:tcPr>
          <w:p w14:paraId="46E981DA" w14:textId="77777777" w:rsidR="00482927" w:rsidRPr="00482927" w:rsidRDefault="00482927" w:rsidP="00482927">
            <w:pPr>
              <w:spacing w:after="0" w:line="360" w:lineRule="auto"/>
              <w:rPr>
                <w:b/>
                <w:color w:val="538135" w:themeColor="accent6" w:themeShade="BF"/>
              </w:rPr>
            </w:pPr>
          </w:p>
        </w:tc>
      </w:tr>
      <w:tr w:rsidR="00482927" w:rsidRPr="00482927" w14:paraId="6476CB9D" w14:textId="77777777" w:rsidTr="00482927">
        <w:tc>
          <w:tcPr>
            <w:tcW w:w="1696" w:type="dxa"/>
          </w:tcPr>
          <w:p w14:paraId="0A9E5F54" w14:textId="77777777" w:rsidR="00482927" w:rsidRPr="00482927" w:rsidRDefault="00482927" w:rsidP="00482927">
            <w:pPr>
              <w:spacing w:after="0" w:line="360" w:lineRule="auto"/>
              <w:rPr>
                <w:b/>
              </w:rPr>
            </w:pPr>
            <w:r w:rsidRPr="00482927">
              <w:rPr>
                <w:b/>
              </w:rPr>
              <w:lastRenderedPageBreak/>
              <w:t>TERM  3</w:t>
            </w:r>
          </w:p>
        </w:tc>
        <w:tc>
          <w:tcPr>
            <w:tcW w:w="3238" w:type="dxa"/>
          </w:tcPr>
          <w:p w14:paraId="78BBC93E" w14:textId="77777777" w:rsidR="00482927" w:rsidRPr="00482927" w:rsidRDefault="00482927" w:rsidP="00482927">
            <w:pPr>
              <w:spacing w:after="0" w:line="360" w:lineRule="auto"/>
              <w:rPr>
                <w:b/>
              </w:rPr>
            </w:pPr>
            <w:r w:rsidRPr="00482927">
              <w:rPr>
                <w:b/>
              </w:rPr>
              <w:t xml:space="preserve">  TOPIC</w:t>
            </w:r>
          </w:p>
        </w:tc>
        <w:tc>
          <w:tcPr>
            <w:tcW w:w="731" w:type="dxa"/>
          </w:tcPr>
          <w:p w14:paraId="57244469" w14:textId="77777777" w:rsidR="00482927" w:rsidRPr="00482927" w:rsidRDefault="00482927" w:rsidP="00482927">
            <w:pPr>
              <w:spacing w:after="0" w:line="360" w:lineRule="auto"/>
            </w:pPr>
          </w:p>
        </w:tc>
        <w:tc>
          <w:tcPr>
            <w:tcW w:w="2268" w:type="dxa"/>
          </w:tcPr>
          <w:p w14:paraId="256157C6" w14:textId="77777777" w:rsidR="00482927" w:rsidRPr="00482927" w:rsidRDefault="00482927" w:rsidP="00482927">
            <w:pPr>
              <w:spacing w:after="0" w:line="360" w:lineRule="auto"/>
              <w:rPr>
                <w:b/>
              </w:rPr>
            </w:pPr>
            <w:r w:rsidRPr="00482927">
              <w:rPr>
                <w:b/>
              </w:rPr>
              <w:t>SUB-TOPIC</w:t>
            </w:r>
          </w:p>
        </w:tc>
        <w:tc>
          <w:tcPr>
            <w:tcW w:w="1276" w:type="dxa"/>
          </w:tcPr>
          <w:p w14:paraId="2271026D" w14:textId="77777777" w:rsidR="00482927" w:rsidRPr="00482927" w:rsidRDefault="00482927" w:rsidP="00482927">
            <w:pPr>
              <w:spacing w:after="0" w:line="360" w:lineRule="auto"/>
              <w:rPr>
                <w:b/>
              </w:rPr>
            </w:pPr>
            <w:r w:rsidRPr="00482927">
              <w:rPr>
                <w:b/>
              </w:rPr>
              <w:t xml:space="preserve">PERIODS </w:t>
            </w:r>
          </w:p>
        </w:tc>
      </w:tr>
      <w:tr w:rsidR="00482927" w:rsidRPr="00482927" w14:paraId="460816B6" w14:textId="77777777" w:rsidTr="00482927">
        <w:tc>
          <w:tcPr>
            <w:tcW w:w="1696" w:type="dxa"/>
            <w:vMerge w:val="restart"/>
          </w:tcPr>
          <w:p w14:paraId="3C6E32D5" w14:textId="77777777" w:rsidR="00482927" w:rsidRPr="00482927" w:rsidRDefault="00482927" w:rsidP="00482927">
            <w:pPr>
              <w:spacing w:after="0" w:line="360" w:lineRule="auto"/>
              <w:rPr>
                <w:b/>
              </w:rPr>
            </w:pPr>
            <w:r w:rsidRPr="00482927">
              <w:rPr>
                <w:b/>
              </w:rPr>
              <w:t>S.5 TERM   3</w:t>
            </w:r>
          </w:p>
        </w:tc>
        <w:tc>
          <w:tcPr>
            <w:tcW w:w="3238" w:type="dxa"/>
            <w:vMerge w:val="restart"/>
          </w:tcPr>
          <w:p w14:paraId="6AA0E553" w14:textId="77777777" w:rsidR="00482927" w:rsidRPr="00482927" w:rsidRDefault="00482927" w:rsidP="00482927">
            <w:pPr>
              <w:spacing w:after="0" w:line="360" w:lineRule="auto"/>
              <w:rPr>
                <w:bCs/>
              </w:rPr>
            </w:pPr>
            <w:r w:rsidRPr="00482927">
              <w:rPr>
                <w:bCs/>
              </w:rPr>
              <w:t>Topic 6: colon</w:t>
            </w:r>
            <w:r w:rsidR="00511309">
              <w:rPr>
                <w:bCs/>
              </w:rPr>
              <w:t>ial administration in Africa.</w:t>
            </w:r>
          </w:p>
        </w:tc>
        <w:tc>
          <w:tcPr>
            <w:tcW w:w="731" w:type="dxa"/>
          </w:tcPr>
          <w:p w14:paraId="398A9A16" w14:textId="77777777" w:rsidR="00482927" w:rsidRPr="00482927" w:rsidRDefault="00482927" w:rsidP="00482927">
            <w:pPr>
              <w:spacing w:after="0" w:line="360" w:lineRule="auto"/>
            </w:pPr>
            <w:r w:rsidRPr="00482927">
              <w:t>6.1</w:t>
            </w:r>
          </w:p>
        </w:tc>
        <w:tc>
          <w:tcPr>
            <w:tcW w:w="2268" w:type="dxa"/>
          </w:tcPr>
          <w:p w14:paraId="15461E47" w14:textId="77777777" w:rsidR="00482927" w:rsidRPr="00482927" w:rsidRDefault="00482927" w:rsidP="00482927">
            <w:pPr>
              <w:spacing w:after="0" w:line="360" w:lineRule="auto"/>
            </w:pPr>
            <w:r w:rsidRPr="00482927">
              <w:t xml:space="preserve">Colonial administration in west Africa. </w:t>
            </w:r>
          </w:p>
        </w:tc>
        <w:tc>
          <w:tcPr>
            <w:tcW w:w="1276" w:type="dxa"/>
          </w:tcPr>
          <w:p w14:paraId="3E044CEE" w14:textId="77777777" w:rsidR="00482927" w:rsidRPr="00482927" w:rsidRDefault="00F5202A" w:rsidP="00482927">
            <w:pPr>
              <w:spacing w:after="0" w:line="360" w:lineRule="auto"/>
              <w:rPr>
                <w:b/>
              </w:rPr>
            </w:pPr>
            <w:r>
              <w:rPr>
                <w:b/>
              </w:rPr>
              <w:t xml:space="preserve">   05</w:t>
            </w:r>
          </w:p>
        </w:tc>
      </w:tr>
      <w:tr w:rsidR="00482927" w:rsidRPr="00482927" w14:paraId="367DABFF" w14:textId="77777777" w:rsidTr="00482927">
        <w:tc>
          <w:tcPr>
            <w:tcW w:w="1696" w:type="dxa"/>
            <w:vMerge/>
          </w:tcPr>
          <w:p w14:paraId="3F5C0C33" w14:textId="77777777" w:rsidR="00482927" w:rsidRPr="00482927" w:rsidRDefault="00482927" w:rsidP="00482927">
            <w:pPr>
              <w:spacing w:after="0" w:line="360" w:lineRule="auto"/>
              <w:rPr>
                <w:b/>
              </w:rPr>
            </w:pPr>
          </w:p>
        </w:tc>
        <w:tc>
          <w:tcPr>
            <w:tcW w:w="3238" w:type="dxa"/>
            <w:vMerge/>
          </w:tcPr>
          <w:p w14:paraId="494CD053" w14:textId="77777777" w:rsidR="00482927" w:rsidRPr="00482927" w:rsidRDefault="00482927" w:rsidP="00482927">
            <w:pPr>
              <w:spacing w:after="0" w:line="360" w:lineRule="auto"/>
              <w:rPr>
                <w:b/>
              </w:rPr>
            </w:pPr>
          </w:p>
        </w:tc>
        <w:tc>
          <w:tcPr>
            <w:tcW w:w="731" w:type="dxa"/>
          </w:tcPr>
          <w:p w14:paraId="22E0EB27" w14:textId="77777777" w:rsidR="00482927" w:rsidRPr="00482927" w:rsidRDefault="00482927" w:rsidP="00482927">
            <w:pPr>
              <w:spacing w:after="0" w:line="360" w:lineRule="auto"/>
            </w:pPr>
            <w:r w:rsidRPr="00482927">
              <w:t>6.2</w:t>
            </w:r>
          </w:p>
        </w:tc>
        <w:tc>
          <w:tcPr>
            <w:tcW w:w="2268" w:type="dxa"/>
          </w:tcPr>
          <w:p w14:paraId="02FD0F70" w14:textId="77777777" w:rsidR="006F3B90" w:rsidRDefault="00482927" w:rsidP="00482927">
            <w:pPr>
              <w:spacing w:after="0" w:line="360" w:lineRule="auto"/>
            </w:pPr>
            <w:r w:rsidRPr="00482927">
              <w:t xml:space="preserve">The </w:t>
            </w:r>
            <w:proofErr w:type="gramStart"/>
            <w:r w:rsidRPr="00482927">
              <w:t xml:space="preserve">nature </w:t>
            </w:r>
            <w:r w:rsidR="00016AC5">
              <w:t xml:space="preserve"> of</w:t>
            </w:r>
            <w:proofErr w:type="gramEnd"/>
            <w:r w:rsidR="00016AC5">
              <w:t xml:space="preserve"> </w:t>
            </w:r>
          </w:p>
          <w:p w14:paraId="04C6E80A" w14:textId="77777777" w:rsidR="006F3B90" w:rsidRDefault="006F3B90" w:rsidP="00482927">
            <w:pPr>
              <w:spacing w:after="0" w:line="360" w:lineRule="auto"/>
            </w:pPr>
          </w:p>
          <w:p w14:paraId="29A9F955" w14:textId="0B5CDE40" w:rsidR="00482927" w:rsidRPr="00482927" w:rsidRDefault="00482927" w:rsidP="00482927">
            <w:pPr>
              <w:spacing w:after="0" w:line="360" w:lineRule="auto"/>
            </w:pPr>
            <w:r w:rsidRPr="00482927">
              <w:t xml:space="preserve">Colonial </w:t>
            </w:r>
            <w:commentRangeStart w:id="25"/>
            <w:r w:rsidRPr="00482927">
              <w:t>economy</w:t>
            </w:r>
            <w:commentRangeEnd w:id="25"/>
            <w:r w:rsidR="00035B5A">
              <w:rPr>
                <w:rStyle w:val="CommentReference"/>
              </w:rPr>
              <w:commentReference w:id="25"/>
            </w:r>
            <w:r w:rsidRPr="00482927">
              <w:t xml:space="preserve"> </w:t>
            </w:r>
          </w:p>
        </w:tc>
        <w:tc>
          <w:tcPr>
            <w:tcW w:w="1276" w:type="dxa"/>
          </w:tcPr>
          <w:p w14:paraId="78CEF443" w14:textId="77777777" w:rsidR="00482927" w:rsidRPr="00482927" w:rsidRDefault="00F5202A" w:rsidP="00482927">
            <w:pPr>
              <w:spacing w:after="0" w:line="360" w:lineRule="auto"/>
              <w:rPr>
                <w:b/>
              </w:rPr>
            </w:pPr>
            <w:r>
              <w:rPr>
                <w:b/>
              </w:rPr>
              <w:t xml:space="preserve">   03</w:t>
            </w:r>
          </w:p>
        </w:tc>
      </w:tr>
      <w:tr w:rsidR="00482927" w:rsidRPr="00482927" w14:paraId="7DCB814A" w14:textId="77777777" w:rsidTr="00482927">
        <w:tc>
          <w:tcPr>
            <w:tcW w:w="1696" w:type="dxa"/>
            <w:vMerge/>
          </w:tcPr>
          <w:p w14:paraId="0E3C20A5" w14:textId="77777777" w:rsidR="00482927" w:rsidRPr="00482927" w:rsidRDefault="00482927" w:rsidP="00482927">
            <w:pPr>
              <w:spacing w:after="0" w:line="360" w:lineRule="auto"/>
              <w:rPr>
                <w:b/>
              </w:rPr>
            </w:pPr>
          </w:p>
        </w:tc>
        <w:tc>
          <w:tcPr>
            <w:tcW w:w="3238" w:type="dxa"/>
            <w:vMerge/>
          </w:tcPr>
          <w:p w14:paraId="33BD069A" w14:textId="77777777" w:rsidR="00482927" w:rsidRPr="00482927" w:rsidRDefault="00482927" w:rsidP="00482927">
            <w:pPr>
              <w:spacing w:after="0" w:line="360" w:lineRule="auto"/>
              <w:rPr>
                <w:b/>
              </w:rPr>
            </w:pPr>
          </w:p>
        </w:tc>
        <w:tc>
          <w:tcPr>
            <w:tcW w:w="731" w:type="dxa"/>
          </w:tcPr>
          <w:p w14:paraId="75B2FF4F" w14:textId="77777777" w:rsidR="00482927" w:rsidRPr="00482927" w:rsidRDefault="00482927" w:rsidP="00482927">
            <w:pPr>
              <w:spacing w:after="0" w:line="360" w:lineRule="auto"/>
            </w:pPr>
            <w:r w:rsidRPr="00482927">
              <w:t>6.3</w:t>
            </w:r>
          </w:p>
        </w:tc>
        <w:tc>
          <w:tcPr>
            <w:tcW w:w="2268" w:type="dxa"/>
          </w:tcPr>
          <w:p w14:paraId="6EF970D5" w14:textId="77777777" w:rsidR="00482927" w:rsidRPr="00482927" w:rsidRDefault="00482927" w:rsidP="00482927">
            <w:pPr>
              <w:spacing w:after="0" w:line="360" w:lineRule="auto"/>
            </w:pPr>
            <w:r w:rsidRPr="00482927">
              <w:t xml:space="preserve">Response to colonial rule. </w:t>
            </w:r>
          </w:p>
        </w:tc>
        <w:tc>
          <w:tcPr>
            <w:tcW w:w="1276" w:type="dxa"/>
          </w:tcPr>
          <w:p w14:paraId="726A9463" w14:textId="77777777" w:rsidR="00482927" w:rsidRPr="00482927" w:rsidRDefault="00482927" w:rsidP="00482927">
            <w:pPr>
              <w:spacing w:after="0" w:line="360" w:lineRule="auto"/>
              <w:rPr>
                <w:b/>
              </w:rPr>
            </w:pPr>
            <w:r w:rsidRPr="00482927">
              <w:rPr>
                <w:b/>
              </w:rPr>
              <w:t xml:space="preserve">   04</w:t>
            </w:r>
          </w:p>
        </w:tc>
      </w:tr>
      <w:tr w:rsidR="00482927" w:rsidRPr="00482927" w14:paraId="2CDDE9F3" w14:textId="77777777" w:rsidTr="00482927">
        <w:tc>
          <w:tcPr>
            <w:tcW w:w="1696" w:type="dxa"/>
            <w:vMerge/>
          </w:tcPr>
          <w:p w14:paraId="032BE04F" w14:textId="77777777" w:rsidR="00482927" w:rsidRPr="00482927" w:rsidRDefault="00482927" w:rsidP="00482927">
            <w:pPr>
              <w:spacing w:after="0" w:line="360" w:lineRule="auto"/>
              <w:rPr>
                <w:b/>
              </w:rPr>
            </w:pPr>
          </w:p>
        </w:tc>
        <w:tc>
          <w:tcPr>
            <w:tcW w:w="3238" w:type="dxa"/>
            <w:vMerge/>
          </w:tcPr>
          <w:p w14:paraId="4548E3E2" w14:textId="77777777" w:rsidR="00482927" w:rsidRPr="00482927" w:rsidRDefault="00482927" w:rsidP="00482927">
            <w:pPr>
              <w:spacing w:after="0" w:line="360" w:lineRule="auto"/>
              <w:rPr>
                <w:b/>
              </w:rPr>
            </w:pPr>
          </w:p>
        </w:tc>
        <w:tc>
          <w:tcPr>
            <w:tcW w:w="731" w:type="dxa"/>
          </w:tcPr>
          <w:p w14:paraId="185B1CE3" w14:textId="77777777" w:rsidR="00482927" w:rsidRPr="00482927" w:rsidRDefault="00482927" w:rsidP="00482927">
            <w:pPr>
              <w:spacing w:after="0" w:line="360" w:lineRule="auto"/>
            </w:pPr>
            <w:r w:rsidRPr="00482927">
              <w:t>6.4</w:t>
            </w:r>
          </w:p>
        </w:tc>
        <w:tc>
          <w:tcPr>
            <w:tcW w:w="2268" w:type="dxa"/>
          </w:tcPr>
          <w:p w14:paraId="7A6FFB64" w14:textId="77777777" w:rsidR="00482927" w:rsidRPr="00482927" w:rsidRDefault="00482927" w:rsidP="00482927">
            <w:pPr>
              <w:spacing w:after="0" w:line="360" w:lineRule="auto"/>
            </w:pPr>
            <w:r w:rsidRPr="00482927">
              <w:t xml:space="preserve">The 1900 Buganda agreement </w:t>
            </w:r>
          </w:p>
        </w:tc>
        <w:tc>
          <w:tcPr>
            <w:tcW w:w="1276" w:type="dxa"/>
          </w:tcPr>
          <w:p w14:paraId="350C1DBF" w14:textId="77777777" w:rsidR="00482927" w:rsidRPr="00482927" w:rsidRDefault="00F5202A" w:rsidP="00482927">
            <w:pPr>
              <w:spacing w:after="0" w:line="360" w:lineRule="auto"/>
              <w:rPr>
                <w:b/>
              </w:rPr>
            </w:pPr>
            <w:r>
              <w:rPr>
                <w:b/>
              </w:rPr>
              <w:t xml:space="preserve">   03</w:t>
            </w:r>
          </w:p>
        </w:tc>
      </w:tr>
      <w:tr w:rsidR="00482927" w:rsidRPr="00482927" w14:paraId="092F2DDF" w14:textId="77777777" w:rsidTr="00482927">
        <w:tc>
          <w:tcPr>
            <w:tcW w:w="1696" w:type="dxa"/>
          </w:tcPr>
          <w:p w14:paraId="5864E6A4" w14:textId="77777777" w:rsidR="00482927" w:rsidRPr="00482927" w:rsidRDefault="00482927" w:rsidP="00482927">
            <w:pPr>
              <w:spacing w:after="0" w:line="360" w:lineRule="auto"/>
              <w:rPr>
                <w:b/>
              </w:rPr>
            </w:pPr>
          </w:p>
        </w:tc>
        <w:tc>
          <w:tcPr>
            <w:tcW w:w="3238" w:type="dxa"/>
            <w:vMerge/>
          </w:tcPr>
          <w:p w14:paraId="31F119D7" w14:textId="77777777" w:rsidR="00482927" w:rsidRPr="00482927" w:rsidRDefault="00482927" w:rsidP="00482927">
            <w:pPr>
              <w:spacing w:after="0" w:line="360" w:lineRule="auto"/>
              <w:rPr>
                <w:b/>
              </w:rPr>
            </w:pPr>
          </w:p>
        </w:tc>
        <w:tc>
          <w:tcPr>
            <w:tcW w:w="731" w:type="dxa"/>
          </w:tcPr>
          <w:p w14:paraId="0979150A" w14:textId="77777777" w:rsidR="00482927" w:rsidRPr="00482927" w:rsidRDefault="00482927" w:rsidP="00482927">
            <w:pPr>
              <w:spacing w:after="0" w:line="360" w:lineRule="auto"/>
            </w:pPr>
            <w:r w:rsidRPr="00482927">
              <w:t>6.5</w:t>
            </w:r>
          </w:p>
        </w:tc>
        <w:tc>
          <w:tcPr>
            <w:tcW w:w="2268" w:type="dxa"/>
          </w:tcPr>
          <w:p w14:paraId="0528E280" w14:textId="77777777" w:rsidR="00482927" w:rsidRPr="00482927" w:rsidRDefault="00482927" w:rsidP="00482927">
            <w:pPr>
              <w:tabs>
                <w:tab w:val="left" w:pos="466"/>
                <w:tab w:val="left" w:pos="1494"/>
                <w:tab w:val="left" w:pos="2845"/>
                <w:tab w:val="left" w:pos="3299"/>
              </w:tabs>
              <w:spacing w:before="13" w:line="240" w:lineRule="auto"/>
              <w:ind w:right="178"/>
            </w:pPr>
            <w:r w:rsidRPr="00482927">
              <w:rPr>
                <w:color w:val="231F20"/>
              </w:rPr>
              <w:t>Why Ethiopia escaped colonialism</w:t>
            </w:r>
          </w:p>
        </w:tc>
        <w:tc>
          <w:tcPr>
            <w:tcW w:w="1276" w:type="dxa"/>
          </w:tcPr>
          <w:p w14:paraId="0C85EF04" w14:textId="77777777" w:rsidR="00482927" w:rsidRPr="00482927" w:rsidRDefault="00F5202A" w:rsidP="00482927">
            <w:pPr>
              <w:spacing w:after="0" w:line="360" w:lineRule="auto"/>
              <w:rPr>
                <w:b/>
              </w:rPr>
            </w:pPr>
            <w:r>
              <w:rPr>
                <w:b/>
              </w:rPr>
              <w:t xml:space="preserve"> 04</w:t>
            </w:r>
          </w:p>
        </w:tc>
      </w:tr>
      <w:tr w:rsidR="00482927" w:rsidRPr="00482927" w14:paraId="78AADD4F" w14:textId="77777777" w:rsidTr="00E238AD">
        <w:tblPrEx>
          <w:tblW w:w="0" w:type="auto"/>
          <w:tblLayout w:type="fixed"/>
          <w:tblPrExChange w:id="26" w:author="ALI K" w:date="2024-12-09T19:12:00Z">
            <w:tblPrEx>
              <w:tblW w:w="0" w:type="auto"/>
              <w:tblLayout w:type="fixed"/>
            </w:tblPrEx>
          </w:tblPrExChange>
        </w:tblPrEx>
        <w:trPr>
          <w:trHeight w:val="2020"/>
        </w:trPr>
        <w:tc>
          <w:tcPr>
            <w:tcW w:w="1696" w:type="dxa"/>
            <w:vMerge w:val="restart"/>
            <w:tcPrChange w:id="27" w:author="ALI K" w:date="2024-12-09T19:12:00Z">
              <w:tcPr>
                <w:tcW w:w="1696" w:type="dxa"/>
                <w:vMerge w:val="restart"/>
              </w:tcPr>
            </w:tcPrChange>
          </w:tcPr>
          <w:p w14:paraId="71FF6713" w14:textId="77777777" w:rsidR="00482927" w:rsidRPr="00482927" w:rsidRDefault="00482927" w:rsidP="00482927">
            <w:pPr>
              <w:spacing w:after="0" w:line="360" w:lineRule="auto"/>
              <w:rPr>
                <w:b/>
                <w:color w:val="000000" w:themeColor="text1"/>
              </w:rPr>
            </w:pPr>
          </w:p>
        </w:tc>
        <w:tc>
          <w:tcPr>
            <w:tcW w:w="3238" w:type="dxa"/>
            <w:vMerge w:val="restart"/>
            <w:tcPrChange w:id="28" w:author="ALI K" w:date="2024-12-09T19:12:00Z">
              <w:tcPr>
                <w:tcW w:w="3238" w:type="dxa"/>
                <w:vMerge w:val="restart"/>
              </w:tcPr>
            </w:tcPrChange>
          </w:tcPr>
          <w:p w14:paraId="6E224467" w14:textId="77777777" w:rsidR="00482927" w:rsidRPr="00482927" w:rsidRDefault="00482927" w:rsidP="00482927">
            <w:pPr>
              <w:widowControl w:val="0"/>
              <w:autoSpaceDE w:val="0"/>
              <w:spacing w:before="1" w:after="0" w:line="240" w:lineRule="auto"/>
              <w:outlineLvl w:val="3"/>
              <w:rPr>
                <w:rFonts w:ascii="Times New Roman" w:eastAsia="Cambria" w:hAnsi="Times New Roman"/>
                <w:bCs/>
                <w:color w:val="000000" w:themeColor="text1"/>
                <w:sz w:val="24"/>
                <w:szCs w:val="24"/>
                <w:lang w:bidi="en-US"/>
              </w:rPr>
            </w:pPr>
            <w:r w:rsidRPr="00482927">
              <w:t xml:space="preserve">Topic 7: </w:t>
            </w:r>
            <w:r w:rsidRPr="00482927">
              <w:rPr>
                <w:rFonts w:ascii="Times New Roman" w:hAnsi="Times New Roman" w:cs="Times New Roman"/>
                <w:sz w:val="24"/>
                <w:szCs w:val="24"/>
              </w:rPr>
              <w:t xml:space="preserve">Foreign struggles for economic resources and unification in South Africa </w:t>
            </w:r>
            <w:r w:rsidRPr="00482927">
              <w:t xml:space="preserve"> </w:t>
            </w:r>
          </w:p>
        </w:tc>
        <w:tc>
          <w:tcPr>
            <w:tcW w:w="731" w:type="dxa"/>
            <w:tcPrChange w:id="29" w:author="ALI K" w:date="2024-12-09T19:12:00Z">
              <w:tcPr>
                <w:tcW w:w="731" w:type="dxa"/>
              </w:tcPr>
            </w:tcPrChange>
          </w:tcPr>
          <w:p w14:paraId="33A7110A" w14:textId="77777777" w:rsidR="00482927" w:rsidRPr="00482927" w:rsidRDefault="00482927" w:rsidP="00482927">
            <w:pPr>
              <w:spacing w:after="0" w:line="360" w:lineRule="auto"/>
              <w:rPr>
                <w:color w:val="000000" w:themeColor="text1"/>
              </w:rPr>
            </w:pPr>
            <w:r w:rsidRPr="00482927">
              <w:rPr>
                <w:color w:val="000000" w:themeColor="text1"/>
              </w:rPr>
              <w:t>7.1</w:t>
            </w:r>
          </w:p>
        </w:tc>
        <w:tc>
          <w:tcPr>
            <w:tcW w:w="2268" w:type="dxa"/>
            <w:tcPrChange w:id="30" w:author="ALI K" w:date="2024-12-09T19:12:00Z">
              <w:tcPr>
                <w:tcW w:w="2268" w:type="dxa"/>
              </w:tcPr>
            </w:tcPrChange>
          </w:tcPr>
          <w:p w14:paraId="2B457C95"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First Anglo-Boer war 1880-1881</w:t>
            </w:r>
          </w:p>
        </w:tc>
        <w:tc>
          <w:tcPr>
            <w:tcW w:w="1276" w:type="dxa"/>
            <w:tcPrChange w:id="31" w:author="ALI K" w:date="2024-12-09T19:12:00Z">
              <w:tcPr>
                <w:tcW w:w="1276" w:type="dxa"/>
              </w:tcPr>
            </w:tcPrChange>
          </w:tcPr>
          <w:p w14:paraId="23C932B4" w14:textId="77777777" w:rsidR="00482927" w:rsidRPr="00482927" w:rsidRDefault="00482927" w:rsidP="00482927">
            <w:pPr>
              <w:spacing w:after="0" w:line="360" w:lineRule="auto"/>
              <w:rPr>
                <w:b/>
              </w:rPr>
            </w:pPr>
            <w:r w:rsidRPr="00482927">
              <w:rPr>
                <w:b/>
              </w:rPr>
              <w:t xml:space="preserve">   03</w:t>
            </w:r>
          </w:p>
        </w:tc>
      </w:tr>
      <w:tr w:rsidR="00482927" w:rsidRPr="00482927" w14:paraId="2564F136" w14:textId="77777777" w:rsidTr="00482927">
        <w:tc>
          <w:tcPr>
            <w:tcW w:w="1696" w:type="dxa"/>
            <w:vMerge/>
          </w:tcPr>
          <w:p w14:paraId="4DF90933" w14:textId="77777777" w:rsidR="00482927" w:rsidRPr="00482927" w:rsidRDefault="00482927" w:rsidP="00482927">
            <w:pPr>
              <w:spacing w:after="0" w:line="360" w:lineRule="auto"/>
              <w:rPr>
                <w:b/>
                <w:color w:val="000000" w:themeColor="text1"/>
              </w:rPr>
            </w:pPr>
          </w:p>
        </w:tc>
        <w:tc>
          <w:tcPr>
            <w:tcW w:w="3238" w:type="dxa"/>
            <w:vMerge/>
          </w:tcPr>
          <w:p w14:paraId="65E2B9C6"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45FDCF60" w14:textId="77777777" w:rsidR="00482927" w:rsidRPr="00482927" w:rsidRDefault="00482927" w:rsidP="00482927">
            <w:pPr>
              <w:spacing w:after="0" w:line="360" w:lineRule="auto"/>
              <w:rPr>
                <w:color w:val="000000" w:themeColor="text1"/>
              </w:rPr>
            </w:pPr>
            <w:r w:rsidRPr="00482927">
              <w:rPr>
                <w:color w:val="000000" w:themeColor="text1"/>
              </w:rPr>
              <w:t>7.2</w:t>
            </w:r>
          </w:p>
        </w:tc>
        <w:tc>
          <w:tcPr>
            <w:tcW w:w="2268" w:type="dxa"/>
          </w:tcPr>
          <w:p w14:paraId="350965AD"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Jameson raid 1895</w:t>
            </w:r>
          </w:p>
        </w:tc>
        <w:tc>
          <w:tcPr>
            <w:tcW w:w="1276" w:type="dxa"/>
          </w:tcPr>
          <w:p w14:paraId="448E627B" w14:textId="77777777" w:rsidR="00482927" w:rsidRPr="00482927" w:rsidRDefault="00482927" w:rsidP="00482927">
            <w:pPr>
              <w:spacing w:after="0" w:line="360" w:lineRule="auto"/>
              <w:rPr>
                <w:b/>
              </w:rPr>
            </w:pPr>
            <w:r w:rsidRPr="00482927">
              <w:rPr>
                <w:b/>
              </w:rPr>
              <w:t xml:space="preserve">  </w:t>
            </w:r>
            <w:commentRangeStart w:id="32"/>
            <w:r w:rsidRPr="00482927">
              <w:rPr>
                <w:b/>
              </w:rPr>
              <w:t>03</w:t>
            </w:r>
            <w:commentRangeEnd w:id="32"/>
            <w:r w:rsidR="00E238AD">
              <w:rPr>
                <w:rStyle w:val="CommentReference"/>
              </w:rPr>
              <w:commentReference w:id="32"/>
            </w:r>
          </w:p>
        </w:tc>
      </w:tr>
      <w:tr w:rsidR="00482927" w:rsidRPr="00482927" w14:paraId="7E3B25C0" w14:textId="77777777" w:rsidTr="00482927">
        <w:tc>
          <w:tcPr>
            <w:tcW w:w="1696" w:type="dxa"/>
            <w:vMerge/>
          </w:tcPr>
          <w:p w14:paraId="2C866701" w14:textId="77777777" w:rsidR="00482927" w:rsidRPr="00482927" w:rsidRDefault="00482927" w:rsidP="00482927">
            <w:pPr>
              <w:spacing w:after="0" w:line="360" w:lineRule="auto"/>
              <w:rPr>
                <w:b/>
                <w:color w:val="000000" w:themeColor="text1"/>
              </w:rPr>
            </w:pPr>
          </w:p>
        </w:tc>
        <w:tc>
          <w:tcPr>
            <w:tcW w:w="3238" w:type="dxa"/>
            <w:vMerge/>
          </w:tcPr>
          <w:p w14:paraId="3B2A68A8"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64FDBFF5" w14:textId="77777777" w:rsidR="00482927" w:rsidRPr="00482927" w:rsidRDefault="00482927" w:rsidP="00482927">
            <w:pPr>
              <w:spacing w:after="0" w:line="360" w:lineRule="auto"/>
              <w:rPr>
                <w:color w:val="000000" w:themeColor="text1"/>
              </w:rPr>
            </w:pPr>
            <w:r w:rsidRPr="00482927">
              <w:rPr>
                <w:color w:val="000000" w:themeColor="text1"/>
              </w:rPr>
              <w:t>7.3</w:t>
            </w:r>
          </w:p>
        </w:tc>
        <w:tc>
          <w:tcPr>
            <w:tcW w:w="2268" w:type="dxa"/>
          </w:tcPr>
          <w:p w14:paraId="75BA0C6B"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Second Anglo-Boer war</w:t>
            </w:r>
          </w:p>
        </w:tc>
        <w:tc>
          <w:tcPr>
            <w:tcW w:w="1276" w:type="dxa"/>
          </w:tcPr>
          <w:p w14:paraId="7D7B4CB8" w14:textId="77777777" w:rsidR="00482927" w:rsidRPr="00482927" w:rsidRDefault="00482927" w:rsidP="00482927">
            <w:pPr>
              <w:spacing w:after="0" w:line="360" w:lineRule="auto"/>
              <w:rPr>
                <w:b/>
              </w:rPr>
            </w:pPr>
            <w:r w:rsidRPr="00482927">
              <w:rPr>
                <w:b/>
              </w:rPr>
              <w:t xml:space="preserve">  04</w:t>
            </w:r>
          </w:p>
        </w:tc>
      </w:tr>
      <w:tr w:rsidR="00482927" w:rsidRPr="00482927" w14:paraId="480A678A" w14:textId="77777777" w:rsidTr="00482927">
        <w:tc>
          <w:tcPr>
            <w:tcW w:w="1696" w:type="dxa"/>
            <w:vMerge/>
          </w:tcPr>
          <w:p w14:paraId="3E244125" w14:textId="77777777" w:rsidR="00482927" w:rsidRPr="00482927" w:rsidRDefault="00482927" w:rsidP="00482927">
            <w:pPr>
              <w:spacing w:after="0" w:line="360" w:lineRule="auto"/>
              <w:rPr>
                <w:b/>
                <w:color w:val="000000" w:themeColor="text1"/>
              </w:rPr>
            </w:pPr>
          </w:p>
        </w:tc>
        <w:tc>
          <w:tcPr>
            <w:tcW w:w="3238" w:type="dxa"/>
            <w:vMerge/>
          </w:tcPr>
          <w:p w14:paraId="0FE3EECD"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364CF774" w14:textId="77777777" w:rsidR="00482927" w:rsidRPr="00482927" w:rsidRDefault="00482927" w:rsidP="00482927">
            <w:pPr>
              <w:spacing w:after="0" w:line="360" w:lineRule="auto"/>
              <w:rPr>
                <w:color w:val="000000" w:themeColor="text1"/>
              </w:rPr>
            </w:pPr>
            <w:r w:rsidRPr="00482927">
              <w:rPr>
                <w:color w:val="000000" w:themeColor="text1"/>
              </w:rPr>
              <w:t>7.4</w:t>
            </w:r>
          </w:p>
        </w:tc>
        <w:tc>
          <w:tcPr>
            <w:tcW w:w="2268" w:type="dxa"/>
          </w:tcPr>
          <w:p w14:paraId="41BDF3D5"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Vereeniging settlement of 1902</w:t>
            </w:r>
          </w:p>
        </w:tc>
        <w:tc>
          <w:tcPr>
            <w:tcW w:w="1276" w:type="dxa"/>
          </w:tcPr>
          <w:p w14:paraId="2F40124A" w14:textId="77777777" w:rsidR="00482927" w:rsidRPr="00482927" w:rsidRDefault="00482927" w:rsidP="00482927">
            <w:pPr>
              <w:spacing w:after="0" w:line="360" w:lineRule="auto"/>
              <w:rPr>
                <w:b/>
              </w:rPr>
            </w:pPr>
            <w:r w:rsidRPr="00482927">
              <w:rPr>
                <w:b/>
              </w:rPr>
              <w:t xml:space="preserve"> 03</w:t>
            </w:r>
          </w:p>
        </w:tc>
      </w:tr>
      <w:tr w:rsidR="00482927" w:rsidRPr="00482927" w14:paraId="51EF0CA4" w14:textId="77777777" w:rsidTr="00482927">
        <w:tc>
          <w:tcPr>
            <w:tcW w:w="1696" w:type="dxa"/>
            <w:vMerge/>
          </w:tcPr>
          <w:p w14:paraId="5232FDFC" w14:textId="77777777" w:rsidR="00482927" w:rsidRPr="00482927" w:rsidRDefault="00482927" w:rsidP="00482927">
            <w:pPr>
              <w:spacing w:after="0" w:line="360" w:lineRule="auto"/>
              <w:rPr>
                <w:b/>
                <w:color w:val="000000" w:themeColor="text1"/>
              </w:rPr>
            </w:pPr>
          </w:p>
        </w:tc>
        <w:tc>
          <w:tcPr>
            <w:tcW w:w="3238" w:type="dxa"/>
            <w:vMerge/>
          </w:tcPr>
          <w:p w14:paraId="0946991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746CF54D" w14:textId="77777777" w:rsidR="00482927" w:rsidRPr="00482927" w:rsidRDefault="00482927" w:rsidP="00482927">
            <w:pPr>
              <w:spacing w:after="0" w:line="360" w:lineRule="auto"/>
              <w:rPr>
                <w:color w:val="000000" w:themeColor="text1"/>
              </w:rPr>
            </w:pPr>
            <w:r w:rsidRPr="00482927">
              <w:rPr>
                <w:color w:val="000000" w:themeColor="text1"/>
              </w:rPr>
              <w:t>7.5</w:t>
            </w:r>
          </w:p>
        </w:tc>
        <w:tc>
          <w:tcPr>
            <w:tcW w:w="2268" w:type="dxa"/>
          </w:tcPr>
          <w:p w14:paraId="130B9046"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t>Act of Union of 1910</w:t>
            </w:r>
          </w:p>
        </w:tc>
        <w:tc>
          <w:tcPr>
            <w:tcW w:w="1276" w:type="dxa"/>
          </w:tcPr>
          <w:p w14:paraId="3DAA864D" w14:textId="77777777" w:rsidR="00482927" w:rsidRPr="00482927" w:rsidRDefault="00482927" w:rsidP="00482927">
            <w:pPr>
              <w:spacing w:after="0" w:line="360" w:lineRule="auto"/>
              <w:rPr>
                <w:b/>
              </w:rPr>
            </w:pPr>
            <w:r w:rsidRPr="00482927">
              <w:rPr>
                <w:b/>
              </w:rPr>
              <w:t xml:space="preserve"> 03</w:t>
            </w:r>
          </w:p>
        </w:tc>
      </w:tr>
      <w:tr w:rsidR="00482927" w:rsidRPr="00482927" w14:paraId="55D237C6" w14:textId="77777777" w:rsidTr="00482927">
        <w:tc>
          <w:tcPr>
            <w:tcW w:w="1696" w:type="dxa"/>
            <w:vMerge w:val="restart"/>
          </w:tcPr>
          <w:p w14:paraId="5AC4D328" w14:textId="77777777" w:rsidR="00482927" w:rsidRPr="00482927" w:rsidRDefault="00482927" w:rsidP="00482927">
            <w:pPr>
              <w:spacing w:after="0" w:line="360" w:lineRule="auto"/>
              <w:rPr>
                <w:b/>
                <w:color w:val="000000" w:themeColor="text1"/>
              </w:rPr>
            </w:pPr>
          </w:p>
        </w:tc>
        <w:tc>
          <w:tcPr>
            <w:tcW w:w="3238" w:type="dxa"/>
            <w:vMerge w:val="restart"/>
          </w:tcPr>
          <w:p w14:paraId="4BE58EBB" w14:textId="77777777" w:rsidR="00482927" w:rsidRPr="00482927" w:rsidRDefault="00482927" w:rsidP="00482927">
            <w:pPr>
              <w:widowControl w:val="0"/>
              <w:autoSpaceDE w:val="0"/>
              <w:spacing w:before="1" w:after="0" w:line="240" w:lineRule="auto"/>
              <w:outlineLvl w:val="3"/>
              <w:rPr>
                <w:rFonts w:ascii="Times New Roman" w:eastAsia="Cambria" w:hAnsi="Times New Roman"/>
                <w:bCs/>
                <w:color w:val="000000" w:themeColor="text1"/>
                <w:sz w:val="24"/>
                <w:szCs w:val="24"/>
                <w:lang w:bidi="en-US"/>
              </w:rPr>
            </w:pPr>
            <w:r w:rsidRPr="00482927">
              <w:rPr>
                <w:rFonts w:ascii="Times New Roman" w:eastAsia="Cambria" w:hAnsi="Times New Roman"/>
                <w:bCs/>
                <w:color w:val="000000" w:themeColor="text1"/>
                <w:sz w:val="24"/>
                <w:szCs w:val="24"/>
                <w:lang w:bidi="en-US"/>
              </w:rPr>
              <w:t>TOPIC 8: The Rise of African Nationalism.</w:t>
            </w:r>
          </w:p>
          <w:p w14:paraId="40A176AC"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0D527D0E" w14:textId="77777777" w:rsidR="00482927" w:rsidRPr="00482927" w:rsidRDefault="00482927" w:rsidP="00482927">
            <w:pPr>
              <w:spacing w:after="0" w:line="360" w:lineRule="auto"/>
              <w:rPr>
                <w:color w:val="000000" w:themeColor="text1"/>
              </w:rPr>
            </w:pPr>
            <w:r w:rsidRPr="00482927">
              <w:rPr>
                <w:color w:val="000000" w:themeColor="text1"/>
              </w:rPr>
              <w:t>8.1</w:t>
            </w:r>
          </w:p>
        </w:tc>
        <w:tc>
          <w:tcPr>
            <w:tcW w:w="2268" w:type="dxa"/>
          </w:tcPr>
          <w:p w14:paraId="30942A06" w14:textId="77777777" w:rsidR="00482927" w:rsidRPr="00482927" w:rsidRDefault="00482927" w:rsidP="00482927">
            <w:pPr>
              <w:widowControl w:val="0"/>
              <w:tabs>
                <w:tab w:val="left" w:pos="532"/>
              </w:tabs>
              <w:autoSpaceDE w:val="0"/>
              <w:spacing w:after="0" w:line="240" w:lineRule="auto"/>
              <w:ind w:right="177"/>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Key features of African Nationalism</w:t>
            </w:r>
          </w:p>
        </w:tc>
        <w:tc>
          <w:tcPr>
            <w:tcW w:w="1276" w:type="dxa"/>
          </w:tcPr>
          <w:p w14:paraId="3F1CFAE7" w14:textId="77777777" w:rsidR="00482927" w:rsidRPr="00482927" w:rsidRDefault="00F5202A" w:rsidP="00482927">
            <w:pPr>
              <w:spacing w:after="0" w:line="360" w:lineRule="auto"/>
              <w:rPr>
                <w:b/>
              </w:rPr>
            </w:pPr>
            <w:r>
              <w:rPr>
                <w:b/>
              </w:rPr>
              <w:t xml:space="preserve"> </w:t>
            </w:r>
            <w:r w:rsidR="00482927" w:rsidRPr="00482927">
              <w:rPr>
                <w:b/>
              </w:rPr>
              <w:t>03</w:t>
            </w:r>
          </w:p>
        </w:tc>
      </w:tr>
      <w:tr w:rsidR="00482927" w:rsidRPr="00482927" w14:paraId="72EC0752" w14:textId="77777777" w:rsidTr="00482927">
        <w:tc>
          <w:tcPr>
            <w:tcW w:w="1696" w:type="dxa"/>
            <w:vMerge/>
          </w:tcPr>
          <w:p w14:paraId="7CB2882F" w14:textId="77777777" w:rsidR="00482927" w:rsidRPr="00482927" w:rsidRDefault="00482927" w:rsidP="00482927">
            <w:pPr>
              <w:spacing w:after="0" w:line="360" w:lineRule="auto"/>
              <w:rPr>
                <w:b/>
                <w:color w:val="000000" w:themeColor="text1"/>
              </w:rPr>
            </w:pPr>
          </w:p>
        </w:tc>
        <w:tc>
          <w:tcPr>
            <w:tcW w:w="3238" w:type="dxa"/>
            <w:vMerge/>
          </w:tcPr>
          <w:p w14:paraId="681F6A6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18430BCE" w14:textId="77777777" w:rsidR="00482927" w:rsidRPr="00482927" w:rsidRDefault="00482927" w:rsidP="00482927">
            <w:pPr>
              <w:spacing w:after="0" w:line="360" w:lineRule="auto"/>
              <w:rPr>
                <w:color w:val="000000" w:themeColor="text1"/>
              </w:rPr>
            </w:pPr>
            <w:r w:rsidRPr="00482927">
              <w:rPr>
                <w:color w:val="000000" w:themeColor="text1"/>
              </w:rPr>
              <w:t>8.2</w:t>
            </w:r>
          </w:p>
        </w:tc>
        <w:tc>
          <w:tcPr>
            <w:tcW w:w="2268" w:type="dxa"/>
          </w:tcPr>
          <w:p w14:paraId="5F288B64" w14:textId="77777777" w:rsidR="00482927" w:rsidRPr="00482927" w:rsidRDefault="00482927" w:rsidP="00482927">
            <w:pPr>
              <w:widowControl w:val="0"/>
              <w:tabs>
                <w:tab w:val="left" w:pos="532"/>
              </w:tabs>
              <w:autoSpaceDE w:val="0"/>
              <w:spacing w:after="0" w:line="240" w:lineRule="auto"/>
              <w:ind w:right="177"/>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The factors responsible for</w:t>
            </w:r>
            <w:r w:rsidRPr="00482927">
              <w:rPr>
                <w:rFonts w:ascii="Times New Roman" w:eastAsia="Cambria" w:hAnsi="Times New Roman"/>
                <w:color w:val="000000" w:themeColor="text1"/>
                <w:spacing w:val="38"/>
                <w:sz w:val="24"/>
                <w:szCs w:val="24"/>
                <w:lang w:bidi="en-US"/>
              </w:rPr>
              <w:t xml:space="preserve"> </w:t>
            </w:r>
            <w:r w:rsidRPr="00482927">
              <w:rPr>
                <w:rFonts w:ascii="Times New Roman" w:eastAsia="Cambria" w:hAnsi="Times New Roman"/>
                <w:color w:val="000000" w:themeColor="text1"/>
                <w:sz w:val="24"/>
                <w:szCs w:val="24"/>
                <w:lang w:bidi="en-US"/>
              </w:rPr>
              <w:t>the rise of African Nationalism</w:t>
            </w:r>
          </w:p>
        </w:tc>
        <w:tc>
          <w:tcPr>
            <w:tcW w:w="1276" w:type="dxa"/>
          </w:tcPr>
          <w:p w14:paraId="317865F4" w14:textId="77777777" w:rsidR="00482927" w:rsidRPr="00482927" w:rsidRDefault="00F5202A" w:rsidP="00482927">
            <w:pPr>
              <w:spacing w:after="0" w:line="360" w:lineRule="auto"/>
              <w:rPr>
                <w:b/>
              </w:rPr>
            </w:pPr>
            <w:r>
              <w:rPr>
                <w:b/>
              </w:rPr>
              <w:t xml:space="preserve"> </w:t>
            </w:r>
            <w:commentRangeStart w:id="33"/>
            <w:r w:rsidR="00482927" w:rsidRPr="00482927">
              <w:rPr>
                <w:b/>
              </w:rPr>
              <w:t>03</w:t>
            </w:r>
            <w:commentRangeEnd w:id="33"/>
            <w:r w:rsidR="00F66986">
              <w:rPr>
                <w:rStyle w:val="CommentReference"/>
              </w:rPr>
              <w:commentReference w:id="33"/>
            </w:r>
          </w:p>
        </w:tc>
      </w:tr>
      <w:tr w:rsidR="00482927" w:rsidRPr="00482927" w14:paraId="1205537D" w14:textId="77777777" w:rsidTr="00482927">
        <w:tc>
          <w:tcPr>
            <w:tcW w:w="1696" w:type="dxa"/>
            <w:vMerge/>
          </w:tcPr>
          <w:p w14:paraId="63E1D224" w14:textId="77777777" w:rsidR="00482927" w:rsidRPr="00482927" w:rsidRDefault="00482927" w:rsidP="00482927">
            <w:pPr>
              <w:spacing w:after="0" w:line="360" w:lineRule="auto"/>
              <w:rPr>
                <w:b/>
                <w:color w:val="000000" w:themeColor="text1"/>
              </w:rPr>
            </w:pPr>
          </w:p>
        </w:tc>
        <w:tc>
          <w:tcPr>
            <w:tcW w:w="3238" w:type="dxa"/>
            <w:vMerge/>
          </w:tcPr>
          <w:p w14:paraId="6947AAE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7D757653" w14:textId="77777777" w:rsidR="00482927" w:rsidRPr="00482927" w:rsidRDefault="00482927" w:rsidP="00482927">
            <w:pPr>
              <w:spacing w:after="0" w:line="360" w:lineRule="auto"/>
              <w:rPr>
                <w:color w:val="000000" w:themeColor="text1"/>
              </w:rPr>
            </w:pPr>
            <w:r w:rsidRPr="00482927">
              <w:rPr>
                <w:color w:val="000000" w:themeColor="text1"/>
              </w:rPr>
              <w:t>8.3</w:t>
            </w:r>
          </w:p>
        </w:tc>
        <w:tc>
          <w:tcPr>
            <w:tcW w:w="2268" w:type="dxa"/>
          </w:tcPr>
          <w:p w14:paraId="1E4956C0" w14:textId="77777777" w:rsidR="00482927" w:rsidRPr="00482927" w:rsidRDefault="00482927" w:rsidP="00482927">
            <w:pPr>
              <w:widowControl w:val="0"/>
              <w:tabs>
                <w:tab w:val="left" w:pos="532"/>
              </w:tabs>
              <w:autoSpaceDE w:val="0"/>
              <w:spacing w:after="0" w:line="240" w:lineRule="auto"/>
              <w:ind w:right="177"/>
              <w:rPr>
                <w:rFonts w:ascii="Times New Roman" w:eastAsia="Cambria" w:hAnsi="Times New Roman"/>
                <w:color w:val="000000" w:themeColor="text1"/>
                <w:sz w:val="24"/>
                <w:szCs w:val="24"/>
                <w:lang w:bidi="en-US"/>
              </w:rPr>
            </w:pPr>
            <w:commentRangeStart w:id="34"/>
            <w:r w:rsidRPr="00482927">
              <w:rPr>
                <w:rFonts w:ascii="Times New Roman" w:eastAsia="Cambria" w:hAnsi="Times New Roman"/>
                <w:color w:val="000000" w:themeColor="text1"/>
                <w:sz w:val="24"/>
                <w:szCs w:val="24"/>
                <w:lang w:bidi="en-US"/>
              </w:rPr>
              <w:t xml:space="preserve">Case Studies of Key Nationalistic Movements:  </w:t>
            </w:r>
          </w:p>
          <w:p w14:paraId="7E91BC51" w14:textId="5D8B209E" w:rsidR="00482927" w:rsidRPr="00482927" w:rsidRDefault="00482927" w:rsidP="00A3333E">
            <w:pPr>
              <w:widowControl w:val="0"/>
              <w:numPr>
                <w:ilvl w:val="0"/>
                <w:numId w:val="55"/>
              </w:numPr>
              <w:tabs>
                <w:tab w:val="left" w:pos="532"/>
              </w:tabs>
              <w:autoSpaceDE w:val="0"/>
              <w:spacing w:after="0" w:line="240" w:lineRule="auto"/>
              <w:ind w:right="177"/>
              <w:contextualSpacing/>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SWAPO</w:t>
            </w:r>
            <w:r w:rsidR="0057019C">
              <w:rPr>
                <w:rFonts w:ascii="Times New Roman" w:eastAsia="Cambria" w:hAnsi="Times New Roman"/>
                <w:color w:val="000000" w:themeColor="text1"/>
                <w:sz w:val="24"/>
                <w:szCs w:val="24"/>
                <w:lang w:bidi="en-US"/>
              </w:rPr>
              <w:t>,</w:t>
            </w:r>
          </w:p>
          <w:p w14:paraId="37F274F3" w14:textId="7C2AA276" w:rsidR="00482927" w:rsidRPr="00482927" w:rsidRDefault="00482927" w:rsidP="00A3333E">
            <w:pPr>
              <w:widowControl w:val="0"/>
              <w:numPr>
                <w:ilvl w:val="0"/>
                <w:numId w:val="55"/>
              </w:numPr>
              <w:tabs>
                <w:tab w:val="left" w:pos="532"/>
              </w:tabs>
              <w:autoSpaceDE w:val="0"/>
              <w:spacing w:after="0" w:line="240" w:lineRule="auto"/>
              <w:ind w:right="177"/>
              <w:contextualSpacing/>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FRELIMO</w:t>
            </w:r>
            <w:r w:rsidR="0057019C">
              <w:rPr>
                <w:rFonts w:ascii="Times New Roman" w:eastAsia="Cambria" w:hAnsi="Times New Roman"/>
                <w:color w:val="000000" w:themeColor="text1"/>
                <w:sz w:val="24"/>
                <w:szCs w:val="24"/>
                <w:lang w:bidi="en-US"/>
              </w:rPr>
              <w:t>,</w:t>
            </w:r>
          </w:p>
          <w:p w14:paraId="6B7D5C20" w14:textId="5256894D" w:rsidR="00482927" w:rsidRPr="00482927" w:rsidRDefault="00482927" w:rsidP="00A3333E">
            <w:pPr>
              <w:widowControl w:val="0"/>
              <w:numPr>
                <w:ilvl w:val="0"/>
                <w:numId w:val="55"/>
              </w:numPr>
              <w:tabs>
                <w:tab w:val="left" w:pos="532"/>
              </w:tabs>
              <w:autoSpaceDE w:val="0"/>
              <w:spacing w:after="0" w:line="240" w:lineRule="auto"/>
              <w:ind w:right="177"/>
              <w:contextualSpacing/>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ZANU</w:t>
            </w:r>
            <w:r w:rsidR="0057019C">
              <w:rPr>
                <w:rFonts w:ascii="Times New Roman" w:eastAsia="Cambria" w:hAnsi="Times New Roman"/>
                <w:color w:val="000000" w:themeColor="text1"/>
                <w:sz w:val="24"/>
                <w:szCs w:val="24"/>
                <w:lang w:bidi="en-US"/>
              </w:rPr>
              <w:t xml:space="preserve"> and</w:t>
            </w:r>
          </w:p>
          <w:p w14:paraId="43442D43" w14:textId="77777777" w:rsidR="00482927" w:rsidRPr="00482927" w:rsidRDefault="00482927" w:rsidP="00A3333E">
            <w:pPr>
              <w:widowControl w:val="0"/>
              <w:numPr>
                <w:ilvl w:val="0"/>
                <w:numId w:val="55"/>
              </w:numPr>
              <w:tabs>
                <w:tab w:val="left" w:pos="532"/>
              </w:tabs>
              <w:autoSpaceDE w:val="0"/>
              <w:spacing w:after="0" w:line="240" w:lineRule="auto"/>
              <w:ind w:right="177"/>
              <w:contextualSpacing/>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lastRenderedPageBreak/>
              <w:t>FLN</w:t>
            </w:r>
            <w:commentRangeEnd w:id="34"/>
            <w:r w:rsidR="000A0E6A">
              <w:rPr>
                <w:rStyle w:val="CommentReference"/>
              </w:rPr>
              <w:commentReference w:id="34"/>
            </w:r>
          </w:p>
        </w:tc>
        <w:tc>
          <w:tcPr>
            <w:tcW w:w="1276" w:type="dxa"/>
          </w:tcPr>
          <w:p w14:paraId="29894413" w14:textId="77777777" w:rsidR="00482927" w:rsidRPr="00482927" w:rsidRDefault="00F5202A" w:rsidP="00482927">
            <w:pPr>
              <w:spacing w:after="0" w:line="360" w:lineRule="auto"/>
              <w:rPr>
                <w:b/>
              </w:rPr>
            </w:pPr>
            <w:r>
              <w:rPr>
                <w:b/>
              </w:rPr>
              <w:lastRenderedPageBreak/>
              <w:t>05</w:t>
            </w:r>
          </w:p>
        </w:tc>
      </w:tr>
      <w:tr w:rsidR="00482927" w:rsidRPr="00482927" w14:paraId="0AB5891C" w14:textId="77777777" w:rsidTr="00482927">
        <w:tc>
          <w:tcPr>
            <w:tcW w:w="1696" w:type="dxa"/>
            <w:vMerge/>
          </w:tcPr>
          <w:p w14:paraId="716099EE" w14:textId="77777777" w:rsidR="00482927" w:rsidRPr="00482927" w:rsidRDefault="00482927" w:rsidP="00482927">
            <w:pPr>
              <w:spacing w:after="0" w:line="360" w:lineRule="auto"/>
              <w:rPr>
                <w:b/>
                <w:color w:val="000000" w:themeColor="text1"/>
              </w:rPr>
            </w:pPr>
          </w:p>
        </w:tc>
        <w:tc>
          <w:tcPr>
            <w:tcW w:w="3238" w:type="dxa"/>
            <w:vMerge/>
          </w:tcPr>
          <w:p w14:paraId="21FE3028"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2F8A2934" w14:textId="77777777" w:rsidR="00482927" w:rsidRPr="00482927" w:rsidRDefault="00482927" w:rsidP="00482927">
            <w:pPr>
              <w:spacing w:after="0" w:line="360" w:lineRule="auto"/>
              <w:rPr>
                <w:color w:val="000000" w:themeColor="text1"/>
              </w:rPr>
            </w:pPr>
            <w:r w:rsidRPr="00482927">
              <w:rPr>
                <w:color w:val="000000" w:themeColor="text1"/>
              </w:rPr>
              <w:t>8.4</w:t>
            </w:r>
          </w:p>
        </w:tc>
        <w:tc>
          <w:tcPr>
            <w:tcW w:w="2268" w:type="dxa"/>
          </w:tcPr>
          <w:p w14:paraId="625B6BFB"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 xml:space="preserve">The challenges faced in the independence struggles </w:t>
            </w:r>
            <w:r w:rsidRPr="00482927">
              <w:rPr>
                <w:rFonts w:ascii="Times New Roman" w:eastAsia="Cambria" w:hAnsi="Times New Roman"/>
                <w:color w:val="000000" w:themeColor="text1"/>
                <w:spacing w:val="-6"/>
                <w:sz w:val="24"/>
                <w:szCs w:val="24"/>
                <w:lang w:bidi="en-US"/>
              </w:rPr>
              <w:t xml:space="preserve">in </w:t>
            </w:r>
            <w:r w:rsidRPr="00482927">
              <w:rPr>
                <w:rFonts w:ascii="Times New Roman" w:eastAsia="Cambria" w:hAnsi="Times New Roman"/>
                <w:color w:val="000000" w:themeColor="text1"/>
                <w:sz w:val="24"/>
                <w:szCs w:val="24"/>
                <w:lang w:bidi="en-US"/>
              </w:rPr>
              <w:t>Africa</w:t>
            </w:r>
          </w:p>
        </w:tc>
        <w:tc>
          <w:tcPr>
            <w:tcW w:w="1276" w:type="dxa"/>
          </w:tcPr>
          <w:p w14:paraId="684A6FF2" w14:textId="77777777" w:rsidR="00482927" w:rsidRPr="00482927" w:rsidRDefault="00482927" w:rsidP="00482927">
            <w:pPr>
              <w:spacing w:after="0" w:line="360" w:lineRule="auto"/>
              <w:rPr>
                <w:b/>
              </w:rPr>
            </w:pPr>
            <w:r w:rsidRPr="00482927">
              <w:rPr>
                <w:b/>
              </w:rPr>
              <w:t>02</w:t>
            </w:r>
          </w:p>
        </w:tc>
      </w:tr>
      <w:tr w:rsidR="00482927" w:rsidRPr="00482927" w14:paraId="4B632D70" w14:textId="77777777" w:rsidTr="00482927">
        <w:tc>
          <w:tcPr>
            <w:tcW w:w="1696" w:type="dxa"/>
          </w:tcPr>
          <w:p w14:paraId="7159A3C0" w14:textId="77777777" w:rsidR="00482927" w:rsidRPr="00482927" w:rsidRDefault="00482927" w:rsidP="00482927">
            <w:pPr>
              <w:spacing w:after="0" w:line="360" w:lineRule="auto"/>
              <w:rPr>
                <w:b/>
                <w:color w:val="000000" w:themeColor="text1"/>
              </w:rPr>
            </w:pPr>
          </w:p>
        </w:tc>
        <w:tc>
          <w:tcPr>
            <w:tcW w:w="3238" w:type="dxa"/>
          </w:tcPr>
          <w:p w14:paraId="16EBFFE1"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
                <w:bCs/>
                <w:color w:val="000000" w:themeColor="text1"/>
                <w:sz w:val="24"/>
                <w:szCs w:val="24"/>
                <w:lang w:bidi="en-US"/>
              </w:rPr>
            </w:pPr>
            <w:r w:rsidRPr="00482927">
              <w:rPr>
                <w:rFonts w:ascii="Times New Roman" w:eastAsia="Cambria" w:hAnsi="Times New Roman"/>
                <w:b/>
                <w:bCs/>
                <w:color w:val="000000" w:themeColor="text1"/>
                <w:sz w:val="24"/>
                <w:szCs w:val="24"/>
                <w:lang w:bidi="en-US"/>
              </w:rPr>
              <w:t>TOTAL</w:t>
            </w:r>
          </w:p>
        </w:tc>
        <w:tc>
          <w:tcPr>
            <w:tcW w:w="731" w:type="dxa"/>
          </w:tcPr>
          <w:p w14:paraId="76C4096A" w14:textId="77777777" w:rsidR="00482927" w:rsidRPr="00482927" w:rsidRDefault="00482927" w:rsidP="00482927">
            <w:pPr>
              <w:spacing w:after="0" w:line="360" w:lineRule="auto"/>
              <w:rPr>
                <w:color w:val="000000" w:themeColor="text1"/>
              </w:rPr>
            </w:pPr>
          </w:p>
        </w:tc>
        <w:tc>
          <w:tcPr>
            <w:tcW w:w="2268" w:type="dxa"/>
          </w:tcPr>
          <w:p w14:paraId="59AA2DEE"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p>
        </w:tc>
        <w:tc>
          <w:tcPr>
            <w:tcW w:w="1276" w:type="dxa"/>
          </w:tcPr>
          <w:p w14:paraId="70B0D834" w14:textId="77777777" w:rsidR="00482927" w:rsidRPr="00482927" w:rsidRDefault="00482927" w:rsidP="00482927">
            <w:pPr>
              <w:spacing w:after="0" w:line="360" w:lineRule="auto"/>
              <w:rPr>
                <w:b/>
              </w:rPr>
            </w:pPr>
            <w:r w:rsidRPr="00482927">
              <w:rPr>
                <w:b/>
              </w:rPr>
              <w:t xml:space="preserve">  48</w:t>
            </w:r>
          </w:p>
        </w:tc>
      </w:tr>
      <w:tr w:rsidR="00482927" w:rsidRPr="00482927" w14:paraId="48DFAEC4" w14:textId="77777777" w:rsidTr="00482927">
        <w:tc>
          <w:tcPr>
            <w:tcW w:w="1696" w:type="dxa"/>
            <w:shd w:val="clear" w:color="auto" w:fill="538135" w:themeFill="accent6" w:themeFillShade="BF"/>
          </w:tcPr>
          <w:p w14:paraId="36D306EB" w14:textId="77777777" w:rsidR="00482927" w:rsidRPr="00482927" w:rsidRDefault="00482927" w:rsidP="00482927">
            <w:pPr>
              <w:spacing w:after="0" w:line="360" w:lineRule="auto"/>
              <w:rPr>
                <w:b/>
                <w:color w:val="000000" w:themeColor="text1"/>
              </w:rPr>
            </w:pPr>
          </w:p>
        </w:tc>
        <w:tc>
          <w:tcPr>
            <w:tcW w:w="3238" w:type="dxa"/>
            <w:shd w:val="clear" w:color="auto" w:fill="538135" w:themeFill="accent6" w:themeFillShade="BF"/>
          </w:tcPr>
          <w:p w14:paraId="58BD280E"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
                <w:bCs/>
                <w:color w:val="000000" w:themeColor="text1"/>
                <w:sz w:val="24"/>
                <w:szCs w:val="24"/>
                <w:lang w:bidi="en-US"/>
              </w:rPr>
            </w:pPr>
          </w:p>
        </w:tc>
        <w:tc>
          <w:tcPr>
            <w:tcW w:w="731" w:type="dxa"/>
            <w:shd w:val="clear" w:color="auto" w:fill="538135" w:themeFill="accent6" w:themeFillShade="BF"/>
          </w:tcPr>
          <w:p w14:paraId="6BB69440" w14:textId="77777777" w:rsidR="00482927" w:rsidRPr="00482927" w:rsidRDefault="00482927" w:rsidP="00482927">
            <w:pPr>
              <w:spacing w:after="0" w:line="360" w:lineRule="auto"/>
              <w:rPr>
                <w:color w:val="000000" w:themeColor="text1"/>
              </w:rPr>
            </w:pPr>
          </w:p>
        </w:tc>
        <w:tc>
          <w:tcPr>
            <w:tcW w:w="2268" w:type="dxa"/>
            <w:shd w:val="clear" w:color="auto" w:fill="538135" w:themeFill="accent6" w:themeFillShade="BF"/>
          </w:tcPr>
          <w:p w14:paraId="56623C0E"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color w:val="000000" w:themeColor="text1"/>
                <w:sz w:val="24"/>
                <w:szCs w:val="24"/>
                <w:lang w:bidi="en-US"/>
              </w:rPr>
            </w:pPr>
          </w:p>
        </w:tc>
        <w:tc>
          <w:tcPr>
            <w:tcW w:w="1276" w:type="dxa"/>
            <w:shd w:val="clear" w:color="auto" w:fill="538135" w:themeFill="accent6" w:themeFillShade="BF"/>
          </w:tcPr>
          <w:p w14:paraId="11A6D901" w14:textId="77777777" w:rsidR="00482927" w:rsidRPr="00482927" w:rsidRDefault="00482927" w:rsidP="00482927">
            <w:pPr>
              <w:spacing w:after="0" w:line="360" w:lineRule="auto"/>
              <w:rPr>
                <w:b/>
              </w:rPr>
            </w:pPr>
          </w:p>
        </w:tc>
      </w:tr>
      <w:tr w:rsidR="00482927" w:rsidRPr="00482927" w14:paraId="0609B5DC" w14:textId="77777777" w:rsidTr="00482927">
        <w:tc>
          <w:tcPr>
            <w:tcW w:w="1696" w:type="dxa"/>
          </w:tcPr>
          <w:p w14:paraId="48405FE8" w14:textId="77777777" w:rsidR="00482927" w:rsidRPr="00482927" w:rsidRDefault="00482927" w:rsidP="00482927">
            <w:pPr>
              <w:spacing w:after="0" w:line="360" w:lineRule="auto"/>
              <w:rPr>
                <w:b/>
                <w:color w:val="000000" w:themeColor="text1"/>
              </w:rPr>
            </w:pPr>
          </w:p>
        </w:tc>
        <w:tc>
          <w:tcPr>
            <w:tcW w:w="6237" w:type="dxa"/>
            <w:gridSpan w:val="3"/>
          </w:tcPr>
          <w:p w14:paraId="68AC24CA" w14:textId="77777777" w:rsidR="00482927" w:rsidRPr="00482927" w:rsidRDefault="00482927" w:rsidP="00482927">
            <w:pPr>
              <w:widowControl w:val="0"/>
              <w:tabs>
                <w:tab w:val="left" w:pos="532"/>
              </w:tabs>
              <w:autoSpaceDE w:val="0"/>
              <w:spacing w:after="0" w:line="240" w:lineRule="auto"/>
              <w:ind w:right="179"/>
              <w:jc w:val="both"/>
              <w:rPr>
                <w:rFonts w:ascii="Times New Roman" w:eastAsia="Cambria" w:hAnsi="Times New Roman"/>
                <w:b/>
                <w:color w:val="000000" w:themeColor="text1"/>
                <w:sz w:val="24"/>
                <w:szCs w:val="24"/>
                <w:lang w:bidi="en-US"/>
              </w:rPr>
            </w:pPr>
            <w:r w:rsidRPr="00482927">
              <w:rPr>
                <w:rFonts w:ascii="Times New Roman" w:eastAsia="Cambria" w:hAnsi="Times New Roman"/>
                <w:color w:val="000000" w:themeColor="text1"/>
                <w:sz w:val="24"/>
                <w:szCs w:val="24"/>
                <w:lang w:bidi="en-US"/>
              </w:rPr>
              <w:t xml:space="preserve">                 </w:t>
            </w:r>
            <w:r w:rsidRPr="00482927">
              <w:rPr>
                <w:rFonts w:ascii="Times New Roman" w:eastAsia="Cambria" w:hAnsi="Times New Roman"/>
                <w:b/>
                <w:color w:val="000000" w:themeColor="text1"/>
                <w:sz w:val="24"/>
                <w:szCs w:val="24"/>
                <w:lang w:bidi="en-US"/>
              </w:rPr>
              <w:t xml:space="preserve">SENIOR   6  </w:t>
            </w:r>
            <w:r w:rsidR="006C6221">
              <w:rPr>
                <w:rFonts w:ascii="Times New Roman" w:eastAsia="Cambria" w:hAnsi="Times New Roman"/>
                <w:b/>
                <w:color w:val="000000" w:themeColor="text1"/>
                <w:sz w:val="24"/>
                <w:szCs w:val="24"/>
                <w:lang w:bidi="en-US"/>
              </w:rPr>
              <w:t xml:space="preserve">AFRICAN  </w:t>
            </w:r>
            <w:r w:rsidRPr="00482927">
              <w:rPr>
                <w:rFonts w:ascii="Times New Roman" w:eastAsia="Cambria" w:hAnsi="Times New Roman"/>
                <w:b/>
                <w:color w:val="000000" w:themeColor="text1"/>
                <w:sz w:val="24"/>
                <w:szCs w:val="24"/>
                <w:lang w:bidi="en-US"/>
              </w:rPr>
              <w:t xml:space="preserve">HISTORY </w:t>
            </w:r>
          </w:p>
        </w:tc>
        <w:tc>
          <w:tcPr>
            <w:tcW w:w="1276" w:type="dxa"/>
          </w:tcPr>
          <w:p w14:paraId="2F0C4D99" w14:textId="77777777" w:rsidR="00482927" w:rsidRPr="00482927" w:rsidRDefault="00482927" w:rsidP="00482927">
            <w:pPr>
              <w:spacing w:after="0" w:line="360" w:lineRule="auto"/>
              <w:rPr>
                <w:b/>
              </w:rPr>
            </w:pPr>
          </w:p>
        </w:tc>
      </w:tr>
      <w:tr w:rsidR="00482927" w:rsidRPr="00482927" w14:paraId="6CCCBD03" w14:textId="77777777" w:rsidTr="00482927">
        <w:tc>
          <w:tcPr>
            <w:tcW w:w="1696" w:type="dxa"/>
          </w:tcPr>
          <w:p w14:paraId="3D927324" w14:textId="77777777" w:rsidR="00482927" w:rsidRPr="00482927" w:rsidRDefault="00482927" w:rsidP="00482927">
            <w:pPr>
              <w:spacing w:after="0" w:line="360" w:lineRule="auto"/>
              <w:rPr>
                <w:b/>
              </w:rPr>
            </w:pPr>
            <w:r w:rsidRPr="00482927">
              <w:rPr>
                <w:b/>
              </w:rPr>
              <w:t xml:space="preserve">TERM  1 </w:t>
            </w:r>
          </w:p>
        </w:tc>
        <w:tc>
          <w:tcPr>
            <w:tcW w:w="3238" w:type="dxa"/>
          </w:tcPr>
          <w:p w14:paraId="36580B17" w14:textId="77777777" w:rsidR="00482927" w:rsidRPr="00482927" w:rsidRDefault="00482927" w:rsidP="00482927">
            <w:pPr>
              <w:spacing w:after="0" w:line="360" w:lineRule="auto"/>
              <w:rPr>
                <w:b/>
              </w:rPr>
            </w:pPr>
            <w:r w:rsidRPr="00482927">
              <w:rPr>
                <w:b/>
              </w:rPr>
              <w:t xml:space="preserve">  TOPIC</w:t>
            </w:r>
          </w:p>
        </w:tc>
        <w:tc>
          <w:tcPr>
            <w:tcW w:w="731" w:type="dxa"/>
          </w:tcPr>
          <w:p w14:paraId="6AAE311E" w14:textId="77777777" w:rsidR="00482927" w:rsidRPr="00482927" w:rsidRDefault="00482927" w:rsidP="00482927">
            <w:pPr>
              <w:spacing w:after="0" w:line="360" w:lineRule="auto"/>
            </w:pPr>
          </w:p>
        </w:tc>
        <w:tc>
          <w:tcPr>
            <w:tcW w:w="2268" w:type="dxa"/>
          </w:tcPr>
          <w:p w14:paraId="379F3BD8" w14:textId="77777777" w:rsidR="00482927" w:rsidRPr="00482927" w:rsidRDefault="00482927" w:rsidP="00482927">
            <w:pPr>
              <w:spacing w:after="0" w:line="360" w:lineRule="auto"/>
              <w:rPr>
                <w:b/>
              </w:rPr>
            </w:pPr>
            <w:r w:rsidRPr="00482927">
              <w:rPr>
                <w:b/>
              </w:rPr>
              <w:t>SUB-TOPIC</w:t>
            </w:r>
          </w:p>
        </w:tc>
        <w:tc>
          <w:tcPr>
            <w:tcW w:w="1276" w:type="dxa"/>
          </w:tcPr>
          <w:p w14:paraId="72C78F2E" w14:textId="77777777" w:rsidR="00482927" w:rsidRPr="00482927" w:rsidRDefault="00482927" w:rsidP="00482927">
            <w:pPr>
              <w:spacing w:after="0" w:line="360" w:lineRule="auto"/>
              <w:rPr>
                <w:b/>
              </w:rPr>
            </w:pPr>
            <w:r w:rsidRPr="00482927">
              <w:rPr>
                <w:b/>
              </w:rPr>
              <w:t xml:space="preserve">PERIODS </w:t>
            </w:r>
          </w:p>
        </w:tc>
      </w:tr>
      <w:tr w:rsidR="00482927" w:rsidRPr="00482927" w14:paraId="303AD98C" w14:textId="77777777" w:rsidTr="00482927">
        <w:tc>
          <w:tcPr>
            <w:tcW w:w="1696" w:type="dxa"/>
            <w:vMerge w:val="restart"/>
          </w:tcPr>
          <w:p w14:paraId="057C0C1D" w14:textId="77777777" w:rsidR="00482927" w:rsidRPr="00482927" w:rsidRDefault="00482927" w:rsidP="00482927">
            <w:pPr>
              <w:spacing w:after="0" w:line="360" w:lineRule="auto"/>
              <w:rPr>
                <w:b/>
                <w:color w:val="000000" w:themeColor="text1"/>
              </w:rPr>
            </w:pPr>
          </w:p>
          <w:p w14:paraId="02E956EE" w14:textId="77777777" w:rsidR="00482927" w:rsidRPr="00482927" w:rsidRDefault="00482927" w:rsidP="00482927">
            <w:pPr>
              <w:spacing w:after="0" w:line="360" w:lineRule="auto"/>
              <w:rPr>
                <w:b/>
                <w:color w:val="000000" w:themeColor="text1"/>
              </w:rPr>
            </w:pPr>
            <w:r w:rsidRPr="00482927">
              <w:rPr>
                <w:b/>
                <w:color w:val="000000" w:themeColor="text1"/>
              </w:rPr>
              <w:t xml:space="preserve">S.6 TERM I </w:t>
            </w:r>
          </w:p>
        </w:tc>
        <w:tc>
          <w:tcPr>
            <w:tcW w:w="3238" w:type="dxa"/>
            <w:vMerge w:val="restart"/>
          </w:tcPr>
          <w:p w14:paraId="4CB8AA3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r w:rsidRPr="00482927">
              <w:rPr>
                <w:rFonts w:ascii="Times New Roman" w:eastAsia="Cambria" w:hAnsi="Times New Roman"/>
                <w:bCs/>
                <w:color w:val="000000" w:themeColor="text1"/>
                <w:sz w:val="24"/>
                <w:szCs w:val="24"/>
                <w:lang w:bidi="en-US"/>
              </w:rPr>
              <w:t>TOPIC 9: The Growth of Pan Africanism</w:t>
            </w:r>
          </w:p>
        </w:tc>
        <w:tc>
          <w:tcPr>
            <w:tcW w:w="731" w:type="dxa"/>
          </w:tcPr>
          <w:p w14:paraId="63681F29" w14:textId="77777777" w:rsidR="00482927" w:rsidRPr="00482927" w:rsidRDefault="00482927" w:rsidP="00482927">
            <w:pPr>
              <w:spacing w:after="0" w:line="360" w:lineRule="auto"/>
              <w:rPr>
                <w:color w:val="000000" w:themeColor="text1"/>
              </w:rPr>
            </w:pPr>
            <w:r w:rsidRPr="00482927">
              <w:rPr>
                <w:color w:val="000000" w:themeColor="text1"/>
              </w:rPr>
              <w:t>9.1</w:t>
            </w:r>
          </w:p>
        </w:tc>
        <w:tc>
          <w:tcPr>
            <w:tcW w:w="2268" w:type="dxa"/>
          </w:tcPr>
          <w:p w14:paraId="2C80446F" w14:textId="77777777" w:rsidR="00482927" w:rsidRPr="00482927" w:rsidRDefault="00482927" w:rsidP="00482927">
            <w:pPr>
              <w:widowControl w:val="0"/>
              <w:tabs>
                <w:tab w:val="left" w:pos="531"/>
                <w:tab w:val="left" w:pos="532"/>
                <w:tab w:val="left" w:pos="1273"/>
                <w:tab w:val="left" w:pos="2602"/>
                <w:tab w:val="left" w:pos="3167"/>
              </w:tabs>
              <w:autoSpaceDE w:val="0"/>
              <w:spacing w:after="0" w:line="240" w:lineRule="auto"/>
              <w:ind w:right="180"/>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The</w:t>
            </w:r>
            <w:r w:rsidRPr="00482927">
              <w:rPr>
                <w:rFonts w:ascii="Times New Roman" w:eastAsia="Cambria" w:hAnsi="Times New Roman"/>
                <w:color w:val="000000" w:themeColor="text1"/>
                <w:sz w:val="24"/>
                <w:szCs w:val="24"/>
                <w:lang w:bidi="en-US"/>
              </w:rPr>
              <w:tab/>
              <w:t xml:space="preserve">objectives of </w:t>
            </w:r>
            <w:r w:rsidRPr="00482927">
              <w:rPr>
                <w:rFonts w:ascii="Times New Roman" w:eastAsia="Cambria" w:hAnsi="Times New Roman"/>
                <w:color w:val="000000" w:themeColor="text1"/>
                <w:spacing w:val="-5"/>
                <w:sz w:val="24"/>
                <w:szCs w:val="24"/>
                <w:lang w:bidi="en-US"/>
              </w:rPr>
              <w:t xml:space="preserve">Pan- </w:t>
            </w:r>
            <w:r w:rsidRPr="00482927">
              <w:rPr>
                <w:rFonts w:ascii="Times New Roman" w:eastAsia="Cambria" w:hAnsi="Times New Roman"/>
                <w:color w:val="000000" w:themeColor="text1"/>
                <w:sz w:val="24"/>
                <w:szCs w:val="24"/>
                <w:lang w:bidi="en-US"/>
              </w:rPr>
              <w:t>Africanism</w:t>
            </w:r>
          </w:p>
        </w:tc>
        <w:tc>
          <w:tcPr>
            <w:tcW w:w="1276" w:type="dxa"/>
          </w:tcPr>
          <w:p w14:paraId="4FCE1650" w14:textId="77777777" w:rsidR="00482927" w:rsidRPr="00482927" w:rsidRDefault="00482927" w:rsidP="00482927">
            <w:pPr>
              <w:spacing w:after="0" w:line="360" w:lineRule="auto"/>
              <w:rPr>
                <w:b/>
              </w:rPr>
            </w:pPr>
            <w:r w:rsidRPr="00482927">
              <w:rPr>
                <w:b/>
              </w:rPr>
              <w:t>03</w:t>
            </w:r>
          </w:p>
        </w:tc>
      </w:tr>
      <w:tr w:rsidR="00482927" w:rsidRPr="00482927" w14:paraId="2D970C62" w14:textId="77777777" w:rsidTr="00482927">
        <w:tc>
          <w:tcPr>
            <w:tcW w:w="1696" w:type="dxa"/>
            <w:vMerge/>
          </w:tcPr>
          <w:p w14:paraId="5CB8AB92" w14:textId="77777777" w:rsidR="00482927" w:rsidRPr="00482927" w:rsidRDefault="00482927" w:rsidP="00482927">
            <w:pPr>
              <w:spacing w:after="0" w:line="360" w:lineRule="auto"/>
              <w:rPr>
                <w:b/>
                <w:color w:val="000000" w:themeColor="text1"/>
              </w:rPr>
            </w:pPr>
          </w:p>
        </w:tc>
        <w:tc>
          <w:tcPr>
            <w:tcW w:w="3238" w:type="dxa"/>
            <w:vMerge/>
          </w:tcPr>
          <w:p w14:paraId="339AE678"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588848AF" w14:textId="77777777" w:rsidR="00482927" w:rsidRPr="00482927" w:rsidRDefault="00482927" w:rsidP="00482927">
            <w:pPr>
              <w:spacing w:after="0" w:line="360" w:lineRule="auto"/>
              <w:rPr>
                <w:color w:val="000000" w:themeColor="text1"/>
              </w:rPr>
            </w:pPr>
            <w:r w:rsidRPr="00482927">
              <w:rPr>
                <w:color w:val="000000" w:themeColor="text1"/>
              </w:rPr>
              <w:t>9.2</w:t>
            </w:r>
          </w:p>
        </w:tc>
        <w:tc>
          <w:tcPr>
            <w:tcW w:w="2268" w:type="dxa"/>
          </w:tcPr>
          <w:p w14:paraId="7F593929" w14:textId="77777777" w:rsidR="00482927" w:rsidRPr="00482927" w:rsidRDefault="00482927" w:rsidP="00482927">
            <w:pPr>
              <w:widowControl w:val="0"/>
              <w:tabs>
                <w:tab w:val="left" w:pos="531"/>
                <w:tab w:val="left" w:pos="532"/>
                <w:tab w:val="left" w:pos="1273"/>
                <w:tab w:val="left" w:pos="2602"/>
                <w:tab w:val="left" w:pos="3167"/>
              </w:tabs>
              <w:autoSpaceDE w:val="0"/>
              <w:spacing w:after="0" w:line="240" w:lineRule="auto"/>
              <w:ind w:right="180"/>
              <w:jc w:val="both"/>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 xml:space="preserve">Key figures and key events in the rise of Pan Africanism </w:t>
            </w:r>
          </w:p>
        </w:tc>
        <w:tc>
          <w:tcPr>
            <w:tcW w:w="1276" w:type="dxa"/>
          </w:tcPr>
          <w:p w14:paraId="1CF2E710" w14:textId="77777777" w:rsidR="00482927" w:rsidRPr="00482927" w:rsidRDefault="00482927" w:rsidP="00482927">
            <w:pPr>
              <w:spacing w:after="0" w:line="360" w:lineRule="auto"/>
              <w:rPr>
                <w:b/>
              </w:rPr>
            </w:pPr>
            <w:r w:rsidRPr="00482927">
              <w:rPr>
                <w:b/>
              </w:rPr>
              <w:t xml:space="preserve"> 03</w:t>
            </w:r>
          </w:p>
        </w:tc>
      </w:tr>
      <w:tr w:rsidR="00482927" w:rsidRPr="00482927" w14:paraId="7241A427" w14:textId="77777777" w:rsidTr="00482927">
        <w:tc>
          <w:tcPr>
            <w:tcW w:w="1696" w:type="dxa"/>
            <w:vMerge/>
          </w:tcPr>
          <w:p w14:paraId="16C2CE97" w14:textId="77777777" w:rsidR="00482927" w:rsidRPr="00482927" w:rsidRDefault="00482927" w:rsidP="00482927">
            <w:pPr>
              <w:spacing w:after="0" w:line="360" w:lineRule="auto"/>
              <w:rPr>
                <w:b/>
                <w:color w:val="000000" w:themeColor="text1"/>
              </w:rPr>
            </w:pPr>
          </w:p>
        </w:tc>
        <w:tc>
          <w:tcPr>
            <w:tcW w:w="3238" w:type="dxa"/>
            <w:vMerge/>
          </w:tcPr>
          <w:p w14:paraId="4A7C392B"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1AA9F6F2" w14:textId="77777777" w:rsidR="00482927" w:rsidRPr="00482927" w:rsidRDefault="00482927" w:rsidP="00482927">
            <w:pPr>
              <w:spacing w:after="0" w:line="360" w:lineRule="auto"/>
              <w:rPr>
                <w:color w:val="000000" w:themeColor="text1"/>
              </w:rPr>
            </w:pPr>
            <w:r w:rsidRPr="00482927">
              <w:rPr>
                <w:color w:val="000000" w:themeColor="text1"/>
              </w:rPr>
              <w:t>9.3</w:t>
            </w:r>
          </w:p>
        </w:tc>
        <w:tc>
          <w:tcPr>
            <w:tcW w:w="2268" w:type="dxa"/>
          </w:tcPr>
          <w:p w14:paraId="057370F8" w14:textId="77777777" w:rsidR="00482927" w:rsidRPr="00482927" w:rsidRDefault="00482927" w:rsidP="00482927">
            <w:pPr>
              <w:widowControl w:val="0"/>
              <w:tabs>
                <w:tab w:val="left" w:pos="531"/>
                <w:tab w:val="left" w:pos="532"/>
              </w:tabs>
              <w:autoSpaceDE w:val="0"/>
              <w:spacing w:after="0" w:line="240" w:lineRule="auto"/>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The factors for the rise of</w:t>
            </w:r>
            <w:r w:rsidRPr="00482927">
              <w:rPr>
                <w:rFonts w:ascii="Times New Roman" w:eastAsia="Cambria" w:hAnsi="Times New Roman"/>
                <w:color w:val="000000" w:themeColor="text1"/>
                <w:spacing w:val="-2"/>
                <w:sz w:val="24"/>
                <w:szCs w:val="24"/>
                <w:lang w:bidi="en-US"/>
              </w:rPr>
              <w:t xml:space="preserve"> </w:t>
            </w:r>
            <w:r w:rsidRPr="00482927">
              <w:rPr>
                <w:rFonts w:ascii="Times New Roman" w:eastAsia="Cambria" w:hAnsi="Times New Roman"/>
                <w:color w:val="000000" w:themeColor="text1"/>
                <w:sz w:val="24"/>
                <w:szCs w:val="24"/>
                <w:lang w:bidi="en-US"/>
              </w:rPr>
              <w:t>Pan-Africanism</w:t>
            </w:r>
          </w:p>
        </w:tc>
        <w:tc>
          <w:tcPr>
            <w:tcW w:w="1276" w:type="dxa"/>
          </w:tcPr>
          <w:p w14:paraId="38C17F69" w14:textId="77777777" w:rsidR="00482927" w:rsidRPr="00482927" w:rsidRDefault="00482927" w:rsidP="00482927">
            <w:pPr>
              <w:spacing w:after="0" w:line="360" w:lineRule="auto"/>
              <w:rPr>
                <w:b/>
              </w:rPr>
            </w:pPr>
            <w:r w:rsidRPr="00482927">
              <w:rPr>
                <w:b/>
              </w:rPr>
              <w:t xml:space="preserve">   03</w:t>
            </w:r>
          </w:p>
        </w:tc>
      </w:tr>
      <w:tr w:rsidR="00482927" w:rsidRPr="00482927" w14:paraId="7CEE2DEA" w14:textId="77777777" w:rsidTr="00482927">
        <w:tc>
          <w:tcPr>
            <w:tcW w:w="1696" w:type="dxa"/>
            <w:vMerge/>
          </w:tcPr>
          <w:p w14:paraId="5B43512C" w14:textId="77777777" w:rsidR="00482927" w:rsidRPr="00482927" w:rsidRDefault="00482927" w:rsidP="00482927">
            <w:pPr>
              <w:spacing w:after="0" w:line="360" w:lineRule="auto"/>
              <w:rPr>
                <w:b/>
                <w:color w:val="000000" w:themeColor="text1"/>
              </w:rPr>
            </w:pPr>
          </w:p>
        </w:tc>
        <w:tc>
          <w:tcPr>
            <w:tcW w:w="3238" w:type="dxa"/>
            <w:vMerge/>
          </w:tcPr>
          <w:p w14:paraId="408DD921"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1CCFA028" w14:textId="77777777" w:rsidR="00482927" w:rsidRPr="00482927" w:rsidRDefault="00482927" w:rsidP="00482927">
            <w:pPr>
              <w:spacing w:after="0" w:line="360" w:lineRule="auto"/>
              <w:rPr>
                <w:color w:val="000000" w:themeColor="text1"/>
              </w:rPr>
            </w:pPr>
            <w:r w:rsidRPr="00482927">
              <w:rPr>
                <w:color w:val="000000" w:themeColor="text1"/>
              </w:rPr>
              <w:t>9.4</w:t>
            </w:r>
          </w:p>
        </w:tc>
        <w:tc>
          <w:tcPr>
            <w:tcW w:w="2268" w:type="dxa"/>
          </w:tcPr>
          <w:p w14:paraId="643FD7D9" w14:textId="77777777" w:rsidR="00482927" w:rsidRPr="00482927" w:rsidRDefault="00482927" w:rsidP="00482927">
            <w:pPr>
              <w:widowControl w:val="0"/>
              <w:tabs>
                <w:tab w:val="left" w:pos="565"/>
                <w:tab w:val="left" w:pos="567"/>
              </w:tabs>
              <w:autoSpaceDE w:val="0"/>
              <w:spacing w:before="1" w:after="0" w:line="240" w:lineRule="auto"/>
              <w:ind w:right="181"/>
              <w:rPr>
                <w:rFonts w:ascii="Times New Roman" w:eastAsia="Cambria" w:hAnsi="Times New Roman"/>
                <w:color w:val="000000" w:themeColor="text1"/>
                <w:sz w:val="24"/>
                <w:szCs w:val="24"/>
                <w:lang w:bidi="en-US"/>
              </w:rPr>
            </w:pPr>
            <w:r w:rsidRPr="00482927">
              <w:rPr>
                <w:rFonts w:ascii="Times New Roman" w:eastAsia="Cambria" w:hAnsi="Times New Roman"/>
                <w:color w:val="000000" w:themeColor="text1"/>
                <w:sz w:val="24"/>
                <w:szCs w:val="24"/>
                <w:lang w:bidi="en-US"/>
              </w:rPr>
              <w:t>The challenges to the growth of Pan-Africanism</w:t>
            </w:r>
          </w:p>
        </w:tc>
        <w:tc>
          <w:tcPr>
            <w:tcW w:w="1276" w:type="dxa"/>
          </w:tcPr>
          <w:p w14:paraId="00489E51" w14:textId="77777777" w:rsidR="00482927" w:rsidRPr="00482927" w:rsidRDefault="00482927" w:rsidP="00482927">
            <w:pPr>
              <w:spacing w:after="0" w:line="360" w:lineRule="auto"/>
              <w:rPr>
                <w:b/>
              </w:rPr>
            </w:pPr>
            <w:r w:rsidRPr="00482927">
              <w:rPr>
                <w:b/>
              </w:rPr>
              <w:t xml:space="preserve">  03</w:t>
            </w:r>
          </w:p>
        </w:tc>
      </w:tr>
      <w:tr w:rsidR="00482927" w:rsidRPr="00482927" w14:paraId="790112C2" w14:textId="77777777" w:rsidTr="00482927">
        <w:tc>
          <w:tcPr>
            <w:tcW w:w="1696" w:type="dxa"/>
            <w:vMerge/>
          </w:tcPr>
          <w:p w14:paraId="58645575" w14:textId="77777777" w:rsidR="00482927" w:rsidRPr="00482927" w:rsidRDefault="00482927" w:rsidP="00482927">
            <w:pPr>
              <w:spacing w:after="0" w:line="360" w:lineRule="auto"/>
              <w:rPr>
                <w:b/>
                <w:color w:val="000000" w:themeColor="text1"/>
              </w:rPr>
            </w:pPr>
          </w:p>
        </w:tc>
        <w:tc>
          <w:tcPr>
            <w:tcW w:w="3238" w:type="dxa"/>
            <w:vMerge/>
          </w:tcPr>
          <w:p w14:paraId="1C2F3D80"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bCs/>
                <w:color w:val="000000" w:themeColor="text1"/>
                <w:sz w:val="24"/>
                <w:szCs w:val="24"/>
                <w:lang w:bidi="en-US"/>
              </w:rPr>
            </w:pPr>
          </w:p>
        </w:tc>
        <w:tc>
          <w:tcPr>
            <w:tcW w:w="731" w:type="dxa"/>
          </w:tcPr>
          <w:p w14:paraId="5B5722BA" w14:textId="77777777" w:rsidR="00482927" w:rsidRPr="00482927" w:rsidRDefault="00482927" w:rsidP="00482927">
            <w:pPr>
              <w:spacing w:after="0" w:line="360" w:lineRule="auto"/>
              <w:rPr>
                <w:color w:val="000000" w:themeColor="text1"/>
              </w:rPr>
            </w:pPr>
            <w:r w:rsidRPr="00482927">
              <w:rPr>
                <w:color w:val="000000" w:themeColor="text1"/>
              </w:rPr>
              <w:t>9.5</w:t>
            </w:r>
          </w:p>
        </w:tc>
        <w:tc>
          <w:tcPr>
            <w:tcW w:w="2268" w:type="dxa"/>
          </w:tcPr>
          <w:p w14:paraId="38DC217F" w14:textId="77777777" w:rsidR="00482927" w:rsidRPr="00482927" w:rsidRDefault="00482927" w:rsidP="00482927">
            <w:pPr>
              <w:spacing w:after="0" w:line="240" w:lineRule="auto"/>
              <w:rPr>
                <w:color w:val="000000" w:themeColor="text1"/>
              </w:rPr>
            </w:pPr>
            <w:r w:rsidRPr="00482927">
              <w:rPr>
                <w:rFonts w:ascii="Times New Roman" w:eastAsia="Cambria" w:hAnsi="Times New Roman"/>
                <w:color w:val="000000" w:themeColor="text1"/>
                <w:sz w:val="24"/>
                <w:szCs w:val="24"/>
                <w:lang w:bidi="en-US"/>
              </w:rPr>
              <w:t>The achievements of the Pan- African</w:t>
            </w:r>
            <w:r w:rsidRPr="00482927">
              <w:rPr>
                <w:rFonts w:ascii="Times New Roman" w:eastAsia="Cambria" w:hAnsi="Times New Roman"/>
                <w:color w:val="000000" w:themeColor="text1"/>
                <w:spacing w:val="-1"/>
                <w:sz w:val="24"/>
                <w:szCs w:val="24"/>
                <w:lang w:bidi="en-US"/>
              </w:rPr>
              <w:t xml:space="preserve"> </w:t>
            </w:r>
            <w:r w:rsidRPr="00482927">
              <w:rPr>
                <w:rFonts w:ascii="Times New Roman" w:eastAsia="Cambria" w:hAnsi="Times New Roman"/>
                <w:color w:val="000000" w:themeColor="text1"/>
                <w:sz w:val="24"/>
                <w:szCs w:val="24"/>
                <w:lang w:bidi="en-US"/>
              </w:rPr>
              <w:t>movement</w:t>
            </w:r>
          </w:p>
        </w:tc>
        <w:tc>
          <w:tcPr>
            <w:tcW w:w="1276" w:type="dxa"/>
          </w:tcPr>
          <w:p w14:paraId="6FFDDC80" w14:textId="77777777" w:rsidR="00482927" w:rsidRPr="00482927" w:rsidRDefault="00482927" w:rsidP="00482927">
            <w:pPr>
              <w:spacing w:after="0" w:line="360" w:lineRule="auto"/>
              <w:rPr>
                <w:b/>
              </w:rPr>
            </w:pPr>
            <w:r w:rsidRPr="00482927">
              <w:rPr>
                <w:b/>
              </w:rPr>
              <w:t xml:space="preserve">  04</w:t>
            </w:r>
          </w:p>
        </w:tc>
      </w:tr>
      <w:tr w:rsidR="00482927" w:rsidRPr="00482927" w14:paraId="0A946DBB" w14:textId="77777777" w:rsidTr="00482927">
        <w:tc>
          <w:tcPr>
            <w:tcW w:w="1696" w:type="dxa"/>
            <w:vMerge/>
          </w:tcPr>
          <w:p w14:paraId="39398AD9" w14:textId="77777777" w:rsidR="00482927" w:rsidRPr="00482927" w:rsidRDefault="00482927" w:rsidP="00482927">
            <w:pPr>
              <w:spacing w:after="0" w:line="360" w:lineRule="auto"/>
              <w:rPr>
                <w:b/>
                <w:color w:val="000000" w:themeColor="text1"/>
              </w:rPr>
            </w:pPr>
          </w:p>
        </w:tc>
        <w:tc>
          <w:tcPr>
            <w:tcW w:w="3238" w:type="dxa"/>
            <w:vMerge w:val="restart"/>
          </w:tcPr>
          <w:p w14:paraId="6F906FBC" w14:textId="77777777" w:rsidR="00482927" w:rsidRPr="00482927" w:rsidRDefault="00482927" w:rsidP="00482927">
            <w:pPr>
              <w:widowControl w:val="0"/>
              <w:autoSpaceDE w:val="0"/>
              <w:spacing w:before="1" w:after="0" w:line="240" w:lineRule="auto"/>
              <w:jc w:val="both"/>
              <w:outlineLvl w:val="3"/>
            </w:pPr>
            <w:r w:rsidRPr="00482927">
              <w:t>TOPIC 10: Post - Colonial Socio-economic developments in Africa</w:t>
            </w:r>
          </w:p>
        </w:tc>
        <w:tc>
          <w:tcPr>
            <w:tcW w:w="731" w:type="dxa"/>
          </w:tcPr>
          <w:p w14:paraId="131B7563"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10.1</w:t>
            </w:r>
          </w:p>
        </w:tc>
        <w:tc>
          <w:tcPr>
            <w:tcW w:w="2268" w:type="dxa"/>
          </w:tcPr>
          <w:p w14:paraId="1F7314A2" w14:textId="77777777" w:rsidR="00482927" w:rsidRPr="00482927" w:rsidRDefault="00482927" w:rsidP="00482927">
            <w:pPr>
              <w:spacing w:after="0" w:line="240" w:lineRule="auto"/>
            </w:pPr>
            <w:r w:rsidRPr="00482927">
              <w:t>Trade unions in East Africa.</w:t>
            </w:r>
          </w:p>
        </w:tc>
        <w:tc>
          <w:tcPr>
            <w:tcW w:w="1276" w:type="dxa"/>
          </w:tcPr>
          <w:p w14:paraId="1CEB5123" w14:textId="77777777" w:rsidR="00482927" w:rsidRPr="00482927" w:rsidRDefault="00482927" w:rsidP="00482927">
            <w:pPr>
              <w:spacing w:after="0" w:line="360" w:lineRule="auto"/>
              <w:rPr>
                <w:b/>
              </w:rPr>
            </w:pPr>
            <w:r w:rsidRPr="00482927">
              <w:rPr>
                <w:b/>
              </w:rPr>
              <w:t>05</w:t>
            </w:r>
          </w:p>
        </w:tc>
      </w:tr>
      <w:tr w:rsidR="00482927" w:rsidRPr="00482927" w14:paraId="0B231234" w14:textId="77777777" w:rsidTr="00482927">
        <w:tc>
          <w:tcPr>
            <w:tcW w:w="1696" w:type="dxa"/>
            <w:vMerge/>
          </w:tcPr>
          <w:p w14:paraId="7B425361" w14:textId="77777777" w:rsidR="00482927" w:rsidRPr="00482927" w:rsidRDefault="00482927" w:rsidP="00482927">
            <w:pPr>
              <w:spacing w:after="0" w:line="360" w:lineRule="auto"/>
              <w:rPr>
                <w:b/>
                <w:color w:val="000000" w:themeColor="text1"/>
              </w:rPr>
            </w:pPr>
          </w:p>
        </w:tc>
        <w:tc>
          <w:tcPr>
            <w:tcW w:w="3238" w:type="dxa"/>
            <w:vMerge/>
          </w:tcPr>
          <w:p w14:paraId="3A85B623"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36A926F8"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10.2</w:t>
            </w:r>
          </w:p>
        </w:tc>
        <w:tc>
          <w:tcPr>
            <w:tcW w:w="2268" w:type="dxa"/>
          </w:tcPr>
          <w:p w14:paraId="1248D229"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r w:rsidRPr="00482927">
              <w:rPr>
                <w:color w:val="000000" w:themeColor="text1"/>
              </w:rPr>
              <w:t>Cooperative movements in East Africa.</w:t>
            </w:r>
          </w:p>
        </w:tc>
        <w:tc>
          <w:tcPr>
            <w:tcW w:w="1276" w:type="dxa"/>
          </w:tcPr>
          <w:p w14:paraId="0EB32F1D" w14:textId="77777777" w:rsidR="00482927" w:rsidRPr="00482927" w:rsidRDefault="00482927" w:rsidP="00482927">
            <w:pPr>
              <w:spacing w:after="0" w:line="360" w:lineRule="auto"/>
              <w:rPr>
                <w:b/>
              </w:rPr>
            </w:pPr>
            <w:r w:rsidRPr="00482927">
              <w:rPr>
                <w:b/>
              </w:rPr>
              <w:t>05</w:t>
            </w:r>
          </w:p>
        </w:tc>
      </w:tr>
      <w:tr w:rsidR="00482927" w:rsidRPr="00482927" w14:paraId="15262521" w14:textId="77777777" w:rsidTr="00482927">
        <w:tc>
          <w:tcPr>
            <w:tcW w:w="1696" w:type="dxa"/>
            <w:vMerge/>
          </w:tcPr>
          <w:p w14:paraId="5B7DFDE0" w14:textId="77777777" w:rsidR="00482927" w:rsidRPr="00482927" w:rsidRDefault="00482927" w:rsidP="00482927">
            <w:pPr>
              <w:spacing w:after="0" w:line="360" w:lineRule="auto"/>
              <w:rPr>
                <w:b/>
                <w:color w:val="000000" w:themeColor="text1"/>
              </w:rPr>
            </w:pPr>
          </w:p>
        </w:tc>
        <w:tc>
          <w:tcPr>
            <w:tcW w:w="3238" w:type="dxa"/>
            <w:vMerge/>
          </w:tcPr>
          <w:p w14:paraId="0B8161EE" w14:textId="77777777" w:rsidR="00482927" w:rsidRPr="00482927" w:rsidRDefault="00482927" w:rsidP="00482927">
            <w:pPr>
              <w:widowControl w:val="0"/>
              <w:autoSpaceDE w:val="0"/>
              <w:spacing w:before="1" w:after="0" w:line="240" w:lineRule="auto"/>
              <w:jc w:val="both"/>
              <w:outlineLvl w:val="3"/>
            </w:pPr>
          </w:p>
        </w:tc>
        <w:tc>
          <w:tcPr>
            <w:tcW w:w="731" w:type="dxa"/>
          </w:tcPr>
          <w:p w14:paraId="7D969BFB"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10.3</w:t>
            </w:r>
          </w:p>
        </w:tc>
        <w:tc>
          <w:tcPr>
            <w:tcW w:w="2268" w:type="dxa"/>
          </w:tcPr>
          <w:p w14:paraId="15EAF90D" w14:textId="77777777" w:rsidR="00482927" w:rsidRPr="00482927" w:rsidRDefault="00F5202A" w:rsidP="00482927">
            <w:pPr>
              <w:spacing w:after="0" w:line="240" w:lineRule="auto"/>
              <w:rPr>
                <w:rFonts w:ascii="Times New Roman" w:eastAsia="Cambria" w:hAnsi="Times New Roman" w:cs="Times New Roman"/>
                <w:color w:val="000000" w:themeColor="text1"/>
                <w:sz w:val="24"/>
                <w:szCs w:val="24"/>
                <w:lang w:bidi="en-US"/>
              </w:rPr>
            </w:pPr>
            <w:r w:rsidRPr="00482927">
              <w:t>Modernization</w:t>
            </w:r>
            <w:r w:rsidR="00482927" w:rsidRPr="00482927">
              <w:t xml:space="preserve"> of health services</w:t>
            </w:r>
          </w:p>
        </w:tc>
        <w:tc>
          <w:tcPr>
            <w:tcW w:w="1276" w:type="dxa"/>
          </w:tcPr>
          <w:p w14:paraId="72612DC7" w14:textId="77777777" w:rsidR="00482927" w:rsidRPr="00482927" w:rsidRDefault="00F5202A" w:rsidP="00482927">
            <w:pPr>
              <w:spacing w:after="0" w:line="360" w:lineRule="auto"/>
              <w:rPr>
                <w:b/>
              </w:rPr>
            </w:pPr>
            <w:r>
              <w:rPr>
                <w:b/>
              </w:rPr>
              <w:t xml:space="preserve"> 05</w:t>
            </w:r>
          </w:p>
        </w:tc>
      </w:tr>
      <w:tr w:rsidR="00482927" w:rsidRPr="00482927" w14:paraId="34A73AA1" w14:textId="77777777" w:rsidTr="00482927">
        <w:tc>
          <w:tcPr>
            <w:tcW w:w="1696" w:type="dxa"/>
            <w:vMerge/>
          </w:tcPr>
          <w:p w14:paraId="736B23F3" w14:textId="77777777" w:rsidR="00482927" w:rsidRPr="00482927" w:rsidRDefault="00482927" w:rsidP="00482927">
            <w:pPr>
              <w:spacing w:after="0" w:line="360" w:lineRule="auto"/>
              <w:rPr>
                <w:b/>
                <w:color w:val="000000" w:themeColor="text1"/>
              </w:rPr>
            </w:pPr>
          </w:p>
        </w:tc>
        <w:tc>
          <w:tcPr>
            <w:tcW w:w="3238" w:type="dxa"/>
            <w:vMerge w:val="restart"/>
          </w:tcPr>
          <w:p w14:paraId="704F0D9F" w14:textId="6BC5A371" w:rsidR="00482927" w:rsidRPr="00482927" w:rsidRDefault="00A16F6C" w:rsidP="00A16F6C">
            <w:pPr>
              <w:widowControl w:val="0"/>
              <w:autoSpaceDE w:val="0"/>
              <w:spacing w:before="1" w:after="0" w:line="240" w:lineRule="auto"/>
              <w:jc w:val="both"/>
              <w:outlineLvl w:val="3"/>
              <w:rPr>
                <w:rFonts w:ascii="Times New Roman" w:hAnsi="Times New Roman" w:cs="Times New Roman"/>
                <w:sz w:val="24"/>
                <w:szCs w:val="24"/>
              </w:rPr>
            </w:pPr>
            <w:r>
              <w:rPr>
                <w:rFonts w:ascii="Times New Roman" w:hAnsi="Times New Roman" w:cs="Times New Roman"/>
                <w:sz w:val="24"/>
                <w:szCs w:val="24"/>
              </w:rPr>
              <w:t xml:space="preserve">TOPIC 11: </w:t>
            </w:r>
            <w:r w:rsidR="00482927" w:rsidRPr="00482927">
              <w:rPr>
                <w:rFonts w:ascii="Times New Roman" w:hAnsi="Times New Roman" w:cs="Times New Roman"/>
                <w:sz w:val="24"/>
                <w:szCs w:val="24"/>
              </w:rPr>
              <w:t>Regi</w:t>
            </w:r>
            <w:r>
              <w:rPr>
                <w:rFonts w:ascii="Times New Roman" w:hAnsi="Times New Roman" w:cs="Times New Roman"/>
                <w:sz w:val="24"/>
                <w:szCs w:val="24"/>
              </w:rPr>
              <w:t xml:space="preserve">onal economic groupings and </w:t>
            </w:r>
            <w:proofErr w:type="spellStart"/>
            <w:r w:rsidR="00482927" w:rsidRPr="00482927">
              <w:rPr>
                <w:rFonts w:ascii="Times New Roman" w:hAnsi="Times New Roman" w:cs="Times New Roman"/>
                <w:sz w:val="24"/>
                <w:szCs w:val="24"/>
              </w:rPr>
              <w:t>nternational</w:t>
            </w:r>
            <w:proofErr w:type="spellEnd"/>
            <w:r w:rsidR="00482927" w:rsidRPr="00482927">
              <w:rPr>
                <w:rFonts w:ascii="Times New Roman" w:hAnsi="Times New Roman" w:cs="Times New Roman"/>
                <w:sz w:val="24"/>
                <w:szCs w:val="24"/>
              </w:rPr>
              <w:t xml:space="preserve"> relations</w:t>
            </w:r>
          </w:p>
        </w:tc>
        <w:tc>
          <w:tcPr>
            <w:tcW w:w="731" w:type="dxa"/>
          </w:tcPr>
          <w:p w14:paraId="23CA7FC7"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11.1</w:t>
            </w:r>
          </w:p>
        </w:tc>
        <w:tc>
          <w:tcPr>
            <w:tcW w:w="2268" w:type="dxa"/>
          </w:tcPr>
          <w:p w14:paraId="2A94C83D"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r w:rsidRPr="00482927">
              <w:rPr>
                <w:rFonts w:ascii="Times New Roman" w:eastAsia="Cambria" w:hAnsi="Times New Roman" w:cs="Times New Roman"/>
                <w:color w:val="000000" w:themeColor="text1"/>
                <w:sz w:val="24"/>
                <w:szCs w:val="24"/>
                <w:lang w:bidi="en-US"/>
              </w:rPr>
              <w:t>The Non Aligned Movement (NAM)</w:t>
            </w:r>
          </w:p>
        </w:tc>
        <w:tc>
          <w:tcPr>
            <w:tcW w:w="1276" w:type="dxa"/>
          </w:tcPr>
          <w:p w14:paraId="28D2A8EC" w14:textId="77777777" w:rsidR="00482927" w:rsidRPr="00482927" w:rsidRDefault="00F5202A" w:rsidP="00482927">
            <w:pPr>
              <w:spacing w:after="0" w:line="360" w:lineRule="auto"/>
              <w:rPr>
                <w:b/>
              </w:rPr>
            </w:pPr>
            <w:r>
              <w:rPr>
                <w:b/>
              </w:rPr>
              <w:t xml:space="preserve"> 03</w:t>
            </w:r>
          </w:p>
        </w:tc>
      </w:tr>
      <w:tr w:rsidR="00482927" w:rsidRPr="00482927" w14:paraId="23D80348" w14:textId="77777777" w:rsidTr="00482927">
        <w:tc>
          <w:tcPr>
            <w:tcW w:w="1696" w:type="dxa"/>
            <w:vMerge/>
          </w:tcPr>
          <w:p w14:paraId="0E81049D" w14:textId="77777777" w:rsidR="00482927" w:rsidRPr="00482927" w:rsidRDefault="00482927" w:rsidP="00482927">
            <w:pPr>
              <w:spacing w:after="0" w:line="360" w:lineRule="auto"/>
              <w:rPr>
                <w:b/>
                <w:color w:val="000000" w:themeColor="text1"/>
              </w:rPr>
            </w:pPr>
          </w:p>
        </w:tc>
        <w:tc>
          <w:tcPr>
            <w:tcW w:w="3238" w:type="dxa"/>
            <w:vMerge/>
          </w:tcPr>
          <w:p w14:paraId="069AB183"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7798A416"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11.2</w:t>
            </w:r>
          </w:p>
        </w:tc>
        <w:tc>
          <w:tcPr>
            <w:tcW w:w="2268" w:type="dxa"/>
          </w:tcPr>
          <w:p w14:paraId="35DBD45B" w14:textId="77777777" w:rsidR="00482927" w:rsidRPr="00482927" w:rsidRDefault="00482927" w:rsidP="00482927">
            <w:pPr>
              <w:spacing w:after="0" w:line="240" w:lineRule="auto"/>
              <w:rPr>
                <w:rFonts w:ascii="Times New Roman" w:hAnsi="Times New Roman" w:cs="Times New Roman"/>
                <w:sz w:val="24"/>
                <w:szCs w:val="24"/>
              </w:rPr>
            </w:pPr>
            <w:r w:rsidRPr="00482927">
              <w:rPr>
                <w:rFonts w:ascii="Times New Roman" w:eastAsia="Cambria" w:hAnsi="Times New Roman" w:cs="Times New Roman"/>
                <w:color w:val="000000" w:themeColor="text1"/>
                <w:sz w:val="24"/>
                <w:szCs w:val="24"/>
                <w:lang w:bidi="en-US"/>
              </w:rPr>
              <w:t>ECCAS (Economic Community of Central African States)</w:t>
            </w:r>
          </w:p>
        </w:tc>
        <w:tc>
          <w:tcPr>
            <w:tcW w:w="1276" w:type="dxa"/>
          </w:tcPr>
          <w:p w14:paraId="4D6E8458" w14:textId="77777777" w:rsidR="00482927" w:rsidRPr="00482927" w:rsidRDefault="00F5202A" w:rsidP="00482927">
            <w:pPr>
              <w:spacing w:after="0" w:line="360" w:lineRule="auto"/>
              <w:rPr>
                <w:b/>
              </w:rPr>
            </w:pPr>
            <w:commentRangeStart w:id="35"/>
            <w:r>
              <w:rPr>
                <w:b/>
              </w:rPr>
              <w:t>02</w:t>
            </w:r>
            <w:commentRangeEnd w:id="35"/>
            <w:r w:rsidR="00EA1A2E">
              <w:rPr>
                <w:rStyle w:val="CommentReference"/>
              </w:rPr>
              <w:commentReference w:id="35"/>
            </w:r>
          </w:p>
        </w:tc>
      </w:tr>
      <w:tr w:rsidR="00482927" w:rsidRPr="00482927" w14:paraId="1398CCBD" w14:textId="77777777" w:rsidTr="00482927">
        <w:tc>
          <w:tcPr>
            <w:tcW w:w="1696" w:type="dxa"/>
            <w:vMerge/>
          </w:tcPr>
          <w:p w14:paraId="3102966E" w14:textId="77777777" w:rsidR="00482927" w:rsidRPr="00482927" w:rsidRDefault="00482927" w:rsidP="00482927">
            <w:pPr>
              <w:spacing w:after="0" w:line="360" w:lineRule="auto"/>
              <w:rPr>
                <w:b/>
                <w:color w:val="000000" w:themeColor="text1"/>
              </w:rPr>
            </w:pPr>
          </w:p>
        </w:tc>
        <w:tc>
          <w:tcPr>
            <w:tcW w:w="3238" w:type="dxa"/>
            <w:vMerge/>
          </w:tcPr>
          <w:p w14:paraId="4B51D96B"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1E0EC773"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11.3</w:t>
            </w:r>
          </w:p>
        </w:tc>
        <w:tc>
          <w:tcPr>
            <w:tcW w:w="2268" w:type="dxa"/>
          </w:tcPr>
          <w:p w14:paraId="380637A2"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r w:rsidRPr="00482927">
              <w:rPr>
                <w:rFonts w:ascii="Times New Roman" w:hAnsi="Times New Roman" w:cs="Times New Roman"/>
                <w:sz w:val="24"/>
                <w:szCs w:val="24"/>
              </w:rPr>
              <w:t>COMESA</w:t>
            </w:r>
          </w:p>
        </w:tc>
        <w:tc>
          <w:tcPr>
            <w:tcW w:w="1276" w:type="dxa"/>
          </w:tcPr>
          <w:p w14:paraId="619105CF" w14:textId="77777777" w:rsidR="00482927" w:rsidRPr="00482927" w:rsidRDefault="00482927" w:rsidP="00482927">
            <w:pPr>
              <w:spacing w:after="0" w:line="360" w:lineRule="auto"/>
              <w:rPr>
                <w:b/>
              </w:rPr>
            </w:pPr>
            <w:r w:rsidRPr="00482927">
              <w:rPr>
                <w:b/>
              </w:rPr>
              <w:t>04</w:t>
            </w:r>
          </w:p>
        </w:tc>
      </w:tr>
      <w:tr w:rsidR="00482927" w:rsidRPr="00482927" w14:paraId="244849D0" w14:textId="77777777" w:rsidTr="00482927">
        <w:tc>
          <w:tcPr>
            <w:tcW w:w="1696" w:type="dxa"/>
            <w:vMerge/>
          </w:tcPr>
          <w:p w14:paraId="67F32FC5" w14:textId="77777777" w:rsidR="00482927" w:rsidRPr="00482927" w:rsidRDefault="00482927" w:rsidP="00482927">
            <w:pPr>
              <w:spacing w:after="0" w:line="360" w:lineRule="auto"/>
              <w:rPr>
                <w:b/>
                <w:color w:val="000000" w:themeColor="text1"/>
              </w:rPr>
            </w:pPr>
          </w:p>
        </w:tc>
        <w:tc>
          <w:tcPr>
            <w:tcW w:w="3238" w:type="dxa"/>
            <w:vMerge/>
          </w:tcPr>
          <w:p w14:paraId="777C92D9"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011A7976"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11.4</w:t>
            </w:r>
          </w:p>
        </w:tc>
        <w:tc>
          <w:tcPr>
            <w:tcW w:w="2268" w:type="dxa"/>
          </w:tcPr>
          <w:p w14:paraId="6FB24342"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r w:rsidRPr="00482927">
              <w:rPr>
                <w:rFonts w:ascii="Times New Roman" w:hAnsi="Times New Roman" w:cs="Times New Roman"/>
                <w:sz w:val="24"/>
                <w:szCs w:val="24"/>
              </w:rPr>
              <w:t>SADC</w:t>
            </w:r>
          </w:p>
        </w:tc>
        <w:tc>
          <w:tcPr>
            <w:tcW w:w="1276" w:type="dxa"/>
          </w:tcPr>
          <w:p w14:paraId="24CB3F4E" w14:textId="77777777" w:rsidR="00482927" w:rsidRPr="00482927" w:rsidRDefault="00482927" w:rsidP="00482927">
            <w:pPr>
              <w:spacing w:after="0" w:line="360" w:lineRule="auto"/>
              <w:rPr>
                <w:b/>
              </w:rPr>
            </w:pPr>
            <w:r w:rsidRPr="00482927">
              <w:rPr>
                <w:b/>
              </w:rPr>
              <w:t>04</w:t>
            </w:r>
          </w:p>
        </w:tc>
      </w:tr>
      <w:tr w:rsidR="00482927" w:rsidRPr="00482927" w14:paraId="35B8F8BD" w14:textId="77777777" w:rsidTr="00482927">
        <w:tc>
          <w:tcPr>
            <w:tcW w:w="1696" w:type="dxa"/>
            <w:vMerge/>
          </w:tcPr>
          <w:p w14:paraId="04446611" w14:textId="77777777" w:rsidR="00482927" w:rsidRPr="00482927" w:rsidRDefault="00482927" w:rsidP="00482927">
            <w:pPr>
              <w:spacing w:after="0" w:line="360" w:lineRule="auto"/>
              <w:rPr>
                <w:b/>
                <w:color w:val="000000" w:themeColor="text1"/>
              </w:rPr>
            </w:pPr>
          </w:p>
        </w:tc>
        <w:tc>
          <w:tcPr>
            <w:tcW w:w="3238" w:type="dxa"/>
            <w:vMerge/>
          </w:tcPr>
          <w:p w14:paraId="4F0C41D0"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2445A5C6"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11.5</w:t>
            </w:r>
          </w:p>
        </w:tc>
        <w:tc>
          <w:tcPr>
            <w:tcW w:w="2268" w:type="dxa"/>
          </w:tcPr>
          <w:p w14:paraId="1EF57546" w14:textId="77777777" w:rsidR="00482927" w:rsidRPr="00482927" w:rsidRDefault="00482927" w:rsidP="00482927">
            <w:pPr>
              <w:spacing w:after="0" w:line="240" w:lineRule="auto"/>
              <w:rPr>
                <w:rFonts w:ascii="Times New Roman" w:eastAsia="Cambria" w:hAnsi="Times New Roman" w:cs="Times New Roman"/>
                <w:color w:val="000000" w:themeColor="text1"/>
                <w:sz w:val="24"/>
                <w:szCs w:val="24"/>
                <w:lang w:bidi="en-US"/>
              </w:rPr>
            </w:pPr>
            <w:commentRangeStart w:id="36"/>
            <w:r w:rsidRPr="00482927">
              <w:rPr>
                <w:rFonts w:ascii="Times New Roman" w:hAnsi="Times New Roman" w:cs="Times New Roman"/>
                <w:sz w:val="24"/>
                <w:szCs w:val="24"/>
              </w:rPr>
              <w:t>AMU</w:t>
            </w:r>
            <w:commentRangeEnd w:id="36"/>
            <w:r w:rsidR="00485522">
              <w:rPr>
                <w:rStyle w:val="CommentReference"/>
              </w:rPr>
              <w:commentReference w:id="36"/>
            </w:r>
          </w:p>
        </w:tc>
        <w:tc>
          <w:tcPr>
            <w:tcW w:w="1276" w:type="dxa"/>
          </w:tcPr>
          <w:p w14:paraId="49A0B7D3" w14:textId="77777777" w:rsidR="00482927" w:rsidRPr="00482927" w:rsidRDefault="00482927" w:rsidP="00482927">
            <w:pPr>
              <w:spacing w:after="0" w:line="360" w:lineRule="auto"/>
              <w:rPr>
                <w:b/>
              </w:rPr>
            </w:pPr>
            <w:r w:rsidRPr="00482927">
              <w:rPr>
                <w:b/>
              </w:rPr>
              <w:t>04</w:t>
            </w:r>
          </w:p>
        </w:tc>
      </w:tr>
      <w:tr w:rsidR="00482927" w:rsidRPr="00482927" w14:paraId="40DBBA5D" w14:textId="77777777" w:rsidTr="00482927">
        <w:tc>
          <w:tcPr>
            <w:tcW w:w="1696" w:type="dxa"/>
            <w:shd w:val="clear" w:color="auto" w:fill="538135" w:themeFill="accent6" w:themeFillShade="BF"/>
          </w:tcPr>
          <w:p w14:paraId="142B3165" w14:textId="77777777" w:rsidR="00482927" w:rsidRPr="00482927" w:rsidRDefault="00482927" w:rsidP="00482927">
            <w:pPr>
              <w:spacing w:after="0" w:line="360" w:lineRule="auto"/>
              <w:rPr>
                <w:b/>
                <w:color w:val="000000" w:themeColor="text1"/>
              </w:rPr>
            </w:pPr>
          </w:p>
        </w:tc>
        <w:tc>
          <w:tcPr>
            <w:tcW w:w="3238" w:type="dxa"/>
            <w:shd w:val="clear" w:color="auto" w:fill="538135" w:themeFill="accent6" w:themeFillShade="BF"/>
          </w:tcPr>
          <w:p w14:paraId="5812B526"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shd w:val="clear" w:color="auto" w:fill="538135" w:themeFill="accent6" w:themeFillShade="BF"/>
          </w:tcPr>
          <w:p w14:paraId="60BC5B41" w14:textId="77777777" w:rsidR="00482927" w:rsidRPr="00482927" w:rsidRDefault="00482927" w:rsidP="00482927">
            <w:pPr>
              <w:spacing w:after="0" w:line="360" w:lineRule="auto"/>
              <w:rPr>
                <w:rFonts w:ascii="Times New Roman" w:hAnsi="Times New Roman" w:cs="Times New Roman"/>
                <w:color w:val="000000" w:themeColor="text1"/>
                <w:sz w:val="24"/>
                <w:szCs w:val="24"/>
              </w:rPr>
            </w:pPr>
          </w:p>
        </w:tc>
        <w:tc>
          <w:tcPr>
            <w:tcW w:w="2268" w:type="dxa"/>
            <w:shd w:val="clear" w:color="auto" w:fill="538135" w:themeFill="accent6" w:themeFillShade="BF"/>
          </w:tcPr>
          <w:p w14:paraId="3505AE65" w14:textId="77777777" w:rsidR="00482927" w:rsidRPr="00482927" w:rsidRDefault="00482927" w:rsidP="00482927">
            <w:pPr>
              <w:spacing w:after="0" w:line="240" w:lineRule="auto"/>
              <w:rPr>
                <w:rFonts w:ascii="Times New Roman" w:hAnsi="Times New Roman" w:cs="Times New Roman"/>
                <w:sz w:val="24"/>
                <w:szCs w:val="24"/>
              </w:rPr>
            </w:pPr>
          </w:p>
        </w:tc>
        <w:tc>
          <w:tcPr>
            <w:tcW w:w="1276" w:type="dxa"/>
            <w:shd w:val="clear" w:color="auto" w:fill="538135" w:themeFill="accent6" w:themeFillShade="BF"/>
          </w:tcPr>
          <w:p w14:paraId="3600341B" w14:textId="77777777" w:rsidR="00482927" w:rsidRPr="00482927" w:rsidRDefault="00482927" w:rsidP="00482927">
            <w:pPr>
              <w:spacing w:after="0" w:line="360" w:lineRule="auto"/>
              <w:rPr>
                <w:b/>
              </w:rPr>
            </w:pPr>
          </w:p>
        </w:tc>
      </w:tr>
      <w:tr w:rsidR="00482927" w:rsidRPr="00482927" w14:paraId="0BD579F3" w14:textId="77777777" w:rsidTr="00482927">
        <w:tc>
          <w:tcPr>
            <w:tcW w:w="1696" w:type="dxa"/>
          </w:tcPr>
          <w:p w14:paraId="4889515C" w14:textId="77777777" w:rsidR="00482927" w:rsidRPr="00482927" w:rsidRDefault="00482927" w:rsidP="00482927">
            <w:pPr>
              <w:spacing w:after="0" w:line="360" w:lineRule="auto"/>
              <w:rPr>
                <w:b/>
                <w:color w:val="000000" w:themeColor="text1"/>
              </w:rPr>
            </w:pPr>
          </w:p>
        </w:tc>
        <w:tc>
          <w:tcPr>
            <w:tcW w:w="3238" w:type="dxa"/>
          </w:tcPr>
          <w:p w14:paraId="57030C83"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
                <w:bCs/>
                <w:color w:val="000000" w:themeColor="text1"/>
                <w:sz w:val="24"/>
                <w:szCs w:val="24"/>
                <w:lang w:bidi="en-US"/>
              </w:rPr>
            </w:pPr>
            <w:r w:rsidRPr="00482927">
              <w:rPr>
                <w:rFonts w:ascii="Times New Roman" w:eastAsia="Cambria" w:hAnsi="Times New Roman" w:cs="Times New Roman"/>
                <w:b/>
                <w:bCs/>
                <w:color w:val="000000" w:themeColor="text1"/>
                <w:sz w:val="24"/>
                <w:szCs w:val="24"/>
                <w:lang w:bidi="en-US"/>
              </w:rPr>
              <w:t xml:space="preserve"> TOTAL </w:t>
            </w:r>
          </w:p>
        </w:tc>
        <w:tc>
          <w:tcPr>
            <w:tcW w:w="731" w:type="dxa"/>
          </w:tcPr>
          <w:p w14:paraId="2B03F27B" w14:textId="77777777" w:rsidR="00482927" w:rsidRPr="00482927" w:rsidRDefault="00482927" w:rsidP="00482927">
            <w:pPr>
              <w:spacing w:after="0" w:line="360" w:lineRule="auto"/>
              <w:rPr>
                <w:rFonts w:ascii="Times New Roman" w:hAnsi="Times New Roman" w:cs="Times New Roman"/>
                <w:color w:val="000000" w:themeColor="text1"/>
                <w:sz w:val="24"/>
                <w:szCs w:val="24"/>
              </w:rPr>
            </w:pPr>
          </w:p>
        </w:tc>
        <w:tc>
          <w:tcPr>
            <w:tcW w:w="2268" w:type="dxa"/>
          </w:tcPr>
          <w:p w14:paraId="517A19F2" w14:textId="77777777" w:rsidR="00482927" w:rsidRPr="00482927" w:rsidRDefault="00482927" w:rsidP="00482927">
            <w:pPr>
              <w:spacing w:after="0" w:line="240" w:lineRule="auto"/>
              <w:rPr>
                <w:rFonts w:ascii="Times New Roman" w:hAnsi="Times New Roman" w:cs="Times New Roman"/>
                <w:sz w:val="24"/>
                <w:szCs w:val="24"/>
              </w:rPr>
            </w:pPr>
          </w:p>
        </w:tc>
        <w:tc>
          <w:tcPr>
            <w:tcW w:w="1276" w:type="dxa"/>
          </w:tcPr>
          <w:p w14:paraId="54423AC5" w14:textId="77777777" w:rsidR="00482927" w:rsidRPr="00482927" w:rsidRDefault="00482927" w:rsidP="00482927">
            <w:pPr>
              <w:spacing w:after="0" w:line="360" w:lineRule="auto"/>
              <w:rPr>
                <w:b/>
              </w:rPr>
            </w:pPr>
            <w:r w:rsidRPr="00482927">
              <w:rPr>
                <w:b/>
              </w:rPr>
              <w:t xml:space="preserve"> 48</w:t>
            </w:r>
          </w:p>
        </w:tc>
      </w:tr>
      <w:tr w:rsidR="00482927" w:rsidRPr="00482927" w14:paraId="36A200CB" w14:textId="77777777" w:rsidTr="00482927">
        <w:tc>
          <w:tcPr>
            <w:tcW w:w="1696" w:type="dxa"/>
          </w:tcPr>
          <w:p w14:paraId="17B425B6" w14:textId="77777777" w:rsidR="00482927" w:rsidRPr="00482927" w:rsidRDefault="00482927" w:rsidP="00482927">
            <w:pPr>
              <w:spacing w:after="0" w:line="360" w:lineRule="auto"/>
              <w:rPr>
                <w:b/>
              </w:rPr>
            </w:pPr>
            <w:r w:rsidRPr="00482927">
              <w:rPr>
                <w:b/>
              </w:rPr>
              <w:lastRenderedPageBreak/>
              <w:t>TERM   2</w:t>
            </w:r>
          </w:p>
        </w:tc>
        <w:tc>
          <w:tcPr>
            <w:tcW w:w="3238" w:type="dxa"/>
          </w:tcPr>
          <w:p w14:paraId="75178710" w14:textId="77777777" w:rsidR="00482927" w:rsidRPr="00482927" w:rsidRDefault="00482927" w:rsidP="00482927">
            <w:pPr>
              <w:spacing w:after="0" w:line="360" w:lineRule="auto"/>
              <w:rPr>
                <w:b/>
              </w:rPr>
            </w:pPr>
            <w:r w:rsidRPr="00482927">
              <w:rPr>
                <w:b/>
              </w:rPr>
              <w:t xml:space="preserve">  TOPIC</w:t>
            </w:r>
          </w:p>
        </w:tc>
        <w:tc>
          <w:tcPr>
            <w:tcW w:w="731" w:type="dxa"/>
          </w:tcPr>
          <w:p w14:paraId="22A569C0" w14:textId="77777777" w:rsidR="00482927" w:rsidRPr="00482927" w:rsidRDefault="00482927" w:rsidP="00482927">
            <w:pPr>
              <w:spacing w:after="0" w:line="360" w:lineRule="auto"/>
            </w:pPr>
          </w:p>
        </w:tc>
        <w:tc>
          <w:tcPr>
            <w:tcW w:w="2268" w:type="dxa"/>
          </w:tcPr>
          <w:p w14:paraId="3ED6A4D2" w14:textId="77777777" w:rsidR="00482927" w:rsidRPr="00482927" w:rsidRDefault="00482927" w:rsidP="00482927">
            <w:pPr>
              <w:spacing w:after="0" w:line="360" w:lineRule="auto"/>
              <w:rPr>
                <w:b/>
              </w:rPr>
            </w:pPr>
            <w:r w:rsidRPr="00482927">
              <w:rPr>
                <w:b/>
              </w:rPr>
              <w:t>SUB-TOPIC</w:t>
            </w:r>
          </w:p>
        </w:tc>
        <w:tc>
          <w:tcPr>
            <w:tcW w:w="1276" w:type="dxa"/>
          </w:tcPr>
          <w:p w14:paraId="4B7DDD5C" w14:textId="77777777" w:rsidR="00482927" w:rsidRPr="00482927" w:rsidRDefault="00482927" w:rsidP="00482927">
            <w:pPr>
              <w:spacing w:after="0" w:line="360" w:lineRule="auto"/>
              <w:rPr>
                <w:b/>
              </w:rPr>
            </w:pPr>
            <w:r w:rsidRPr="00482927">
              <w:rPr>
                <w:b/>
              </w:rPr>
              <w:t xml:space="preserve">PERIODS </w:t>
            </w:r>
          </w:p>
        </w:tc>
      </w:tr>
      <w:tr w:rsidR="00482927" w:rsidRPr="00482927" w14:paraId="2180BAE2" w14:textId="77777777" w:rsidTr="00482927">
        <w:tc>
          <w:tcPr>
            <w:tcW w:w="1696" w:type="dxa"/>
            <w:vMerge w:val="restart"/>
          </w:tcPr>
          <w:p w14:paraId="00053495" w14:textId="77777777" w:rsidR="00482927" w:rsidRPr="00482927" w:rsidRDefault="00482927" w:rsidP="00482927">
            <w:pPr>
              <w:spacing w:after="0" w:line="360" w:lineRule="auto"/>
              <w:rPr>
                <w:b/>
                <w:color w:val="000000" w:themeColor="text1"/>
              </w:rPr>
            </w:pPr>
            <w:r w:rsidRPr="00482927">
              <w:rPr>
                <w:b/>
                <w:color w:val="000000" w:themeColor="text1"/>
              </w:rPr>
              <w:t xml:space="preserve">S. 6 TERM 2 </w:t>
            </w:r>
          </w:p>
        </w:tc>
        <w:tc>
          <w:tcPr>
            <w:tcW w:w="3238" w:type="dxa"/>
            <w:vMerge w:val="restart"/>
          </w:tcPr>
          <w:p w14:paraId="62BEDA85"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r w:rsidRPr="00482927">
              <w:rPr>
                <w:b/>
              </w:rPr>
              <w:t xml:space="preserve">TOPIC 12: </w:t>
            </w:r>
            <w:r w:rsidRPr="00482927">
              <w:rPr>
                <w:rFonts w:ascii="Times New Roman" w:hAnsi="Times New Roman" w:cs="Times New Roman"/>
                <w:sz w:val="24"/>
                <w:szCs w:val="24"/>
              </w:rPr>
              <w:t>The Nature and Purpose of The Constitution</w:t>
            </w:r>
          </w:p>
        </w:tc>
        <w:tc>
          <w:tcPr>
            <w:tcW w:w="731" w:type="dxa"/>
          </w:tcPr>
          <w:p w14:paraId="4ED20878"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12.1</w:t>
            </w:r>
          </w:p>
        </w:tc>
        <w:tc>
          <w:tcPr>
            <w:tcW w:w="2268" w:type="dxa"/>
          </w:tcPr>
          <w:p w14:paraId="6A9BB75C" w14:textId="77777777" w:rsidR="00482927" w:rsidRPr="00482927" w:rsidRDefault="00482927" w:rsidP="00482927">
            <w:pPr>
              <w:spacing w:after="0" w:line="240" w:lineRule="auto"/>
              <w:rPr>
                <w:rFonts w:ascii="Times New Roman" w:hAnsi="Times New Roman" w:cs="Times New Roman"/>
                <w:sz w:val="24"/>
                <w:szCs w:val="24"/>
              </w:rPr>
            </w:pPr>
            <w:r w:rsidRPr="00482927">
              <w:t xml:space="preserve">Sovereignty of the people and the powers of parliament. </w:t>
            </w:r>
          </w:p>
        </w:tc>
        <w:tc>
          <w:tcPr>
            <w:tcW w:w="1276" w:type="dxa"/>
          </w:tcPr>
          <w:p w14:paraId="72D64778" w14:textId="77777777" w:rsidR="00482927" w:rsidRPr="00482927" w:rsidRDefault="00482927" w:rsidP="00482927">
            <w:pPr>
              <w:spacing w:after="0" w:line="360" w:lineRule="auto"/>
              <w:rPr>
                <w:b/>
              </w:rPr>
            </w:pPr>
            <w:r w:rsidRPr="00482927">
              <w:rPr>
                <w:b/>
              </w:rPr>
              <w:t>03</w:t>
            </w:r>
          </w:p>
        </w:tc>
      </w:tr>
      <w:tr w:rsidR="00482927" w:rsidRPr="00482927" w14:paraId="7904D99B" w14:textId="77777777" w:rsidTr="00482927">
        <w:tc>
          <w:tcPr>
            <w:tcW w:w="1696" w:type="dxa"/>
            <w:vMerge/>
          </w:tcPr>
          <w:p w14:paraId="628E4658" w14:textId="77777777" w:rsidR="00482927" w:rsidRPr="00482927" w:rsidRDefault="00482927" w:rsidP="00482927">
            <w:pPr>
              <w:spacing w:after="0" w:line="360" w:lineRule="auto"/>
              <w:rPr>
                <w:b/>
                <w:color w:val="000000" w:themeColor="text1"/>
              </w:rPr>
            </w:pPr>
          </w:p>
        </w:tc>
        <w:tc>
          <w:tcPr>
            <w:tcW w:w="3238" w:type="dxa"/>
            <w:vMerge/>
          </w:tcPr>
          <w:p w14:paraId="072D7A6F"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76BEAD57"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12.2</w:t>
            </w:r>
          </w:p>
        </w:tc>
        <w:tc>
          <w:tcPr>
            <w:tcW w:w="2268" w:type="dxa"/>
          </w:tcPr>
          <w:p w14:paraId="0C0CEB94" w14:textId="77777777" w:rsidR="00482927" w:rsidRPr="00482927" w:rsidRDefault="00482927" w:rsidP="00482927">
            <w:pPr>
              <w:spacing w:after="0" w:line="240" w:lineRule="auto"/>
            </w:pPr>
            <w:r w:rsidRPr="00482927">
              <w:t xml:space="preserve">Challenges to the constitution and the rule of law </w:t>
            </w:r>
          </w:p>
        </w:tc>
        <w:tc>
          <w:tcPr>
            <w:tcW w:w="1276" w:type="dxa"/>
          </w:tcPr>
          <w:p w14:paraId="66B641BD" w14:textId="77777777" w:rsidR="00482927" w:rsidRPr="00482927" w:rsidRDefault="00F5202A" w:rsidP="00482927">
            <w:pPr>
              <w:spacing w:after="0" w:line="360" w:lineRule="auto"/>
              <w:rPr>
                <w:b/>
              </w:rPr>
            </w:pPr>
            <w:r>
              <w:rPr>
                <w:b/>
              </w:rPr>
              <w:t>04</w:t>
            </w:r>
          </w:p>
        </w:tc>
      </w:tr>
      <w:tr w:rsidR="00482927" w:rsidRPr="00482927" w14:paraId="7590EE52" w14:textId="77777777" w:rsidTr="00482927">
        <w:tc>
          <w:tcPr>
            <w:tcW w:w="1696" w:type="dxa"/>
            <w:vMerge/>
          </w:tcPr>
          <w:p w14:paraId="4A1D095E" w14:textId="77777777" w:rsidR="00482927" w:rsidRPr="00482927" w:rsidRDefault="00482927" w:rsidP="00482927">
            <w:pPr>
              <w:spacing w:after="0" w:line="360" w:lineRule="auto"/>
              <w:rPr>
                <w:b/>
                <w:color w:val="000000" w:themeColor="text1"/>
              </w:rPr>
            </w:pPr>
          </w:p>
        </w:tc>
        <w:tc>
          <w:tcPr>
            <w:tcW w:w="3238" w:type="dxa"/>
            <w:vMerge/>
          </w:tcPr>
          <w:p w14:paraId="56FD30F1"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4A4B6691"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12.3</w:t>
            </w:r>
          </w:p>
        </w:tc>
        <w:tc>
          <w:tcPr>
            <w:tcW w:w="2268" w:type="dxa"/>
          </w:tcPr>
          <w:p w14:paraId="49AA9A6C" w14:textId="77777777" w:rsidR="00482927" w:rsidRPr="00482927" w:rsidRDefault="00482927" w:rsidP="00482927">
            <w:pPr>
              <w:spacing w:after="0" w:line="240" w:lineRule="auto"/>
            </w:pPr>
            <w:r w:rsidRPr="00482927">
              <w:t>Special Interest Groups</w:t>
            </w:r>
          </w:p>
        </w:tc>
        <w:tc>
          <w:tcPr>
            <w:tcW w:w="1276" w:type="dxa"/>
          </w:tcPr>
          <w:p w14:paraId="30F30198" w14:textId="77777777" w:rsidR="00482927" w:rsidRPr="00482927" w:rsidRDefault="00F5202A" w:rsidP="00482927">
            <w:pPr>
              <w:spacing w:after="0" w:line="360" w:lineRule="auto"/>
              <w:rPr>
                <w:b/>
              </w:rPr>
            </w:pPr>
            <w:r>
              <w:rPr>
                <w:b/>
              </w:rPr>
              <w:t>02</w:t>
            </w:r>
          </w:p>
        </w:tc>
      </w:tr>
      <w:tr w:rsidR="00482927" w:rsidRPr="00482927" w14:paraId="702D6746" w14:textId="77777777" w:rsidTr="00482927">
        <w:tc>
          <w:tcPr>
            <w:tcW w:w="1696" w:type="dxa"/>
            <w:vMerge/>
          </w:tcPr>
          <w:p w14:paraId="5413B247" w14:textId="77777777" w:rsidR="00482927" w:rsidRPr="00482927" w:rsidRDefault="00482927" w:rsidP="00482927">
            <w:pPr>
              <w:spacing w:after="0" w:line="360" w:lineRule="auto"/>
              <w:rPr>
                <w:b/>
                <w:color w:val="000000" w:themeColor="text1"/>
              </w:rPr>
            </w:pPr>
          </w:p>
        </w:tc>
        <w:tc>
          <w:tcPr>
            <w:tcW w:w="3238" w:type="dxa"/>
            <w:vMerge/>
          </w:tcPr>
          <w:p w14:paraId="12AB3C9D" w14:textId="77777777" w:rsidR="00482927" w:rsidRPr="00482927" w:rsidRDefault="00482927" w:rsidP="00482927">
            <w:pPr>
              <w:widowControl w:val="0"/>
              <w:autoSpaceDE w:val="0"/>
              <w:spacing w:before="1" w:after="0" w:line="240" w:lineRule="auto"/>
              <w:jc w:val="both"/>
              <w:outlineLvl w:val="3"/>
              <w:rPr>
                <w:rFonts w:ascii="Times New Roman" w:eastAsia="Cambria" w:hAnsi="Times New Roman" w:cs="Times New Roman"/>
                <w:bCs/>
                <w:color w:val="000000" w:themeColor="text1"/>
                <w:sz w:val="24"/>
                <w:szCs w:val="24"/>
                <w:lang w:bidi="en-US"/>
              </w:rPr>
            </w:pPr>
          </w:p>
        </w:tc>
        <w:tc>
          <w:tcPr>
            <w:tcW w:w="731" w:type="dxa"/>
          </w:tcPr>
          <w:p w14:paraId="4E411F50" w14:textId="77777777" w:rsidR="00482927" w:rsidRPr="00482927" w:rsidRDefault="00482927" w:rsidP="00482927">
            <w:pPr>
              <w:spacing w:after="0" w:line="360" w:lineRule="auto"/>
              <w:rPr>
                <w:rFonts w:ascii="Times New Roman" w:hAnsi="Times New Roman" w:cs="Times New Roman"/>
                <w:color w:val="000000" w:themeColor="text1"/>
                <w:sz w:val="24"/>
                <w:szCs w:val="24"/>
              </w:rPr>
            </w:pPr>
            <w:r w:rsidRPr="00482927">
              <w:rPr>
                <w:rFonts w:ascii="Times New Roman" w:hAnsi="Times New Roman" w:cs="Times New Roman"/>
                <w:color w:val="000000" w:themeColor="text1"/>
                <w:sz w:val="24"/>
                <w:szCs w:val="24"/>
              </w:rPr>
              <w:t>12.4</w:t>
            </w:r>
          </w:p>
        </w:tc>
        <w:tc>
          <w:tcPr>
            <w:tcW w:w="2268" w:type="dxa"/>
          </w:tcPr>
          <w:p w14:paraId="335B1675" w14:textId="77777777" w:rsidR="00482927" w:rsidRPr="00482927" w:rsidRDefault="00482927" w:rsidP="00482927">
            <w:pPr>
              <w:spacing w:after="0" w:line="240" w:lineRule="auto"/>
              <w:rPr>
                <w:rFonts w:ascii="Times New Roman" w:hAnsi="Times New Roman" w:cs="Times New Roman"/>
                <w:sz w:val="24"/>
                <w:szCs w:val="24"/>
              </w:rPr>
            </w:pPr>
            <w:commentRangeStart w:id="37"/>
            <w:r w:rsidRPr="00482927">
              <w:t xml:space="preserve">Press and media in the constitutional development of East Africa. </w:t>
            </w:r>
            <w:commentRangeEnd w:id="37"/>
            <w:r w:rsidR="003223C4">
              <w:rPr>
                <w:rStyle w:val="CommentReference"/>
              </w:rPr>
              <w:commentReference w:id="37"/>
            </w:r>
          </w:p>
        </w:tc>
        <w:tc>
          <w:tcPr>
            <w:tcW w:w="1276" w:type="dxa"/>
          </w:tcPr>
          <w:p w14:paraId="48794A8A" w14:textId="77777777" w:rsidR="00482927" w:rsidRPr="00482927" w:rsidRDefault="00F5202A" w:rsidP="00482927">
            <w:pPr>
              <w:spacing w:after="0" w:line="360" w:lineRule="auto"/>
              <w:rPr>
                <w:b/>
              </w:rPr>
            </w:pPr>
            <w:r>
              <w:rPr>
                <w:b/>
              </w:rPr>
              <w:t>05</w:t>
            </w:r>
          </w:p>
        </w:tc>
      </w:tr>
      <w:tr w:rsidR="00482927" w:rsidRPr="00482927" w14:paraId="3F105ABD" w14:textId="77777777" w:rsidTr="00482927">
        <w:tc>
          <w:tcPr>
            <w:tcW w:w="1696" w:type="dxa"/>
            <w:vMerge w:val="restart"/>
          </w:tcPr>
          <w:p w14:paraId="18DFCBCA" w14:textId="77777777" w:rsidR="00482927" w:rsidRPr="00482927" w:rsidRDefault="00482927" w:rsidP="00482927">
            <w:pPr>
              <w:spacing w:after="0" w:line="360" w:lineRule="auto"/>
              <w:rPr>
                <w:b/>
              </w:rPr>
            </w:pPr>
          </w:p>
        </w:tc>
        <w:tc>
          <w:tcPr>
            <w:tcW w:w="3238" w:type="dxa"/>
            <w:vMerge w:val="restart"/>
          </w:tcPr>
          <w:p w14:paraId="5C99B276" w14:textId="77777777" w:rsidR="00482927" w:rsidRPr="00482927" w:rsidRDefault="00482927" w:rsidP="00482927">
            <w:pPr>
              <w:spacing w:after="0" w:line="240" w:lineRule="auto"/>
              <w:rPr>
                <w:rFonts w:ascii="Times New Roman" w:hAnsi="Times New Roman" w:cs="Times New Roman"/>
                <w:sz w:val="24"/>
                <w:szCs w:val="24"/>
              </w:rPr>
            </w:pPr>
            <w:r w:rsidRPr="00482927">
              <w:rPr>
                <w:rFonts w:ascii="Times New Roman" w:hAnsi="Times New Roman" w:cs="Times New Roman"/>
                <w:sz w:val="24"/>
                <w:szCs w:val="24"/>
              </w:rPr>
              <w:t xml:space="preserve">TOPIC 13: Social and economic developments in </w:t>
            </w:r>
            <w:commentRangeStart w:id="38"/>
            <w:r w:rsidRPr="00482927">
              <w:rPr>
                <w:rFonts w:ascii="Times New Roman" w:hAnsi="Times New Roman" w:cs="Times New Roman"/>
                <w:sz w:val="24"/>
                <w:szCs w:val="24"/>
              </w:rPr>
              <w:t>East</w:t>
            </w:r>
            <w:commentRangeEnd w:id="38"/>
            <w:r w:rsidR="00685883">
              <w:rPr>
                <w:rStyle w:val="CommentReference"/>
              </w:rPr>
              <w:commentReference w:id="38"/>
            </w:r>
            <w:r w:rsidRPr="00482927">
              <w:rPr>
                <w:rFonts w:ascii="Times New Roman" w:hAnsi="Times New Roman" w:cs="Times New Roman"/>
                <w:sz w:val="24"/>
                <w:szCs w:val="24"/>
              </w:rPr>
              <w:t xml:space="preserve"> Africa since independence. </w:t>
            </w:r>
          </w:p>
        </w:tc>
        <w:tc>
          <w:tcPr>
            <w:tcW w:w="731" w:type="dxa"/>
          </w:tcPr>
          <w:p w14:paraId="0F604DE9" w14:textId="77777777" w:rsidR="00482927" w:rsidRPr="00482927" w:rsidRDefault="00482927" w:rsidP="00482927">
            <w:pPr>
              <w:spacing w:after="0" w:line="360" w:lineRule="auto"/>
            </w:pPr>
            <w:r w:rsidRPr="00482927">
              <w:t>13.1</w:t>
            </w:r>
          </w:p>
        </w:tc>
        <w:tc>
          <w:tcPr>
            <w:tcW w:w="2268" w:type="dxa"/>
          </w:tcPr>
          <w:p w14:paraId="7C998C7A" w14:textId="77777777" w:rsidR="00482927" w:rsidRPr="00482927" w:rsidRDefault="00482927" w:rsidP="00482927">
            <w:pPr>
              <w:spacing w:after="0" w:line="360" w:lineRule="auto"/>
            </w:pPr>
            <w:r w:rsidRPr="00482927">
              <w:t xml:space="preserve">Ujamaa policy in Tanzania </w:t>
            </w:r>
          </w:p>
        </w:tc>
        <w:tc>
          <w:tcPr>
            <w:tcW w:w="1276" w:type="dxa"/>
          </w:tcPr>
          <w:p w14:paraId="29AF244D" w14:textId="77777777" w:rsidR="00482927" w:rsidRPr="00482927" w:rsidRDefault="00482927" w:rsidP="00482927">
            <w:pPr>
              <w:spacing w:after="0" w:line="360" w:lineRule="auto"/>
              <w:rPr>
                <w:b/>
              </w:rPr>
            </w:pPr>
            <w:r w:rsidRPr="00482927">
              <w:rPr>
                <w:b/>
              </w:rPr>
              <w:t xml:space="preserve">   04</w:t>
            </w:r>
          </w:p>
        </w:tc>
      </w:tr>
      <w:tr w:rsidR="00482927" w:rsidRPr="00482927" w14:paraId="2CB0CFD5" w14:textId="77777777" w:rsidTr="00482927">
        <w:tc>
          <w:tcPr>
            <w:tcW w:w="1696" w:type="dxa"/>
            <w:vMerge/>
          </w:tcPr>
          <w:p w14:paraId="7175EA69" w14:textId="77777777" w:rsidR="00482927" w:rsidRPr="00482927" w:rsidRDefault="00482927" w:rsidP="00482927">
            <w:pPr>
              <w:spacing w:after="0" w:line="360" w:lineRule="auto"/>
              <w:rPr>
                <w:b/>
              </w:rPr>
            </w:pPr>
          </w:p>
        </w:tc>
        <w:tc>
          <w:tcPr>
            <w:tcW w:w="3238" w:type="dxa"/>
            <w:vMerge/>
          </w:tcPr>
          <w:p w14:paraId="53AEB19C" w14:textId="77777777" w:rsidR="00482927" w:rsidRPr="00482927" w:rsidRDefault="00482927" w:rsidP="00482927">
            <w:pPr>
              <w:spacing w:after="0" w:line="360" w:lineRule="auto"/>
              <w:rPr>
                <w:b/>
              </w:rPr>
            </w:pPr>
          </w:p>
        </w:tc>
        <w:tc>
          <w:tcPr>
            <w:tcW w:w="731" w:type="dxa"/>
          </w:tcPr>
          <w:p w14:paraId="6FE08410" w14:textId="77777777" w:rsidR="00482927" w:rsidRPr="00482927" w:rsidRDefault="00482927" w:rsidP="00482927">
            <w:pPr>
              <w:spacing w:after="0" w:line="360" w:lineRule="auto"/>
            </w:pPr>
            <w:r w:rsidRPr="00482927">
              <w:t>13.2</w:t>
            </w:r>
          </w:p>
        </w:tc>
        <w:tc>
          <w:tcPr>
            <w:tcW w:w="2268" w:type="dxa"/>
          </w:tcPr>
          <w:p w14:paraId="13374437" w14:textId="77777777" w:rsidR="00482927" w:rsidRPr="00482927" w:rsidRDefault="00482927" w:rsidP="00482927">
            <w:pPr>
              <w:spacing w:after="0" w:line="360" w:lineRule="auto"/>
            </w:pPr>
            <w:r w:rsidRPr="00482927">
              <w:t>Harambe philosophy in Kenya.</w:t>
            </w:r>
          </w:p>
        </w:tc>
        <w:tc>
          <w:tcPr>
            <w:tcW w:w="1276" w:type="dxa"/>
          </w:tcPr>
          <w:p w14:paraId="4A40A2C2" w14:textId="77777777" w:rsidR="00482927" w:rsidRPr="00482927" w:rsidRDefault="00482927" w:rsidP="00482927">
            <w:pPr>
              <w:spacing w:after="0" w:line="360" w:lineRule="auto"/>
              <w:rPr>
                <w:b/>
              </w:rPr>
            </w:pPr>
            <w:r w:rsidRPr="00482927">
              <w:rPr>
                <w:b/>
              </w:rPr>
              <w:t xml:space="preserve">  04</w:t>
            </w:r>
          </w:p>
        </w:tc>
      </w:tr>
      <w:tr w:rsidR="00482927" w:rsidRPr="00482927" w14:paraId="4D9889C5" w14:textId="77777777" w:rsidTr="00482927">
        <w:tc>
          <w:tcPr>
            <w:tcW w:w="1696" w:type="dxa"/>
            <w:vMerge/>
          </w:tcPr>
          <w:p w14:paraId="1621F2AD" w14:textId="77777777" w:rsidR="00482927" w:rsidRPr="00482927" w:rsidRDefault="00482927" w:rsidP="00482927">
            <w:pPr>
              <w:spacing w:after="0" w:line="360" w:lineRule="auto"/>
              <w:rPr>
                <w:b/>
              </w:rPr>
            </w:pPr>
          </w:p>
        </w:tc>
        <w:tc>
          <w:tcPr>
            <w:tcW w:w="3238" w:type="dxa"/>
            <w:vMerge/>
          </w:tcPr>
          <w:p w14:paraId="2F679796" w14:textId="77777777" w:rsidR="00482927" w:rsidRPr="00482927" w:rsidRDefault="00482927" w:rsidP="00482927">
            <w:pPr>
              <w:spacing w:after="0" w:line="360" w:lineRule="auto"/>
              <w:rPr>
                <w:b/>
              </w:rPr>
            </w:pPr>
          </w:p>
        </w:tc>
        <w:tc>
          <w:tcPr>
            <w:tcW w:w="731" w:type="dxa"/>
          </w:tcPr>
          <w:p w14:paraId="342F2CEF" w14:textId="77777777" w:rsidR="00482927" w:rsidRPr="00482927" w:rsidRDefault="00482927" w:rsidP="00482927">
            <w:pPr>
              <w:spacing w:after="0" w:line="360" w:lineRule="auto"/>
            </w:pPr>
            <w:r w:rsidRPr="00482927">
              <w:t>13.3</w:t>
            </w:r>
          </w:p>
        </w:tc>
        <w:tc>
          <w:tcPr>
            <w:tcW w:w="2268" w:type="dxa"/>
          </w:tcPr>
          <w:p w14:paraId="10DBA5B1" w14:textId="77777777" w:rsidR="00482927" w:rsidRPr="00482927" w:rsidRDefault="00482927" w:rsidP="00482927">
            <w:pPr>
              <w:spacing w:after="0" w:line="360" w:lineRule="auto"/>
            </w:pPr>
            <w:r w:rsidRPr="00482927">
              <w:t>Common man’s charter in Uganda</w:t>
            </w:r>
          </w:p>
        </w:tc>
        <w:tc>
          <w:tcPr>
            <w:tcW w:w="1276" w:type="dxa"/>
          </w:tcPr>
          <w:p w14:paraId="55703B1C" w14:textId="77777777" w:rsidR="00482927" w:rsidRPr="00482927" w:rsidRDefault="00482927" w:rsidP="00482927">
            <w:pPr>
              <w:spacing w:after="0" w:line="360" w:lineRule="auto"/>
              <w:rPr>
                <w:b/>
              </w:rPr>
            </w:pPr>
            <w:r w:rsidRPr="00482927">
              <w:rPr>
                <w:b/>
              </w:rPr>
              <w:t xml:space="preserve">  04</w:t>
            </w:r>
          </w:p>
        </w:tc>
      </w:tr>
      <w:tr w:rsidR="00482927" w:rsidRPr="00482927" w14:paraId="2DC8FA60" w14:textId="77777777" w:rsidTr="00482927">
        <w:tc>
          <w:tcPr>
            <w:tcW w:w="1696" w:type="dxa"/>
            <w:vMerge/>
          </w:tcPr>
          <w:p w14:paraId="6FEA3A48" w14:textId="77777777" w:rsidR="00482927" w:rsidRPr="00482927" w:rsidRDefault="00482927" w:rsidP="00482927">
            <w:pPr>
              <w:spacing w:after="0" w:line="360" w:lineRule="auto"/>
              <w:rPr>
                <w:b/>
              </w:rPr>
            </w:pPr>
          </w:p>
        </w:tc>
        <w:tc>
          <w:tcPr>
            <w:tcW w:w="3238" w:type="dxa"/>
            <w:vMerge/>
          </w:tcPr>
          <w:p w14:paraId="07CAD5B2" w14:textId="77777777" w:rsidR="00482927" w:rsidRPr="00482927" w:rsidRDefault="00482927" w:rsidP="00482927">
            <w:pPr>
              <w:spacing w:after="0" w:line="360" w:lineRule="auto"/>
              <w:rPr>
                <w:b/>
              </w:rPr>
            </w:pPr>
          </w:p>
        </w:tc>
        <w:tc>
          <w:tcPr>
            <w:tcW w:w="731" w:type="dxa"/>
          </w:tcPr>
          <w:p w14:paraId="0B74B2C2" w14:textId="77777777" w:rsidR="00482927" w:rsidRPr="00482927" w:rsidRDefault="00482927" w:rsidP="00482927">
            <w:pPr>
              <w:spacing w:after="0" w:line="360" w:lineRule="auto"/>
            </w:pPr>
            <w:r w:rsidRPr="00482927">
              <w:t>13.4</w:t>
            </w:r>
          </w:p>
        </w:tc>
        <w:tc>
          <w:tcPr>
            <w:tcW w:w="2268" w:type="dxa"/>
          </w:tcPr>
          <w:p w14:paraId="16FA6C95" w14:textId="77777777" w:rsidR="00482927" w:rsidRPr="00482927" w:rsidRDefault="00482927" w:rsidP="00482927">
            <w:pPr>
              <w:spacing w:after="0" w:line="360" w:lineRule="auto"/>
            </w:pPr>
            <w:r w:rsidRPr="00482927">
              <w:t xml:space="preserve">Asian activities in post-colonial East Africa. </w:t>
            </w:r>
          </w:p>
        </w:tc>
        <w:tc>
          <w:tcPr>
            <w:tcW w:w="1276" w:type="dxa"/>
          </w:tcPr>
          <w:p w14:paraId="20245B22" w14:textId="77777777" w:rsidR="00482927" w:rsidRPr="00482927" w:rsidRDefault="00482927" w:rsidP="00482927">
            <w:pPr>
              <w:spacing w:after="0" w:line="360" w:lineRule="auto"/>
              <w:rPr>
                <w:b/>
              </w:rPr>
            </w:pPr>
            <w:r w:rsidRPr="00482927">
              <w:rPr>
                <w:b/>
              </w:rPr>
              <w:t xml:space="preserve">  04</w:t>
            </w:r>
          </w:p>
        </w:tc>
      </w:tr>
      <w:tr w:rsidR="00482927" w:rsidRPr="00482927" w14:paraId="5F80A7F9" w14:textId="77777777" w:rsidTr="00482927">
        <w:tc>
          <w:tcPr>
            <w:tcW w:w="1696" w:type="dxa"/>
            <w:vMerge/>
          </w:tcPr>
          <w:p w14:paraId="1239F23F" w14:textId="77777777" w:rsidR="00482927" w:rsidRPr="00482927" w:rsidRDefault="00482927" w:rsidP="00482927">
            <w:pPr>
              <w:spacing w:after="0" w:line="360" w:lineRule="auto"/>
              <w:rPr>
                <w:b/>
              </w:rPr>
            </w:pPr>
          </w:p>
        </w:tc>
        <w:tc>
          <w:tcPr>
            <w:tcW w:w="3238" w:type="dxa"/>
            <w:vMerge w:val="restart"/>
          </w:tcPr>
          <w:p w14:paraId="540F054C" w14:textId="77777777" w:rsidR="00482927" w:rsidRPr="00482927" w:rsidRDefault="00482927" w:rsidP="00482927">
            <w:pPr>
              <w:spacing w:after="0" w:line="360" w:lineRule="auto"/>
            </w:pPr>
            <w:r w:rsidRPr="00482927">
              <w:t xml:space="preserve">TOPIC 14: Separatism and Ethnic </w:t>
            </w:r>
            <w:commentRangeStart w:id="39"/>
            <w:r w:rsidRPr="00482927">
              <w:t>nationalism</w:t>
            </w:r>
            <w:commentRangeEnd w:id="39"/>
            <w:r w:rsidR="009B7394">
              <w:rPr>
                <w:rStyle w:val="CommentReference"/>
              </w:rPr>
              <w:commentReference w:id="39"/>
            </w:r>
            <w:r w:rsidRPr="00482927">
              <w:t xml:space="preserve"> in Africa.</w:t>
            </w:r>
          </w:p>
        </w:tc>
        <w:tc>
          <w:tcPr>
            <w:tcW w:w="731" w:type="dxa"/>
          </w:tcPr>
          <w:p w14:paraId="5F4B071B" w14:textId="77777777" w:rsidR="00482927" w:rsidRPr="00482927" w:rsidRDefault="00482927" w:rsidP="00482927">
            <w:pPr>
              <w:spacing w:after="0" w:line="360" w:lineRule="auto"/>
            </w:pPr>
            <w:r w:rsidRPr="00482927">
              <w:t>14.1</w:t>
            </w:r>
          </w:p>
        </w:tc>
        <w:tc>
          <w:tcPr>
            <w:tcW w:w="2268" w:type="dxa"/>
          </w:tcPr>
          <w:p w14:paraId="5C5C701F" w14:textId="175073DB" w:rsidR="00482927" w:rsidRPr="00482927" w:rsidRDefault="00482927" w:rsidP="00482927">
            <w:pPr>
              <w:spacing w:after="0" w:line="360" w:lineRule="auto"/>
            </w:pPr>
            <w:r w:rsidRPr="00482927">
              <w:t xml:space="preserve">The Civil war in Sudan, 1955 </w:t>
            </w:r>
            <w:r w:rsidR="00685883">
              <w:t>–</w:t>
            </w:r>
            <w:r w:rsidRPr="00482927">
              <w:t xml:space="preserve"> 2005</w:t>
            </w:r>
          </w:p>
        </w:tc>
        <w:tc>
          <w:tcPr>
            <w:tcW w:w="1276" w:type="dxa"/>
          </w:tcPr>
          <w:p w14:paraId="614642E1" w14:textId="77777777" w:rsidR="00482927" w:rsidRPr="00482927" w:rsidRDefault="00F5202A" w:rsidP="00482927">
            <w:pPr>
              <w:spacing w:after="0" w:line="360" w:lineRule="auto"/>
              <w:rPr>
                <w:b/>
              </w:rPr>
            </w:pPr>
            <w:r>
              <w:rPr>
                <w:b/>
              </w:rPr>
              <w:t xml:space="preserve"> 05</w:t>
            </w:r>
          </w:p>
        </w:tc>
      </w:tr>
      <w:tr w:rsidR="00482927" w:rsidRPr="00482927" w14:paraId="1FDABC68" w14:textId="77777777" w:rsidTr="00482927">
        <w:tc>
          <w:tcPr>
            <w:tcW w:w="1696" w:type="dxa"/>
            <w:vMerge/>
          </w:tcPr>
          <w:p w14:paraId="65B8ED6C" w14:textId="77777777" w:rsidR="00482927" w:rsidRPr="00482927" w:rsidRDefault="00482927" w:rsidP="00482927">
            <w:pPr>
              <w:spacing w:after="0" w:line="360" w:lineRule="auto"/>
              <w:rPr>
                <w:b/>
              </w:rPr>
            </w:pPr>
          </w:p>
        </w:tc>
        <w:tc>
          <w:tcPr>
            <w:tcW w:w="3238" w:type="dxa"/>
            <w:vMerge/>
          </w:tcPr>
          <w:p w14:paraId="02792CA4" w14:textId="77777777" w:rsidR="00482927" w:rsidRPr="00482927" w:rsidRDefault="00482927" w:rsidP="00482927">
            <w:pPr>
              <w:spacing w:after="0" w:line="360" w:lineRule="auto"/>
              <w:rPr>
                <w:b/>
              </w:rPr>
            </w:pPr>
          </w:p>
        </w:tc>
        <w:tc>
          <w:tcPr>
            <w:tcW w:w="731" w:type="dxa"/>
          </w:tcPr>
          <w:p w14:paraId="7DB25256" w14:textId="77777777" w:rsidR="00482927" w:rsidRPr="00482927" w:rsidRDefault="00482927" w:rsidP="00482927">
            <w:pPr>
              <w:spacing w:after="0" w:line="360" w:lineRule="auto"/>
            </w:pPr>
            <w:r w:rsidRPr="00482927">
              <w:t>14.2</w:t>
            </w:r>
          </w:p>
        </w:tc>
        <w:tc>
          <w:tcPr>
            <w:tcW w:w="2268" w:type="dxa"/>
          </w:tcPr>
          <w:p w14:paraId="3D0DA761" w14:textId="77777777" w:rsidR="00482927" w:rsidRPr="00482927" w:rsidRDefault="00482927" w:rsidP="00482927">
            <w:pPr>
              <w:spacing w:after="0" w:line="360" w:lineRule="auto"/>
            </w:pPr>
            <w:r w:rsidRPr="00482927">
              <w:t>The Civil war in Rwanda 1990-94</w:t>
            </w:r>
          </w:p>
        </w:tc>
        <w:tc>
          <w:tcPr>
            <w:tcW w:w="1276" w:type="dxa"/>
          </w:tcPr>
          <w:p w14:paraId="4FDB01A3" w14:textId="77777777" w:rsidR="00482927" w:rsidRPr="00482927" w:rsidRDefault="00F5202A" w:rsidP="00482927">
            <w:pPr>
              <w:spacing w:after="0" w:line="360" w:lineRule="auto"/>
              <w:rPr>
                <w:b/>
              </w:rPr>
            </w:pPr>
            <w:r>
              <w:rPr>
                <w:b/>
              </w:rPr>
              <w:t xml:space="preserve">  05</w:t>
            </w:r>
          </w:p>
        </w:tc>
      </w:tr>
      <w:tr w:rsidR="00482927" w:rsidRPr="00482927" w14:paraId="005CC9B5" w14:textId="77777777" w:rsidTr="00482927">
        <w:tc>
          <w:tcPr>
            <w:tcW w:w="1696" w:type="dxa"/>
            <w:vMerge/>
          </w:tcPr>
          <w:p w14:paraId="257AB4BB" w14:textId="77777777" w:rsidR="00482927" w:rsidRPr="00482927" w:rsidRDefault="00482927" w:rsidP="00482927">
            <w:pPr>
              <w:spacing w:after="0" w:line="360" w:lineRule="auto"/>
              <w:rPr>
                <w:b/>
              </w:rPr>
            </w:pPr>
          </w:p>
        </w:tc>
        <w:tc>
          <w:tcPr>
            <w:tcW w:w="3238" w:type="dxa"/>
            <w:vMerge/>
          </w:tcPr>
          <w:p w14:paraId="6F742054" w14:textId="77777777" w:rsidR="00482927" w:rsidRPr="00482927" w:rsidRDefault="00482927" w:rsidP="00482927">
            <w:pPr>
              <w:spacing w:after="0" w:line="360" w:lineRule="auto"/>
              <w:rPr>
                <w:b/>
              </w:rPr>
            </w:pPr>
          </w:p>
        </w:tc>
        <w:tc>
          <w:tcPr>
            <w:tcW w:w="731" w:type="dxa"/>
          </w:tcPr>
          <w:p w14:paraId="550931C6" w14:textId="77777777" w:rsidR="00482927" w:rsidRPr="00482927" w:rsidRDefault="00482927" w:rsidP="00482927">
            <w:pPr>
              <w:spacing w:after="0" w:line="360" w:lineRule="auto"/>
            </w:pPr>
            <w:r w:rsidRPr="00482927">
              <w:t>14.3</w:t>
            </w:r>
          </w:p>
        </w:tc>
        <w:tc>
          <w:tcPr>
            <w:tcW w:w="2268" w:type="dxa"/>
          </w:tcPr>
          <w:p w14:paraId="5CC74B20" w14:textId="77777777" w:rsidR="00482927" w:rsidRPr="00482927" w:rsidRDefault="00482927" w:rsidP="00482927">
            <w:pPr>
              <w:spacing w:after="0" w:line="360" w:lineRule="auto"/>
            </w:pPr>
            <w:commentRangeStart w:id="40"/>
            <w:r w:rsidRPr="00482927">
              <w:t xml:space="preserve">1981 – 86 Civil War in Uganda </w:t>
            </w:r>
            <w:commentRangeEnd w:id="40"/>
            <w:r w:rsidR="00E55326">
              <w:rPr>
                <w:rStyle w:val="CommentReference"/>
              </w:rPr>
              <w:commentReference w:id="40"/>
            </w:r>
          </w:p>
        </w:tc>
        <w:tc>
          <w:tcPr>
            <w:tcW w:w="1276" w:type="dxa"/>
          </w:tcPr>
          <w:p w14:paraId="6499EE6D" w14:textId="77777777" w:rsidR="00482927" w:rsidRPr="00482927" w:rsidRDefault="00F5202A" w:rsidP="00482927">
            <w:pPr>
              <w:spacing w:after="0" w:line="360" w:lineRule="auto"/>
              <w:rPr>
                <w:b/>
              </w:rPr>
            </w:pPr>
            <w:r>
              <w:rPr>
                <w:b/>
              </w:rPr>
              <w:t>03</w:t>
            </w:r>
          </w:p>
        </w:tc>
      </w:tr>
      <w:tr w:rsidR="00482927" w:rsidRPr="00482927" w14:paraId="59DFE8A6" w14:textId="77777777" w:rsidTr="00482927">
        <w:tc>
          <w:tcPr>
            <w:tcW w:w="1696" w:type="dxa"/>
            <w:vMerge/>
          </w:tcPr>
          <w:p w14:paraId="02B2CCC5" w14:textId="77777777" w:rsidR="00482927" w:rsidRPr="00482927" w:rsidRDefault="00482927" w:rsidP="00482927">
            <w:pPr>
              <w:spacing w:after="0" w:line="360" w:lineRule="auto"/>
              <w:rPr>
                <w:b/>
              </w:rPr>
            </w:pPr>
          </w:p>
        </w:tc>
        <w:tc>
          <w:tcPr>
            <w:tcW w:w="3238" w:type="dxa"/>
            <w:vMerge/>
          </w:tcPr>
          <w:p w14:paraId="206654E5" w14:textId="77777777" w:rsidR="00482927" w:rsidRPr="00482927" w:rsidRDefault="00482927" w:rsidP="00482927">
            <w:pPr>
              <w:spacing w:after="0" w:line="360" w:lineRule="auto"/>
              <w:rPr>
                <w:b/>
              </w:rPr>
            </w:pPr>
          </w:p>
        </w:tc>
        <w:tc>
          <w:tcPr>
            <w:tcW w:w="731" w:type="dxa"/>
          </w:tcPr>
          <w:p w14:paraId="10D3A74E" w14:textId="77777777" w:rsidR="00482927" w:rsidRPr="00482927" w:rsidRDefault="00482927" w:rsidP="00482927">
            <w:pPr>
              <w:spacing w:after="0" w:line="360" w:lineRule="auto"/>
              <w:rPr>
                <w:color w:val="000000" w:themeColor="text1"/>
              </w:rPr>
            </w:pPr>
            <w:commentRangeStart w:id="41"/>
            <w:r w:rsidRPr="00482927">
              <w:rPr>
                <w:color w:val="000000" w:themeColor="text1"/>
              </w:rPr>
              <w:t>14.4</w:t>
            </w:r>
          </w:p>
        </w:tc>
        <w:tc>
          <w:tcPr>
            <w:tcW w:w="2268" w:type="dxa"/>
          </w:tcPr>
          <w:p w14:paraId="22C611EC" w14:textId="77777777" w:rsidR="00482927" w:rsidRPr="00482927" w:rsidRDefault="00482927" w:rsidP="00482927">
            <w:pPr>
              <w:spacing w:after="0" w:line="360" w:lineRule="auto"/>
              <w:rPr>
                <w:color w:val="000000" w:themeColor="text1"/>
              </w:rPr>
            </w:pPr>
            <w:r w:rsidRPr="00482927">
              <w:rPr>
                <w:color w:val="000000" w:themeColor="text1"/>
              </w:rPr>
              <w:t xml:space="preserve">The land question in Zimbabwe </w:t>
            </w:r>
          </w:p>
        </w:tc>
        <w:tc>
          <w:tcPr>
            <w:tcW w:w="1276" w:type="dxa"/>
          </w:tcPr>
          <w:p w14:paraId="23AA5DDF" w14:textId="77777777" w:rsidR="00482927" w:rsidRPr="00482927" w:rsidRDefault="00F5202A" w:rsidP="00482927">
            <w:pPr>
              <w:spacing w:after="0" w:line="360" w:lineRule="auto"/>
              <w:rPr>
                <w:b/>
                <w:color w:val="000000" w:themeColor="text1"/>
              </w:rPr>
            </w:pPr>
            <w:r>
              <w:rPr>
                <w:b/>
                <w:color w:val="000000" w:themeColor="text1"/>
              </w:rPr>
              <w:t xml:space="preserve"> 05</w:t>
            </w:r>
            <w:commentRangeEnd w:id="41"/>
            <w:r w:rsidR="00085D27">
              <w:rPr>
                <w:rStyle w:val="CommentReference"/>
              </w:rPr>
              <w:commentReference w:id="41"/>
            </w:r>
          </w:p>
        </w:tc>
      </w:tr>
      <w:tr w:rsidR="00482927" w:rsidRPr="00482927" w14:paraId="2F286A2A" w14:textId="77777777" w:rsidTr="00482927">
        <w:tc>
          <w:tcPr>
            <w:tcW w:w="1696" w:type="dxa"/>
          </w:tcPr>
          <w:p w14:paraId="7DED0613" w14:textId="77777777" w:rsidR="00482927" w:rsidRPr="00482927" w:rsidRDefault="00482927" w:rsidP="00482927">
            <w:pPr>
              <w:spacing w:after="0" w:line="360" w:lineRule="auto"/>
              <w:rPr>
                <w:b/>
              </w:rPr>
            </w:pPr>
          </w:p>
        </w:tc>
        <w:tc>
          <w:tcPr>
            <w:tcW w:w="3238" w:type="dxa"/>
          </w:tcPr>
          <w:p w14:paraId="090F004A" w14:textId="77777777" w:rsidR="00482927" w:rsidRPr="00482927" w:rsidRDefault="00482927" w:rsidP="00482927">
            <w:pPr>
              <w:spacing w:after="0" w:line="360" w:lineRule="auto"/>
              <w:rPr>
                <w:b/>
              </w:rPr>
            </w:pPr>
            <w:r w:rsidRPr="00482927">
              <w:rPr>
                <w:b/>
              </w:rPr>
              <w:t xml:space="preserve">          TOTAL </w:t>
            </w:r>
          </w:p>
        </w:tc>
        <w:tc>
          <w:tcPr>
            <w:tcW w:w="731" w:type="dxa"/>
          </w:tcPr>
          <w:p w14:paraId="1F8AD440" w14:textId="77777777" w:rsidR="00482927" w:rsidRPr="00482927" w:rsidRDefault="00482927" w:rsidP="00482927">
            <w:pPr>
              <w:spacing w:after="0" w:line="360" w:lineRule="auto"/>
              <w:rPr>
                <w:color w:val="000000" w:themeColor="text1"/>
              </w:rPr>
            </w:pPr>
          </w:p>
        </w:tc>
        <w:tc>
          <w:tcPr>
            <w:tcW w:w="2268" w:type="dxa"/>
          </w:tcPr>
          <w:p w14:paraId="2BFD6C06" w14:textId="77777777" w:rsidR="00482927" w:rsidRPr="00482927" w:rsidRDefault="00482927" w:rsidP="00482927">
            <w:pPr>
              <w:spacing w:after="0" w:line="360" w:lineRule="auto"/>
              <w:rPr>
                <w:color w:val="000000" w:themeColor="text1"/>
              </w:rPr>
            </w:pPr>
          </w:p>
        </w:tc>
        <w:tc>
          <w:tcPr>
            <w:tcW w:w="1276" w:type="dxa"/>
          </w:tcPr>
          <w:p w14:paraId="3425F4AD" w14:textId="77777777" w:rsidR="00482927" w:rsidRPr="00482927" w:rsidRDefault="00482927" w:rsidP="00482927">
            <w:pPr>
              <w:spacing w:after="0" w:line="360" w:lineRule="auto"/>
              <w:rPr>
                <w:b/>
                <w:color w:val="000000" w:themeColor="text1"/>
              </w:rPr>
            </w:pPr>
            <w:r w:rsidRPr="00482927">
              <w:rPr>
                <w:b/>
                <w:color w:val="000000" w:themeColor="text1"/>
              </w:rPr>
              <w:t xml:space="preserve"> 48</w:t>
            </w:r>
          </w:p>
        </w:tc>
      </w:tr>
      <w:tr w:rsidR="00482927" w:rsidRPr="00482927" w14:paraId="6D533259" w14:textId="77777777" w:rsidTr="00482927">
        <w:tc>
          <w:tcPr>
            <w:tcW w:w="1696" w:type="dxa"/>
            <w:shd w:val="clear" w:color="auto" w:fill="538135" w:themeFill="accent6" w:themeFillShade="BF"/>
          </w:tcPr>
          <w:p w14:paraId="3C7D9484" w14:textId="77777777" w:rsidR="00482927" w:rsidRPr="00482927" w:rsidRDefault="00482927" w:rsidP="00482927">
            <w:pPr>
              <w:spacing w:after="0" w:line="360" w:lineRule="auto"/>
              <w:rPr>
                <w:b/>
              </w:rPr>
            </w:pPr>
          </w:p>
        </w:tc>
        <w:tc>
          <w:tcPr>
            <w:tcW w:w="3238" w:type="dxa"/>
            <w:shd w:val="clear" w:color="auto" w:fill="538135" w:themeFill="accent6" w:themeFillShade="BF"/>
          </w:tcPr>
          <w:p w14:paraId="38B75BD4" w14:textId="77777777" w:rsidR="00482927" w:rsidRPr="00482927" w:rsidRDefault="00482927" w:rsidP="00482927">
            <w:pPr>
              <w:spacing w:after="0" w:line="360" w:lineRule="auto"/>
              <w:rPr>
                <w:b/>
              </w:rPr>
            </w:pPr>
          </w:p>
        </w:tc>
        <w:tc>
          <w:tcPr>
            <w:tcW w:w="731" w:type="dxa"/>
            <w:shd w:val="clear" w:color="auto" w:fill="538135" w:themeFill="accent6" w:themeFillShade="BF"/>
          </w:tcPr>
          <w:p w14:paraId="6D4A9F9E" w14:textId="77777777" w:rsidR="00482927" w:rsidRPr="00482927" w:rsidRDefault="00482927" w:rsidP="00482927">
            <w:pPr>
              <w:spacing w:after="0" w:line="360" w:lineRule="auto"/>
              <w:rPr>
                <w:color w:val="000000" w:themeColor="text1"/>
              </w:rPr>
            </w:pPr>
          </w:p>
        </w:tc>
        <w:tc>
          <w:tcPr>
            <w:tcW w:w="2268" w:type="dxa"/>
            <w:shd w:val="clear" w:color="auto" w:fill="538135" w:themeFill="accent6" w:themeFillShade="BF"/>
          </w:tcPr>
          <w:p w14:paraId="62DA54CD" w14:textId="77777777" w:rsidR="00482927" w:rsidRPr="00482927" w:rsidRDefault="00482927" w:rsidP="00482927">
            <w:pPr>
              <w:spacing w:after="0" w:line="360" w:lineRule="auto"/>
              <w:rPr>
                <w:color w:val="000000" w:themeColor="text1"/>
              </w:rPr>
            </w:pPr>
          </w:p>
        </w:tc>
        <w:tc>
          <w:tcPr>
            <w:tcW w:w="1276" w:type="dxa"/>
            <w:shd w:val="clear" w:color="auto" w:fill="538135" w:themeFill="accent6" w:themeFillShade="BF"/>
          </w:tcPr>
          <w:p w14:paraId="6CF42598" w14:textId="77777777" w:rsidR="00482927" w:rsidRPr="00482927" w:rsidRDefault="00482927" w:rsidP="00482927">
            <w:pPr>
              <w:spacing w:after="0" w:line="360" w:lineRule="auto"/>
              <w:rPr>
                <w:b/>
                <w:color w:val="000000" w:themeColor="text1"/>
              </w:rPr>
            </w:pPr>
          </w:p>
        </w:tc>
      </w:tr>
      <w:tr w:rsidR="00482927" w:rsidRPr="00482927" w14:paraId="5950AF3E" w14:textId="77777777" w:rsidTr="00482927">
        <w:tc>
          <w:tcPr>
            <w:tcW w:w="1696" w:type="dxa"/>
          </w:tcPr>
          <w:p w14:paraId="2BBF8388" w14:textId="77777777" w:rsidR="00482927" w:rsidRPr="00482927" w:rsidRDefault="00482927" w:rsidP="00482927">
            <w:pPr>
              <w:spacing w:after="0" w:line="360" w:lineRule="auto"/>
              <w:rPr>
                <w:b/>
              </w:rPr>
            </w:pPr>
            <w:r w:rsidRPr="00482927">
              <w:rPr>
                <w:b/>
              </w:rPr>
              <w:t>CLASS/TERM</w:t>
            </w:r>
          </w:p>
        </w:tc>
        <w:tc>
          <w:tcPr>
            <w:tcW w:w="3238" w:type="dxa"/>
          </w:tcPr>
          <w:p w14:paraId="6D25D457" w14:textId="77777777" w:rsidR="00482927" w:rsidRPr="00482927" w:rsidRDefault="00482927" w:rsidP="00482927">
            <w:pPr>
              <w:spacing w:after="0" w:line="360" w:lineRule="auto"/>
            </w:pPr>
            <w:r w:rsidRPr="00482927">
              <w:rPr>
                <w:b/>
              </w:rPr>
              <w:t xml:space="preserve">                  TOPIC </w:t>
            </w:r>
          </w:p>
        </w:tc>
        <w:tc>
          <w:tcPr>
            <w:tcW w:w="731" w:type="dxa"/>
          </w:tcPr>
          <w:p w14:paraId="5F5008F0" w14:textId="77777777" w:rsidR="00482927" w:rsidRPr="00482927" w:rsidRDefault="00482927" w:rsidP="00482927">
            <w:pPr>
              <w:spacing w:after="0" w:line="360" w:lineRule="auto"/>
            </w:pPr>
          </w:p>
        </w:tc>
        <w:tc>
          <w:tcPr>
            <w:tcW w:w="2268" w:type="dxa"/>
          </w:tcPr>
          <w:p w14:paraId="1C73B86E" w14:textId="77777777" w:rsidR="00482927" w:rsidRPr="00482927" w:rsidRDefault="00482927" w:rsidP="00482927">
            <w:pPr>
              <w:spacing w:after="0" w:line="360" w:lineRule="auto"/>
            </w:pPr>
            <w:r w:rsidRPr="00482927">
              <w:rPr>
                <w:b/>
              </w:rPr>
              <w:t xml:space="preserve">SUB-TOPIC </w:t>
            </w:r>
          </w:p>
        </w:tc>
        <w:tc>
          <w:tcPr>
            <w:tcW w:w="1276" w:type="dxa"/>
          </w:tcPr>
          <w:p w14:paraId="1E771440" w14:textId="77777777" w:rsidR="00482927" w:rsidRPr="00482927" w:rsidRDefault="00482927" w:rsidP="00482927">
            <w:pPr>
              <w:spacing w:after="0" w:line="360" w:lineRule="auto"/>
              <w:rPr>
                <w:b/>
              </w:rPr>
            </w:pPr>
            <w:r w:rsidRPr="00482927">
              <w:rPr>
                <w:b/>
              </w:rPr>
              <w:t>PERIODS</w:t>
            </w:r>
          </w:p>
        </w:tc>
      </w:tr>
      <w:tr w:rsidR="00482927" w:rsidRPr="00482927" w14:paraId="62356766" w14:textId="77777777" w:rsidTr="00482927">
        <w:tc>
          <w:tcPr>
            <w:tcW w:w="1696" w:type="dxa"/>
            <w:vMerge w:val="restart"/>
          </w:tcPr>
          <w:p w14:paraId="075FCF1E" w14:textId="77777777" w:rsidR="00482927" w:rsidRPr="00482927" w:rsidRDefault="00482927" w:rsidP="00482927">
            <w:pPr>
              <w:spacing w:after="0" w:line="360" w:lineRule="auto"/>
              <w:rPr>
                <w:b/>
              </w:rPr>
            </w:pPr>
            <w:r w:rsidRPr="00482927">
              <w:rPr>
                <w:b/>
              </w:rPr>
              <w:t>S.6 TERM 3</w:t>
            </w:r>
          </w:p>
        </w:tc>
        <w:tc>
          <w:tcPr>
            <w:tcW w:w="3238" w:type="dxa"/>
            <w:vMerge w:val="restart"/>
          </w:tcPr>
          <w:p w14:paraId="01997377" w14:textId="77777777" w:rsidR="00482927" w:rsidRPr="00482927" w:rsidRDefault="00482927" w:rsidP="00482927">
            <w:pPr>
              <w:spacing w:after="0" w:line="360" w:lineRule="auto"/>
            </w:pPr>
            <w:r w:rsidRPr="00482927">
              <w:t xml:space="preserve">TOPIC 15: Nationalization of education in Uganda  </w:t>
            </w:r>
          </w:p>
        </w:tc>
        <w:tc>
          <w:tcPr>
            <w:tcW w:w="731" w:type="dxa"/>
          </w:tcPr>
          <w:p w14:paraId="76EF4D3B" w14:textId="77777777" w:rsidR="00482927" w:rsidRPr="00482927" w:rsidRDefault="00482927" w:rsidP="00482927">
            <w:pPr>
              <w:spacing w:after="0" w:line="360" w:lineRule="auto"/>
            </w:pPr>
            <w:r w:rsidRPr="00482927">
              <w:t>15.1</w:t>
            </w:r>
          </w:p>
        </w:tc>
        <w:tc>
          <w:tcPr>
            <w:tcW w:w="2268" w:type="dxa"/>
          </w:tcPr>
          <w:p w14:paraId="5572C8B2" w14:textId="77777777" w:rsidR="00482927" w:rsidRPr="00482927" w:rsidRDefault="00482927" w:rsidP="00482927">
            <w:pPr>
              <w:spacing w:after="0" w:line="360" w:lineRule="auto"/>
            </w:pPr>
            <w:r w:rsidRPr="00482927">
              <w:t xml:space="preserve">Problems of colonial education </w:t>
            </w:r>
          </w:p>
        </w:tc>
        <w:tc>
          <w:tcPr>
            <w:tcW w:w="1276" w:type="dxa"/>
          </w:tcPr>
          <w:p w14:paraId="2F8A2836" w14:textId="77777777" w:rsidR="00482927" w:rsidRPr="00482927" w:rsidRDefault="00482927" w:rsidP="00482927">
            <w:pPr>
              <w:spacing w:after="0" w:line="360" w:lineRule="auto"/>
              <w:rPr>
                <w:b/>
              </w:rPr>
            </w:pPr>
            <w:r w:rsidRPr="00482927">
              <w:rPr>
                <w:b/>
              </w:rPr>
              <w:t xml:space="preserve">   04</w:t>
            </w:r>
          </w:p>
        </w:tc>
      </w:tr>
      <w:tr w:rsidR="00482927" w:rsidRPr="00482927" w14:paraId="2CFB0F86" w14:textId="77777777" w:rsidTr="00482927">
        <w:tc>
          <w:tcPr>
            <w:tcW w:w="1696" w:type="dxa"/>
            <w:vMerge/>
          </w:tcPr>
          <w:p w14:paraId="35CC8E58" w14:textId="77777777" w:rsidR="00482927" w:rsidRPr="00482927" w:rsidRDefault="00482927" w:rsidP="00482927">
            <w:pPr>
              <w:spacing w:after="0" w:line="360" w:lineRule="auto"/>
              <w:rPr>
                <w:b/>
              </w:rPr>
            </w:pPr>
          </w:p>
        </w:tc>
        <w:tc>
          <w:tcPr>
            <w:tcW w:w="3238" w:type="dxa"/>
            <w:vMerge/>
          </w:tcPr>
          <w:p w14:paraId="037D9B17" w14:textId="77777777" w:rsidR="00482927" w:rsidRPr="00482927" w:rsidRDefault="00482927" w:rsidP="00482927">
            <w:pPr>
              <w:spacing w:after="0" w:line="360" w:lineRule="auto"/>
              <w:rPr>
                <w:b/>
              </w:rPr>
            </w:pPr>
          </w:p>
        </w:tc>
        <w:tc>
          <w:tcPr>
            <w:tcW w:w="731" w:type="dxa"/>
          </w:tcPr>
          <w:p w14:paraId="04B38206" w14:textId="77777777" w:rsidR="00482927" w:rsidRPr="00482927" w:rsidRDefault="00482927" w:rsidP="00482927">
            <w:pPr>
              <w:spacing w:after="0" w:line="360" w:lineRule="auto"/>
            </w:pPr>
            <w:r w:rsidRPr="00482927">
              <w:t>15.2</w:t>
            </w:r>
          </w:p>
        </w:tc>
        <w:tc>
          <w:tcPr>
            <w:tcW w:w="2268" w:type="dxa"/>
          </w:tcPr>
          <w:p w14:paraId="758FCA49" w14:textId="77777777" w:rsidR="00482927" w:rsidRPr="00482927" w:rsidRDefault="00482927" w:rsidP="00482927">
            <w:pPr>
              <w:spacing w:after="0" w:line="360" w:lineRule="auto"/>
            </w:pPr>
            <w:r w:rsidRPr="00482927">
              <w:t>Role of education in the modernization of Uganda.</w:t>
            </w:r>
          </w:p>
        </w:tc>
        <w:tc>
          <w:tcPr>
            <w:tcW w:w="1276" w:type="dxa"/>
          </w:tcPr>
          <w:p w14:paraId="285055DF" w14:textId="77777777" w:rsidR="00482927" w:rsidRPr="00482927" w:rsidRDefault="00482927" w:rsidP="00482927">
            <w:pPr>
              <w:spacing w:after="0" w:line="360" w:lineRule="auto"/>
              <w:rPr>
                <w:b/>
              </w:rPr>
            </w:pPr>
            <w:r w:rsidRPr="00482927">
              <w:rPr>
                <w:b/>
              </w:rPr>
              <w:t xml:space="preserve">   05</w:t>
            </w:r>
          </w:p>
        </w:tc>
      </w:tr>
      <w:tr w:rsidR="00482927" w:rsidRPr="00482927" w14:paraId="3B3537F9" w14:textId="77777777" w:rsidTr="00482927">
        <w:tc>
          <w:tcPr>
            <w:tcW w:w="1696" w:type="dxa"/>
            <w:vMerge/>
          </w:tcPr>
          <w:p w14:paraId="368F5468" w14:textId="77777777" w:rsidR="00482927" w:rsidRPr="00482927" w:rsidRDefault="00482927" w:rsidP="00482927">
            <w:pPr>
              <w:spacing w:after="0" w:line="360" w:lineRule="auto"/>
              <w:rPr>
                <w:b/>
              </w:rPr>
            </w:pPr>
          </w:p>
        </w:tc>
        <w:tc>
          <w:tcPr>
            <w:tcW w:w="3238" w:type="dxa"/>
            <w:vMerge/>
          </w:tcPr>
          <w:p w14:paraId="33A5F39F" w14:textId="77777777" w:rsidR="00482927" w:rsidRPr="00482927" w:rsidRDefault="00482927" w:rsidP="00482927">
            <w:pPr>
              <w:spacing w:after="0" w:line="360" w:lineRule="auto"/>
              <w:rPr>
                <w:b/>
              </w:rPr>
            </w:pPr>
          </w:p>
        </w:tc>
        <w:tc>
          <w:tcPr>
            <w:tcW w:w="731" w:type="dxa"/>
          </w:tcPr>
          <w:p w14:paraId="007FEC70" w14:textId="77777777" w:rsidR="00482927" w:rsidRPr="00482927" w:rsidRDefault="00482927" w:rsidP="00482927">
            <w:pPr>
              <w:spacing w:after="0" w:line="360" w:lineRule="auto"/>
            </w:pPr>
            <w:r w:rsidRPr="00482927">
              <w:t>15.3</w:t>
            </w:r>
          </w:p>
        </w:tc>
        <w:tc>
          <w:tcPr>
            <w:tcW w:w="2268" w:type="dxa"/>
          </w:tcPr>
          <w:p w14:paraId="469E37B7" w14:textId="77777777" w:rsidR="00482927" w:rsidRPr="00482927" w:rsidRDefault="00482927" w:rsidP="00482927">
            <w:pPr>
              <w:spacing w:after="0" w:line="360" w:lineRule="auto"/>
            </w:pPr>
            <w:commentRangeStart w:id="42"/>
            <w:r w:rsidRPr="00482927">
              <w:t xml:space="preserve">Africanizing the syllabus in Uganda. </w:t>
            </w:r>
            <w:commentRangeEnd w:id="42"/>
            <w:r w:rsidR="00C96CBA">
              <w:rPr>
                <w:rStyle w:val="CommentReference"/>
              </w:rPr>
              <w:commentReference w:id="42"/>
            </w:r>
          </w:p>
        </w:tc>
        <w:tc>
          <w:tcPr>
            <w:tcW w:w="1276" w:type="dxa"/>
          </w:tcPr>
          <w:p w14:paraId="3ECC35B5" w14:textId="77777777" w:rsidR="00482927" w:rsidRPr="00482927" w:rsidRDefault="00482927" w:rsidP="00482927">
            <w:pPr>
              <w:spacing w:after="0" w:line="360" w:lineRule="auto"/>
              <w:rPr>
                <w:b/>
              </w:rPr>
            </w:pPr>
            <w:r w:rsidRPr="00482927">
              <w:rPr>
                <w:b/>
              </w:rPr>
              <w:t xml:space="preserve">    05</w:t>
            </w:r>
          </w:p>
        </w:tc>
      </w:tr>
      <w:tr w:rsidR="00482927" w:rsidRPr="00482927" w14:paraId="70C2FBAE" w14:textId="77777777" w:rsidTr="00482927">
        <w:tc>
          <w:tcPr>
            <w:tcW w:w="1696" w:type="dxa"/>
            <w:vMerge/>
          </w:tcPr>
          <w:p w14:paraId="03B10F6C" w14:textId="77777777" w:rsidR="00482927" w:rsidRPr="00482927" w:rsidRDefault="00482927" w:rsidP="00482927">
            <w:pPr>
              <w:spacing w:after="0" w:line="360" w:lineRule="auto"/>
              <w:rPr>
                <w:b/>
              </w:rPr>
            </w:pPr>
          </w:p>
        </w:tc>
        <w:tc>
          <w:tcPr>
            <w:tcW w:w="3238" w:type="dxa"/>
            <w:vMerge/>
          </w:tcPr>
          <w:p w14:paraId="3AA94C0C" w14:textId="77777777" w:rsidR="00482927" w:rsidRPr="00482927" w:rsidRDefault="00482927" w:rsidP="00482927">
            <w:pPr>
              <w:spacing w:after="0" w:line="360" w:lineRule="auto"/>
              <w:rPr>
                <w:b/>
              </w:rPr>
            </w:pPr>
          </w:p>
        </w:tc>
        <w:tc>
          <w:tcPr>
            <w:tcW w:w="731" w:type="dxa"/>
          </w:tcPr>
          <w:p w14:paraId="0BD7297A" w14:textId="77777777" w:rsidR="00482927" w:rsidRPr="00482927" w:rsidRDefault="00482927" w:rsidP="00482927">
            <w:pPr>
              <w:spacing w:after="0" w:line="360" w:lineRule="auto"/>
            </w:pPr>
            <w:r w:rsidRPr="00482927">
              <w:t>15.4</w:t>
            </w:r>
          </w:p>
        </w:tc>
        <w:tc>
          <w:tcPr>
            <w:tcW w:w="2268" w:type="dxa"/>
          </w:tcPr>
          <w:p w14:paraId="585EDAE0" w14:textId="77777777" w:rsidR="00482927" w:rsidRPr="00482927" w:rsidRDefault="00482927" w:rsidP="00482927">
            <w:pPr>
              <w:spacing w:after="0" w:line="360" w:lineRule="auto"/>
            </w:pPr>
            <w:r w:rsidRPr="00482927">
              <w:t>Universal primary and secondary education in Uganda.</w:t>
            </w:r>
          </w:p>
        </w:tc>
        <w:tc>
          <w:tcPr>
            <w:tcW w:w="1276" w:type="dxa"/>
          </w:tcPr>
          <w:p w14:paraId="49FFADFF" w14:textId="77777777" w:rsidR="00482927" w:rsidRPr="00482927" w:rsidRDefault="00482927" w:rsidP="00482927">
            <w:pPr>
              <w:spacing w:after="0" w:line="360" w:lineRule="auto"/>
              <w:rPr>
                <w:b/>
              </w:rPr>
            </w:pPr>
            <w:r w:rsidRPr="00482927">
              <w:rPr>
                <w:b/>
              </w:rPr>
              <w:t xml:space="preserve">    05</w:t>
            </w:r>
          </w:p>
        </w:tc>
      </w:tr>
      <w:tr w:rsidR="00482927" w:rsidRPr="00482927" w14:paraId="1CECBD3F" w14:textId="77777777" w:rsidTr="00482927">
        <w:tc>
          <w:tcPr>
            <w:tcW w:w="1696" w:type="dxa"/>
            <w:vMerge/>
          </w:tcPr>
          <w:p w14:paraId="033E3F92" w14:textId="77777777" w:rsidR="00482927" w:rsidRPr="00482927" w:rsidRDefault="00482927" w:rsidP="00482927">
            <w:pPr>
              <w:spacing w:after="0" w:line="360" w:lineRule="auto"/>
              <w:rPr>
                <w:b/>
              </w:rPr>
            </w:pPr>
          </w:p>
        </w:tc>
        <w:tc>
          <w:tcPr>
            <w:tcW w:w="3238" w:type="dxa"/>
            <w:vMerge/>
          </w:tcPr>
          <w:p w14:paraId="0619732C" w14:textId="77777777" w:rsidR="00482927" w:rsidRPr="00482927" w:rsidRDefault="00482927" w:rsidP="00482927">
            <w:pPr>
              <w:spacing w:after="0" w:line="360" w:lineRule="auto"/>
              <w:rPr>
                <w:b/>
              </w:rPr>
            </w:pPr>
          </w:p>
        </w:tc>
        <w:tc>
          <w:tcPr>
            <w:tcW w:w="731" w:type="dxa"/>
          </w:tcPr>
          <w:p w14:paraId="19641C22" w14:textId="77777777" w:rsidR="00482927" w:rsidRPr="00482927" w:rsidRDefault="00482927" w:rsidP="00482927">
            <w:pPr>
              <w:spacing w:after="0" w:line="360" w:lineRule="auto"/>
            </w:pPr>
            <w:r w:rsidRPr="00482927">
              <w:t>15.5</w:t>
            </w:r>
          </w:p>
        </w:tc>
        <w:tc>
          <w:tcPr>
            <w:tcW w:w="2268" w:type="dxa"/>
          </w:tcPr>
          <w:p w14:paraId="3097F0DA" w14:textId="77777777" w:rsidR="00482927" w:rsidRPr="00482927" w:rsidRDefault="00482927" w:rsidP="00482927">
            <w:pPr>
              <w:spacing w:after="0" w:line="360" w:lineRule="auto"/>
            </w:pPr>
            <w:r w:rsidRPr="00482927">
              <w:t xml:space="preserve">Technical and University education in Uganda. </w:t>
            </w:r>
          </w:p>
        </w:tc>
        <w:tc>
          <w:tcPr>
            <w:tcW w:w="1276" w:type="dxa"/>
          </w:tcPr>
          <w:p w14:paraId="4FFFA1BD" w14:textId="77777777" w:rsidR="00482927" w:rsidRPr="00482927" w:rsidRDefault="00482927" w:rsidP="00482927">
            <w:pPr>
              <w:spacing w:after="0" w:line="360" w:lineRule="auto"/>
              <w:rPr>
                <w:b/>
              </w:rPr>
            </w:pPr>
            <w:r w:rsidRPr="00482927">
              <w:rPr>
                <w:b/>
              </w:rPr>
              <w:t xml:space="preserve">    05</w:t>
            </w:r>
          </w:p>
        </w:tc>
      </w:tr>
      <w:tr w:rsidR="00482927" w:rsidRPr="00482927" w14:paraId="2C367FE6" w14:textId="77777777" w:rsidTr="00482927">
        <w:tc>
          <w:tcPr>
            <w:tcW w:w="1696" w:type="dxa"/>
            <w:vMerge/>
          </w:tcPr>
          <w:p w14:paraId="4124D322" w14:textId="77777777" w:rsidR="00482927" w:rsidRPr="00482927" w:rsidRDefault="00482927" w:rsidP="00482927">
            <w:pPr>
              <w:spacing w:after="0" w:line="360" w:lineRule="auto"/>
            </w:pPr>
          </w:p>
        </w:tc>
        <w:tc>
          <w:tcPr>
            <w:tcW w:w="3238" w:type="dxa"/>
            <w:vMerge w:val="restart"/>
          </w:tcPr>
          <w:p w14:paraId="3CC49080" w14:textId="77777777" w:rsidR="00482927" w:rsidRPr="00482927" w:rsidRDefault="00482927" w:rsidP="00482927">
            <w:pPr>
              <w:spacing w:after="0" w:line="360" w:lineRule="auto"/>
              <w:rPr>
                <w:rFonts w:ascii="Times New Roman" w:hAnsi="Times New Roman" w:cs="Times New Roman"/>
                <w:bCs/>
                <w:sz w:val="24"/>
                <w:szCs w:val="24"/>
              </w:rPr>
            </w:pPr>
            <w:r w:rsidRPr="00482927">
              <w:rPr>
                <w:rFonts w:ascii="Times New Roman" w:hAnsi="Times New Roman" w:cs="Times New Roman"/>
                <w:bCs/>
                <w:sz w:val="24"/>
                <w:szCs w:val="24"/>
              </w:rPr>
              <w:t xml:space="preserve">Topic 16: Current challenges of African growth and development </w:t>
            </w:r>
          </w:p>
        </w:tc>
        <w:tc>
          <w:tcPr>
            <w:tcW w:w="731" w:type="dxa"/>
          </w:tcPr>
          <w:p w14:paraId="5BE84D79" w14:textId="77777777" w:rsidR="00482927" w:rsidRPr="00482927" w:rsidRDefault="00482927" w:rsidP="00482927">
            <w:pPr>
              <w:spacing w:after="0" w:line="360" w:lineRule="auto"/>
            </w:pPr>
            <w:r w:rsidRPr="00482927">
              <w:t>16.1</w:t>
            </w:r>
          </w:p>
        </w:tc>
        <w:tc>
          <w:tcPr>
            <w:tcW w:w="2268" w:type="dxa"/>
          </w:tcPr>
          <w:p w14:paraId="79F10607" w14:textId="77777777" w:rsidR="00482927" w:rsidRPr="00482927" w:rsidRDefault="00482927" w:rsidP="00482927">
            <w:pPr>
              <w:spacing w:after="0" w:line="360" w:lineRule="auto"/>
            </w:pPr>
            <w:r w:rsidRPr="00482927">
              <w:t xml:space="preserve">Debt burden </w:t>
            </w:r>
          </w:p>
        </w:tc>
        <w:tc>
          <w:tcPr>
            <w:tcW w:w="1276" w:type="dxa"/>
          </w:tcPr>
          <w:p w14:paraId="2E812A0A" w14:textId="77777777" w:rsidR="00482927" w:rsidRPr="00482927" w:rsidRDefault="00482927" w:rsidP="00482927">
            <w:pPr>
              <w:spacing w:after="0" w:line="360" w:lineRule="auto"/>
              <w:rPr>
                <w:b/>
              </w:rPr>
            </w:pPr>
            <w:r w:rsidRPr="00482927">
              <w:rPr>
                <w:b/>
              </w:rPr>
              <w:t xml:space="preserve">  05</w:t>
            </w:r>
          </w:p>
        </w:tc>
      </w:tr>
      <w:tr w:rsidR="00482927" w:rsidRPr="00482927" w14:paraId="1F862E18" w14:textId="77777777" w:rsidTr="00482927">
        <w:tc>
          <w:tcPr>
            <w:tcW w:w="1696" w:type="dxa"/>
            <w:vMerge/>
          </w:tcPr>
          <w:p w14:paraId="41D57239" w14:textId="77777777" w:rsidR="00482927" w:rsidRPr="00482927" w:rsidRDefault="00482927" w:rsidP="00482927">
            <w:pPr>
              <w:spacing w:after="0" w:line="360" w:lineRule="auto"/>
            </w:pPr>
          </w:p>
        </w:tc>
        <w:tc>
          <w:tcPr>
            <w:tcW w:w="3238" w:type="dxa"/>
            <w:vMerge/>
          </w:tcPr>
          <w:p w14:paraId="348BBC1D" w14:textId="77777777" w:rsidR="00482927" w:rsidRPr="00482927" w:rsidRDefault="00482927" w:rsidP="00482927">
            <w:pPr>
              <w:spacing w:after="0" w:line="360" w:lineRule="auto"/>
            </w:pPr>
          </w:p>
        </w:tc>
        <w:tc>
          <w:tcPr>
            <w:tcW w:w="731" w:type="dxa"/>
          </w:tcPr>
          <w:p w14:paraId="6FBC8258" w14:textId="77777777" w:rsidR="00482927" w:rsidRPr="00482927" w:rsidRDefault="00482927" w:rsidP="00482927">
            <w:pPr>
              <w:spacing w:after="0" w:line="360" w:lineRule="auto"/>
            </w:pPr>
            <w:r w:rsidRPr="00482927">
              <w:t>16.2</w:t>
            </w:r>
          </w:p>
        </w:tc>
        <w:tc>
          <w:tcPr>
            <w:tcW w:w="2268" w:type="dxa"/>
          </w:tcPr>
          <w:p w14:paraId="2DE153B2" w14:textId="77777777" w:rsidR="00482927" w:rsidRPr="00482927" w:rsidRDefault="00482927" w:rsidP="00482927">
            <w:pPr>
              <w:spacing w:after="0" w:line="360" w:lineRule="auto"/>
            </w:pPr>
            <w:r w:rsidRPr="00482927">
              <w:t xml:space="preserve">Corruption </w:t>
            </w:r>
          </w:p>
        </w:tc>
        <w:tc>
          <w:tcPr>
            <w:tcW w:w="1276" w:type="dxa"/>
          </w:tcPr>
          <w:p w14:paraId="38549288" w14:textId="77777777" w:rsidR="00482927" w:rsidRPr="00482927" w:rsidRDefault="00482927" w:rsidP="00482927">
            <w:pPr>
              <w:spacing w:after="0" w:line="360" w:lineRule="auto"/>
              <w:rPr>
                <w:b/>
              </w:rPr>
            </w:pPr>
            <w:r w:rsidRPr="00482927">
              <w:rPr>
                <w:b/>
              </w:rPr>
              <w:t xml:space="preserve">   06</w:t>
            </w:r>
          </w:p>
        </w:tc>
      </w:tr>
      <w:tr w:rsidR="00482927" w:rsidRPr="00482927" w14:paraId="7799D7E1" w14:textId="77777777" w:rsidTr="003F4F41">
        <w:trPr>
          <w:trHeight w:val="79"/>
        </w:trPr>
        <w:tc>
          <w:tcPr>
            <w:tcW w:w="1696" w:type="dxa"/>
            <w:vMerge/>
          </w:tcPr>
          <w:p w14:paraId="79A31B84" w14:textId="77777777" w:rsidR="00482927" w:rsidRPr="00482927" w:rsidRDefault="00482927" w:rsidP="00482927">
            <w:pPr>
              <w:spacing w:after="0" w:line="360" w:lineRule="auto"/>
            </w:pPr>
          </w:p>
        </w:tc>
        <w:tc>
          <w:tcPr>
            <w:tcW w:w="3238" w:type="dxa"/>
            <w:vMerge/>
          </w:tcPr>
          <w:p w14:paraId="01639E21" w14:textId="77777777" w:rsidR="00482927" w:rsidRPr="00482927" w:rsidRDefault="00482927" w:rsidP="00482927">
            <w:pPr>
              <w:spacing w:after="0" w:line="360" w:lineRule="auto"/>
            </w:pPr>
          </w:p>
        </w:tc>
        <w:tc>
          <w:tcPr>
            <w:tcW w:w="731" w:type="dxa"/>
          </w:tcPr>
          <w:p w14:paraId="65B5FF2C" w14:textId="77777777" w:rsidR="00482927" w:rsidRPr="00482927" w:rsidRDefault="00482927" w:rsidP="00482927">
            <w:pPr>
              <w:spacing w:after="0" w:line="360" w:lineRule="auto"/>
            </w:pPr>
            <w:r w:rsidRPr="00482927">
              <w:t>16.3</w:t>
            </w:r>
          </w:p>
        </w:tc>
        <w:tc>
          <w:tcPr>
            <w:tcW w:w="2268" w:type="dxa"/>
          </w:tcPr>
          <w:p w14:paraId="120B3B1E" w14:textId="5B5E7933" w:rsidR="00482927" w:rsidRPr="00482927" w:rsidRDefault="00482927" w:rsidP="00482927">
            <w:pPr>
              <w:spacing w:after="0" w:line="360" w:lineRule="auto"/>
            </w:pPr>
            <w:commentRangeStart w:id="43"/>
            <w:del w:id="44" w:author="ALI K" w:date="2024-12-10T08:16:00Z">
              <w:r w:rsidRPr="00482927" w:rsidDel="003F4F41">
                <w:delText>Globalisation</w:delText>
              </w:r>
            </w:del>
            <w:commentRangeEnd w:id="43"/>
            <w:r w:rsidR="003F4F41">
              <w:rPr>
                <w:rStyle w:val="CommentReference"/>
              </w:rPr>
              <w:commentReference w:id="43"/>
            </w:r>
            <w:del w:id="45" w:author="ALI K" w:date="2024-12-10T08:16:00Z">
              <w:r w:rsidRPr="00482927" w:rsidDel="003F4F41">
                <w:delText xml:space="preserve"> </w:delText>
              </w:r>
            </w:del>
          </w:p>
        </w:tc>
        <w:tc>
          <w:tcPr>
            <w:tcW w:w="1276" w:type="dxa"/>
          </w:tcPr>
          <w:p w14:paraId="53E79DB4" w14:textId="77777777" w:rsidR="00482927" w:rsidRPr="00482927" w:rsidRDefault="00482927" w:rsidP="00482927">
            <w:pPr>
              <w:spacing w:after="0" w:line="360" w:lineRule="auto"/>
              <w:rPr>
                <w:b/>
              </w:rPr>
            </w:pPr>
            <w:r w:rsidRPr="00482927">
              <w:rPr>
                <w:b/>
              </w:rPr>
              <w:t xml:space="preserve">   05</w:t>
            </w:r>
          </w:p>
        </w:tc>
      </w:tr>
      <w:tr w:rsidR="00482927" w:rsidRPr="00482927" w14:paraId="68BCF10C" w14:textId="77777777" w:rsidTr="00482927">
        <w:tc>
          <w:tcPr>
            <w:tcW w:w="1696" w:type="dxa"/>
            <w:vMerge/>
          </w:tcPr>
          <w:p w14:paraId="63FBDC9B" w14:textId="77777777" w:rsidR="00482927" w:rsidRPr="00482927" w:rsidRDefault="00482927" w:rsidP="00482927">
            <w:pPr>
              <w:spacing w:after="0" w:line="360" w:lineRule="auto"/>
            </w:pPr>
          </w:p>
        </w:tc>
        <w:tc>
          <w:tcPr>
            <w:tcW w:w="3238" w:type="dxa"/>
            <w:vMerge/>
          </w:tcPr>
          <w:p w14:paraId="504B088A" w14:textId="77777777" w:rsidR="00482927" w:rsidRPr="00482927" w:rsidRDefault="00482927" w:rsidP="00482927">
            <w:pPr>
              <w:spacing w:after="0" w:line="360" w:lineRule="auto"/>
            </w:pPr>
          </w:p>
        </w:tc>
        <w:tc>
          <w:tcPr>
            <w:tcW w:w="731" w:type="dxa"/>
          </w:tcPr>
          <w:p w14:paraId="699374FD" w14:textId="77777777" w:rsidR="00482927" w:rsidRPr="00482927" w:rsidRDefault="00482927" w:rsidP="00482927">
            <w:pPr>
              <w:spacing w:after="0" w:line="360" w:lineRule="auto"/>
            </w:pPr>
            <w:r w:rsidRPr="00482927">
              <w:t>16.4</w:t>
            </w:r>
          </w:p>
        </w:tc>
        <w:tc>
          <w:tcPr>
            <w:tcW w:w="2268" w:type="dxa"/>
          </w:tcPr>
          <w:p w14:paraId="58FC0C76" w14:textId="77777777" w:rsidR="00482927" w:rsidRPr="00482927" w:rsidRDefault="00482927" w:rsidP="00482927">
            <w:pPr>
              <w:spacing w:after="0" w:line="360" w:lineRule="auto"/>
            </w:pPr>
            <w:r w:rsidRPr="00482927">
              <w:t xml:space="preserve">Unemployment </w:t>
            </w:r>
          </w:p>
        </w:tc>
        <w:tc>
          <w:tcPr>
            <w:tcW w:w="1276" w:type="dxa"/>
          </w:tcPr>
          <w:p w14:paraId="5877030D" w14:textId="77777777" w:rsidR="00482927" w:rsidRPr="00482927" w:rsidRDefault="00482927" w:rsidP="00482927">
            <w:pPr>
              <w:spacing w:after="0" w:line="360" w:lineRule="auto"/>
              <w:rPr>
                <w:b/>
              </w:rPr>
            </w:pPr>
            <w:r w:rsidRPr="00482927">
              <w:rPr>
                <w:b/>
              </w:rPr>
              <w:t xml:space="preserve">   04</w:t>
            </w:r>
          </w:p>
        </w:tc>
      </w:tr>
      <w:tr w:rsidR="00482927" w:rsidRPr="00482927" w14:paraId="63915D1C" w14:textId="77777777" w:rsidTr="00482927">
        <w:tc>
          <w:tcPr>
            <w:tcW w:w="1696" w:type="dxa"/>
            <w:vMerge/>
          </w:tcPr>
          <w:p w14:paraId="337845B5" w14:textId="77777777" w:rsidR="00482927" w:rsidRPr="00482927" w:rsidRDefault="00482927" w:rsidP="00482927">
            <w:pPr>
              <w:spacing w:after="0" w:line="360" w:lineRule="auto"/>
            </w:pPr>
          </w:p>
        </w:tc>
        <w:tc>
          <w:tcPr>
            <w:tcW w:w="3238" w:type="dxa"/>
            <w:vMerge/>
          </w:tcPr>
          <w:p w14:paraId="2816FD42" w14:textId="77777777" w:rsidR="00482927" w:rsidRPr="00482927" w:rsidRDefault="00482927" w:rsidP="00482927">
            <w:pPr>
              <w:spacing w:after="0" w:line="360" w:lineRule="auto"/>
            </w:pPr>
          </w:p>
        </w:tc>
        <w:tc>
          <w:tcPr>
            <w:tcW w:w="731" w:type="dxa"/>
          </w:tcPr>
          <w:p w14:paraId="14FE91EA" w14:textId="77777777" w:rsidR="00482927" w:rsidRPr="00482927" w:rsidRDefault="00482927" w:rsidP="00482927">
            <w:pPr>
              <w:spacing w:after="0" w:line="360" w:lineRule="auto"/>
            </w:pPr>
            <w:r w:rsidRPr="00482927">
              <w:t>16.5</w:t>
            </w:r>
          </w:p>
        </w:tc>
        <w:tc>
          <w:tcPr>
            <w:tcW w:w="2268" w:type="dxa"/>
          </w:tcPr>
          <w:p w14:paraId="053075AF" w14:textId="77777777" w:rsidR="00482927" w:rsidRPr="00482927" w:rsidRDefault="00482927" w:rsidP="00482927">
            <w:pPr>
              <w:spacing w:after="0" w:line="360" w:lineRule="auto"/>
            </w:pPr>
            <w:del w:id="46" w:author="ALI K" w:date="2024-12-10T08:16:00Z">
              <w:r w:rsidRPr="00482927" w:rsidDel="003F4F41">
                <w:delText>Neo-colonialism</w:delText>
              </w:r>
            </w:del>
            <w:r w:rsidRPr="00482927">
              <w:t xml:space="preserve">  </w:t>
            </w:r>
          </w:p>
        </w:tc>
        <w:tc>
          <w:tcPr>
            <w:tcW w:w="1276" w:type="dxa"/>
          </w:tcPr>
          <w:p w14:paraId="2F1F6C7A" w14:textId="77777777" w:rsidR="00482927" w:rsidRPr="00482927" w:rsidRDefault="00482927" w:rsidP="00482927">
            <w:pPr>
              <w:spacing w:after="0" w:line="360" w:lineRule="auto"/>
              <w:rPr>
                <w:b/>
              </w:rPr>
            </w:pPr>
            <w:r w:rsidRPr="00482927">
              <w:rPr>
                <w:b/>
              </w:rPr>
              <w:t xml:space="preserve">    04</w:t>
            </w:r>
          </w:p>
        </w:tc>
      </w:tr>
      <w:tr w:rsidR="00482927" w:rsidRPr="00482927" w14:paraId="5DB10816" w14:textId="77777777" w:rsidTr="00482927">
        <w:tc>
          <w:tcPr>
            <w:tcW w:w="1696" w:type="dxa"/>
          </w:tcPr>
          <w:p w14:paraId="5AADDE60" w14:textId="77777777" w:rsidR="00482927" w:rsidRPr="00482927" w:rsidRDefault="00482927" w:rsidP="00482927">
            <w:pPr>
              <w:spacing w:after="0" w:line="360" w:lineRule="auto"/>
            </w:pPr>
          </w:p>
        </w:tc>
        <w:tc>
          <w:tcPr>
            <w:tcW w:w="3238" w:type="dxa"/>
          </w:tcPr>
          <w:p w14:paraId="5B38F598" w14:textId="77777777" w:rsidR="00482927" w:rsidRPr="00482927" w:rsidRDefault="00482927" w:rsidP="00482927">
            <w:pPr>
              <w:spacing w:after="0" w:line="360" w:lineRule="auto"/>
            </w:pPr>
            <w:r w:rsidRPr="00482927">
              <w:t xml:space="preserve">                      </w:t>
            </w:r>
            <w:r w:rsidRPr="00482927">
              <w:rPr>
                <w:b/>
              </w:rPr>
              <w:t xml:space="preserve">TOTAL   </w:t>
            </w:r>
          </w:p>
        </w:tc>
        <w:tc>
          <w:tcPr>
            <w:tcW w:w="731" w:type="dxa"/>
          </w:tcPr>
          <w:p w14:paraId="3332B790" w14:textId="77777777" w:rsidR="00482927" w:rsidRPr="00482927" w:rsidRDefault="00482927" w:rsidP="00482927">
            <w:pPr>
              <w:spacing w:after="0" w:line="360" w:lineRule="auto"/>
            </w:pPr>
          </w:p>
        </w:tc>
        <w:tc>
          <w:tcPr>
            <w:tcW w:w="2268" w:type="dxa"/>
          </w:tcPr>
          <w:p w14:paraId="3BB8E601" w14:textId="77777777" w:rsidR="00482927" w:rsidRPr="00482927" w:rsidRDefault="00482927" w:rsidP="00482927">
            <w:pPr>
              <w:spacing w:after="0" w:line="360" w:lineRule="auto"/>
            </w:pPr>
          </w:p>
        </w:tc>
        <w:tc>
          <w:tcPr>
            <w:tcW w:w="1276" w:type="dxa"/>
          </w:tcPr>
          <w:p w14:paraId="3F5C9446" w14:textId="77777777" w:rsidR="00482927" w:rsidRPr="001008EF" w:rsidRDefault="00482927" w:rsidP="00482927">
            <w:pPr>
              <w:spacing w:after="0" w:line="360" w:lineRule="auto"/>
              <w:rPr>
                <w:b/>
              </w:rPr>
            </w:pPr>
            <w:r w:rsidRPr="001008EF">
              <w:rPr>
                <w:b/>
              </w:rPr>
              <w:t xml:space="preserve"> </w:t>
            </w:r>
            <w:r w:rsidR="001008EF">
              <w:rPr>
                <w:b/>
              </w:rPr>
              <w:t xml:space="preserve">  </w:t>
            </w:r>
            <w:r w:rsidRPr="001008EF">
              <w:rPr>
                <w:b/>
              </w:rPr>
              <w:t xml:space="preserve"> 48</w:t>
            </w:r>
          </w:p>
        </w:tc>
      </w:tr>
    </w:tbl>
    <w:p w14:paraId="6B9018D8" w14:textId="77777777" w:rsidR="009F7EA6" w:rsidRDefault="00584C95" w:rsidP="00482927">
      <w:pPr>
        <w:shd w:val="clear" w:color="auto" w:fill="FFFFFF" w:themeFill="background1"/>
        <w:rPr>
          <w:b/>
          <w:bCs/>
          <w:sz w:val="28"/>
          <w:szCs w:val="28"/>
        </w:rPr>
      </w:pPr>
      <w:r>
        <w:rPr>
          <w:b/>
          <w:bCs/>
          <w:sz w:val="28"/>
          <w:szCs w:val="28"/>
        </w:rPr>
        <w:t xml:space="preserve">SECTION 2: THE DETAILED </w:t>
      </w:r>
      <w:r w:rsidR="00F5202A">
        <w:rPr>
          <w:b/>
          <w:bCs/>
          <w:sz w:val="28"/>
          <w:szCs w:val="28"/>
        </w:rPr>
        <w:t>SYLLABUS FOR UNIT</w:t>
      </w:r>
      <w:r w:rsidR="00C86174">
        <w:rPr>
          <w:b/>
          <w:bCs/>
          <w:sz w:val="28"/>
          <w:szCs w:val="28"/>
        </w:rPr>
        <w:t xml:space="preserve">   1</w:t>
      </w:r>
    </w:p>
    <w:p w14:paraId="1216030B" w14:textId="77777777" w:rsidR="009F7EA6" w:rsidRDefault="00584C95">
      <w:pPr>
        <w:rPr>
          <w:b/>
        </w:rPr>
      </w:pPr>
      <w:r>
        <w:rPr>
          <w:b/>
        </w:rPr>
        <w:t xml:space="preserve">TERM  1                                                                             </w:t>
      </w:r>
    </w:p>
    <w:p w14:paraId="717F781D" w14:textId="77777777" w:rsidR="009F7EA6" w:rsidRDefault="00584C95">
      <w:pPr>
        <w:rPr>
          <w:b/>
        </w:rPr>
      </w:pPr>
      <w:proofErr w:type="gramStart"/>
      <w:r>
        <w:rPr>
          <w:b/>
        </w:rPr>
        <w:t>CLASS :</w:t>
      </w:r>
      <w:proofErr w:type="gramEnd"/>
      <w:r>
        <w:rPr>
          <w:b/>
        </w:rPr>
        <w:t xml:space="preserve">       SENIOR 5                                                                         PERIODS :   24            </w:t>
      </w:r>
    </w:p>
    <w:p w14:paraId="422FD670" w14:textId="77777777" w:rsidR="009F7EA6" w:rsidRDefault="00584C95">
      <w:pPr>
        <w:rPr>
          <w:b/>
        </w:rPr>
      </w:pPr>
      <w:r>
        <w:rPr>
          <w:b/>
        </w:rPr>
        <w:t>TO</w:t>
      </w:r>
      <w:r>
        <w:rPr>
          <w:b/>
          <w:sz w:val="24"/>
          <w:szCs w:val="24"/>
        </w:rPr>
        <w:t>PIC 1:</w:t>
      </w:r>
      <w:r>
        <w:rPr>
          <w:sz w:val="24"/>
          <w:szCs w:val="24"/>
        </w:rPr>
        <w:t xml:space="preserve">  The social and economic systems in the pre-colonial institutions in </w:t>
      </w:r>
      <w:commentRangeStart w:id="47"/>
      <w:r>
        <w:rPr>
          <w:sz w:val="24"/>
          <w:szCs w:val="24"/>
        </w:rPr>
        <w:t>Africa</w:t>
      </w:r>
      <w:commentRangeEnd w:id="47"/>
      <w:r w:rsidR="003F4F41">
        <w:rPr>
          <w:rStyle w:val="CommentReference"/>
        </w:rPr>
        <w:commentReference w:id="47"/>
      </w:r>
      <w:r>
        <w:rPr>
          <w:sz w:val="24"/>
          <w:szCs w:val="24"/>
        </w:rPr>
        <w:t>.</w:t>
      </w:r>
    </w:p>
    <w:p w14:paraId="2459EF90" w14:textId="77777777" w:rsidR="007443EF" w:rsidRDefault="00584C95" w:rsidP="007443EF">
      <w:r>
        <w:rPr>
          <w:b/>
        </w:rPr>
        <w:t xml:space="preserve">TOPIC COMPETENCY: </w:t>
      </w:r>
      <w:commentRangeStart w:id="48"/>
      <w:r>
        <w:t xml:space="preserve">Learners analyse the roles of social structures, cultural practices and traditional knowledge in pre-colonial African </w:t>
      </w:r>
      <w:commentRangeStart w:id="49"/>
      <w:r>
        <w:t>societies</w:t>
      </w:r>
      <w:commentRangeEnd w:id="49"/>
      <w:r w:rsidR="00D17DEC">
        <w:rPr>
          <w:rStyle w:val="CommentReference"/>
        </w:rPr>
        <w:commentReference w:id="49"/>
      </w:r>
      <w:r>
        <w:t xml:space="preserve"> and explore how this knowledge can address current societal challenges.</w:t>
      </w:r>
      <w:commentRangeEnd w:id="48"/>
      <w:r w:rsidR="007443EF">
        <w:rPr>
          <w:rStyle w:val="CommentReference"/>
        </w:rPr>
        <w:commentReference w:id="48"/>
      </w:r>
    </w:p>
    <w:tbl>
      <w:tblPr>
        <w:tblStyle w:val="TableGrid"/>
        <w:tblW w:w="0" w:type="auto"/>
        <w:tblLook w:val="04A0" w:firstRow="1" w:lastRow="0" w:firstColumn="1" w:lastColumn="0" w:noHBand="0" w:noVBand="1"/>
      </w:tblPr>
      <w:tblGrid>
        <w:gridCol w:w="3116"/>
        <w:gridCol w:w="3117"/>
        <w:gridCol w:w="3117"/>
      </w:tblGrid>
      <w:tr w:rsidR="009F7EA6" w14:paraId="02D8A47E" w14:textId="77777777" w:rsidTr="00EA592B">
        <w:tc>
          <w:tcPr>
            <w:tcW w:w="3116" w:type="dxa"/>
            <w:shd w:val="clear" w:color="auto" w:fill="A8D08D" w:themeFill="accent6" w:themeFillTint="99"/>
          </w:tcPr>
          <w:p w14:paraId="4DABEAA5" w14:textId="77777777" w:rsidR="009F7EA6" w:rsidRDefault="00584C95">
            <w:pPr>
              <w:spacing w:after="0" w:line="360" w:lineRule="auto"/>
              <w:rPr>
                <w:b/>
                <w:sz w:val="24"/>
                <w:szCs w:val="24"/>
              </w:rPr>
            </w:pPr>
            <w:r>
              <w:rPr>
                <w:b/>
                <w:sz w:val="24"/>
                <w:szCs w:val="24"/>
              </w:rPr>
              <w:t>Learning Outcomes</w:t>
            </w:r>
          </w:p>
          <w:p w14:paraId="5755A01F" w14:textId="77777777" w:rsidR="009F7EA6" w:rsidRDefault="00584C95">
            <w:pPr>
              <w:spacing w:after="0" w:line="360" w:lineRule="auto"/>
            </w:pPr>
            <w:r>
              <w:t>The learner should be able to;</w:t>
            </w:r>
          </w:p>
        </w:tc>
        <w:tc>
          <w:tcPr>
            <w:tcW w:w="3117" w:type="dxa"/>
            <w:shd w:val="clear" w:color="auto" w:fill="A8D08D" w:themeFill="accent6" w:themeFillTint="99"/>
          </w:tcPr>
          <w:p w14:paraId="0AEC997C"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31C8E3D1" w14:textId="77777777" w:rsidR="009F7EA6" w:rsidRDefault="00584C95">
            <w:pPr>
              <w:spacing w:after="0" w:line="360" w:lineRule="auto"/>
              <w:rPr>
                <w:b/>
              </w:rPr>
            </w:pPr>
            <w:r>
              <w:rPr>
                <w:b/>
              </w:rPr>
              <w:t xml:space="preserve">Sample Assessment Strategy </w:t>
            </w:r>
          </w:p>
        </w:tc>
      </w:tr>
      <w:tr w:rsidR="009F7EA6" w14:paraId="3975BABD" w14:textId="77777777">
        <w:tc>
          <w:tcPr>
            <w:tcW w:w="3116" w:type="dxa"/>
          </w:tcPr>
          <w:p w14:paraId="4C2B27E6" w14:textId="77777777" w:rsidR="009F7EA6" w:rsidRDefault="00584C95" w:rsidP="00A3333E">
            <w:pPr>
              <w:pStyle w:val="ListParagraph"/>
              <w:numPr>
                <w:ilvl w:val="0"/>
                <w:numId w:val="3"/>
              </w:numPr>
              <w:spacing w:after="0" w:line="240" w:lineRule="auto"/>
              <w:rPr>
                <w:sz w:val="24"/>
                <w:szCs w:val="24"/>
              </w:rPr>
            </w:pPr>
            <w:r>
              <w:rPr>
                <w:sz w:val="24"/>
                <w:szCs w:val="24"/>
              </w:rPr>
              <w:t>Assess the importance of the clan in the pre-colonial societies as a foundation of shared values, heritage and governance (</w:t>
            </w:r>
            <w:proofErr w:type="spellStart"/>
            <w:proofErr w:type="gramStart"/>
            <w:r>
              <w:rPr>
                <w:sz w:val="24"/>
                <w:szCs w:val="24"/>
              </w:rPr>
              <w:t>u,v</w:t>
            </w:r>
            <w:proofErr w:type="gramEnd"/>
            <w:r>
              <w:rPr>
                <w:sz w:val="24"/>
                <w:szCs w:val="24"/>
              </w:rPr>
              <w:t>,a</w:t>
            </w:r>
            <w:proofErr w:type="spellEnd"/>
            <w:r>
              <w:rPr>
                <w:sz w:val="24"/>
                <w:szCs w:val="24"/>
              </w:rPr>
              <w:t>)</w:t>
            </w:r>
          </w:p>
          <w:p w14:paraId="2EA69041" w14:textId="77777777" w:rsidR="009F7EA6" w:rsidRDefault="00584C95" w:rsidP="00A3333E">
            <w:pPr>
              <w:pStyle w:val="ListParagraph"/>
              <w:numPr>
                <w:ilvl w:val="0"/>
                <w:numId w:val="3"/>
              </w:numPr>
              <w:spacing w:after="0" w:line="240" w:lineRule="auto"/>
              <w:rPr>
                <w:sz w:val="24"/>
                <w:szCs w:val="24"/>
              </w:rPr>
            </w:pPr>
            <w:commentRangeStart w:id="50"/>
            <w:commentRangeStart w:id="51"/>
            <w:commentRangeStart w:id="52"/>
            <w:commentRangeStart w:id="53"/>
            <w:r>
              <w:rPr>
                <w:sz w:val="24"/>
                <w:szCs w:val="24"/>
              </w:rPr>
              <w:lastRenderedPageBreak/>
              <w:t>analyse the role of age groups in teaching social harmony and community responsibility (</w:t>
            </w:r>
            <w:proofErr w:type="spellStart"/>
            <w:proofErr w:type="gramStart"/>
            <w:r>
              <w:rPr>
                <w:sz w:val="24"/>
                <w:szCs w:val="24"/>
              </w:rPr>
              <w:t>gs,v</w:t>
            </w:r>
            <w:proofErr w:type="gramEnd"/>
            <w:r>
              <w:rPr>
                <w:sz w:val="24"/>
                <w:szCs w:val="24"/>
              </w:rPr>
              <w:t>,u</w:t>
            </w:r>
            <w:proofErr w:type="spellEnd"/>
            <w:r>
              <w:rPr>
                <w:sz w:val="24"/>
                <w:szCs w:val="24"/>
              </w:rPr>
              <w:t>)</w:t>
            </w:r>
          </w:p>
          <w:p w14:paraId="46F8D518" w14:textId="77777777" w:rsidR="009F7EA6" w:rsidRDefault="00584C95" w:rsidP="00A3333E">
            <w:pPr>
              <w:pStyle w:val="ListParagraph"/>
              <w:numPr>
                <w:ilvl w:val="0"/>
                <w:numId w:val="3"/>
              </w:numPr>
              <w:spacing w:after="0" w:line="240" w:lineRule="auto"/>
              <w:rPr>
                <w:sz w:val="24"/>
                <w:szCs w:val="24"/>
              </w:rPr>
            </w:pPr>
            <w:commentRangeStart w:id="54"/>
            <w:r>
              <w:rPr>
                <w:sz w:val="24"/>
                <w:szCs w:val="24"/>
              </w:rPr>
              <w:t>evaluate</w:t>
            </w:r>
            <w:commentRangeEnd w:id="54"/>
            <w:r w:rsidR="00A64636">
              <w:rPr>
                <w:rStyle w:val="CommentReference"/>
              </w:rPr>
              <w:commentReference w:id="54"/>
            </w:r>
            <w:r>
              <w:rPr>
                <w:sz w:val="24"/>
                <w:szCs w:val="24"/>
              </w:rPr>
              <w:t xml:space="preserve"> the role of initiation ceremonies in instilling pride and sense of identity (</w:t>
            </w:r>
            <w:proofErr w:type="spellStart"/>
            <w:r>
              <w:rPr>
                <w:sz w:val="24"/>
                <w:szCs w:val="24"/>
              </w:rPr>
              <w:t>u,v,a</w:t>
            </w:r>
            <w:proofErr w:type="spellEnd"/>
            <w:r>
              <w:rPr>
                <w:sz w:val="24"/>
                <w:szCs w:val="24"/>
              </w:rPr>
              <w:t>)</w:t>
            </w:r>
            <w:commentRangeEnd w:id="50"/>
            <w:r w:rsidR="000D0B20">
              <w:rPr>
                <w:rStyle w:val="CommentReference"/>
              </w:rPr>
              <w:commentReference w:id="50"/>
            </w:r>
            <w:commentRangeEnd w:id="51"/>
            <w:r w:rsidR="000D0B20">
              <w:rPr>
                <w:rStyle w:val="CommentReference"/>
              </w:rPr>
              <w:commentReference w:id="51"/>
            </w:r>
            <w:commentRangeEnd w:id="52"/>
            <w:r w:rsidR="000D0B20">
              <w:rPr>
                <w:rStyle w:val="CommentReference"/>
              </w:rPr>
              <w:commentReference w:id="52"/>
            </w:r>
            <w:commentRangeEnd w:id="53"/>
            <w:r w:rsidR="000D0B20">
              <w:rPr>
                <w:rStyle w:val="CommentReference"/>
              </w:rPr>
              <w:commentReference w:id="53"/>
            </w:r>
          </w:p>
          <w:p w14:paraId="5313DE7F" w14:textId="77777777" w:rsidR="009F7EA6" w:rsidRDefault="00584C95" w:rsidP="00A3333E">
            <w:pPr>
              <w:pStyle w:val="ListParagraph"/>
              <w:numPr>
                <w:ilvl w:val="0"/>
                <w:numId w:val="3"/>
              </w:numPr>
              <w:spacing w:after="0" w:line="240" w:lineRule="auto"/>
              <w:rPr>
                <w:sz w:val="24"/>
                <w:szCs w:val="24"/>
              </w:rPr>
            </w:pPr>
            <w:r>
              <w:rPr>
                <w:sz w:val="24"/>
                <w:szCs w:val="24"/>
              </w:rPr>
              <w:t>analyse the role of African traditional religion in pre-colonial societies as a means of preserving societal knowledge and values (</w:t>
            </w:r>
            <w:proofErr w:type="spellStart"/>
            <w:proofErr w:type="gramStart"/>
            <w:r>
              <w:rPr>
                <w:sz w:val="24"/>
                <w:szCs w:val="24"/>
              </w:rPr>
              <w:t>u,v</w:t>
            </w:r>
            <w:proofErr w:type="gramEnd"/>
            <w:r>
              <w:rPr>
                <w:sz w:val="24"/>
                <w:szCs w:val="24"/>
              </w:rPr>
              <w:t>,gs</w:t>
            </w:r>
            <w:proofErr w:type="spellEnd"/>
            <w:r>
              <w:rPr>
                <w:sz w:val="24"/>
                <w:szCs w:val="24"/>
              </w:rPr>
              <w:t>)</w:t>
            </w:r>
          </w:p>
          <w:p w14:paraId="3C4B93BD" w14:textId="77777777" w:rsidR="009F7EA6" w:rsidRDefault="00584C95" w:rsidP="00A3333E">
            <w:pPr>
              <w:pStyle w:val="ListParagraph"/>
              <w:numPr>
                <w:ilvl w:val="0"/>
                <w:numId w:val="3"/>
              </w:numPr>
              <w:spacing w:after="0" w:line="240" w:lineRule="auto"/>
              <w:rPr>
                <w:sz w:val="24"/>
                <w:szCs w:val="24"/>
              </w:rPr>
            </w:pPr>
            <w:r>
              <w:rPr>
                <w:bCs/>
                <w:sz w:val="24"/>
                <w:szCs w:val="24"/>
              </w:rPr>
              <w:t xml:space="preserve">Evaluate the role of informal education in the preservation of African traditional knowledge systems and </w:t>
            </w:r>
            <w:proofErr w:type="gramStart"/>
            <w:r>
              <w:rPr>
                <w:bCs/>
                <w:sz w:val="24"/>
                <w:szCs w:val="24"/>
              </w:rPr>
              <w:t>values  (</w:t>
            </w:r>
            <w:proofErr w:type="spellStart"/>
            <w:proofErr w:type="gramEnd"/>
            <w:r>
              <w:rPr>
                <w:bCs/>
                <w:sz w:val="24"/>
                <w:szCs w:val="24"/>
              </w:rPr>
              <w:t>v,a</w:t>
            </w:r>
            <w:proofErr w:type="spellEnd"/>
            <w:r>
              <w:rPr>
                <w:bCs/>
                <w:sz w:val="24"/>
                <w:szCs w:val="24"/>
              </w:rPr>
              <w:t>)</w:t>
            </w:r>
          </w:p>
          <w:p w14:paraId="3A6F9F30" w14:textId="77777777" w:rsidR="009F7EA6" w:rsidRDefault="00584C95" w:rsidP="00A3333E">
            <w:pPr>
              <w:numPr>
                <w:ilvl w:val="0"/>
                <w:numId w:val="3"/>
              </w:numPr>
              <w:rPr>
                <w:szCs w:val="24"/>
              </w:rPr>
            </w:pPr>
            <w:r>
              <w:t>Analyse the role of pre-colonial production in ensuring the survival of pre-colonial African societies and how this knowledge can be applied to address current societal challenges.</w:t>
            </w:r>
            <w:r>
              <w:rPr>
                <w:rFonts w:ascii="SimSun" w:eastAsia="SimSun" w:hAnsi="SimSun" w:cs="SimSun"/>
                <w:sz w:val="24"/>
                <w:szCs w:val="24"/>
              </w:rPr>
              <w:t xml:space="preserve"> </w:t>
            </w:r>
          </w:p>
        </w:tc>
        <w:tc>
          <w:tcPr>
            <w:tcW w:w="3117" w:type="dxa"/>
          </w:tcPr>
          <w:p w14:paraId="09302F8A" w14:textId="6F415BEF" w:rsidR="00237528" w:rsidRPr="00237528" w:rsidRDefault="00237528" w:rsidP="00237528">
            <w:pPr>
              <w:pStyle w:val="ListParagraph"/>
              <w:numPr>
                <w:ilvl w:val="0"/>
                <w:numId w:val="4"/>
              </w:numPr>
              <w:spacing w:after="0" w:line="240" w:lineRule="auto"/>
              <w:jc w:val="both"/>
              <w:rPr>
                <w:color w:val="4472C4" w:themeColor="accent5"/>
              </w:rPr>
            </w:pPr>
            <w:commentRangeStart w:id="55"/>
            <w:r w:rsidRPr="00237528">
              <w:rPr>
                <w:color w:val="4472C4" w:themeColor="accent5"/>
              </w:rPr>
              <w:lastRenderedPageBreak/>
              <w:t>In groups, learners ask one another about their clans and generate a list of clans present in their class. They discuss what their community and country would be like if there were no clans</w:t>
            </w:r>
            <w:r>
              <w:rPr>
                <w:color w:val="4472C4" w:themeColor="accent5"/>
              </w:rPr>
              <w:t xml:space="preserve"> Groups share their </w:t>
            </w:r>
            <w:r>
              <w:rPr>
                <w:color w:val="4472C4" w:themeColor="accent5"/>
              </w:rPr>
              <w:lastRenderedPageBreak/>
              <w:t>ideas through presentations</w:t>
            </w:r>
            <w:r w:rsidRPr="00237528">
              <w:rPr>
                <w:color w:val="4472C4" w:themeColor="accent5"/>
              </w:rPr>
              <w:t>.</w:t>
            </w:r>
            <w:commentRangeEnd w:id="55"/>
            <w:r w:rsidRPr="00237528">
              <w:rPr>
                <w:rStyle w:val="CommentReference"/>
                <w:color w:val="4472C4" w:themeColor="accent5"/>
              </w:rPr>
              <w:commentReference w:id="55"/>
            </w:r>
          </w:p>
          <w:p w14:paraId="673AD2FF" w14:textId="668CC5C6" w:rsidR="009F7EA6" w:rsidRPr="00831A2A" w:rsidRDefault="000A28D2" w:rsidP="00A3333E">
            <w:pPr>
              <w:pStyle w:val="ListParagraph"/>
              <w:numPr>
                <w:ilvl w:val="0"/>
                <w:numId w:val="4"/>
              </w:numPr>
              <w:spacing w:after="0" w:line="240" w:lineRule="auto"/>
              <w:rPr>
                <w:b/>
              </w:rPr>
            </w:pPr>
            <w:proofErr w:type="gramStart"/>
            <w:r>
              <w:t>Learners  brainstorm</w:t>
            </w:r>
            <w:proofErr w:type="gramEnd"/>
            <w:r>
              <w:t xml:space="preserve"> on </w:t>
            </w:r>
            <w:r w:rsidR="00584C95">
              <w:t xml:space="preserve"> the meaning of a clan</w:t>
            </w:r>
            <w:r w:rsidR="00831A2A">
              <w:t xml:space="preserve">. </w:t>
            </w:r>
          </w:p>
          <w:p w14:paraId="418C2707" w14:textId="7354D8B5" w:rsidR="00831A2A" w:rsidRPr="00831A2A" w:rsidRDefault="00831A2A" w:rsidP="00831A2A">
            <w:pPr>
              <w:pStyle w:val="ListParagraph"/>
              <w:spacing w:after="0" w:line="240" w:lineRule="auto"/>
              <w:ind w:left="360"/>
              <w:rPr>
                <w:b/>
                <w:color w:val="00B0F0"/>
              </w:rPr>
            </w:pPr>
            <w:r w:rsidRPr="00E41F91">
              <w:rPr>
                <w:color w:val="00B0F0"/>
              </w:rPr>
              <w:t>Through questioning and explanation, guide learners to reach a common agreement on what a clan is.</w:t>
            </w:r>
          </w:p>
          <w:p w14:paraId="56BD6351" w14:textId="77777777" w:rsidR="009F7EA6" w:rsidRDefault="00584C95" w:rsidP="00A3333E">
            <w:pPr>
              <w:pStyle w:val="ListParagraph"/>
              <w:numPr>
                <w:ilvl w:val="0"/>
                <w:numId w:val="4"/>
              </w:numPr>
              <w:spacing w:after="0" w:line="240" w:lineRule="auto"/>
            </w:pPr>
            <w:commentRangeStart w:id="56"/>
            <w:r>
              <w:t xml:space="preserve">In groups, learners find out the roles and significances of a clan in African traditional </w:t>
            </w:r>
            <w:commentRangeStart w:id="57"/>
            <w:commentRangeStart w:id="58"/>
            <w:r>
              <w:t>societies</w:t>
            </w:r>
            <w:commentRangeEnd w:id="57"/>
            <w:r w:rsidR="00261508">
              <w:rPr>
                <w:rStyle w:val="CommentReference"/>
              </w:rPr>
              <w:commentReference w:id="57"/>
            </w:r>
            <w:commentRangeEnd w:id="58"/>
            <w:r w:rsidR="00261508">
              <w:rPr>
                <w:rStyle w:val="CommentReference"/>
              </w:rPr>
              <w:commentReference w:id="58"/>
            </w:r>
            <w:commentRangeEnd w:id="56"/>
            <w:r w:rsidR="00681AD0">
              <w:rPr>
                <w:rStyle w:val="CommentReference"/>
              </w:rPr>
              <w:commentReference w:id="56"/>
            </w:r>
          </w:p>
          <w:p w14:paraId="3A97FCBB" w14:textId="77777777" w:rsidR="006C6221" w:rsidRDefault="006C6221" w:rsidP="00A3333E">
            <w:pPr>
              <w:pStyle w:val="ListParagraph"/>
              <w:numPr>
                <w:ilvl w:val="0"/>
                <w:numId w:val="4"/>
              </w:numPr>
              <w:spacing w:after="0" w:line="240" w:lineRule="auto"/>
            </w:pPr>
            <w:commentRangeStart w:id="59"/>
            <w:r>
              <w:t>Learners create and present a documentary showing a clan leader addressing the society of their choice on important clan laws to be respected.</w:t>
            </w:r>
            <w:commentRangeEnd w:id="59"/>
            <w:r w:rsidR="00BF0A87">
              <w:rPr>
                <w:rStyle w:val="CommentReference"/>
              </w:rPr>
              <w:commentReference w:id="59"/>
            </w:r>
          </w:p>
          <w:p w14:paraId="73C777C2" w14:textId="77777777" w:rsidR="009F7EA6" w:rsidRDefault="00584C95" w:rsidP="00A3333E">
            <w:pPr>
              <w:pStyle w:val="ListParagraph"/>
              <w:numPr>
                <w:ilvl w:val="0"/>
                <w:numId w:val="4"/>
              </w:numPr>
              <w:spacing w:after="0" w:line="240" w:lineRule="auto"/>
            </w:pPr>
            <w:r>
              <w:t xml:space="preserve">In groups, learners </w:t>
            </w:r>
            <w:commentRangeStart w:id="60"/>
            <w:r>
              <w:t xml:space="preserve">search </w:t>
            </w:r>
            <w:commentRangeEnd w:id="60"/>
            <w:r w:rsidR="00B66DE9">
              <w:rPr>
                <w:rStyle w:val="CommentReference"/>
              </w:rPr>
              <w:commentReference w:id="60"/>
            </w:r>
            <w:r w:rsidR="000A28D2">
              <w:t xml:space="preserve">and present </w:t>
            </w:r>
            <w:r>
              <w:t xml:space="preserve">the roles of age groups in traditional African societies </w:t>
            </w:r>
          </w:p>
          <w:p w14:paraId="210EA551" w14:textId="561760B9" w:rsidR="00B66DE9" w:rsidRPr="00AC081E" w:rsidRDefault="00584C95" w:rsidP="00B66DE9">
            <w:pPr>
              <w:spacing w:after="0" w:line="240" w:lineRule="auto"/>
              <w:jc w:val="both"/>
            </w:pPr>
            <w:r>
              <w:t xml:space="preserve">In groups, learners identify their </w:t>
            </w:r>
            <w:r w:rsidR="000A28D2">
              <w:t xml:space="preserve">own </w:t>
            </w:r>
            <w:r>
              <w:t>age groups and analyse the roles of age groups in their respective communities.</w:t>
            </w:r>
          </w:p>
          <w:p w14:paraId="464A47E9" w14:textId="58A4E4E0" w:rsidR="009F7EA6" w:rsidRPr="00B66DE9" w:rsidRDefault="00B66DE9" w:rsidP="00B66DE9">
            <w:pPr>
              <w:pStyle w:val="ListParagraph"/>
              <w:numPr>
                <w:ilvl w:val="0"/>
                <w:numId w:val="4"/>
              </w:numPr>
              <w:spacing w:after="0" w:line="240" w:lineRule="auto"/>
              <w:jc w:val="both"/>
              <w:rPr>
                <w:color w:val="00B0F0"/>
              </w:rPr>
            </w:pPr>
            <w:commentRangeStart w:id="61"/>
            <w:r w:rsidRPr="00B66DE9">
              <w:rPr>
                <w:color w:val="00B0F0"/>
              </w:rPr>
              <w:t>In groups, learners discuss and identify initiation ceremonies which are carried out in their communities and other parts of Uganda. They explain the activities carried out in these ceremonies and the value of each activity.</w:t>
            </w:r>
            <w:commentRangeEnd w:id="61"/>
            <w:r w:rsidRPr="00B66DE9">
              <w:rPr>
                <w:rStyle w:val="CommentReference"/>
                <w:color w:val="00B0F0"/>
              </w:rPr>
              <w:commentReference w:id="61"/>
            </w:r>
          </w:p>
          <w:p w14:paraId="2AB587FE" w14:textId="77777777" w:rsidR="009F7EA6" w:rsidRDefault="00584C95" w:rsidP="00A3333E">
            <w:pPr>
              <w:pStyle w:val="ListParagraph"/>
              <w:numPr>
                <w:ilvl w:val="0"/>
                <w:numId w:val="4"/>
              </w:numPr>
              <w:spacing w:after="0" w:line="240" w:lineRule="auto"/>
            </w:pPr>
            <w:r>
              <w:t>In a brainstorm session, learners explain the meaning of initiation ceremonies and how they are carried out in their respective communities</w:t>
            </w:r>
          </w:p>
          <w:p w14:paraId="112EE6A8" w14:textId="77777777" w:rsidR="009F7EA6" w:rsidRDefault="00584C95" w:rsidP="00A3333E">
            <w:pPr>
              <w:pStyle w:val="ListParagraph"/>
              <w:numPr>
                <w:ilvl w:val="0"/>
                <w:numId w:val="4"/>
              </w:numPr>
              <w:spacing w:after="0" w:line="240" w:lineRule="auto"/>
            </w:pPr>
            <w:r>
              <w:t>Learners in groups analyse the contributions of initiation ceremonies in traditional African societies</w:t>
            </w:r>
          </w:p>
          <w:p w14:paraId="4F53642B" w14:textId="77777777" w:rsidR="009F7EA6" w:rsidRDefault="00584C95" w:rsidP="00A3333E">
            <w:pPr>
              <w:pStyle w:val="ListParagraph"/>
              <w:numPr>
                <w:ilvl w:val="0"/>
                <w:numId w:val="4"/>
              </w:numPr>
              <w:spacing w:after="0" w:line="240" w:lineRule="auto"/>
            </w:pPr>
            <w:commentRangeStart w:id="62"/>
            <w:r>
              <w:lastRenderedPageBreak/>
              <w:t>In an interview with communi</w:t>
            </w:r>
            <w:r w:rsidR="00F5305A">
              <w:t xml:space="preserve">ty elders, learners carry out </w:t>
            </w:r>
            <w:r>
              <w:t xml:space="preserve">search </w:t>
            </w:r>
            <w:r w:rsidR="00F5305A">
              <w:t xml:space="preserve">and present </w:t>
            </w:r>
            <w:r>
              <w:t>on practices, rituals, and beliefs in African traditional religion within their community</w:t>
            </w:r>
            <w:r w:rsidR="00F5305A">
              <w:t xml:space="preserve"> and write a report. </w:t>
            </w:r>
            <w:r>
              <w:t xml:space="preserve"> </w:t>
            </w:r>
            <w:commentRangeEnd w:id="62"/>
            <w:r w:rsidR="00B66DE9">
              <w:rPr>
                <w:rStyle w:val="CommentReference"/>
              </w:rPr>
              <w:commentReference w:id="62"/>
            </w:r>
          </w:p>
          <w:p w14:paraId="4D3694BF" w14:textId="7966B866" w:rsidR="00073306" w:rsidRDefault="00073306" w:rsidP="00A3333E">
            <w:pPr>
              <w:pStyle w:val="ListParagraph"/>
              <w:numPr>
                <w:ilvl w:val="0"/>
                <w:numId w:val="4"/>
              </w:numPr>
              <w:spacing w:after="0" w:line="240" w:lineRule="auto"/>
            </w:pPr>
            <w:r>
              <w:t xml:space="preserve">Learners create a journal </w:t>
            </w:r>
            <w:r w:rsidR="00FF2970">
              <w:t>highlighting a comparison of age sets roles between the African tradition</w:t>
            </w:r>
            <w:r w:rsidR="004F77F7">
              <w:t>al</w:t>
            </w:r>
            <w:r w:rsidR="00FF2970">
              <w:t xml:space="preserve"> </w:t>
            </w:r>
            <w:r w:rsidR="00F5305A">
              <w:t>religion and the modern Uganda and present it.</w:t>
            </w:r>
          </w:p>
          <w:p w14:paraId="41F53608" w14:textId="6D2A6746" w:rsidR="009F7EA6" w:rsidRDefault="00584C95" w:rsidP="00A3333E">
            <w:pPr>
              <w:pStyle w:val="ListParagraph"/>
              <w:numPr>
                <w:ilvl w:val="0"/>
                <w:numId w:val="4"/>
              </w:numPr>
              <w:spacing w:after="0" w:line="240" w:lineRule="auto"/>
            </w:pPr>
            <w:r>
              <w:t>Individually, learners draw a comparison table</w:t>
            </w:r>
            <w:r w:rsidR="00906A85">
              <w:t xml:space="preserve"> to show</w:t>
            </w:r>
            <w:r>
              <w:t xml:space="preserve"> the features of traditional African religion and </w:t>
            </w:r>
            <w:r w:rsidR="00906A85">
              <w:t>their own</w:t>
            </w:r>
            <w:r>
              <w:t xml:space="preserve"> religion focusing on beliefs, values and rituals</w:t>
            </w:r>
            <w:r w:rsidR="00F5305A">
              <w:t xml:space="preserve"> and display</w:t>
            </w:r>
            <w:r w:rsidR="00906A85">
              <w:t xml:space="preserve"> it in</w:t>
            </w:r>
            <w:r w:rsidR="00F5305A">
              <w:t xml:space="preserve"> </w:t>
            </w:r>
            <w:r w:rsidR="00906A85">
              <w:t xml:space="preserve">the </w:t>
            </w:r>
            <w:r w:rsidR="00F5305A">
              <w:t>class</w:t>
            </w:r>
            <w:r w:rsidR="00906A85">
              <w:t>room.</w:t>
            </w:r>
          </w:p>
          <w:p w14:paraId="7726B828" w14:textId="469515FE" w:rsidR="009F7EA6" w:rsidRDefault="00584C95" w:rsidP="00A3333E">
            <w:pPr>
              <w:pStyle w:val="ListParagraph"/>
              <w:numPr>
                <w:ilvl w:val="0"/>
                <w:numId w:val="4"/>
              </w:numPr>
              <w:spacing w:after="0" w:line="240" w:lineRule="auto"/>
            </w:pPr>
            <w:r>
              <w:t xml:space="preserve">In a cultural skill demonstration, learners practice </w:t>
            </w:r>
            <w:r w:rsidR="00906A85">
              <w:t>skills like: bead work, preparing</w:t>
            </w:r>
            <w:r w:rsidR="0040568D">
              <w:t xml:space="preserve"> </w:t>
            </w:r>
            <w:r w:rsidR="00906A85">
              <w:t xml:space="preserve"> </w:t>
            </w:r>
            <w:r>
              <w:t xml:space="preserve">traditional dishes or </w:t>
            </w:r>
            <w:commentRangeStart w:id="63"/>
            <w:r>
              <w:t xml:space="preserve">playing indigenous instruments, </w:t>
            </w:r>
            <w:commentRangeEnd w:id="63"/>
            <w:r w:rsidR="0040568D">
              <w:rPr>
                <w:rStyle w:val="CommentReference"/>
              </w:rPr>
              <w:commentReference w:id="63"/>
            </w:r>
            <w:r>
              <w:t>folk-songs under the guidance of a community expert</w:t>
            </w:r>
            <w:r w:rsidR="00F5305A">
              <w:t xml:space="preserve"> and display in class. </w:t>
            </w:r>
          </w:p>
          <w:p w14:paraId="2373BBE9" w14:textId="77777777" w:rsidR="009F7EA6" w:rsidRDefault="00584C95" w:rsidP="00A3333E">
            <w:pPr>
              <w:pStyle w:val="ListParagraph"/>
              <w:numPr>
                <w:ilvl w:val="0"/>
                <w:numId w:val="4"/>
              </w:numPr>
              <w:spacing w:after="0" w:line="240" w:lineRule="auto"/>
            </w:pPr>
            <w:r>
              <w:t xml:space="preserve">In a classroom discussion, learners analyse how informal education contributes to preserving values like respect, community solidarity, and environmental stewardship </w:t>
            </w:r>
          </w:p>
          <w:p w14:paraId="29FCAA58" w14:textId="77777777" w:rsidR="009F7EA6" w:rsidRDefault="00584C95" w:rsidP="00A3333E">
            <w:pPr>
              <w:pStyle w:val="ListParagraph"/>
              <w:numPr>
                <w:ilvl w:val="0"/>
                <w:numId w:val="4"/>
              </w:numPr>
              <w:spacing w:after="0" w:line="240" w:lineRule="auto"/>
            </w:pPr>
            <w:r>
              <w:t xml:space="preserve">In an essay competition, learners take on an essay on the topic: The role of informal education in preserving African values and traditions </w:t>
            </w:r>
          </w:p>
          <w:p w14:paraId="5D1FBD7F" w14:textId="77777777" w:rsidR="009F7EA6" w:rsidRDefault="00584C95" w:rsidP="00A3333E">
            <w:pPr>
              <w:pStyle w:val="ListParagraph"/>
              <w:numPr>
                <w:ilvl w:val="0"/>
                <w:numId w:val="4"/>
              </w:numPr>
              <w:spacing w:after="0" w:line="240" w:lineRule="auto"/>
            </w:pPr>
            <w:commentRangeStart w:id="64"/>
            <w:r>
              <w:t xml:space="preserve">Divide learners into groups, assign each group a specific pre-colonial economic </w:t>
            </w:r>
            <w:r>
              <w:lastRenderedPageBreak/>
              <w:t>activity to search its role in the survival of pre-colonial societies and have one member from each group present their findings to the class.</w:t>
            </w:r>
            <w:commentRangeEnd w:id="64"/>
            <w:r w:rsidR="004F77F7">
              <w:rPr>
                <w:rStyle w:val="CommentReference"/>
              </w:rPr>
              <w:commentReference w:id="64"/>
            </w:r>
          </w:p>
          <w:p w14:paraId="25B58E93" w14:textId="77777777" w:rsidR="009F7EA6" w:rsidRDefault="00584C95" w:rsidP="00A3333E">
            <w:pPr>
              <w:pStyle w:val="ListParagraph"/>
              <w:numPr>
                <w:ilvl w:val="0"/>
                <w:numId w:val="4"/>
              </w:numPr>
              <w:spacing w:after="0" w:line="240" w:lineRule="auto"/>
            </w:pPr>
            <w:r>
              <w:t>Invite a guest speaker to discuss a predominant pre-colonial economic activity in the area and explain how it has contributed to the survival of their community.</w:t>
            </w:r>
          </w:p>
        </w:tc>
        <w:tc>
          <w:tcPr>
            <w:tcW w:w="3117" w:type="dxa"/>
          </w:tcPr>
          <w:p w14:paraId="412B6449" w14:textId="77777777" w:rsidR="001008EF" w:rsidRDefault="00584C95" w:rsidP="00A3333E">
            <w:pPr>
              <w:pStyle w:val="ListParagraph"/>
              <w:numPr>
                <w:ilvl w:val="0"/>
                <w:numId w:val="5"/>
              </w:numPr>
              <w:spacing w:after="0" w:line="240" w:lineRule="auto"/>
            </w:pPr>
            <w:r>
              <w:lastRenderedPageBreak/>
              <w:t xml:space="preserve">Observe learner’s </w:t>
            </w:r>
            <w:r w:rsidR="001008EF">
              <w:t xml:space="preserve">as </w:t>
            </w:r>
            <w:proofErr w:type="gramStart"/>
            <w:r w:rsidR="001008EF">
              <w:t xml:space="preserve">they </w:t>
            </w:r>
            <w:r>
              <w:t xml:space="preserve"> express</w:t>
            </w:r>
            <w:proofErr w:type="gramEnd"/>
            <w:r>
              <w:t xml:space="preserve"> their understanding of the concept of the clan</w:t>
            </w:r>
            <w:r w:rsidR="001008EF">
              <w:t xml:space="preserve"> and take note of their ability to;</w:t>
            </w:r>
          </w:p>
          <w:p w14:paraId="38B317EA" w14:textId="77777777" w:rsidR="001008EF" w:rsidRDefault="001008EF" w:rsidP="001008EF">
            <w:pPr>
              <w:pStyle w:val="ListParagraph"/>
              <w:spacing w:after="0" w:line="240" w:lineRule="auto"/>
              <w:ind w:left="360"/>
              <w:rPr>
                <w:rFonts w:ascii="Times New Roman" w:hAnsi="Times New Roman" w:cs="Times New Roman"/>
                <w:sz w:val="24"/>
                <w:szCs w:val="24"/>
              </w:rPr>
            </w:pPr>
            <w:r>
              <w:t>-</w:t>
            </w:r>
            <w:r>
              <w:rPr>
                <w:rFonts w:ascii="Times New Roman" w:hAnsi="Times New Roman" w:cs="Times New Roman"/>
                <w:sz w:val="24"/>
                <w:szCs w:val="24"/>
              </w:rPr>
              <w:t xml:space="preserve"> Analyse historical information and make personal decisions.</w:t>
            </w:r>
          </w:p>
          <w:p w14:paraId="49A94C37" w14:textId="77777777" w:rsidR="009F7EA6" w:rsidRDefault="001008EF" w:rsidP="001008EF">
            <w:pPr>
              <w:pStyle w:val="ListParagraph"/>
              <w:spacing w:after="0" w:line="240" w:lineRule="auto"/>
              <w:ind w:left="360"/>
            </w:pPr>
            <w:r>
              <w:lastRenderedPageBreak/>
              <w:t>-</w:t>
            </w:r>
            <w:r>
              <w:rPr>
                <w:rFonts w:ascii="Times New Roman" w:hAnsi="Times New Roman" w:cs="Times New Roman"/>
                <w:sz w:val="24"/>
                <w:szCs w:val="24"/>
              </w:rPr>
              <w:t>-Analyse the historical facts using logical reasoning</w:t>
            </w:r>
          </w:p>
          <w:p w14:paraId="7EDDBC82" w14:textId="77777777" w:rsidR="009F7EA6" w:rsidRDefault="00584C95" w:rsidP="00A3333E">
            <w:pPr>
              <w:pStyle w:val="ListParagraph"/>
              <w:numPr>
                <w:ilvl w:val="0"/>
                <w:numId w:val="5"/>
              </w:numPr>
              <w:spacing w:after="0" w:line="240" w:lineRule="auto"/>
            </w:pPr>
            <w:r>
              <w:t xml:space="preserve">Converse with learners to find out their ability of sustaining a logical discussion on the role of age groups </w:t>
            </w:r>
            <w:commentRangeStart w:id="65"/>
            <w:r>
              <w:t>in</w:t>
            </w:r>
            <w:commentRangeEnd w:id="65"/>
            <w:r w:rsidR="0060335A">
              <w:rPr>
                <w:rStyle w:val="CommentReference"/>
              </w:rPr>
              <w:commentReference w:id="65"/>
            </w:r>
            <w:r>
              <w:t xml:space="preserve"> any community</w:t>
            </w:r>
            <w:r w:rsidR="001008EF">
              <w:t xml:space="preserve"> and take note of;</w:t>
            </w:r>
          </w:p>
          <w:p w14:paraId="1B95C1F6" w14:textId="77777777" w:rsidR="001008EF" w:rsidRPr="0086601D" w:rsidRDefault="001008EF" w:rsidP="001008EF">
            <w:pPr>
              <w:pStyle w:val="ListParagraph"/>
              <w:spacing w:after="0" w:line="240" w:lineRule="auto"/>
              <w:ind w:left="360"/>
              <w:rPr>
                <w:rFonts w:ascii="Times New Roman" w:hAnsi="Times New Roman" w:cs="Times New Roman"/>
                <w:sz w:val="24"/>
                <w:szCs w:val="24"/>
                <w:highlight w:val="yellow"/>
              </w:rPr>
            </w:pPr>
            <w:r w:rsidRPr="0086601D">
              <w:rPr>
                <w:highlight w:val="yellow"/>
              </w:rPr>
              <w:t>-</w:t>
            </w:r>
            <w:r w:rsidRPr="0086601D">
              <w:rPr>
                <w:rFonts w:ascii="Times New Roman" w:hAnsi="Times New Roman" w:cs="Times New Roman"/>
                <w:sz w:val="24"/>
                <w:szCs w:val="24"/>
                <w:highlight w:val="yellow"/>
              </w:rPr>
              <w:t xml:space="preserve"> level of interaction with others</w:t>
            </w:r>
          </w:p>
          <w:p w14:paraId="5B3EC239" w14:textId="77777777" w:rsidR="001008EF" w:rsidRDefault="001008EF" w:rsidP="001008EF">
            <w:pPr>
              <w:pStyle w:val="ListParagraph"/>
              <w:spacing w:after="0" w:line="240" w:lineRule="auto"/>
              <w:ind w:left="360"/>
            </w:pPr>
            <w:r w:rsidRPr="0086601D">
              <w:rPr>
                <w:rFonts w:ascii="Times New Roman" w:hAnsi="Times New Roman" w:cs="Times New Roman"/>
                <w:sz w:val="24"/>
                <w:szCs w:val="24"/>
                <w:highlight w:val="yellow"/>
              </w:rPr>
              <w:t>- Respect for each other.</w:t>
            </w:r>
            <w:r>
              <w:rPr>
                <w:rFonts w:ascii="Times New Roman" w:hAnsi="Times New Roman" w:cs="Times New Roman"/>
                <w:sz w:val="24"/>
                <w:szCs w:val="24"/>
              </w:rPr>
              <w:t xml:space="preserve"> </w:t>
            </w:r>
            <w:r w:rsidRPr="000F3C51">
              <w:rPr>
                <w:rFonts w:ascii="Times New Roman" w:hAnsi="Times New Roman" w:cs="Times New Roman"/>
                <w:sz w:val="24"/>
                <w:szCs w:val="24"/>
              </w:rPr>
              <w:t xml:space="preserve">  </w:t>
            </w:r>
          </w:p>
          <w:p w14:paraId="11ADE5F8" w14:textId="77777777" w:rsidR="009F7EA6" w:rsidRDefault="00584C95" w:rsidP="00A3333E">
            <w:pPr>
              <w:pStyle w:val="ListParagraph"/>
              <w:numPr>
                <w:ilvl w:val="0"/>
                <w:numId w:val="5"/>
              </w:numPr>
              <w:spacing w:after="0" w:line="240" w:lineRule="auto"/>
            </w:pPr>
            <w:r>
              <w:t>Evaluate the ability of the learner to explain the process of any initiation ceremony carried out in their community</w:t>
            </w:r>
            <w:r w:rsidR="001008EF">
              <w:t xml:space="preserve"> and take note </w:t>
            </w:r>
            <w:proofErr w:type="gramStart"/>
            <w:r w:rsidR="001008EF">
              <w:t>of ;</w:t>
            </w:r>
            <w:proofErr w:type="gramEnd"/>
          </w:p>
          <w:p w14:paraId="575C05BA" w14:textId="77777777" w:rsidR="001008EF" w:rsidRDefault="001008EF" w:rsidP="001008EF">
            <w:pPr>
              <w:pStyle w:val="ListParagraph"/>
              <w:spacing w:after="0" w:line="240" w:lineRule="auto"/>
              <w:ind w:left="360"/>
              <w:rPr>
                <w:rFonts w:ascii="Times New Roman" w:hAnsi="Times New Roman" w:cs="Times New Roman"/>
                <w:sz w:val="24"/>
                <w:szCs w:val="24"/>
              </w:rPr>
            </w:pPr>
            <w:r>
              <w:t>-</w:t>
            </w:r>
            <w:r>
              <w:rPr>
                <w:rFonts w:ascii="Times New Roman" w:hAnsi="Times New Roman" w:cs="Times New Roman"/>
                <w:sz w:val="24"/>
                <w:szCs w:val="24"/>
              </w:rPr>
              <w:t xml:space="preserve"> adequacy of facts</w:t>
            </w:r>
          </w:p>
          <w:p w14:paraId="005497FA" w14:textId="77777777" w:rsidR="001008EF" w:rsidRDefault="001008EF" w:rsidP="001008EF">
            <w:pPr>
              <w:pStyle w:val="ListParagraph"/>
              <w:spacing w:after="0" w:line="240" w:lineRule="auto"/>
              <w:ind w:left="360"/>
            </w:pPr>
            <w:r>
              <w:rPr>
                <w:rFonts w:ascii="Times New Roman" w:hAnsi="Times New Roman" w:cs="Times New Roman"/>
                <w:sz w:val="24"/>
                <w:szCs w:val="24"/>
              </w:rPr>
              <w:t xml:space="preserve">- relevancy of information </w:t>
            </w:r>
          </w:p>
          <w:p w14:paraId="4856F869" w14:textId="77777777" w:rsidR="009F7EA6" w:rsidRDefault="00584C95" w:rsidP="00A3333E">
            <w:pPr>
              <w:pStyle w:val="ListParagraph"/>
              <w:numPr>
                <w:ilvl w:val="0"/>
                <w:numId w:val="5"/>
              </w:numPr>
              <w:spacing w:after="0" w:line="240" w:lineRule="auto"/>
            </w:pPr>
            <w:r>
              <w:t xml:space="preserve">Assess learners during group activities to find out their ability </w:t>
            </w:r>
            <w:r w:rsidRPr="0086601D">
              <w:rPr>
                <w:highlight w:val="yellow"/>
              </w:rPr>
              <w:t>to collaborate</w:t>
            </w:r>
            <w:r>
              <w:t xml:space="preserve"> with others  </w:t>
            </w:r>
          </w:p>
          <w:p w14:paraId="00AF6EE6" w14:textId="77777777" w:rsidR="0086601D" w:rsidRPr="00640517" w:rsidRDefault="0086601D" w:rsidP="0086601D">
            <w:pPr>
              <w:pStyle w:val="ListParagraph"/>
              <w:spacing w:after="0" w:line="240" w:lineRule="auto"/>
              <w:ind w:left="360"/>
              <w:rPr>
                <w:color w:val="FF0000"/>
              </w:rPr>
            </w:pPr>
            <w:r w:rsidRPr="00640517">
              <w:rPr>
                <w:color w:val="FF0000"/>
              </w:rPr>
              <w:t xml:space="preserve">Specify the indicators of collaboration the assessor should look out for. </w:t>
            </w:r>
          </w:p>
          <w:p w14:paraId="4B849C87" w14:textId="77777777" w:rsidR="009F7EA6" w:rsidRDefault="009F7EA6">
            <w:pPr>
              <w:spacing w:after="0" w:line="360" w:lineRule="auto"/>
            </w:pPr>
          </w:p>
        </w:tc>
      </w:tr>
    </w:tbl>
    <w:p w14:paraId="7489BA60" w14:textId="521E3FB1" w:rsidR="009F7EA6" w:rsidRPr="00946CBA" w:rsidRDefault="00DB3456">
      <w:pPr>
        <w:rPr>
          <w:b/>
          <w:color w:val="FF0000"/>
          <w:sz w:val="24"/>
          <w:szCs w:val="24"/>
        </w:rPr>
      </w:pPr>
      <w:r w:rsidRPr="00946CBA">
        <w:rPr>
          <w:b/>
          <w:color w:val="FF0000"/>
          <w:sz w:val="24"/>
          <w:szCs w:val="24"/>
        </w:rPr>
        <w:lastRenderedPageBreak/>
        <w:t>Note: For topic 1, C</w:t>
      </w:r>
      <w:r w:rsidRPr="00946CBA">
        <w:rPr>
          <w:color w:val="FF0000"/>
          <w:sz w:val="24"/>
          <w:szCs w:val="24"/>
        </w:rPr>
        <w:t>onsider using case studies of two contrasting Pre-colonial African societies so that learners can appreciate their level of organisation and how foreign invasion could have affected such societies.</w:t>
      </w:r>
    </w:p>
    <w:p w14:paraId="62BFED48" w14:textId="77777777" w:rsidR="009F7EA6" w:rsidRDefault="009F7EA6">
      <w:pPr>
        <w:rPr>
          <w:b/>
        </w:rPr>
      </w:pPr>
    </w:p>
    <w:p w14:paraId="77FEDF76" w14:textId="77777777" w:rsidR="009F7EA6" w:rsidRDefault="00584C95">
      <w:pPr>
        <w:rPr>
          <w:b/>
        </w:rPr>
      </w:pPr>
      <w:r>
        <w:rPr>
          <w:b/>
        </w:rPr>
        <w:t xml:space="preserve">TERM  1                                                                            </w:t>
      </w:r>
    </w:p>
    <w:p w14:paraId="07CF98D3" w14:textId="77777777" w:rsidR="009F7EA6" w:rsidRDefault="00584C95">
      <w:pPr>
        <w:rPr>
          <w:b/>
        </w:rPr>
      </w:pPr>
      <w:r>
        <w:rPr>
          <w:b/>
        </w:rPr>
        <w:t xml:space="preserve">CLASS:       SENIOR 5                                                        PERIODS:   24            </w:t>
      </w:r>
    </w:p>
    <w:p w14:paraId="422679F2" w14:textId="3D23DC91" w:rsidR="009F7EA6" w:rsidRDefault="00584C95">
      <w:pPr>
        <w:rPr>
          <w:b/>
        </w:rPr>
      </w:pPr>
      <w:r>
        <w:rPr>
          <w:b/>
        </w:rPr>
        <w:t>TO</w:t>
      </w:r>
      <w:r>
        <w:rPr>
          <w:b/>
          <w:sz w:val="24"/>
          <w:szCs w:val="24"/>
        </w:rPr>
        <w:t>PIC 2:</w:t>
      </w:r>
      <w:r>
        <w:rPr>
          <w:sz w:val="24"/>
          <w:szCs w:val="24"/>
        </w:rPr>
        <w:t xml:space="preserve"> </w:t>
      </w:r>
      <w:r>
        <w:rPr>
          <w:color w:val="000000" w:themeColor="text1"/>
          <w:sz w:val="24"/>
          <w:szCs w:val="24"/>
        </w:rPr>
        <w:t xml:space="preserve">The pre-colonial trade systems in Africa </w:t>
      </w:r>
    </w:p>
    <w:p w14:paraId="59210198" w14:textId="77777777" w:rsidR="009F7EA6" w:rsidRDefault="00584C95">
      <w:pPr>
        <w:rPr>
          <w:b/>
        </w:rPr>
      </w:pPr>
      <w:r>
        <w:rPr>
          <w:b/>
        </w:rPr>
        <w:t xml:space="preserve">TOPIC COMPETENCY: </w:t>
      </w:r>
      <w:commentRangeStart w:id="66"/>
      <w:r>
        <w:t>The</w:t>
      </w:r>
      <w:r>
        <w:rPr>
          <w:b/>
        </w:rPr>
        <w:t xml:space="preserve"> </w:t>
      </w:r>
      <w:r>
        <w:t xml:space="preserve">learner analyses the impact of external trade contacts across Africa to appreciate their influence on the continent’s historic economic development and their relevance to today’s business world.  </w:t>
      </w:r>
      <w:commentRangeEnd w:id="66"/>
      <w:r w:rsidR="003C605F">
        <w:rPr>
          <w:rStyle w:val="CommentReference"/>
        </w:rPr>
        <w:commentReference w:id="66"/>
      </w:r>
    </w:p>
    <w:tbl>
      <w:tblPr>
        <w:tblStyle w:val="TableGrid"/>
        <w:tblW w:w="0" w:type="auto"/>
        <w:tblLook w:val="04A0" w:firstRow="1" w:lastRow="0" w:firstColumn="1" w:lastColumn="0" w:noHBand="0" w:noVBand="1"/>
      </w:tblPr>
      <w:tblGrid>
        <w:gridCol w:w="3116"/>
        <w:gridCol w:w="2408"/>
        <w:gridCol w:w="3826"/>
      </w:tblGrid>
      <w:tr w:rsidR="009F7EA6" w14:paraId="27743442" w14:textId="77777777" w:rsidTr="00B71A8A">
        <w:tc>
          <w:tcPr>
            <w:tcW w:w="3116" w:type="dxa"/>
            <w:shd w:val="clear" w:color="auto" w:fill="A8D08D" w:themeFill="accent6" w:themeFillTint="99"/>
          </w:tcPr>
          <w:p w14:paraId="62470566" w14:textId="77777777" w:rsidR="009F7EA6" w:rsidRDefault="00584C95">
            <w:pPr>
              <w:spacing w:after="0" w:line="360" w:lineRule="auto"/>
              <w:rPr>
                <w:b/>
                <w:sz w:val="24"/>
                <w:szCs w:val="24"/>
              </w:rPr>
            </w:pPr>
            <w:r>
              <w:rPr>
                <w:b/>
                <w:sz w:val="24"/>
                <w:szCs w:val="24"/>
              </w:rPr>
              <w:t>Learning Outcomes</w:t>
            </w:r>
          </w:p>
          <w:p w14:paraId="59A70A72" w14:textId="77777777" w:rsidR="009F7EA6" w:rsidRDefault="00584C95">
            <w:pPr>
              <w:spacing w:after="0" w:line="360" w:lineRule="auto"/>
            </w:pPr>
            <w:r>
              <w:t>The learner should be able to;</w:t>
            </w:r>
          </w:p>
        </w:tc>
        <w:tc>
          <w:tcPr>
            <w:tcW w:w="2408" w:type="dxa"/>
            <w:shd w:val="clear" w:color="auto" w:fill="A8D08D" w:themeFill="accent6" w:themeFillTint="99"/>
          </w:tcPr>
          <w:p w14:paraId="7848A2EF" w14:textId="77777777" w:rsidR="009F7EA6" w:rsidRDefault="00584C95">
            <w:pPr>
              <w:spacing w:after="0" w:line="360" w:lineRule="auto"/>
              <w:rPr>
                <w:b/>
              </w:rPr>
            </w:pPr>
            <w:r>
              <w:rPr>
                <w:b/>
              </w:rPr>
              <w:t>Suggested Learning Activities</w:t>
            </w:r>
          </w:p>
        </w:tc>
        <w:tc>
          <w:tcPr>
            <w:tcW w:w="3826" w:type="dxa"/>
            <w:shd w:val="clear" w:color="auto" w:fill="A8D08D" w:themeFill="accent6" w:themeFillTint="99"/>
          </w:tcPr>
          <w:p w14:paraId="159F9DC4" w14:textId="77777777" w:rsidR="009F7EA6" w:rsidRDefault="00584C95">
            <w:pPr>
              <w:spacing w:after="0" w:line="360" w:lineRule="auto"/>
              <w:rPr>
                <w:b/>
              </w:rPr>
            </w:pPr>
            <w:r>
              <w:rPr>
                <w:b/>
              </w:rPr>
              <w:t xml:space="preserve">Sample Assessment Strategy </w:t>
            </w:r>
          </w:p>
        </w:tc>
      </w:tr>
      <w:tr w:rsidR="009F7EA6" w14:paraId="38C1E313" w14:textId="77777777" w:rsidTr="00B71A8A">
        <w:tc>
          <w:tcPr>
            <w:tcW w:w="3116" w:type="dxa"/>
          </w:tcPr>
          <w:p w14:paraId="30058977" w14:textId="77777777" w:rsidR="009F7EA6" w:rsidRDefault="00584C95" w:rsidP="00A3333E">
            <w:pPr>
              <w:pStyle w:val="ListParagraph"/>
              <w:numPr>
                <w:ilvl w:val="0"/>
                <w:numId w:val="6"/>
              </w:numPr>
              <w:spacing w:after="0" w:line="240" w:lineRule="auto"/>
              <w:rPr>
                <w:sz w:val="24"/>
                <w:szCs w:val="24"/>
              </w:rPr>
            </w:pPr>
            <w:r>
              <w:t>Explain the organisation of Trans-Saharan trade and its role in the development of African</w:t>
            </w:r>
            <w:r>
              <w:rPr>
                <w:sz w:val="24"/>
                <w:szCs w:val="24"/>
              </w:rPr>
              <w:t xml:space="preserve"> states and how it influenced present day economies and regional relationships (</w:t>
            </w:r>
            <w:proofErr w:type="spellStart"/>
            <w:proofErr w:type="gramStart"/>
            <w:r>
              <w:rPr>
                <w:sz w:val="24"/>
                <w:szCs w:val="24"/>
              </w:rPr>
              <w:t>v,a</w:t>
            </w:r>
            <w:proofErr w:type="spellEnd"/>
            <w:proofErr w:type="gramEnd"/>
            <w:r>
              <w:rPr>
                <w:sz w:val="24"/>
                <w:szCs w:val="24"/>
              </w:rPr>
              <w:t>)</w:t>
            </w:r>
          </w:p>
          <w:p w14:paraId="5F776AA0" w14:textId="77777777" w:rsidR="009F7EA6" w:rsidRDefault="00584C95" w:rsidP="00A3333E">
            <w:pPr>
              <w:pStyle w:val="ListParagraph"/>
              <w:numPr>
                <w:ilvl w:val="0"/>
                <w:numId w:val="6"/>
              </w:numPr>
              <w:spacing w:after="0" w:line="240" w:lineRule="auto"/>
            </w:pPr>
            <w:commentRangeStart w:id="67"/>
            <w:r>
              <w:rPr>
                <w:sz w:val="24"/>
                <w:szCs w:val="24"/>
              </w:rPr>
              <w:t>Explore the organization of the Trans-Atlantic slave trade to understand its impact and promote human rights today (</w:t>
            </w:r>
            <w:proofErr w:type="spellStart"/>
            <w:r>
              <w:rPr>
                <w:sz w:val="24"/>
                <w:szCs w:val="24"/>
              </w:rPr>
              <w:t>v,a</w:t>
            </w:r>
            <w:proofErr w:type="spellEnd"/>
            <w:r>
              <w:rPr>
                <w:sz w:val="24"/>
                <w:szCs w:val="24"/>
              </w:rPr>
              <w:t>)</w:t>
            </w:r>
            <w:commentRangeEnd w:id="67"/>
            <w:r w:rsidR="003D2BAF">
              <w:rPr>
                <w:rStyle w:val="CommentReference"/>
              </w:rPr>
              <w:commentReference w:id="67"/>
            </w:r>
          </w:p>
          <w:p w14:paraId="03427883" w14:textId="77777777" w:rsidR="009F7EA6" w:rsidRDefault="00584C95" w:rsidP="00A3333E">
            <w:pPr>
              <w:pStyle w:val="ListParagraph"/>
              <w:numPr>
                <w:ilvl w:val="0"/>
                <w:numId w:val="6"/>
              </w:numPr>
              <w:spacing w:after="0" w:line="240" w:lineRule="auto"/>
              <w:rPr>
                <w:b/>
              </w:rPr>
            </w:pPr>
            <w:commentRangeStart w:id="68"/>
            <w:r>
              <w:rPr>
                <w:sz w:val="24"/>
                <w:szCs w:val="24"/>
              </w:rPr>
              <w:t xml:space="preserve">Analyse the process of slave trade abolition in west Africa to understand the ongoing dangers of </w:t>
            </w:r>
            <w:r>
              <w:rPr>
                <w:sz w:val="24"/>
                <w:szCs w:val="24"/>
              </w:rPr>
              <w:lastRenderedPageBreak/>
              <w:t>exploitation and dehumanization (</w:t>
            </w:r>
            <w:proofErr w:type="spellStart"/>
            <w:r>
              <w:rPr>
                <w:sz w:val="24"/>
                <w:szCs w:val="24"/>
              </w:rPr>
              <w:t>gs</w:t>
            </w:r>
            <w:proofErr w:type="spellEnd"/>
            <w:r>
              <w:rPr>
                <w:sz w:val="24"/>
                <w:szCs w:val="24"/>
              </w:rPr>
              <w:t xml:space="preserve">, </w:t>
            </w:r>
            <w:proofErr w:type="spellStart"/>
            <w:r>
              <w:rPr>
                <w:sz w:val="24"/>
                <w:szCs w:val="24"/>
              </w:rPr>
              <w:t>v,a</w:t>
            </w:r>
            <w:proofErr w:type="spellEnd"/>
            <w:r>
              <w:rPr>
                <w:sz w:val="24"/>
                <w:szCs w:val="24"/>
              </w:rPr>
              <w:t>)</w:t>
            </w:r>
            <w:r>
              <w:t xml:space="preserve">   </w:t>
            </w:r>
            <w:commentRangeEnd w:id="68"/>
            <w:r w:rsidR="003D2BAF">
              <w:rPr>
                <w:rStyle w:val="CommentReference"/>
              </w:rPr>
              <w:commentReference w:id="68"/>
            </w:r>
          </w:p>
          <w:p w14:paraId="2815DAC9" w14:textId="77777777" w:rsidR="009F7EA6" w:rsidRDefault="009F7EA6">
            <w:pPr>
              <w:spacing w:after="0" w:line="360" w:lineRule="auto"/>
              <w:rPr>
                <w:b/>
              </w:rPr>
            </w:pPr>
          </w:p>
          <w:p w14:paraId="69771667" w14:textId="77777777" w:rsidR="009F7EA6" w:rsidRDefault="009F7EA6">
            <w:pPr>
              <w:spacing w:after="0" w:line="360" w:lineRule="auto"/>
              <w:rPr>
                <w:b/>
              </w:rPr>
            </w:pPr>
          </w:p>
        </w:tc>
        <w:tc>
          <w:tcPr>
            <w:tcW w:w="2408" w:type="dxa"/>
          </w:tcPr>
          <w:p w14:paraId="18A365E8" w14:textId="77777777" w:rsidR="009F7EA6" w:rsidRDefault="00584C95" w:rsidP="00A3333E">
            <w:pPr>
              <w:pStyle w:val="ListParagraph"/>
              <w:numPr>
                <w:ilvl w:val="0"/>
                <w:numId w:val="7"/>
              </w:numPr>
              <w:spacing w:after="0" w:line="240" w:lineRule="auto"/>
            </w:pPr>
            <w:commentRangeStart w:id="69"/>
            <w:r>
              <w:lastRenderedPageBreak/>
              <w:t xml:space="preserve">In a group, learners’ </w:t>
            </w:r>
            <w:proofErr w:type="gramStart"/>
            <w:r>
              <w:t>analyse  a</w:t>
            </w:r>
            <w:proofErr w:type="gramEnd"/>
            <w:r>
              <w:t xml:space="preserve"> map of Trans-Saharan trade routes to identify key routes, cities, major traders and goods traded</w:t>
            </w:r>
            <w:r w:rsidR="00F5305A">
              <w:t xml:space="preserve"> and display in class. </w:t>
            </w:r>
            <w:commentRangeEnd w:id="69"/>
            <w:r w:rsidR="00B71A8A">
              <w:rPr>
                <w:rStyle w:val="CommentReference"/>
              </w:rPr>
              <w:commentReference w:id="69"/>
            </w:r>
          </w:p>
          <w:p w14:paraId="4F892BC1" w14:textId="5C56E774" w:rsidR="009F7EA6" w:rsidRDefault="00584C95" w:rsidP="00A3333E">
            <w:pPr>
              <w:pStyle w:val="ListParagraph"/>
              <w:numPr>
                <w:ilvl w:val="0"/>
                <w:numId w:val="7"/>
              </w:numPr>
              <w:spacing w:after="0" w:line="240" w:lineRule="auto"/>
            </w:pPr>
            <w:r>
              <w:t>In a brainstorm session, learners assess the impact of Trans-Saharan trade on West African communities such as Mali, Songhai among others.</w:t>
            </w:r>
          </w:p>
          <w:p w14:paraId="36F0DD07" w14:textId="338CEC85" w:rsidR="00310481" w:rsidRPr="00310481" w:rsidRDefault="00310481" w:rsidP="00310481">
            <w:pPr>
              <w:spacing w:after="0" w:line="240" w:lineRule="auto"/>
              <w:jc w:val="both"/>
              <w:rPr>
                <w:color w:val="FF0000"/>
                <w:sz w:val="24"/>
                <w:szCs w:val="24"/>
              </w:rPr>
            </w:pPr>
            <w:r w:rsidRPr="00310481">
              <w:rPr>
                <w:color w:val="FF0000"/>
                <w:sz w:val="24"/>
                <w:szCs w:val="24"/>
              </w:rPr>
              <w:lastRenderedPageBreak/>
              <w:t xml:space="preserve">This activity is not feasible. When did these learners get ideas about the impact of Trans-Saharan trade? Consider rephrasing it to allow for discovery and analysis of the impact. E.g., </w:t>
            </w:r>
          </w:p>
          <w:p w14:paraId="0CFA446E" w14:textId="39989204" w:rsidR="00310481" w:rsidRPr="00310481" w:rsidRDefault="00310481" w:rsidP="00310481">
            <w:pPr>
              <w:spacing w:after="0" w:line="240" w:lineRule="auto"/>
              <w:jc w:val="both"/>
              <w:rPr>
                <w:color w:val="00B0F0"/>
                <w:sz w:val="24"/>
                <w:szCs w:val="24"/>
              </w:rPr>
            </w:pPr>
            <w:r w:rsidRPr="00310481">
              <w:rPr>
                <w:color w:val="00B0F0"/>
                <w:sz w:val="24"/>
                <w:szCs w:val="24"/>
              </w:rPr>
              <w:t xml:space="preserve">In groups, learners analyse textbooks, extracts or </w:t>
            </w:r>
            <w:r>
              <w:rPr>
                <w:color w:val="00B0F0"/>
                <w:sz w:val="24"/>
                <w:szCs w:val="24"/>
              </w:rPr>
              <w:t xml:space="preserve">watch </w:t>
            </w:r>
            <w:r w:rsidRPr="00310481">
              <w:rPr>
                <w:color w:val="00B0F0"/>
                <w:sz w:val="24"/>
                <w:szCs w:val="24"/>
              </w:rPr>
              <w:t>an acted film about Trans-Saharan trade in selected West African communities such as Mali and Songhai. They note down its organisation and impact on the communities. Groups present their findings and critique each other’s work.</w:t>
            </w:r>
          </w:p>
          <w:p w14:paraId="5C6066F9" w14:textId="77777777" w:rsidR="009F7EA6" w:rsidRDefault="00584C95" w:rsidP="00A3333E">
            <w:pPr>
              <w:pStyle w:val="ListParagraph"/>
              <w:numPr>
                <w:ilvl w:val="0"/>
                <w:numId w:val="7"/>
              </w:numPr>
              <w:spacing w:after="0" w:line="240" w:lineRule="auto"/>
            </w:pPr>
            <w:r>
              <w:t xml:space="preserve">Learners write an essay on the role of Trans-Saharan trade in shaping modern Africa </w:t>
            </w:r>
          </w:p>
          <w:p w14:paraId="795B52D1" w14:textId="77777777" w:rsidR="009F7EA6" w:rsidRDefault="00584C95" w:rsidP="00A3333E">
            <w:pPr>
              <w:pStyle w:val="ListParagraph"/>
              <w:numPr>
                <w:ilvl w:val="0"/>
                <w:numId w:val="7"/>
              </w:numPr>
              <w:spacing w:after="0" w:line="240" w:lineRule="auto"/>
            </w:pPr>
            <w:r>
              <w:t>Guide learners to create a time line marking significant events under Trans-Atlantic slave trade.</w:t>
            </w:r>
          </w:p>
          <w:p w14:paraId="3F851F80" w14:textId="77777777" w:rsidR="00FF2970" w:rsidRDefault="00FF2970" w:rsidP="00A3333E">
            <w:pPr>
              <w:pStyle w:val="ListParagraph"/>
              <w:numPr>
                <w:ilvl w:val="0"/>
                <w:numId w:val="7"/>
              </w:numPr>
              <w:spacing w:after="0" w:line="240" w:lineRule="auto"/>
            </w:pPr>
            <w:commentRangeStart w:id="70"/>
            <w:r>
              <w:t xml:space="preserve">Learners create a documentary showing a West African slave market highlighting the roles of African traditional leaders in this trade. </w:t>
            </w:r>
            <w:commentRangeEnd w:id="70"/>
            <w:r w:rsidR="006C514C">
              <w:rPr>
                <w:rStyle w:val="CommentReference"/>
              </w:rPr>
              <w:commentReference w:id="70"/>
            </w:r>
          </w:p>
          <w:p w14:paraId="711649D6" w14:textId="77777777" w:rsidR="009F7EA6" w:rsidRDefault="00584C95" w:rsidP="00A3333E">
            <w:pPr>
              <w:pStyle w:val="ListParagraph"/>
              <w:numPr>
                <w:ilvl w:val="0"/>
                <w:numId w:val="7"/>
              </w:numPr>
              <w:spacing w:after="0" w:line="240" w:lineRule="auto"/>
            </w:pPr>
            <w:r>
              <w:t xml:space="preserve">In a classroom discussion, learners </w:t>
            </w:r>
            <w:r>
              <w:lastRenderedPageBreak/>
              <w:t>compare Trans-</w:t>
            </w:r>
            <w:commentRangeStart w:id="71"/>
            <w:r>
              <w:t>Atlantic</w:t>
            </w:r>
            <w:commentRangeEnd w:id="71"/>
            <w:r w:rsidR="00C66349">
              <w:rPr>
                <w:rStyle w:val="CommentReference"/>
              </w:rPr>
              <w:commentReference w:id="71"/>
            </w:r>
            <w:r>
              <w:t xml:space="preserve"> slave trade with other forms of slavery</w:t>
            </w:r>
          </w:p>
          <w:p w14:paraId="7F1B9CDC" w14:textId="77777777" w:rsidR="009F7EA6" w:rsidRDefault="00584C95" w:rsidP="00A3333E">
            <w:pPr>
              <w:pStyle w:val="ListParagraph"/>
              <w:numPr>
                <w:ilvl w:val="0"/>
                <w:numId w:val="7"/>
              </w:numPr>
              <w:spacing w:after="0" w:line="240" w:lineRule="auto"/>
            </w:pPr>
            <w:r>
              <w:t xml:space="preserve">In a story telling session, learners narrate a story from </w:t>
            </w:r>
            <w:commentRangeStart w:id="72"/>
            <w:r>
              <w:t xml:space="preserve">their individual perspective on how they have been impacted by oppression and exploitation similar to slave trading </w:t>
            </w:r>
            <w:commentRangeEnd w:id="72"/>
            <w:r w:rsidR="006C514C">
              <w:rPr>
                <w:rStyle w:val="CommentReference"/>
              </w:rPr>
              <w:commentReference w:id="72"/>
            </w:r>
          </w:p>
          <w:p w14:paraId="615DA984" w14:textId="77777777" w:rsidR="009F7EA6" w:rsidRDefault="00584C95" w:rsidP="00A3333E">
            <w:pPr>
              <w:pStyle w:val="ListParagraph"/>
              <w:numPr>
                <w:ilvl w:val="0"/>
                <w:numId w:val="7"/>
              </w:numPr>
              <w:spacing w:after="0" w:line="240" w:lineRule="auto"/>
            </w:pPr>
            <w:r>
              <w:t>In analysis of historical extracts, learners read the British Slave Trade Act (1807) to inter</w:t>
            </w:r>
            <w:r w:rsidR="00F5305A">
              <w:t>nalize the abolition strategies and present in class.</w:t>
            </w:r>
          </w:p>
          <w:p w14:paraId="613D280F" w14:textId="77777777" w:rsidR="009F7EA6" w:rsidRDefault="00584C95" w:rsidP="00A3333E">
            <w:pPr>
              <w:pStyle w:val="ListParagraph"/>
              <w:numPr>
                <w:ilvl w:val="0"/>
                <w:numId w:val="7"/>
              </w:numPr>
              <w:spacing w:after="0" w:line="240" w:lineRule="auto"/>
            </w:pPr>
            <w:r>
              <w:t>Learners debate on the current anti human trafficking measures.</w:t>
            </w:r>
          </w:p>
        </w:tc>
        <w:tc>
          <w:tcPr>
            <w:tcW w:w="3826" w:type="dxa"/>
          </w:tcPr>
          <w:p w14:paraId="0236B200" w14:textId="77777777" w:rsidR="009F7EA6" w:rsidRDefault="00584C95" w:rsidP="00A3333E">
            <w:pPr>
              <w:pStyle w:val="ListParagraph"/>
              <w:numPr>
                <w:ilvl w:val="0"/>
                <w:numId w:val="8"/>
              </w:numPr>
              <w:spacing w:after="0" w:line="240" w:lineRule="auto"/>
            </w:pPr>
            <w:r>
              <w:lastRenderedPageBreak/>
              <w:t xml:space="preserve">Observe learner’s </w:t>
            </w:r>
            <w:r w:rsidR="000417B0">
              <w:t xml:space="preserve">as </w:t>
            </w:r>
            <w:proofErr w:type="gramStart"/>
            <w:r w:rsidR="000417B0">
              <w:t xml:space="preserve">they </w:t>
            </w:r>
            <w:r>
              <w:t xml:space="preserve"> identify</w:t>
            </w:r>
            <w:proofErr w:type="gramEnd"/>
            <w:r>
              <w:t xml:space="preserve"> and locate trade routes, cities, major traders and goods o</w:t>
            </w:r>
            <w:r w:rsidR="000417B0">
              <w:t>n a West African historical map and find out their ability to;</w:t>
            </w:r>
          </w:p>
          <w:p w14:paraId="075768B8" w14:textId="77777777" w:rsidR="000417B0" w:rsidRPr="006C514C" w:rsidRDefault="000417B0" w:rsidP="000417B0">
            <w:pPr>
              <w:pStyle w:val="ListParagraph"/>
              <w:spacing w:after="0" w:line="276" w:lineRule="auto"/>
              <w:ind w:left="360" w:right="360"/>
              <w:rPr>
                <w:rFonts w:ascii="Times New Roman" w:hAnsi="Times New Roman" w:cs="Times New Roman"/>
                <w:sz w:val="24"/>
                <w:szCs w:val="24"/>
              </w:rPr>
            </w:pPr>
            <w:r w:rsidRPr="006C514C">
              <w:rPr>
                <w:highlight w:val="yellow"/>
              </w:rPr>
              <w:t>-</w:t>
            </w:r>
            <w:r w:rsidRPr="006C514C">
              <w:rPr>
                <w:rFonts w:ascii="Times New Roman" w:hAnsi="Times New Roman" w:cs="Times New Roman"/>
                <w:sz w:val="24"/>
                <w:szCs w:val="24"/>
                <w:highlight w:val="yellow"/>
              </w:rPr>
              <w:t xml:space="preserve"> Work effectively in diverse teams</w:t>
            </w:r>
            <w:r w:rsidRPr="006C514C">
              <w:rPr>
                <w:rFonts w:ascii="Times New Roman" w:hAnsi="Times New Roman" w:cs="Times New Roman"/>
                <w:sz w:val="24"/>
                <w:szCs w:val="24"/>
              </w:rPr>
              <w:t xml:space="preserve"> </w:t>
            </w:r>
          </w:p>
          <w:p w14:paraId="3F590F99" w14:textId="77777777" w:rsidR="000417B0" w:rsidRDefault="000417B0" w:rsidP="000417B0">
            <w:pPr>
              <w:pStyle w:val="ListParagraph"/>
              <w:spacing w:after="0" w:line="240" w:lineRule="auto"/>
              <w:ind w:left="360"/>
            </w:pPr>
            <w:r>
              <w:t>-</w:t>
            </w:r>
            <w:r>
              <w:rPr>
                <w:rFonts w:ascii="Times New Roman" w:hAnsi="Times New Roman" w:cs="Times New Roman"/>
                <w:sz w:val="24"/>
                <w:szCs w:val="24"/>
              </w:rPr>
              <w:t xml:space="preserve"> Categorically sort and analyse information given on a map.</w:t>
            </w:r>
          </w:p>
          <w:p w14:paraId="56B82641" w14:textId="7C51837F" w:rsidR="000417B0" w:rsidRDefault="00584C95" w:rsidP="00A3333E">
            <w:pPr>
              <w:pStyle w:val="ListParagraph"/>
              <w:numPr>
                <w:ilvl w:val="0"/>
                <w:numId w:val="8"/>
              </w:numPr>
              <w:spacing w:after="0" w:line="240" w:lineRule="auto"/>
            </w:pPr>
            <w:r>
              <w:t>Converse with learner to find out their ability to describe the organisation of Trans-Saharan trade in West Africa</w:t>
            </w:r>
            <w:r w:rsidR="003D2BAF">
              <w:t xml:space="preserve"> and take note of</w:t>
            </w:r>
            <w:r w:rsidR="000417B0">
              <w:t>;</w:t>
            </w:r>
          </w:p>
          <w:p w14:paraId="71A079AE" w14:textId="77777777" w:rsidR="009F7EA6" w:rsidRDefault="000417B0" w:rsidP="000417B0">
            <w:pPr>
              <w:pStyle w:val="ListParagraph"/>
              <w:spacing w:after="0" w:line="240" w:lineRule="auto"/>
              <w:ind w:left="360"/>
              <w:rPr>
                <w:rFonts w:ascii="Times New Roman" w:hAnsi="Times New Roman" w:cs="Times New Roman"/>
                <w:sz w:val="24"/>
                <w:szCs w:val="24"/>
              </w:rPr>
            </w:pPr>
            <w:r w:rsidRPr="007D6B8F">
              <w:rPr>
                <w:highlight w:val="yellow"/>
              </w:rPr>
              <w:t>-</w:t>
            </w:r>
            <w:r w:rsidR="00584C95" w:rsidRPr="007D6B8F">
              <w:rPr>
                <w:highlight w:val="yellow"/>
              </w:rPr>
              <w:t>.</w:t>
            </w:r>
            <w:r w:rsidRPr="007D6B8F">
              <w:rPr>
                <w:rFonts w:ascii="Times New Roman" w:hAnsi="Times New Roman" w:cs="Times New Roman"/>
                <w:sz w:val="24"/>
                <w:szCs w:val="24"/>
                <w:highlight w:val="yellow"/>
              </w:rPr>
              <w:t xml:space="preserve"> Listening critically and with comprehension.</w:t>
            </w:r>
          </w:p>
          <w:p w14:paraId="346901E5" w14:textId="431E0EA6" w:rsidR="000417B0" w:rsidRDefault="000417B0" w:rsidP="000417B0">
            <w:pPr>
              <w:pStyle w:val="ListParagraph"/>
              <w:spacing w:after="0" w:line="240" w:lineRule="auto"/>
              <w:ind w:left="360"/>
              <w:rPr>
                <w:ins w:id="73" w:author="ALI K" w:date="2024-12-10T09:26:00Z"/>
                <w:rFonts w:ascii="Times New Roman" w:hAnsi="Times New Roman" w:cs="Times New Roman"/>
                <w:sz w:val="24"/>
                <w:szCs w:val="24"/>
              </w:rPr>
            </w:pPr>
            <w:r>
              <w:rPr>
                <w:rFonts w:ascii="Times New Roman" w:hAnsi="Times New Roman" w:cs="Times New Roman"/>
                <w:sz w:val="24"/>
                <w:szCs w:val="24"/>
              </w:rPr>
              <w:t>-eloquence in explanation</w:t>
            </w:r>
          </w:p>
          <w:p w14:paraId="7324CC65" w14:textId="44BB198E" w:rsidR="003D1E04" w:rsidRDefault="003D1E04" w:rsidP="000417B0">
            <w:pPr>
              <w:pStyle w:val="ListParagraph"/>
              <w:spacing w:after="0" w:line="240" w:lineRule="auto"/>
              <w:ind w:left="360"/>
              <w:rPr>
                <w:ins w:id="74" w:author="ALI K" w:date="2024-12-10T09:26:00Z"/>
                <w:rFonts w:ascii="Times New Roman" w:hAnsi="Times New Roman" w:cs="Times New Roman"/>
                <w:sz w:val="24"/>
                <w:szCs w:val="24"/>
              </w:rPr>
            </w:pPr>
          </w:p>
          <w:p w14:paraId="58D02F9B" w14:textId="36F3C46B" w:rsidR="003D1E04" w:rsidRDefault="003D1E04" w:rsidP="000417B0">
            <w:pPr>
              <w:pStyle w:val="ListParagraph"/>
              <w:spacing w:after="0" w:line="240" w:lineRule="auto"/>
              <w:ind w:left="360"/>
              <w:rPr>
                <w:ins w:id="75" w:author="ALI K" w:date="2024-12-10T09:26:00Z"/>
                <w:rFonts w:ascii="Times New Roman" w:hAnsi="Times New Roman" w:cs="Times New Roman"/>
                <w:sz w:val="24"/>
                <w:szCs w:val="24"/>
              </w:rPr>
            </w:pPr>
          </w:p>
          <w:p w14:paraId="40C31177" w14:textId="4B5AFC28" w:rsidR="003D1E04" w:rsidRDefault="003D1E04" w:rsidP="000417B0">
            <w:pPr>
              <w:pStyle w:val="ListParagraph"/>
              <w:spacing w:after="0" w:line="240" w:lineRule="auto"/>
              <w:ind w:left="360"/>
              <w:rPr>
                <w:ins w:id="76" w:author="ALI K" w:date="2024-12-10T09:26:00Z"/>
                <w:rFonts w:ascii="Times New Roman" w:hAnsi="Times New Roman" w:cs="Times New Roman"/>
                <w:sz w:val="24"/>
                <w:szCs w:val="24"/>
              </w:rPr>
            </w:pPr>
          </w:p>
          <w:p w14:paraId="7C885741" w14:textId="7E73A4C9" w:rsidR="003D1E04" w:rsidRDefault="003D1E04" w:rsidP="000417B0">
            <w:pPr>
              <w:pStyle w:val="ListParagraph"/>
              <w:spacing w:after="0" w:line="240" w:lineRule="auto"/>
              <w:ind w:left="360"/>
              <w:rPr>
                <w:ins w:id="77" w:author="ALI K" w:date="2024-12-10T09:26:00Z"/>
                <w:rFonts w:ascii="Times New Roman" w:hAnsi="Times New Roman" w:cs="Times New Roman"/>
                <w:sz w:val="24"/>
                <w:szCs w:val="24"/>
              </w:rPr>
            </w:pPr>
          </w:p>
          <w:p w14:paraId="3585B086" w14:textId="0F77D432" w:rsidR="003D1E04" w:rsidRDefault="003D1E04" w:rsidP="000417B0">
            <w:pPr>
              <w:pStyle w:val="ListParagraph"/>
              <w:spacing w:after="0" w:line="240" w:lineRule="auto"/>
              <w:ind w:left="360"/>
              <w:rPr>
                <w:ins w:id="78" w:author="ALI K" w:date="2024-12-10T09:26:00Z"/>
                <w:rFonts w:ascii="Times New Roman" w:hAnsi="Times New Roman" w:cs="Times New Roman"/>
                <w:sz w:val="24"/>
                <w:szCs w:val="24"/>
              </w:rPr>
            </w:pPr>
          </w:p>
          <w:p w14:paraId="0314308C" w14:textId="77777777" w:rsidR="003D1E04" w:rsidRDefault="003D1E04" w:rsidP="000417B0">
            <w:pPr>
              <w:pStyle w:val="ListParagraph"/>
              <w:spacing w:after="0" w:line="240" w:lineRule="auto"/>
              <w:ind w:left="360"/>
              <w:rPr>
                <w:rFonts w:ascii="Times New Roman" w:hAnsi="Times New Roman" w:cs="Times New Roman"/>
                <w:sz w:val="24"/>
                <w:szCs w:val="24"/>
              </w:rPr>
            </w:pPr>
          </w:p>
          <w:p w14:paraId="3B7A876E" w14:textId="77777777" w:rsidR="000417B0" w:rsidRDefault="000417B0" w:rsidP="000417B0">
            <w:pPr>
              <w:pStyle w:val="ListParagraph"/>
              <w:spacing w:after="0" w:line="240" w:lineRule="auto"/>
              <w:ind w:left="360"/>
            </w:pPr>
            <w:r w:rsidRPr="007D6B8F">
              <w:rPr>
                <w:rFonts w:ascii="Times New Roman" w:hAnsi="Times New Roman" w:cs="Times New Roman"/>
                <w:sz w:val="24"/>
                <w:szCs w:val="24"/>
                <w:highlight w:val="yellow"/>
              </w:rPr>
              <w:t>- Argue out issues clearly about the course and organisation of Trans-Saharan trade</w:t>
            </w:r>
          </w:p>
          <w:p w14:paraId="66AA6D9C" w14:textId="77777777" w:rsidR="009F7EA6" w:rsidRDefault="00584C95" w:rsidP="00A3333E">
            <w:pPr>
              <w:pStyle w:val="ListParagraph"/>
              <w:numPr>
                <w:ilvl w:val="0"/>
                <w:numId w:val="8"/>
              </w:numPr>
              <w:spacing w:after="0" w:line="240" w:lineRule="auto"/>
            </w:pPr>
            <w:r>
              <w:t>Assess the learner’s ability to come up with a written essay on the significance of Trans-Saharan trade in shap</w:t>
            </w:r>
            <w:r w:rsidR="003F1D2C">
              <w:t>ing modern societies in Africa and take a note of;</w:t>
            </w:r>
          </w:p>
          <w:p w14:paraId="333BF408" w14:textId="77777777" w:rsidR="003F1D2C" w:rsidRDefault="003F1D2C" w:rsidP="003F1D2C">
            <w:pPr>
              <w:pStyle w:val="ListParagraph"/>
              <w:spacing w:after="0" w:line="240" w:lineRule="auto"/>
              <w:ind w:left="360"/>
            </w:pPr>
            <w:r>
              <w:t>-its relevance</w:t>
            </w:r>
          </w:p>
          <w:p w14:paraId="1E0DA223" w14:textId="77777777" w:rsidR="003F1D2C" w:rsidRDefault="003F1D2C" w:rsidP="003F1D2C">
            <w:pPr>
              <w:pStyle w:val="ListParagraph"/>
              <w:spacing w:after="0" w:line="240" w:lineRule="auto"/>
              <w:ind w:left="360"/>
            </w:pPr>
            <w:r>
              <w:t>-Accuracy</w:t>
            </w:r>
          </w:p>
          <w:p w14:paraId="0C11DA48" w14:textId="77777777" w:rsidR="003F1D2C" w:rsidRDefault="003F1D2C" w:rsidP="003F1D2C">
            <w:pPr>
              <w:pStyle w:val="ListParagraph"/>
              <w:spacing w:after="0" w:line="240" w:lineRule="auto"/>
              <w:ind w:left="360"/>
            </w:pPr>
            <w:r>
              <w:t xml:space="preserve">-Coherency </w:t>
            </w:r>
          </w:p>
          <w:p w14:paraId="23EFAD29" w14:textId="77777777" w:rsidR="009F7EA6" w:rsidRDefault="00584C95" w:rsidP="00A3333E">
            <w:pPr>
              <w:pStyle w:val="ListParagraph"/>
              <w:numPr>
                <w:ilvl w:val="0"/>
                <w:numId w:val="8"/>
              </w:numPr>
              <w:spacing w:after="0" w:line="240" w:lineRule="auto"/>
            </w:pPr>
            <w:r>
              <w:t xml:space="preserve">Listen to learner’s presentation on their experience about the events of Trans-Atlantic slave trade to appreciate their language expression and confidence </w:t>
            </w:r>
          </w:p>
          <w:p w14:paraId="3CD2CFCB" w14:textId="77777777" w:rsidR="009F7EA6" w:rsidRDefault="009F7EA6">
            <w:pPr>
              <w:spacing w:after="0" w:line="360" w:lineRule="auto"/>
            </w:pPr>
          </w:p>
          <w:p w14:paraId="31E5E605" w14:textId="39F9E5AE" w:rsidR="006C514C" w:rsidRPr="003D4C31" w:rsidRDefault="007D6B8F" w:rsidP="006C514C">
            <w:pPr>
              <w:spacing w:after="0" w:line="240" w:lineRule="auto"/>
              <w:rPr>
                <w:color w:val="FF0000"/>
                <w:sz w:val="24"/>
                <w:szCs w:val="24"/>
              </w:rPr>
            </w:pPr>
            <w:r>
              <w:rPr>
                <w:color w:val="FF0000"/>
                <w:sz w:val="24"/>
                <w:szCs w:val="24"/>
              </w:rPr>
              <w:t>T</w:t>
            </w:r>
            <w:r w:rsidR="006C514C" w:rsidRPr="003D4C31">
              <w:rPr>
                <w:color w:val="FF0000"/>
                <w:sz w:val="24"/>
                <w:szCs w:val="24"/>
              </w:rPr>
              <w:t>he indicators of generic skills</w:t>
            </w:r>
            <w:r>
              <w:rPr>
                <w:color w:val="FF0000"/>
                <w:sz w:val="24"/>
                <w:szCs w:val="24"/>
              </w:rPr>
              <w:t xml:space="preserve"> highlighted in this column</w:t>
            </w:r>
            <w:r w:rsidR="006C514C" w:rsidRPr="003D4C31">
              <w:rPr>
                <w:color w:val="FF0000"/>
                <w:sz w:val="24"/>
                <w:szCs w:val="24"/>
              </w:rPr>
              <w:t xml:space="preserve"> are not aligned to the skills being assessed, yet some are far fetched</w:t>
            </w:r>
          </w:p>
          <w:p w14:paraId="5BB62B53" w14:textId="77777777" w:rsidR="006C514C" w:rsidRDefault="006C514C" w:rsidP="006C514C">
            <w:pPr>
              <w:spacing w:after="0" w:line="360" w:lineRule="auto"/>
            </w:pPr>
          </w:p>
          <w:p w14:paraId="7E7A66AC" w14:textId="77777777" w:rsidR="009F7EA6" w:rsidRDefault="009F7EA6">
            <w:pPr>
              <w:spacing w:after="0" w:line="360" w:lineRule="auto"/>
            </w:pPr>
          </w:p>
        </w:tc>
      </w:tr>
    </w:tbl>
    <w:p w14:paraId="01311CDC" w14:textId="77777777" w:rsidR="009F7EA6" w:rsidRDefault="009F7EA6">
      <w:pPr>
        <w:rPr>
          <w:b/>
        </w:rPr>
      </w:pPr>
    </w:p>
    <w:p w14:paraId="542CC5F0" w14:textId="77777777" w:rsidR="009F7EA6" w:rsidRDefault="00584C95">
      <w:pPr>
        <w:rPr>
          <w:b/>
        </w:rPr>
      </w:pPr>
      <w:r>
        <w:rPr>
          <w:b/>
        </w:rPr>
        <w:t xml:space="preserve">TERM  2                                                                             </w:t>
      </w:r>
    </w:p>
    <w:p w14:paraId="54B273DC" w14:textId="77777777" w:rsidR="009F7EA6" w:rsidRDefault="00584C95">
      <w:pPr>
        <w:rPr>
          <w:b/>
        </w:rPr>
      </w:pPr>
      <w:r>
        <w:rPr>
          <w:b/>
        </w:rPr>
        <w:t>CLASS:       SENIOR 5                                                           PERIODS:   1</w:t>
      </w:r>
      <w:r w:rsidR="00DE64A4">
        <w:rPr>
          <w:b/>
        </w:rPr>
        <w:t>5</w:t>
      </w:r>
      <w:r>
        <w:rPr>
          <w:b/>
        </w:rPr>
        <w:t xml:space="preserve">            </w:t>
      </w:r>
    </w:p>
    <w:p w14:paraId="5D13A4E6" w14:textId="77777777" w:rsidR="009F7EA6" w:rsidRDefault="00584C95">
      <w:pPr>
        <w:rPr>
          <w:b/>
        </w:rPr>
      </w:pPr>
      <w:r>
        <w:rPr>
          <w:b/>
        </w:rPr>
        <w:t>TO</w:t>
      </w:r>
      <w:r>
        <w:rPr>
          <w:b/>
          <w:sz w:val="24"/>
          <w:szCs w:val="24"/>
        </w:rPr>
        <w:t>PIC 3:</w:t>
      </w:r>
      <w:r>
        <w:rPr>
          <w:sz w:val="24"/>
          <w:szCs w:val="24"/>
        </w:rPr>
        <w:t xml:space="preserve"> </w:t>
      </w:r>
      <w:r>
        <w:t xml:space="preserve"> Islamic revolutions in Africa.</w:t>
      </w:r>
    </w:p>
    <w:p w14:paraId="55A9ED8F" w14:textId="6921D1A0" w:rsidR="009F7EA6" w:rsidRDefault="00584C95">
      <w:r>
        <w:rPr>
          <w:b/>
        </w:rPr>
        <w:t xml:space="preserve">TOPIC COMPETENCY: </w:t>
      </w:r>
      <w:r>
        <w:t>The</w:t>
      </w:r>
      <w:r>
        <w:rPr>
          <w:b/>
        </w:rPr>
        <w:t xml:space="preserve"> </w:t>
      </w:r>
      <w:r>
        <w:t xml:space="preserve">learner analyses the spread of Islam, its impacts and key movements in Africa to appreciate </w:t>
      </w:r>
      <w:r w:rsidRPr="00F65607">
        <w:rPr>
          <w:highlight w:val="yellow"/>
        </w:rPr>
        <w:t>their</w:t>
      </w:r>
      <w:r>
        <w:t xml:space="preserve"> </w:t>
      </w:r>
      <w:r w:rsidR="00F65607" w:rsidRPr="00F65607">
        <w:rPr>
          <w:color w:val="FF0000"/>
        </w:rPr>
        <w:t xml:space="preserve">its </w:t>
      </w:r>
      <w:r>
        <w:t>role in shaping cultural diversity and leadership today</w:t>
      </w:r>
    </w:p>
    <w:p w14:paraId="179D29ED" w14:textId="77777777" w:rsidR="00F65607" w:rsidRDefault="00F65607" w:rsidP="00F65607">
      <w:r w:rsidRPr="0076505A">
        <w:rPr>
          <w:color w:val="FF0000"/>
          <w:sz w:val="24"/>
          <w:szCs w:val="24"/>
        </w:rPr>
        <w:t>Include how the learner displays/exhibits this competency.</w:t>
      </w:r>
    </w:p>
    <w:tbl>
      <w:tblPr>
        <w:tblStyle w:val="TableGrid"/>
        <w:tblW w:w="0" w:type="auto"/>
        <w:tblLook w:val="04A0" w:firstRow="1" w:lastRow="0" w:firstColumn="1" w:lastColumn="0" w:noHBand="0" w:noVBand="1"/>
      </w:tblPr>
      <w:tblGrid>
        <w:gridCol w:w="3116"/>
        <w:gridCol w:w="3117"/>
        <w:gridCol w:w="3117"/>
      </w:tblGrid>
      <w:tr w:rsidR="009F7EA6" w14:paraId="2FD8D03E" w14:textId="77777777" w:rsidTr="00EA592B">
        <w:tc>
          <w:tcPr>
            <w:tcW w:w="3116" w:type="dxa"/>
            <w:shd w:val="clear" w:color="auto" w:fill="A8D08D" w:themeFill="accent6" w:themeFillTint="99"/>
          </w:tcPr>
          <w:p w14:paraId="730B7744" w14:textId="77777777" w:rsidR="009F7EA6" w:rsidRDefault="00584C95">
            <w:pPr>
              <w:spacing w:after="0" w:line="360" w:lineRule="auto"/>
              <w:rPr>
                <w:b/>
                <w:sz w:val="24"/>
                <w:szCs w:val="24"/>
              </w:rPr>
            </w:pPr>
            <w:r>
              <w:rPr>
                <w:b/>
                <w:sz w:val="24"/>
                <w:szCs w:val="24"/>
              </w:rPr>
              <w:t>Learning Outcomes</w:t>
            </w:r>
          </w:p>
          <w:p w14:paraId="19EB5042" w14:textId="77777777" w:rsidR="009F7EA6" w:rsidRDefault="00584C95">
            <w:pPr>
              <w:spacing w:after="0" w:line="360" w:lineRule="auto"/>
            </w:pPr>
            <w:r>
              <w:t>The learner should be able to;</w:t>
            </w:r>
          </w:p>
        </w:tc>
        <w:tc>
          <w:tcPr>
            <w:tcW w:w="3117" w:type="dxa"/>
            <w:shd w:val="clear" w:color="auto" w:fill="A8D08D" w:themeFill="accent6" w:themeFillTint="99"/>
          </w:tcPr>
          <w:p w14:paraId="7372C4D2"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4F5AC1F" w14:textId="77777777" w:rsidR="009F7EA6" w:rsidRDefault="00584C95">
            <w:pPr>
              <w:spacing w:after="0" w:line="360" w:lineRule="auto"/>
              <w:rPr>
                <w:b/>
              </w:rPr>
            </w:pPr>
            <w:r>
              <w:rPr>
                <w:b/>
              </w:rPr>
              <w:t xml:space="preserve">Sample Assessment Strategy </w:t>
            </w:r>
          </w:p>
        </w:tc>
      </w:tr>
      <w:tr w:rsidR="009F7EA6" w14:paraId="1AD49D89" w14:textId="77777777">
        <w:tc>
          <w:tcPr>
            <w:tcW w:w="3116" w:type="dxa"/>
          </w:tcPr>
          <w:p w14:paraId="2BB9B018" w14:textId="568D17E2" w:rsidR="009F7EA6" w:rsidRDefault="00584C95" w:rsidP="00A3333E">
            <w:pPr>
              <w:pStyle w:val="ListParagraph"/>
              <w:numPr>
                <w:ilvl w:val="0"/>
                <w:numId w:val="9"/>
              </w:numPr>
              <w:spacing w:after="0" w:line="240" w:lineRule="auto"/>
            </w:pPr>
            <w:r>
              <w:t xml:space="preserve">Examine the factors that contributed to the spread of Islam in North Africa to understand </w:t>
            </w:r>
            <w:r w:rsidRPr="00F65607">
              <w:rPr>
                <w:highlight w:val="yellow"/>
              </w:rPr>
              <w:t>thei</w:t>
            </w:r>
            <w:r>
              <w:t xml:space="preserve">r </w:t>
            </w:r>
            <w:r w:rsidR="00F65607" w:rsidRPr="00F65607">
              <w:rPr>
                <w:color w:val="FF0000"/>
              </w:rPr>
              <w:t xml:space="preserve">its </w:t>
            </w:r>
            <w:r>
              <w:t xml:space="preserve">influence on African cultural practices </w:t>
            </w:r>
            <w:r w:rsidRPr="00F65607">
              <w:rPr>
                <w:highlight w:val="yellow"/>
              </w:rPr>
              <w:t>(</w:t>
            </w:r>
            <w:proofErr w:type="spellStart"/>
            <w:proofErr w:type="gramStart"/>
            <w:r w:rsidRPr="00F65607">
              <w:rPr>
                <w:highlight w:val="yellow"/>
              </w:rPr>
              <w:t>gs,v</w:t>
            </w:r>
            <w:proofErr w:type="gramEnd"/>
            <w:r w:rsidRPr="00F65607">
              <w:rPr>
                <w:highlight w:val="yellow"/>
              </w:rPr>
              <w:t>,a</w:t>
            </w:r>
            <w:proofErr w:type="spellEnd"/>
            <w:r w:rsidRPr="00F65607">
              <w:rPr>
                <w:highlight w:val="yellow"/>
              </w:rPr>
              <w:t>)</w:t>
            </w:r>
            <w:r w:rsidR="00F65607">
              <w:t xml:space="preserve"> </w:t>
            </w:r>
            <w:r w:rsidR="00F65607" w:rsidRPr="00F65607">
              <w:rPr>
                <w:color w:val="FF0000"/>
              </w:rPr>
              <w:t>(u</w:t>
            </w:r>
            <w:r w:rsidR="00F65607">
              <w:t>)</w:t>
            </w:r>
          </w:p>
          <w:p w14:paraId="0DA54CD5" w14:textId="77777777" w:rsidR="009F7EA6" w:rsidRDefault="00584C95" w:rsidP="00A3333E">
            <w:pPr>
              <w:pStyle w:val="ListParagraph"/>
              <w:numPr>
                <w:ilvl w:val="0"/>
                <w:numId w:val="9"/>
              </w:numPr>
              <w:spacing w:after="0" w:line="240" w:lineRule="auto"/>
            </w:pPr>
            <w:r>
              <w:lastRenderedPageBreak/>
              <w:t>Evaluate the cultural and social impacts of Islam in East Africa on local traditions and community structures (</w:t>
            </w:r>
            <w:proofErr w:type="spellStart"/>
            <w:proofErr w:type="gramStart"/>
            <w:r>
              <w:t>gs,v</w:t>
            </w:r>
            <w:proofErr w:type="gramEnd"/>
            <w:r>
              <w:t>,a</w:t>
            </w:r>
            <w:proofErr w:type="spellEnd"/>
            <w:r>
              <w:t>)</w:t>
            </w:r>
          </w:p>
          <w:p w14:paraId="19813F21" w14:textId="77777777" w:rsidR="009F7EA6" w:rsidRDefault="00584C95" w:rsidP="00A3333E">
            <w:pPr>
              <w:pStyle w:val="ListParagraph"/>
              <w:numPr>
                <w:ilvl w:val="0"/>
                <w:numId w:val="9"/>
              </w:numPr>
              <w:spacing w:after="0" w:line="240" w:lineRule="auto"/>
            </w:pPr>
            <w:r>
              <w:t>Explore the role of the jihad movements in the history of West Africa and their contribution to contemporary cultural and religious diversity in Africa (</w:t>
            </w:r>
            <w:proofErr w:type="spellStart"/>
            <w:proofErr w:type="gramStart"/>
            <w:r>
              <w:t>gs,v</w:t>
            </w:r>
            <w:proofErr w:type="gramEnd"/>
            <w:r>
              <w:t>,a</w:t>
            </w:r>
            <w:proofErr w:type="spellEnd"/>
            <w:r>
              <w:t>)</w:t>
            </w:r>
          </w:p>
          <w:p w14:paraId="0E5F8DDD" w14:textId="77777777" w:rsidR="009F7EA6" w:rsidRDefault="00584C95" w:rsidP="00A3333E">
            <w:pPr>
              <w:numPr>
                <w:ilvl w:val="0"/>
                <w:numId w:val="9"/>
              </w:numPr>
            </w:pPr>
            <w:r>
              <w:t>Explain the role of Mahdi leadership in the success of the Mahdist Revolt to help learners understand how effective leadership can influence success (</w:t>
            </w:r>
            <w:proofErr w:type="spellStart"/>
            <w:r>
              <w:t>gs,v,a</w:t>
            </w:r>
            <w:proofErr w:type="spellEnd"/>
            <w:r>
              <w:t>)</w:t>
            </w:r>
          </w:p>
        </w:tc>
        <w:tc>
          <w:tcPr>
            <w:tcW w:w="3117" w:type="dxa"/>
          </w:tcPr>
          <w:p w14:paraId="02D20598" w14:textId="45499B46" w:rsidR="009F7EA6" w:rsidRDefault="00F65607" w:rsidP="00A3333E">
            <w:pPr>
              <w:pStyle w:val="ListParagraph"/>
              <w:numPr>
                <w:ilvl w:val="0"/>
                <w:numId w:val="10"/>
              </w:numPr>
              <w:spacing w:after="0" w:line="240" w:lineRule="auto"/>
            </w:pPr>
            <w:r>
              <w:lastRenderedPageBreak/>
              <w:t xml:space="preserve">Individually, </w:t>
            </w:r>
            <w:commentRangeStart w:id="79"/>
            <w:r>
              <w:t>learners</w:t>
            </w:r>
            <w:r w:rsidR="00584C95">
              <w:t xml:space="preserve"> search and present factors for coming of Islam into North African region</w:t>
            </w:r>
            <w:commentRangeEnd w:id="79"/>
            <w:r>
              <w:rPr>
                <w:rStyle w:val="CommentReference"/>
              </w:rPr>
              <w:commentReference w:id="79"/>
            </w:r>
          </w:p>
          <w:p w14:paraId="4E2D556F" w14:textId="77777777" w:rsidR="009F7EA6" w:rsidRDefault="00584C95" w:rsidP="00A3333E">
            <w:pPr>
              <w:pStyle w:val="ListParagraph"/>
              <w:numPr>
                <w:ilvl w:val="0"/>
                <w:numId w:val="10"/>
              </w:numPr>
              <w:spacing w:after="0" w:line="240" w:lineRule="auto"/>
            </w:pPr>
            <w:commentRangeStart w:id="80"/>
            <w:r>
              <w:t xml:space="preserve">In a debate session, discuss the motion “Was Trade or conquest more significant in </w:t>
            </w:r>
            <w:r>
              <w:lastRenderedPageBreak/>
              <w:t>spreading Islam in North Africa”</w:t>
            </w:r>
            <w:commentRangeEnd w:id="80"/>
            <w:r w:rsidR="00F65607">
              <w:rPr>
                <w:rStyle w:val="CommentReference"/>
              </w:rPr>
              <w:commentReference w:id="80"/>
            </w:r>
          </w:p>
          <w:p w14:paraId="3C336C87" w14:textId="77777777" w:rsidR="009F7EA6" w:rsidRDefault="00584C95" w:rsidP="00A3333E">
            <w:pPr>
              <w:pStyle w:val="ListParagraph"/>
              <w:numPr>
                <w:ilvl w:val="0"/>
                <w:numId w:val="10"/>
              </w:numPr>
              <w:spacing w:after="0" w:line="240" w:lineRule="auto"/>
            </w:pPr>
            <w:r>
              <w:t xml:space="preserve">In an interview session, learners interact with any </w:t>
            </w:r>
            <w:commentRangeStart w:id="81"/>
            <w:r>
              <w:t xml:space="preserve">elderly Muslim cleric and share on the cultural </w:t>
            </w:r>
            <w:commentRangeEnd w:id="81"/>
            <w:r w:rsidR="00F65607">
              <w:rPr>
                <w:rStyle w:val="CommentReference"/>
              </w:rPr>
              <w:commentReference w:id="81"/>
            </w:r>
            <w:r>
              <w:t xml:space="preserve">influence of Islam in East Africa </w:t>
            </w:r>
          </w:p>
          <w:p w14:paraId="1BD7426C" w14:textId="77777777" w:rsidR="00080CCD" w:rsidRDefault="00080CCD" w:rsidP="00A3333E">
            <w:pPr>
              <w:pStyle w:val="ListParagraph"/>
              <w:numPr>
                <w:ilvl w:val="0"/>
                <w:numId w:val="10"/>
              </w:numPr>
              <w:spacing w:after="0" w:line="240" w:lineRule="auto"/>
            </w:pPr>
            <w:r>
              <w:t xml:space="preserve">Learners </w:t>
            </w:r>
            <w:r w:rsidR="00A7526B">
              <w:t xml:space="preserve">in groups </w:t>
            </w:r>
            <w:r>
              <w:t xml:space="preserve">create a journal expressing various approaches </w:t>
            </w:r>
            <w:proofErr w:type="spellStart"/>
            <w:r>
              <w:t>moslem</w:t>
            </w:r>
            <w:proofErr w:type="spellEnd"/>
            <w:r>
              <w:t xml:space="preserve"> clerics used to </w:t>
            </w:r>
            <w:r w:rsidR="00A7526B">
              <w:t>convince</w:t>
            </w:r>
            <w:r>
              <w:t xml:space="preserve"> </w:t>
            </w:r>
            <w:proofErr w:type="gramStart"/>
            <w:r>
              <w:t xml:space="preserve">Africans </w:t>
            </w:r>
            <w:r w:rsidR="00DB2D10">
              <w:t xml:space="preserve"> adopt</w:t>
            </w:r>
            <w:proofErr w:type="gramEnd"/>
            <w:r w:rsidR="00DB2D10">
              <w:t xml:space="preserve"> Islamic religion and share with the class.</w:t>
            </w:r>
            <w:r w:rsidR="00A7526B">
              <w:t xml:space="preserve"> </w:t>
            </w:r>
          </w:p>
          <w:p w14:paraId="2C1BF8BC" w14:textId="77777777" w:rsidR="009F7EA6" w:rsidRDefault="00584C95" w:rsidP="00A3333E">
            <w:pPr>
              <w:pStyle w:val="ListParagraph"/>
              <w:numPr>
                <w:ilvl w:val="0"/>
                <w:numId w:val="10"/>
              </w:numPr>
              <w:spacing w:after="0" w:line="240" w:lineRule="auto"/>
            </w:pPr>
            <w:r>
              <w:t>Learners investigate how Islam has influenced gender roles and family structures in East African societies</w:t>
            </w:r>
            <w:r w:rsidR="00DB2D10">
              <w:t>.</w:t>
            </w:r>
            <w:r>
              <w:t xml:space="preserve"> </w:t>
            </w:r>
          </w:p>
          <w:p w14:paraId="4822136C" w14:textId="77777777" w:rsidR="009F7EA6" w:rsidRDefault="00584C95" w:rsidP="00A3333E">
            <w:pPr>
              <w:pStyle w:val="ListParagraph"/>
              <w:numPr>
                <w:ilvl w:val="0"/>
                <w:numId w:val="10"/>
              </w:numPr>
              <w:spacing w:after="0" w:line="240" w:lineRule="auto"/>
            </w:pPr>
            <w:commentRangeStart w:id="82"/>
            <w:r>
              <w:t xml:space="preserve">watch a documentary or listen to a narration </w:t>
            </w:r>
            <w:commentRangeEnd w:id="82"/>
            <w:r w:rsidR="00F65607">
              <w:rPr>
                <w:rStyle w:val="CommentReference"/>
              </w:rPr>
              <w:commentReference w:id="82"/>
            </w:r>
            <w:r>
              <w:t xml:space="preserve">on jihad movements in West Africa and analyse how it portrays their historical and cultural impact </w:t>
            </w:r>
          </w:p>
          <w:p w14:paraId="5E4FE8E1" w14:textId="77777777" w:rsidR="009F7EA6" w:rsidRDefault="00584C95" w:rsidP="00A3333E">
            <w:pPr>
              <w:pStyle w:val="ListParagraph"/>
              <w:numPr>
                <w:ilvl w:val="0"/>
                <w:numId w:val="10"/>
              </w:numPr>
              <w:spacing w:after="0" w:line="240" w:lineRule="auto"/>
            </w:pPr>
            <w:commentRangeStart w:id="83"/>
            <w:r>
              <w:t>in a debate session</w:t>
            </w:r>
            <w:commentRangeEnd w:id="83"/>
            <w:r w:rsidR="00F65607">
              <w:rPr>
                <w:rStyle w:val="CommentReference"/>
              </w:rPr>
              <w:commentReference w:id="83"/>
            </w:r>
            <w:r>
              <w:t>, learners discuss the motion “the legacy of jihad movements was more positive than negative”</w:t>
            </w:r>
          </w:p>
          <w:p w14:paraId="3AA5E6FD" w14:textId="77777777" w:rsidR="009F7EA6" w:rsidRDefault="00584C95" w:rsidP="00A3333E">
            <w:pPr>
              <w:pStyle w:val="ListParagraph"/>
              <w:numPr>
                <w:ilvl w:val="0"/>
                <w:numId w:val="10"/>
              </w:numPr>
              <w:spacing w:after="0" w:line="240" w:lineRule="auto"/>
            </w:pPr>
            <w:commentRangeStart w:id="84"/>
            <w:r>
              <w:t xml:space="preserve">learners search </w:t>
            </w:r>
            <w:r w:rsidR="00DB2D10">
              <w:t xml:space="preserve">and present </w:t>
            </w:r>
            <w:r>
              <w:t xml:space="preserve"> </w:t>
            </w:r>
            <w:commentRangeEnd w:id="84"/>
            <w:r w:rsidR="00F65607">
              <w:rPr>
                <w:rStyle w:val="CommentReference"/>
              </w:rPr>
              <w:commentReference w:id="84"/>
            </w:r>
            <w:r>
              <w:t xml:space="preserve">how the influence of jihad movements can be seen in modern Islamic practices </w:t>
            </w:r>
          </w:p>
          <w:p w14:paraId="099B5D4B" w14:textId="77777777" w:rsidR="009F7EA6" w:rsidRDefault="00584C95" w:rsidP="00A3333E">
            <w:pPr>
              <w:pStyle w:val="ListParagraph"/>
              <w:numPr>
                <w:ilvl w:val="0"/>
                <w:numId w:val="10"/>
              </w:numPr>
              <w:spacing w:after="0" w:line="240" w:lineRule="auto"/>
            </w:pPr>
            <w:commentRangeStart w:id="85"/>
            <w:r>
              <w:t xml:space="preserve">in a group discussion, learners discuss the traits that made the Mahdi </w:t>
            </w:r>
            <w:commentRangeEnd w:id="85"/>
            <w:r w:rsidR="00F65607">
              <w:rPr>
                <w:rStyle w:val="CommentReference"/>
              </w:rPr>
              <w:commentReference w:id="85"/>
            </w:r>
            <w:r>
              <w:t>a successful leader and compare them to traits of current leaders</w:t>
            </w:r>
          </w:p>
        </w:tc>
        <w:tc>
          <w:tcPr>
            <w:tcW w:w="3117" w:type="dxa"/>
          </w:tcPr>
          <w:p w14:paraId="2856B082" w14:textId="77777777" w:rsidR="009F7EA6" w:rsidRDefault="00584C95" w:rsidP="00A3333E">
            <w:pPr>
              <w:pStyle w:val="ListParagraph"/>
              <w:numPr>
                <w:ilvl w:val="0"/>
                <w:numId w:val="11"/>
              </w:numPr>
              <w:spacing w:after="0" w:line="240" w:lineRule="auto"/>
            </w:pPr>
            <w:r>
              <w:lastRenderedPageBreak/>
              <w:t>Observe learner’</w:t>
            </w:r>
            <w:r w:rsidR="00FB15AA">
              <w:t xml:space="preserve">s as </w:t>
            </w:r>
            <w:r w:rsidR="00ED63C7">
              <w:t xml:space="preserve">they </w:t>
            </w:r>
            <w:r w:rsidR="00FB15AA">
              <w:t>share factors that attracted Moslems into North Africa</w:t>
            </w:r>
            <w:r w:rsidR="003F1D2C">
              <w:t xml:space="preserve"> and take note of;  </w:t>
            </w:r>
          </w:p>
          <w:p w14:paraId="20BE2FCA" w14:textId="77777777" w:rsidR="003F1D2C" w:rsidRPr="003470B9" w:rsidRDefault="003F1D2C" w:rsidP="003F1D2C">
            <w:pPr>
              <w:pStyle w:val="ListParagraph"/>
              <w:spacing w:after="0" w:line="240" w:lineRule="auto"/>
              <w:ind w:left="360"/>
              <w:rPr>
                <w:rFonts w:ascii="Times New Roman" w:hAnsi="Times New Roman" w:cs="Times New Roman"/>
                <w:highlight w:val="yellow"/>
              </w:rPr>
            </w:pPr>
            <w:commentRangeStart w:id="86"/>
            <w:r w:rsidRPr="003470B9">
              <w:rPr>
                <w:highlight w:val="yellow"/>
              </w:rPr>
              <w:t xml:space="preserve">- Their listening skills and </w:t>
            </w:r>
            <w:r w:rsidRPr="003470B9">
              <w:rPr>
                <w:rFonts w:ascii="Times New Roman" w:hAnsi="Times New Roman" w:cs="Times New Roman"/>
                <w:highlight w:val="yellow"/>
              </w:rPr>
              <w:t>comprehension</w:t>
            </w:r>
          </w:p>
          <w:p w14:paraId="3B3C1394" w14:textId="77777777" w:rsidR="003F1D2C" w:rsidRPr="003470B9" w:rsidRDefault="003F1D2C" w:rsidP="003F1D2C">
            <w:pPr>
              <w:spacing w:after="0" w:line="240" w:lineRule="auto"/>
              <w:ind w:left="360" w:right="357"/>
              <w:rPr>
                <w:rFonts w:ascii="Times New Roman" w:hAnsi="Times New Roman" w:cs="Times New Roman"/>
                <w:sz w:val="24"/>
                <w:szCs w:val="24"/>
                <w:highlight w:val="yellow"/>
              </w:rPr>
            </w:pPr>
            <w:r w:rsidRPr="003470B9">
              <w:rPr>
                <w:rFonts w:ascii="Times New Roman" w:hAnsi="Times New Roman" w:cs="Times New Roman"/>
                <w:highlight w:val="yellow"/>
              </w:rPr>
              <w:lastRenderedPageBreak/>
              <w:t>-</w:t>
            </w:r>
            <w:r w:rsidRPr="003470B9">
              <w:rPr>
                <w:rFonts w:ascii="Times New Roman" w:hAnsi="Times New Roman" w:cs="Times New Roman"/>
                <w:sz w:val="24"/>
                <w:szCs w:val="24"/>
                <w:highlight w:val="yellow"/>
              </w:rPr>
              <w:t xml:space="preserve"> talk confidently and explain their ideas clearly</w:t>
            </w:r>
            <w:commentRangeEnd w:id="86"/>
            <w:r w:rsidR="003470B9">
              <w:rPr>
                <w:rStyle w:val="CommentReference"/>
              </w:rPr>
              <w:commentReference w:id="86"/>
            </w:r>
            <w:r w:rsidRPr="003470B9">
              <w:rPr>
                <w:rFonts w:ascii="Times New Roman" w:hAnsi="Times New Roman" w:cs="Times New Roman"/>
                <w:sz w:val="24"/>
                <w:szCs w:val="24"/>
                <w:highlight w:val="yellow"/>
              </w:rPr>
              <w:t>.</w:t>
            </w:r>
          </w:p>
          <w:p w14:paraId="0AC7DB47" w14:textId="77777777" w:rsidR="003F1D2C" w:rsidRPr="003F1D2C" w:rsidRDefault="003F1D2C" w:rsidP="003F1D2C">
            <w:pPr>
              <w:spacing w:after="0" w:line="240" w:lineRule="auto"/>
              <w:ind w:left="360" w:right="357"/>
              <w:rPr>
                <w:rFonts w:ascii="Times New Roman" w:hAnsi="Times New Roman" w:cs="Times New Roman"/>
                <w:sz w:val="24"/>
                <w:szCs w:val="24"/>
              </w:rPr>
            </w:pPr>
            <w:r w:rsidRPr="003470B9">
              <w:rPr>
                <w:rFonts w:ascii="Times New Roman" w:hAnsi="Times New Roman" w:cs="Times New Roman"/>
                <w:sz w:val="24"/>
                <w:szCs w:val="24"/>
                <w:highlight w:val="yellow"/>
              </w:rPr>
              <w:t>-Accept and deal with criticisms</w:t>
            </w:r>
            <w:r w:rsidRPr="003F1D2C">
              <w:rPr>
                <w:rFonts w:ascii="Times New Roman" w:hAnsi="Times New Roman" w:cs="Times New Roman"/>
                <w:sz w:val="24"/>
                <w:szCs w:val="24"/>
              </w:rPr>
              <w:t xml:space="preserve"> </w:t>
            </w:r>
          </w:p>
          <w:p w14:paraId="3033E359" w14:textId="77777777" w:rsidR="003F1D2C" w:rsidRPr="003F1D2C" w:rsidRDefault="003F1D2C" w:rsidP="003F1D2C">
            <w:pPr>
              <w:pStyle w:val="ListParagraph"/>
              <w:spacing w:after="0" w:line="240" w:lineRule="auto"/>
              <w:ind w:left="360"/>
              <w:rPr>
                <w:rFonts w:ascii="Times New Roman" w:hAnsi="Times New Roman" w:cs="Times New Roman"/>
              </w:rPr>
            </w:pPr>
          </w:p>
          <w:p w14:paraId="51A59BC8" w14:textId="77777777" w:rsidR="009F7EA6" w:rsidRPr="003F1D2C" w:rsidRDefault="00584C95" w:rsidP="00A3333E">
            <w:pPr>
              <w:pStyle w:val="ListParagraph"/>
              <w:numPr>
                <w:ilvl w:val="0"/>
                <w:numId w:val="11"/>
              </w:numPr>
              <w:spacing w:after="0" w:line="240" w:lineRule="auto"/>
              <w:rPr>
                <w:rFonts w:ascii="Times New Roman" w:hAnsi="Times New Roman" w:cs="Times New Roman"/>
              </w:rPr>
            </w:pPr>
            <w:r w:rsidRPr="003F1D2C">
              <w:rPr>
                <w:rFonts w:ascii="Times New Roman" w:hAnsi="Times New Roman" w:cs="Times New Roman"/>
              </w:rPr>
              <w:t>Dialogue with learners to find out their level of understanding of the influence of Islam on African cultural practices</w:t>
            </w:r>
            <w:r w:rsidR="003F1D2C" w:rsidRPr="003F1D2C">
              <w:rPr>
                <w:rFonts w:ascii="Times New Roman" w:hAnsi="Times New Roman" w:cs="Times New Roman"/>
              </w:rPr>
              <w:t xml:space="preserve"> and find out their ability to;</w:t>
            </w:r>
          </w:p>
          <w:p w14:paraId="59562850" w14:textId="77777777" w:rsidR="003F1D2C" w:rsidRPr="003470B9" w:rsidRDefault="003F1D2C" w:rsidP="003F1D2C">
            <w:pPr>
              <w:pStyle w:val="ListParagraph"/>
              <w:spacing w:after="0" w:line="276" w:lineRule="auto"/>
              <w:ind w:left="360" w:right="360"/>
              <w:rPr>
                <w:rFonts w:ascii="Times New Roman" w:hAnsi="Times New Roman" w:cs="Times New Roman"/>
                <w:sz w:val="24"/>
                <w:szCs w:val="24"/>
                <w:highlight w:val="yellow"/>
              </w:rPr>
            </w:pPr>
            <w:r w:rsidRPr="003F1D2C">
              <w:rPr>
                <w:rFonts w:ascii="Times New Roman" w:hAnsi="Times New Roman" w:cs="Times New Roman"/>
              </w:rPr>
              <w:t>-</w:t>
            </w:r>
            <w:r w:rsidRPr="003F1D2C">
              <w:rPr>
                <w:rFonts w:ascii="Times New Roman" w:hAnsi="Times New Roman" w:cs="Times New Roman"/>
                <w:sz w:val="24"/>
                <w:szCs w:val="24"/>
              </w:rPr>
              <w:t xml:space="preserve"> </w:t>
            </w:r>
            <w:r w:rsidRPr="003470B9">
              <w:rPr>
                <w:rFonts w:ascii="Times New Roman" w:hAnsi="Times New Roman" w:cs="Times New Roman"/>
                <w:sz w:val="24"/>
                <w:szCs w:val="24"/>
                <w:highlight w:val="yellow"/>
              </w:rPr>
              <w:t xml:space="preserve">Reflect on their own experiences and take a decision  </w:t>
            </w:r>
          </w:p>
          <w:p w14:paraId="59556B0A" w14:textId="77777777" w:rsidR="003F1D2C" w:rsidRPr="003F1D2C" w:rsidRDefault="003F1D2C" w:rsidP="003F1D2C">
            <w:pPr>
              <w:pStyle w:val="ListParagraph"/>
              <w:spacing w:after="0" w:line="240" w:lineRule="auto"/>
              <w:ind w:left="360"/>
              <w:rPr>
                <w:rFonts w:ascii="Times New Roman" w:hAnsi="Times New Roman" w:cs="Times New Roman"/>
              </w:rPr>
            </w:pPr>
            <w:r w:rsidRPr="003470B9">
              <w:rPr>
                <w:rFonts w:ascii="Times New Roman" w:hAnsi="Times New Roman" w:cs="Times New Roman"/>
                <w:highlight w:val="yellow"/>
              </w:rPr>
              <w:t>-</w:t>
            </w:r>
            <w:r w:rsidRPr="003470B9">
              <w:rPr>
                <w:rFonts w:ascii="Times New Roman" w:hAnsi="Times New Roman" w:cs="Times New Roman"/>
                <w:sz w:val="24"/>
                <w:szCs w:val="24"/>
                <w:highlight w:val="yellow"/>
              </w:rPr>
              <w:t xml:space="preserve">  listen to each other and make choices as a group.</w:t>
            </w:r>
          </w:p>
          <w:p w14:paraId="3CF840A4" w14:textId="77777777" w:rsidR="009F7EA6" w:rsidRDefault="00584C95" w:rsidP="00A3333E">
            <w:pPr>
              <w:pStyle w:val="ListParagraph"/>
              <w:numPr>
                <w:ilvl w:val="0"/>
                <w:numId w:val="11"/>
              </w:numPr>
              <w:spacing w:after="0" w:line="240" w:lineRule="auto"/>
            </w:pPr>
            <w:r>
              <w:t xml:space="preserve">Examine the </w:t>
            </w:r>
            <w:proofErr w:type="spellStart"/>
            <w:r w:rsidR="003579BB">
              <w:t>relevance,</w:t>
            </w:r>
            <w:r w:rsidR="00ED63C7">
              <w:t>accuracy</w:t>
            </w:r>
            <w:proofErr w:type="spellEnd"/>
            <w:r w:rsidR="00ED63C7">
              <w:t xml:space="preserve"> and the coherency of </w:t>
            </w:r>
            <w:r>
              <w:t>learners interview report  from the elderly Muslim cleric to gauge the level</w:t>
            </w:r>
            <w:r w:rsidR="00ED63C7">
              <w:t xml:space="preserve"> of Islamic cultural influence i</w:t>
            </w:r>
            <w:r>
              <w:t>n East Africa</w:t>
            </w:r>
          </w:p>
        </w:tc>
      </w:tr>
    </w:tbl>
    <w:p w14:paraId="69AC4EF5" w14:textId="72D26161" w:rsidR="009F7EA6" w:rsidRDefault="009F7EA6">
      <w:pPr>
        <w:rPr>
          <w:b/>
        </w:rPr>
      </w:pPr>
    </w:p>
    <w:p w14:paraId="0BEEB7FC" w14:textId="7427F5B1" w:rsidR="00F65607" w:rsidRDefault="00F65607">
      <w:pPr>
        <w:rPr>
          <w:b/>
        </w:rPr>
      </w:pPr>
    </w:p>
    <w:p w14:paraId="3C0970F3" w14:textId="522BCF60" w:rsidR="00F65607" w:rsidRDefault="00F65607">
      <w:pPr>
        <w:rPr>
          <w:b/>
        </w:rPr>
      </w:pPr>
    </w:p>
    <w:p w14:paraId="75BF73C2" w14:textId="3014A5BA" w:rsidR="00F65607" w:rsidRDefault="00F65607">
      <w:pPr>
        <w:rPr>
          <w:b/>
        </w:rPr>
      </w:pPr>
    </w:p>
    <w:p w14:paraId="232695F5" w14:textId="2A97A5DA" w:rsidR="00F65607" w:rsidRDefault="00F65607">
      <w:pPr>
        <w:rPr>
          <w:b/>
        </w:rPr>
      </w:pPr>
    </w:p>
    <w:p w14:paraId="16C2634E" w14:textId="075B374D" w:rsidR="00F65607" w:rsidRDefault="00F65607">
      <w:pPr>
        <w:rPr>
          <w:b/>
        </w:rPr>
      </w:pPr>
    </w:p>
    <w:p w14:paraId="125E0411" w14:textId="77777777" w:rsidR="009F7EA6" w:rsidRDefault="00584C95">
      <w:pPr>
        <w:rPr>
          <w:b/>
        </w:rPr>
      </w:pPr>
      <w:r>
        <w:rPr>
          <w:b/>
        </w:rPr>
        <w:t xml:space="preserve">TERM  2                                                                                                    </w:t>
      </w:r>
    </w:p>
    <w:p w14:paraId="3BCECBB4" w14:textId="4094AF50" w:rsidR="009F7EA6" w:rsidRDefault="003470B9">
      <w:pPr>
        <w:rPr>
          <w:b/>
        </w:rPr>
      </w:pPr>
      <w:r>
        <w:rPr>
          <w:b/>
        </w:rPr>
        <w:t>CLASS:</w:t>
      </w:r>
      <w:r w:rsidR="00584C95">
        <w:rPr>
          <w:b/>
        </w:rPr>
        <w:t xml:space="preserve">       SENIOR 5                                                       </w:t>
      </w:r>
      <w:r w:rsidR="00DE64A4">
        <w:rPr>
          <w:b/>
        </w:rPr>
        <w:t xml:space="preserve">                  </w:t>
      </w:r>
      <w:r>
        <w:rPr>
          <w:b/>
        </w:rPr>
        <w:t>PERIODS:</w:t>
      </w:r>
      <w:r w:rsidR="00DE64A4">
        <w:rPr>
          <w:b/>
        </w:rPr>
        <w:t xml:space="preserve">   23</w:t>
      </w:r>
      <w:r w:rsidR="00584C95">
        <w:rPr>
          <w:b/>
        </w:rPr>
        <w:t xml:space="preserve">            </w:t>
      </w:r>
    </w:p>
    <w:p w14:paraId="076995D4" w14:textId="4027F1F6" w:rsidR="009F7EA6" w:rsidRDefault="00584C95">
      <w:pPr>
        <w:rPr>
          <w:b/>
        </w:rPr>
      </w:pPr>
      <w:r>
        <w:rPr>
          <w:b/>
        </w:rPr>
        <w:t>TO</w:t>
      </w:r>
      <w:r>
        <w:rPr>
          <w:b/>
          <w:sz w:val="24"/>
          <w:szCs w:val="24"/>
        </w:rPr>
        <w:t xml:space="preserve">PIC </w:t>
      </w:r>
      <w:r w:rsidR="003470B9">
        <w:rPr>
          <w:b/>
          <w:sz w:val="24"/>
          <w:szCs w:val="24"/>
        </w:rPr>
        <w:t>4:</w:t>
      </w:r>
      <w:r>
        <w:rPr>
          <w:sz w:val="24"/>
          <w:szCs w:val="24"/>
        </w:rPr>
        <w:t xml:space="preserve"> </w:t>
      </w:r>
      <w:r w:rsidR="003470B9" w:rsidRPr="003470B9">
        <w:rPr>
          <w:color w:val="FF0000"/>
        </w:rPr>
        <w:t xml:space="preserve">The </w:t>
      </w:r>
      <w:r>
        <w:t>Scramble and Partition of Africa 1880-</w:t>
      </w:r>
      <w:r w:rsidR="003470B9">
        <w:t>1914.</w:t>
      </w:r>
    </w:p>
    <w:p w14:paraId="0D9D1858" w14:textId="38B4E3C9" w:rsidR="003470B9" w:rsidRDefault="003470B9">
      <w:r>
        <w:rPr>
          <w:b/>
        </w:rPr>
        <w:t xml:space="preserve">TOPIC COMPETENCY: </w:t>
      </w:r>
      <w:commentRangeStart w:id="87"/>
      <w:r>
        <w:t>The learner analyses the outcomes of the 19</w:t>
      </w:r>
      <w:r>
        <w:rPr>
          <w:vertAlign w:val="superscript"/>
        </w:rPr>
        <w:t>th</w:t>
      </w:r>
      <w:r>
        <w:t xml:space="preserve"> century scramble for </w:t>
      </w:r>
      <w:r w:rsidRPr="00DE5C2E">
        <w:rPr>
          <w:color w:val="FF0000"/>
        </w:rPr>
        <w:t xml:space="preserve">and eventual Partition of </w:t>
      </w:r>
      <w:r>
        <w:t xml:space="preserve">Africa to appreciate its influence on contemporary conflicts, governance and political boundaries in Africa.   </w:t>
      </w:r>
      <w:commentRangeEnd w:id="87"/>
      <w:r>
        <w:rPr>
          <w:rStyle w:val="CommentReference"/>
        </w:rPr>
        <w:commentReference w:id="87"/>
      </w:r>
    </w:p>
    <w:tbl>
      <w:tblPr>
        <w:tblStyle w:val="TableGrid"/>
        <w:tblW w:w="0" w:type="auto"/>
        <w:tblLook w:val="04A0" w:firstRow="1" w:lastRow="0" w:firstColumn="1" w:lastColumn="0" w:noHBand="0" w:noVBand="1"/>
      </w:tblPr>
      <w:tblGrid>
        <w:gridCol w:w="3116"/>
        <w:gridCol w:w="3117"/>
        <w:gridCol w:w="3117"/>
      </w:tblGrid>
      <w:tr w:rsidR="009F7EA6" w14:paraId="3FC997A0" w14:textId="77777777" w:rsidTr="00EA592B">
        <w:tc>
          <w:tcPr>
            <w:tcW w:w="3116" w:type="dxa"/>
            <w:shd w:val="clear" w:color="auto" w:fill="A8D08D" w:themeFill="accent6" w:themeFillTint="99"/>
          </w:tcPr>
          <w:p w14:paraId="06E6C6F4" w14:textId="77777777" w:rsidR="009F7EA6" w:rsidRDefault="00584C95">
            <w:pPr>
              <w:spacing w:after="0" w:line="360" w:lineRule="auto"/>
              <w:rPr>
                <w:b/>
                <w:sz w:val="24"/>
                <w:szCs w:val="24"/>
              </w:rPr>
            </w:pPr>
            <w:r>
              <w:rPr>
                <w:b/>
                <w:sz w:val="24"/>
                <w:szCs w:val="24"/>
              </w:rPr>
              <w:t>Learning Outcomes</w:t>
            </w:r>
          </w:p>
          <w:p w14:paraId="5E6B388F" w14:textId="77777777" w:rsidR="009F7EA6" w:rsidRDefault="00584C95">
            <w:pPr>
              <w:spacing w:after="0" w:line="360" w:lineRule="auto"/>
            </w:pPr>
            <w:r>
              <w:t>The learner should be able to;</w:t>
            </w:r>
          </w:p>
        </w:tc>
        <w:tc>
          <w:tcPr>
            <w:tcW w:w="3117" w:type="dxa"/>
            <w:shd w:val="clear" w:color="auto" w:fill="A8D08D" w:themeFill="accent6" w:themeFillTint="99"/>
          </w:tcPr>
          <w:p w14:paraId="5265AF73"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22089F07" w14:textId="77777777" w:rsidR="009F7EA6" w:rsidRDefault="00584C95">
            <w:pPr>
              <w:spacing w:after="0" w:line="360" w:lineRule="auto"/>
              <w:rPr>
                <w:b/>
              </w:rPr>
            </w:pPr>
            <w:r>
              <w:rPr>
                <w:b/>
              </w:rPr>
              <w:t xml:space="preserve">Sample Assessment Strategy </w:t>
            </w:r>
          </w:p>
        </w:tc>
      </w:tr>
      <w:tr w:rsidR="009F7EA6" w14:paraId="33E5AC04" w14:textId="77777777">
        <w:tc>
          <w:tcPr>
            <w:tcW w:w="3116" w:type="dxa"/>
          </w:tcPr>
          <w:p w14:paraId="33CAA4ED" w14:textId="77777777" w:rsidR="009F7EA6" w:rsidRDefault="00584C95" w:rsidP="00A3333E">
            <w:pPr>
              <w:pStyle w:val="ListParagraph"/>
              <w:numPr>
                <w:ilvl w:val="0"/>
                <w:numId w:val="12"/>
              </w:numPr>
              <w:spacing w:after="0" w:line="240" w:lineRule="auto"/>
            </w:pPr>
            <w:commentRangeStart w:id="88"/>
            <w:r>
              <w:rPr>
                <w:rFonts w:ascii="Times New Roman" w:hAnsi="Times New Roman" w:cs="Times New Roman"/>
                <w:sz w:val="24"/>
                <w:szCs w:val="24"/>
              </w:rPr>
              <w:t xml:space="preserve">Examine the </w:t>
            </w:r>
            <w:r w:rsidRPr="003470B9">
              <w:rPr>
                <w:rFonts w:ascii="Times New Roman" w:hAnsi="Times New Roman" w:cs="Times New Roman"/>
                <w:sz w:val="24"/>
                <w:szCs w:val="24"/>
                <w:highlight w:val="yellow"/>
              </w:rPr>
              <w:t>motivations</w:t>
            </w:r>
            <w:r>
              <w:rPr>
                <w:rFonts w:ascii="Times New Roman" w:hAnsi="Times New Roman" w:cs="Times New Roman"/>
                <w:sz w:val="24"/>
                <w:szCs w:val="24"/>
              </w:rPr>
              <w:t xml:space="preserve"> behind the 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scramble for Africa comparing these </w:t>
            </w:r>
            <w:r w:rsidRPr="003470B9">
              <w:rPr>
                <w:rFonts w:ascii="Times New Roman" w:hAnsi="Times New Roman" w:cs="Times New Roman"/>
                <w:sz w:val="24"/>
                <w:szCs w:val="24"/>
                <w:highlight w:val="yellow"/>
              </w:rPr>
              <w:t>motivations</w:t>
            </w:r>
            <w:r>
              <w:rPr>
                <w:rFonts w:ascii="Times New Roman" w:hAnsi="Times New Roman" w:cs="Times New Roman"/>
                <w:sz w:val="24"/>
                <w:szCs w:val="24"/>
              </w:rPr>
              <w:t xml:space="preserve"> with those of contemporary influence of foreign powers in Africa</w:t>
            </w:r>
            <w:r>
              <w:t xml:space="preserve"> (</w:t>
            </w:r>
            <w:proofErr w:type="spellStart"/>
            <w:r>
              <w:t>gs</w:t>
            </w:r>
            <w:proofErr w:type="spellEnd"/>
            <w:r>
              <w:t>, v, a)</w:t>
            </w:r>
            <w:commentRangeEnd w:id="88"/>
            <w:r w:rsidR="003470B9">
              <w:rPr>
                <w:rStyle w:val="CommentReference"/>
              </w:rPr>
              <w:commentReference w:id="88"/>
            </w:r>
          </w:p>
          <w:p w14:paraId="0025DCBC" w14:textId="3B81B536" w:rsidR="009F7EA6" w:rsidRDefault="00584C95" w:rsidP="00A3333E">
            <w:pPr>
              <w:pStyle w:val="ListParagraph"/>
              <w:numPr>
                <w:ilvl w:val="0"/>
                <w:numId w:val="12"/>
              </w:numPr>
              <w:spacing w:after="0" w:line="240" w:lineRule="auto"/>
            </w:pPr>
            <w:commentRangeStart w:id="89"/>
            <w:r>
              <w:rPr>
                <w:rFonts w:ascii="Times New Roman" w:hAnsi="Times New Roman" w:cs="Times New Roman"/>
                <w:sz w:val="24"/>
                <w:szCs w:val="24"/>
              </w:rPr>
              <w:t xml:space="preserve">Analyse the impact of the Scramble and Partition of Africa on contemporary societies and show how the creation of arbitrary borders is responsible for the </w:t>
            </w:r>
            <w:r w:rsidRPr="00A27A53">
              <w:rPr>
                <w:rFonts w:ascii="Times New Roman" w:hAnsi="Times New Roman" w:cs="Times New Roman"/>
                <w:sz w:val="24"/>
                <w:szCs w:val="24"/>
                <w:highlight w:val="yellow"/>
              </w:rPr>
              <w:t>contemporary</w:t>
            </w:r>
            <w:r>
              <w:rPr>
                <w:rFonts w:ascii="Times New Roman" w:hAnsi="Times New Roman" w:cs="Times New Roman"/>
                <w:sz w:val="24"/>
                <w:szCs w:val="24"/>
              </w:rPr>
              <w:t xml:space="preserve"> ongoing conflicts and governance challenges (</w:t>
            </w:r>
            <w:proofErr w:type="spellStart"/>
            <w:r>
              <w:rPr>
                <w:rFonts w:ascii="Times New Roman" w:hAnsi="Times New Roman" w:cs="Times New Roman"/>
                <w:sz w:val="24"/>
                <w:szCs w:val="24"/>
              </w:rPr>
              <w:t>gs,v,a</w:t>
            </w:r>
            <w:proofErr w:type="spellEnd"/>
            <w:r>
              <w:rPr>
                <w:rFonts w:ascii="Times New Roman" w:hAnsi="Times New Roman" w:cs="Times New Roman"/>
                <w:sz w:val="24"/>
                <w:szCs w:val="24"/>
              </w:rPr>
              <w:t>)</w:t>
            </w:r>
            <w:r w:rsidR="00A27A53">
              <w:rPr>
                <w:rFonts w:ascii="Times New Roman" w:hAnsi="Times New Roman" w:cs="Times New Roman"/>
                <w:sz w:val="24"/>
                <w:szCs w:val="24"/>
              </w:rPr>
              <w:t xml:space="preserve"> </w:t>
            </w:r>
            <w:r w:rsidR="00A27A53" w:rsidRPr="00A27A53">
              <w:rPr>
                <w:rFonts w:ascii="Times New Roman" w:hAnsi="Times New Roman" w:cs="Times New Roman"/>
                <w:color w:val="FF0000"/>
                <w:sz w:val="24"/>
                <w:szCs w:val="24"/>
              </w:rPr>
              <w:t>Where?</w:t>
            </w:r>
            <w:commentRangeEnd w:id="89"/>
            <w:r w:rsidR="00A27A53">
              <w:rPr>
                <w:rStyle w:val="CommentReference"/>
              </w:rPr>
              <w:commentReference w:id="89"/>
            </w:r>
          </w:p>
          <w:p w14:paraId="4791DA75" w14:textId="77777777" w:rsidR="009F7EA6" w:rsidRDefault="00584C95" w:rsidP="00A3333E">
            <w:pPr>
              <w:pStyle w:val="ListParagraph"/>
              <w:numPr>
                <w:ilvl w:val="0"/>
                <w:numId w:val="12"/>
              </w:numPr>
              <w:spacing w:after="0" w:line="240" w:lineRule="auto"/>
            </w:pPr>
            <w:commentRangeStart w:id="90"/>
            <w:r>
              <w:t xml:space="preserve">Analyse case studies of colonization in Algeria, Congo, Nigeria, and Zimbabwe to understand </w:t>
            </w:r>
            <w:commentRangeEnd w:id="90"/>
            <w:r w:rsidR="00EC7845">
              <w:rPr>
                <w:rStyle w:val="CommentReference"/>
              </w:rPr>
              <w:commentReference w:id="90"/>
            </w:r>
            <w:r>
              <w:t>how the Scramble for Africa and subsequent partition impacted the development of these countries.(</w:t>
            </w:r>
            <w:proofErr w:type="spellStart"/>
            <w:r>
              <w:t>gs,v,a</w:t>
            </w:r>
            <w:proofErr w:type="spellEnd"/>
            <w:r>
              <w:t>)</w:t>
            </w:r>
          </w:p>
          <w:p w14:paraId="6FA7BBA7" w14:textId="6D3A74A2" w:rsidR="009F7EA6" w:rsidRDefault="00584C95" w:rsidP="00A3333E">
            <w:pPr>
              <w:pStyle w:val="ListParagraph"/>
              <w:numPr>
                <w:ilvl w:val="0"/>
                <w:numId w:val="12"/>
              </w:numPr>
              <w:spacing w:after="0" w:line="240" w:lineRule="auto"/>
              <w:rPr>
                <w:rFonts w:ascii="Times New Roman" w:hAnsi="Times New Roman" w:cs="Times New Roman"/>
                <w:sz w:val="24"/>
                <w:szCs w:val="24"/>
              </w:rPr>
            </w:pPr>
            <w:commentRangeStart w:id="91"/>
            <w:r>
              <w:rPr>
                <w:rFonts w:ascii="Times New Roman" w:hAnsi="Times New Roman" w:cs="Times New Roman"/>
                <w:sz w:val="24"/>
                <w:szCs w:val="24"/>
              </w:rPr>
              <w:t xml:space="preserve">Analyse the outcomes of the Berlin Conference of </w:t>
            </w:r>
            <w:r w:rsidR="00EC7845">
              <w:rPr>
                <w:rFonts w:ascii="Times New Roman" w:hAnsi="Times New Roman" w:cs="Times New Roman"/>
                <w:sz w:val="24"/>
                <w:szCs w:val="24"/>
              </w:rPr>
              <w:t xml:space="preserve">1884-85 </w:t>
            </w:r>
            <w:commentRangeEnd w:id="91"/>
            <w:r w:rsidR="00EC7845">
              <w:rPr>
                <w:rStyle w:val="CommentReference"/>
              </w:rPr>
              <w:commentReference w:id="91"/>
            </w:r>
            <w:r w:rsidR="00EC7845">
              <w:rPr>
                <w:rFonts w:ascii="Times New Roman" w:hAnsi="Times New Roman" w:cs="Times New Roman"/>
                <w:sz w:val="24"/>
                <w:szCs w:val="24"/>
              </w:rPr>
              <w:t xml:space="preserve">and its role in </w:t>
            </w:r>
            <w:proofErr w:type="spellStart"/>
            <w:r w:rsidR="00EC7845">
              <w:rPr>
                <w:rFonts w:ascii="Times New Roman" w:hAnsi="Times New Roman" w:cs="Times New Roman"/>
                <w:sz w:val="24"/>
                <w:szCs w:val="24"/>
              </w:rPr>
              <w:t>formalis</w:t>
            </w:r>
            <w:r>
              <w:rPr>
                <w:rFonts w:ascii="Times New Roman" w:hAnsi="Times New Roman" w:cs="Times New Roman"/>
                <w:sz w:val="24"/>
                <w:szCs w:val="24"/>
              </w:rPr>
              <w:t>ing</w:t>
            </w:r>
            <w:proofErr w:type="spellEnd"/>
            <w:r>
              <w:rPr>
                <w:rFonts w:ascii="Times New Roman" w:hAnsi="Times New Roman" w:cs="Times New Roman"/>
                <w:sz w:val="24"/>
                <w:szCs w:val="24"/>
              </w:rPr>
              <w:t xml:space="preserve"> the division of Africa among European nations, as well as its impact on the </w:t>
            </w:r>
            <w:r>
              <w:rPr>
                <w:rFonts w:ascii="Times New Roman" w:hAnsi="Times New Roman" w:cs="Times New Roman"/>
                <w:sz w:val="24"/>
                <w:szCs w:val="24"/>
              </w:rPr>
              <w:lastRenderedPageBreak/>
              <w:t>current political boundaries in Africa (</w:t>
            </w:r>
            <w:proofErr w:type="spellStart"/>
            <w:r>
              <w:rPr>
                <w:rFonts w:ascii="Times New Roman" w:hAnsi="Times New Roman" w:cs="Times New Roman"/>
                <w:sz w:val="24"/>
                <w:szCs w:val="24"/>
              </w:rPr>
              <w:t>gs</w:t>
            </w:r>
            <w:proofErr w:type="spellEnd"/>
            <w:r>
              <w:rPr>
                <w:rFonts w:ascii="Times New Roman" w:hAnsi="Times New Roman" w:cs="Times New Roman"/>
                <w:sz w:val="24"/>
                <w:szCs w:val="24"/>
              </w:rPr>
              <w:t>, v, a)</w:t>
            </w:r>
          </w:p>
          <w:p w14:paraId="4176A341" w14:textId="77255E83" w:rsidR="00EC7845" w:rsidRDefault="00EC7845" w:rsidP="00EC7845">
            <w:pPr>
              <w:pStyle w:val="ListParagraph"/>
              <w:spacing w:after="0" w:line="240" w:lineRule="auto"/>
              <w:ind w:left="360"/>
              <w:rPr>
                <w:rFonts w:ascii="Times New Roman" w:hAnsi="Times New Roman" w:cs="Times New Roman"/>
                <w:sz w:val="24"/>
                <w:szCs w:val="24"/>
              </w:rPr>
            </w:pPr>
          </w:p>
        </w:tc>
        <w:tc>
          <w:tcPr>
            <w:tcW w:w="3117" w:type="dxa"/>
          </w:tcPr>
          <w:p w14:paraId="7F61DA4A" w14:textId="77777777" w:rsidR="009F7EA6" w:rsidRDefault="00584C95" w:rsidP="00A3333E">
            <w:pPr>
              <w:pStyle w:val="ListParagraph"/>
              <w:numPr>
                <w:ilvl w:val="0"/>
                <w:numId w:val="13"/>
              </w:numPr>
              <w:spacing w:after="0" w:line="240" w:lineRule="auto"/>
            </w:pPr>
            <w:r>
              <w:lastRenderedPageBreak/>
              <w:t>In mind mapping session, learners express their understanding about the co</w:t>
            </w:r>
            <w:r w:rsidR="00DB2D10">
              <w:t xml:space="preserve">ncept of scramble and partition and pin their innovations in class. </w:t>
            </w:r>
          </w:p>
          <w:p w14:paraId="68003560" w14:textId="77777777" w:rsidR="009F7EA6" w:rsidRDefault="00584C95" w:rsidP="00A3333E">
            <w:pPr>
              <w:pStyle w:val="ListParagraph"/>
              <w:numPr>
                <w:ilvl w:val="0"/>
                <w:numId w:val="13"/>
              </w:numPr>
              <w:spacing w:after="0" w:line="240" w:lineRule="auto"/>
            </w:pPr>
            <w:r>
              <w:t>L</w:t>
            </w:r>
            <w:r w:rsidR="00DB2D10">
              <w:t xml:space="preserve">earners use maps and compare </w:t>
            </w:r>
            <w:proofErr w:type="gramStart"/>
            <w:r w:rsidR="00DB2D10">
              <w:t xml:space="preserve">how </w:t>
            </w:r>
            <w:r>
              <w:t xml:space="preserve"> Africa</w:t>
            </w:r>
            <w:proofErr w:type="gramEnd"/>
            <w:r w:rsidR="00DB2D10">
              <w:t xml:space="preserve"> was </w:t>
            </w:r>
            <w:r>
              <w:t xml:space="preserve"> affected by different colonial powers in the 19</w:t>
            </w:r>
            <w:r>
              <w:rPr>
                <w:vertAlign w:val="superscript"/>
              </w:rPr>
              <w:t>th</w:t>
            </w:r>
            <w:r>
              <w:t xml:space="preserve"> century with those hugely influenced by modern foreign powers (china, U.S.A, Japan, </w:t>
            </w:r>
            <w:proofErr w:type="spellStart"/>
            <w:r>
              <w:t>etc</w:t>
            </w:r>
            <w:proofErr w:type="spellEnd"/>
            <w:r>
              <w:t>) through trade, military or political relations</w:t>
            </w:r>
            <w:r w:rsidR="00DB2D10">
              <w:t xml:space="preserve"> today. </w:t>
            </w:r>
          </w:p>
          <w:p w14:paraId="6B0CA4AD" w14:textId="77777777" w:rsidR="009F7EA6" w:rsidRDefault="00584C95" w:rsidP="00A3333E">
            <w:pPr>
              <w:pStyle w:val="ListParagraph"/>
              <w:numPr>
                <w:ilvl w:val="0"/>
                <w:numId w:val="13"/>
              </w:numPr>
              <w:spacing w:after="0" w:line="240" w:lineRule="auto"/>
            </w:pPr>
            <w:r>
              <w:t xml:space="preserve">learners </w:t>
            </w:r>
            <w:r w:rsidR="00A7526B">
              <w:t xml:space="preserve">create a documentary showing various motivation scenes that attracted </w:t>
            </w:r>
            <w:r>
              <w:t>European</w:t>
            </w:r>
            <w:r w:rsidR="00A7526B">
              <w:t xml:space="preserve">s to </w:t>
            </w:r>
            <w:proofErr w:type="gramStart"/>
            <w:r w:rsidR="00A7526B">
              <w:t xml:space="preserve">colonize  </w:t>
            </w:r>
            <w:r>
              <w:t>Africa</w:t>
            </w:r>
            <w:proofErr w:type="gramEnd"/>
            <w:r w:rsidR="00ED63C7">
              <w:t>.</w:t>
            </w:r>
            <w:r>
              <w:t xml:space="preserve"> </w:t>
            </w:r>
          </w:p>
          <w:p w14:paraId="5F1663E7" w14:textId="77777777" w:rsidR="009F7EA6" w:rsidRDefault="00584C95" w:rsidP="00A3333E">
            <w:pPr>
              <w:pStyle w:val="ListParagraph"/>
              <w:numPr>
                <w:ilvl w:val="0"/>
                <w:numId w:val="13"/>
              </w:numPr>
              <w:spacing w:after="0" w:line="240" w:lineRule="auto"/>
            </w:pPr>
            <w:r>
              <w:t xml:space="preserve">In groups, learners explore the process of the </w:t>
            </w:r>
            <w:proofErr w:type="spellStart"/>
            <w:r>
              <w:t>colonisat</w:t>
            </w:r>
            <w:r w:rsidR="00DB2D10">
              <w:t>ion</w:t>
            </w:r>
            <w:proofErr w:type="spellEnd"/>
            <w:r w:rsidR="00DB2D10">
              <w:t xml:space="preserve"> of Africa and present </w:t>
            </w:r>
            <w:proofErr w:type="gramStart"/>
            <w:r w:rsidR="00DB2D10">
              <w:t xml:space="preserve">to </w:t>
            </w:r>
            <w:r>
              <w:t xml:space="preserve"> class</w:t>
            </w:r>
            <w:proofErr w:type="gramEnd"/>
          </w:p>
          <w:p w14:paraId="790373D9" w14:textId="77777777" w:rsidR="009F7EA6" w:rsidRDefault="00584C95" w:rsidP="00A3333E">
            <w:pPr>
              <w:pStyle w:val="ListParagraph"/>
              <w:numPr>
                <w:ilvl w:val="0"/>
                <w:numId w:val="13"/>
              </w:numPr>
              <w:spacing w:after="0" w:line="240" w:lineRule="auto"/>
            </w:pPr>
            <w:r>
              <w:t xml:space="preserve">In a brainstorm session, learners identify elements within their community that originated from European colonialism </w:t>
            </w:r>
          </w:p>
          <w:p w14:paraId="1480515B" w14:textId="77777777" w:rsidR="009F7EA6" w:rsidRDefault="00584C95" w:rsidP="00A3333E">
            <w:pPr>
              <w:pStyle w:val="ListParagraph"/>
              <w:numPr>
                <w:ilvl w:val="0"/>
                <w:numId w:val="13"/>
              </w:numPr>
              <w:spacing w:after="0" w:line="240" w:lineRule="auto"/>
            </w:pPr>
            <w:r>
              <w:t xml:space="preserve">In groups, learners search and present the impacts of the scramble and partition </w:t>
            </w:r>
            <w:r>
              <w:lastRenderedPageBreak/>
              <w:t xml:space="preserve">of the following countries in </w:t>
            </w:r>
            <w:commentRangeStart w:id="92"/>
            <w:r>
              <w:t>Africa</w:t>
            </w:r>
          </w:p>
          <w:p w14:paraId="19BDDDE9" w14:textId="77777777" w:rsidR="009F7EA6" w:rsidRDefault="00584C95" w:rsidP="00A3333E">
            <w:pPr>
              <w:keepLines/>
              <w:numPr>
                <w:ilvl w:val="0"/>
                <w:numId w:val="14"/>
              </w:numPr>
              <w:spacing w:line="260" w:lineRule="auto"/>
              <w:ind w:left="839"/>
              <w:jc w:val="both"/>
            </w:pPr>
            <w:r>
              <w:t>Algeria</w:t>
            </w:r>
          </w:p>
          <w:p w14:paraId="23F702EC" w14:textId="77777777" w:rsidR="009F7EA6" w:rsidRDefault="00584C95" w:rsidP="00A3333E">
            <w:pPr>
              <w:keepLines/>
              <w:numPr>
                <w:ilvl w:val="0"/>
                <w:numId w:val="14"/>
              </w:numPr>
              <w:spacing w:line="260" w:lineRule="auto"/>
              <w:ind w:left="839"/>
              <w:jc w:val="both"/>
            </w:pPr>
            <w:r>
              <w:t xml:space="preserve">Congo </w:t>
            </w:r>
          </w:p>
          <w:p w14:paraId="5637D1F4" w14:textId="77777777" w:rsidR="009F7EA6" w:rsidRDefault="00584C95" w:rsidP="00A3333E">
            <w:pPr>
              <w:keepLines/>
              <w:numPr>
                <w:ilvl w:val="0"/>
                <w:numId w:val="14"/>
              </w:numPr>
              <w:spacing w:line="260" w:lineRule="auto"/>
              <w:ind w:left="839"/>
              <w:jc w:val="both"/>
            </w:pPr>
            <w:r>
              <w:t xml:space="preserve">Nigeria </w:t>
            </w:r>
          </w:p>
          <w:p w14:paraId="367E5CA7" w14:textId="77777777" w:rsidR="009F7EA6" w:rsidRDefault="00584C95" w:rsidP="00A3333E">
            <w:pPr>
              <w:keepLines/>
              <w:numPr>
                <w:ilvl w:val="0"/>
                <w:numId w:val="14"/>
              </w:numPr>
              <w:spacing w:line="260" w:lineRule="auto"/>
              <w:ind w:left="839"/>
              <w:jc w:val="both"/>
            </w:pPr>
            <w:r>
              <w:t xml:space="preserve">Zimbabwe </w:t>
            </w:r>
            <w:commentRangeEnd w:id="92"/>
            <w:r w:rsidR="00A27A53">
              <w:rPr>
                <w:rStyle w:val="CommentReference"/>
              </w:rPr>
              <w:commentReference w:id="92"/>
            </w:r>
          </w:p>
          <w:p w14:paraId="28B5326F" w14:textId="77777777" w:rsidR="009F7EA6" w:rsidRDefault="00584C95" w:rsidP="00A3333E">
            <w:pPr>
              <w:pStyle w:val="ListParagraph"/>
              <w:numPr>
                <w:ilvl w:val="0"/>
                <w:numId w:val="13"/>
              </w:numPr>
              <w:spacing w:after="0" w:line="240" w:lineRule="auto"/>
            </w:pPr>
            <w:commentRangeStart w:id="93"/>
            <w:r>
              <w:t>Using a case study of recent border conflict in East Africa, l</w:t>
            </w:r>
            <w:commentRangeEnd w:id="93"/>
            <w:r w:rsidR="00A27A53">
              <w:rPr>
                <w:rStyle w:val="CommentReference"/>
              </w:rPr>
              <w:commentReference w:id="93"/>
            </w:r>
            <w:r>
              <w:t>earners analyse its impact on their country and make a report</w:t>
            </w:r>
            <w:r w:rsidR="00ED63C7">
              <w:t>.</w:t>
            </w:r>
            <w:r>
              <w:t xml:space="preserve"> </w:t>
            </w:r>
          </w:p>
          <w:p w14:paraId="4A5C95E7" w14:textId="77777777" w:rsidR="009F7EA6" w:rsidRDefault="00584C95" w:rsidP="00A3333E">
            <w:pPr>
              <w:pStyle w:val="ListParagraph"/>
              <w:numPr>
                <w:ilvl w:val="0"/>
                <w:numId w:val="13"/>
              </w:numPr>
              <w:spacing w:after="0" w:line="240" w:lineRule="auto"/>
            </w:pPr>
            <w:r>
              <w:t xml:space="preserve">In groups, learners </w:t>
            </w:r>
            <w:commentRangeStart w:id="94"/>
            <w:r>
              <w:t>search on the shortcomings of the 1884-85 Berlin Conference</w:t>
            </w:r>
            <w:commentRangeEnd w:id="94"/>
            <w:r w:rsidR="001E1BDD">
              <w:rPr>
                <w:rStyle w:val="CommentReference"/>
              </w:rPr>
              <w:commentReference w:id="94"/>
            </w:r>
            <w:r>
              <w:t xml:space="preserve"> and show how these are responsible for the current political challenges in Africa </w:t>
            </w:r>
          </w:p>
        </w:tc>
        <w:tc>
          <w:tcPr>
            <w:tcW w:w="3117" w:type="dxa"/>
          </w:tcPr>
          <w:p w14:paraId="5CEFA6FE" w14:textId="75B6BCF4" w:rsidR="003579BB" w:rsidRDefault="00584C95" w:rsidP="00A3333E">
            <w:pPr>
              <w:pStyle w:val="ListParagraph"/>
              <w:numPr>
                <w:ilvl w:val="0"/>
                <w:numId w:val="15"/>
              </w:numPr>
              <w:spacing w:after="0" w:line="240" w:lineRule="auto"/>
            </w:pPr>
            <w:r>
              <w:lastRenderedPageBreak/>
              <w:t>Observe learners as they analyse and compare the reasons for 19th-century European occupation of Africa with those of the 21</w:t>
            </w:r>
            <w:r w:rsidR="001E1BDD">
              <w:rPr>
                <w:vertAlign w:val="superscript"/>
              </w:rPr>
              <w:t>st</w:t>
            </w:r>
            <w:r w:rsidR="001E1BDD">
              <w:t xml:space="preserve"> century</w:t>
            </w:r>
            <w:r>
              <w:t xml:space="preserve"> to </w:t>
            </w:r>
            <w:r w:rsidR="001E1BDD">
              <w:t>assess;</w:t>
            </w:r>
          </w:p>
          <w:p w14:paraId="70E64393" w14:textId="77777777" w:rsidR="009F7EA6" w:rsidRDefault="003579BB" w:rsidP="003579BB">
            <w:pPr>
              <w:pStyle w:val="ListParagraph"/>
              <w:spacing w:after="0" w:line="240" w:lineRule="auto"/>
              <w:ind w:left="360"/>
            </w:pPr>
            <w:r>
              <w:t>-</w:t>
            </w:r>
            <w:commentRangeStart w:id="95"/>
            <w:r w:rsidR="00584C95">
              <w:t xml:space="preserve">their critical thinking skills </w:t>
            </w:r>
            <w:commentRangeEnd w:id="95"/>
            <w:r w:rsidR="001E1BDD">
              <w:rPr>
                <w:rStyle w:val="CommentReference"/>
              </w:rPr>
              <w:commentReference w:id="95"/>
            </w:r>
          </w:p>
          <w:p w14:paraId="4CBB4E6B" w14:textId="77777777" w:rsidR="003579BB" w:rsidRDefault="003579BB" w:rsidP="003579BB">
            <w:pPr>
              <w:pStyle w:val="ListParagraph"/>
              <w:spacing w:after="0" w:line="240" w:lineRule="auto"/>
              <w:ind w:left="360"/>
            </w:pPr>
            <w:r>
              <w:t>-</w:t>
            </w:r>
            <w:r w:rsidRPr="00C56E73">
              <w:rPr>
                <w:rFonts w:ascii="Times New Roman" w:hAnsi="Times New Roman" w:cs="Times New Roman"/>
                <w:sz w:val="24"/>
                <w:szCs w:val="24"/>
              </w:rPr>
              <w:t xml:space="preserve"> Sort and analyse information</w:t>
            </w:r>
            <w:r>
              <w:rPr>
                <w:rFonts w:ascii="Times New Roman" w:hAnsi="Times New Roman" w:cs="Times New Roman"/>
                <w:sz w:val="24"/>
                <w:szCs w:val="24"/>
              </w:rPr>
              <w:t xml:space="preserve"> about the coming of Europeans into Africa. </w:t>
            </w:r>
          </w:p>
          <w:p w14:paraId="48BC4DFD" w14:textId="77777777" w:rsidR="009F7EA6" w:rsidRDefault="00584C95" w:rsidP="00A3333E">
            <w:pPr>
              <w:pStyle w:val="ListParagraph"/>
              <w:numPr>
                <w:ilvl w:val="0"/>
                <w:numId w:val="15"/>
              </w:numPr>
              <w:spacing w:after="0" w:line="240" w:lineRule="auto"/>
            </w:pPr>
            <w:r>
              <w:t xml:space="preserve">Engage </w:t>
            </w:r>
            <w:r w:rsidR="003579BB">
              <w:t xml:space="preserve">with </w:t>
            </w:r>
            <w:r>
              <w:t>learners in a discussion to assess their understanding of current border conflicts in Africa</w:t>
            </w:r>
            <w:r w:rsidR="003579BB">
              <w:t xml:space="preserve"> and find out their level of;</w:t>
            </w:r>
          </w:p>
          <w:p w14:paraId="7B08CB0F" w14:textId="77777777" w:rsidR="003579BB" w:rsidRPr="001E1BDD" w:rsidRDefault="003579BB" w:rsidP="003579BB">
            <w:pPr>
              <w:pStyle w:val="ListParagraph"/>
              <w:spacing w:after="0" w:line="240" w:lineRule="auto"/>
              <w:ind w:left="360"/>
              <w:rPr>
                <w:highlight w:val="yellow"/>
              </w:rPr>
            </w:pPr>
            <w:r w:rsidRPr="001E1BDD">
              <w:rPr>
                <w:highlight w:val="yellow"/>
              </w:rPr>
              <w:t>-</w:t>
            </w:r>
            <w:commentRangeStart w:id="96"/>
            <w:r w:rsidRPr="001E1BDD">
              <w:rPr>
                <w:highlight w:val="yellow"/>
              </w:rPr>
              <w:t>respecting the detail</w:t>
            </w:r>
          </w:p>
          <w:p w14:paraId="1B62EAB9" w14:textId="77777777" w:rsidR="003579BB" w:rsidRDefault="003579BB" w:rsidP="003579BB">
            <w:pPr>
              <w:pStyle w:val="ListParagraph"/>
              <w:spacing w:after="0" w:line="240" w:lineRule="auto"/>
              <w:ind w:left="360"/>
            </w:pPr>
            <w:r w:rsidRPr="001E1BDD">
              <w:rPr>
                <w:highlight w:val="yellow"/>
              </w:rPr>
              <w:t>-</w:t>
            </w:r>
            <w:r w:rsidRPr="001E1BDD">
              <w:rPr>
                <w:rFonts w:ascii="Times New Roman" w:hAnsi="Times New Roman" w:cs="Times New Roman"/>
                <w:sz w:val="24"/>
                <w:szCs w:val="24"/>
                <w:highlight w:val="yellow"/>
              </w:rPr>
              <w:t xml:space="preserve"> working  effectively in diverse teams</w:t>
            </w:r>
            <w:commentRangeEnd w:id="96"/>
            <w:r w:rsidR="001E1BDD">
              <w:rPr>
                <w:rStyle w:val="CommentReference"/>
              </w:rPr>
              <w:commentReference w:id="96"/>
            </w:r>
          </w:p>
          <w:p w14:paraId="3CD380D1" w14:textId="77777777" w:rsidR="009F7EA6" w:rsidRDefault="00584C95" w:rsidP="00A3333E">
            <w:pPr>
              <w:pStyle w:val="ListParagraph"/>
              <w:numPr>
                <w:ilvl w:val="0"/>
                <w:numId w:val="15"/>
              </w:numPr>
              <w:spacing w:after="0" w:line="240" w:lineRule="auto"/>
            </w:pPr>
            <w:r>
              <w:t>Evaluate learners' ability to write a research report connecting the shortcomings of the 1884-85 Berlin Conference to Africa's current border challenges</w:t>
            </w:r>
            <w:r w:rsidR="003579BB">
              <w:t xml:space="preserve"> and take note of;</w:t>
            </w:r>
          </w:p>
          <w:p w14:paraId="1901A1F4" w14:textId="77777777" w:rsidR="003579BB" w:rsidRDefault="003579BB" w:rsidP="003579BB">
            <w:pPr>
              <w:pStyle w:val="ListParagraph"/>
              <w:spacing w:after="0" w:line="240" w:lineRule="auto"/>
              <w:ind w:left="360"/>
            </w:pPr>
            <w:r>
              <w:t>-Its relevance, Accuracy</w:t>
            </w:r>
          </w:p>
          <w:p w14:paraId="6EAEC0D0" w14:textId="77777777" w:rsidR="003579BB" w:rsidRDefault="003579BB" w:rsidP="003579BB">
            <w:pPr>
              <w:pStyle w:val="ListParagraph"/>
              <w:spacing w:after="0" w:line="240" w:lineRule="auto"/>
              <w:ind w:left="360"/>
            </w:pPr>
            <w:r>
              <w:t>And Coherency</w:t>
            </w:r>
          </w:p>
          <w:p w14:paraId="4127EE16" w14:textId="77777777" w:rsidR="009F7EA6" w:rsidRDefault="00584C95" w:rsidP="00A3333E">
            <w:pPr>
              <w:pStyle w:val="ListParagraph"/>
              <w:numPr>
                <w:ilvl w:val="0"/>
                <w:numId w:val="15"/>
              </w:numPr>
              <w:spacing w:after="0" w:line="240" w:lineRule="auto"/>
            </w:pPr>
            <w:r>
              <w:t xml:space="preserve">Analyse learners' </w:t>
            </w:r>
            <w:commentRangeStart w:id="97"/>
            <w:r>
              <w:t>teamwork skills</w:t>
            </w:r>
            <w:commentRangeEnd w:id="97"/>
            <w:r w:rsidR="00D94B73">
              <w:rPr>
                <w:rStyle w:val="CommentReference"/>
              </w:rPr>
              <w:commentReference w:id="97"/>
            </w:r>
            <w:r>
              <w:t xml:space="preserve"> during a research activity on the connection between the shortcomings of the Berlin Conference </w:t>
            </w:r>
            <w:r>
              <w:lastRenderedPageBreak/>
              <w:t>and the current border conflicts.</w:t>
            </w:r>
          </w:p>
        </w:tc>
      </w:tr>
    </w:tbl>
    <w:p w14:paraId="0D04F01F" w14:textId="77777777" w:rsidR="009F7EA6" w:rsidRDefault="009F7EA6">
      <w:pPr>
        <w:rPr>
          <w:b/>
        </w:rPr>
      </w:pPr>
    </w:p>
    <w:p w14:paraId="117C8080" w14:textId="77777777" w:rsidR="009F7EA6" w:rsidRDefault="00584C95">
      <w:pPr>
        <w:rPr>
          <w:b/>
        </w:rPr>
      </w:pPr>
      <w:r>
        <w:rPr>
          <w:b/>
        </w:rPr>
        <w:t xml:space="preserve">TERM  2                                                                                                    </w:t>
      </w:r>
    </w:p>
    <w:p w14:paraId="705A5A8E" w14:textId="77777777" w:rsidR="009F7EA6" w:rsidRDefault="00584C95">
      <w:pPr>
        <w:rPr>
          <w:b/>
        </w:rPr>
      </w:pPr>
      <w:r>
        <w:rPr>
          <w:b/>
        </w:rPr>
        <w:t>CLASS:       SENIOR 5                                                                                     PERIOD</w:t>
      </w:r>
      <w:r w:rsidR="00DE64A4">
        <w:rPr>
          <w:b/>
        </w:rPr>
        <w:t>S:   10</w:t>
      </w:r>
      <w:r>
        <w:rPr>
          <w:b/>
        </w:rPr>
        <w:t xml:space="preserve">                                                                            </w:t>
      </w:r>
    </w:p>
    <w:p w14:paraId="5550F24B" w14:textId="77777777" w:rsidR="009F7EA6" w:rsidRDefault="00584C95">
      <w:pPr>
        <w:rPr>
          <w:b/>
        </w:rPr>
      </w:pPr>
      <w:r>
        <w:rPr>
          <w:b/>
        </w:rPr>
        <w:t>TO</w:t>
      </w:r>
      <w:r>
        <w:rPr>
          <w:b/>
          <w:sz w:val="24"/>
          <w:szCs w:val="24"/>
        </w:rPr>
        <w:t>PIC 5:</w:t>
      </w:r>
      <w:r>
        <w:rPr>
          <w:sz w:val="24"/>
          <w:szCs w:val="24"/>
        </w:rPr>
        <w:t xml:space="preserve"> </w:t>
      </w:r>
      <w:r>
        <w:t>Establishment of Colonial rule in Africa.</w:t>
      </w:r>
    </w:p>
    <w:p w14:paraId="27D03393" w14:textId="379CBC24" w:rsidR="00D94B73" w:rsidRDefault="00584C95">
      <w:commentRangeStart w:id="98"/>
      <w:r>
        <w:rPr>
          <w:b/>
        </w:rPr>
        <w:t xml:space="preserve">TOPIC COMPETENCY: </w:t>
      </w:r>
      <w:r>
        <w:t xml:space="preserve">The learner evaluates </w:t>
      </w:r>
      <w:r w:rsidRPr="00A05D7E">
        <w:rPr>
          <w:highlight w:val="yellow"/>
        </w:rPr>
        <w:t>colonial acquisition methods</w:t>
      </w:r>
      <w:r>
        <w:t xml:space="preserve"> and the role of colonial agents to appreciate the origin of western influence and </w:t>
      </w:r>
      <w:r w:rsidR="00A05D7E">
        <w:t>post-colonial</w:t>
      </w:r>
      <w:r>
        <w:t xml:space="preserve"> challenges in Africa</w:t>
      </w:r>
      <w:commentRangeEnd w:id="98"/>
      <w:r w:rsidR="00A05D7E">
        <w:rPr>
          <w:rStyle w:val="CommentReference"/>
        </w:rPr>
        <w:commentReference w:id="98"/>
      </w:r>
    </w:p>
    <w:tbl>
      <w:tblPr>
        <w:tblStyle w:val="TableGrid"/>
        <w:tblW w:w="0" w:type="auto"/>
        <w:tblLook w:val="04A0" w:firstRow="1" w:lastRow="0" w:firstColumn="1" w:lastColumn="0" w:noHBand="0" w:noVBand="1"/>
      </w:tblPr>
      <w:tblGrid>
        <w:gridCol w:w="3116"/>
        <w:gridCol w:w="3117"/>
        <w:gridCol w:w="3117"/>
      </w:tblGrid>
      <w:tr w:rsidR="009F7EA6" w14:paraId="3DECC06F" w14:textId="77777777" w:rsidTr="00EA592B">
        <w:tc>
          <w:tcPr>
            <w:tcW w:w="3116" w:type="dxa"/>
            <w:shd w:val="clear" w:color="auto" w:fill="A8D08D" w:themeFill="accent6" w:themeFillTint="99"/>
          </w:tcPr>
          <w:p w14:paraId="570A5147" w14:textId="77777777" w:rsidR="009F7EA6" w:rsidRDefault="00584C95">
            <w:pPr>
              <w:spacing w:after="0" w:line="360" w:lineRule="auto"/>
              <w:rPr>
                <w:b/>
                <w:sz w:val="24"/>
                <w:szCs w:val="24"/>
              </w:rPr>
            </w:pPr>
            <w:r>
              <w:rPr>
                <w:b/>
                <w:sz w:val="24"/>
                <w:szCs w:val="24"/>
              </w:rPr>
              <w:t>Learning Outcomes</w:t>
            </w:r>
          </w:p>
          <w:p w14:paraId="41DD0229" w14:textId="77777777" w:rsidR="009F7EA6" w:rsidRDefault="00584C95">
            <w:pPr>
              <w:spacing w:after="0" w:line="360" w:lineRule="auto"/>
            </w:pPr>
            <w:r>
              <w:t>The learner should be able to;</w:t>
            </w:r>
          </w:p>
        </w:tc>
        <w:tc>
          <w:tcPr>
            <w:tcW w:w="3117" w:type="dxa"/>
            <w:shd w:val="clear" w:color="auto" w:fill="A8D08D" w:themeFill="accent6" w:themeFillTint="99"/>
          </w:tcPr>
          <w:p w14:paraId="56A8B1EA"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20BE41BD" w14:textId="77777777" w:rsidR="009F7EA6" w:rsidRDefault="00584C95">
            <w:pPr>
              <w:spacing w:after="0" w:line="360" w:lineRule="auto"/>
              <w:rPr>
                <w:b/>
              </w:rPr>
            </w:pPr>
            <w:r>
              <w:rPr>
                <w:b/>
              </w:rPr>
              <w:t xml:space="preserve">Sample Assessment Strategy </w:t>
            </w:r>
          </w:p>
        </w:tc>
      </w:tr>
      <w:tr w:rsidR="009F7EA6" w14:paraId="47BE928E" w14:textId="77777777">
        <w:tc>
          <w:tcPr>
            <w:tcW w:w="3116" w:type="dxa"/>
          </w:tcPr>
          <w:p w14:paraId="3E9F34D2" w14:textId="77777777" w:rsidR="009F7EA6" w:rsidRDefault="00584C95" w:rsidP="00A3333E">
            <w:pPr>
              <w:pStyle w:val="ListParagraph"/>
              <w:numPr>
                <w:ilvl w:val="0"/>
                <w:numId w:val="16"/>
              </w:numPr>
              <w:spacing w:after="0" w:line="240" w:lineRule="auto"/>
            </w:pPr>
            <w:commentRangeStart w:id="99"/>
            <w:r>
              <w:t xml:space="preserve">Evaluate the methods used by European powers to acquire colonies in Africa </w:t>
            </w:r>
            <w:r w:rsidRPr="00A05D7E">
              <w:t>to enable learners make</w:t>
            </w:r>
            <w:r>
              <w:t xml:space="preserve"> informed judgements about post-colonial challenges </w:t>
            </w:r>
            <w:r w:rsidRPr="00A05D7E">
              <w:rPr>
                <w:highlight w:val="yellow"/>
              </w:rPr>
              <w:t>today</w:t>
            </w:r>
            <w:r>
              <w:t xml:space="preserve"> (</w:t>
            </w:r>
            <w:proofErr w:type="spellStart"/>
            <w:r>
              <w:t>gs,v,a</w:t>
            </w:r>
            <w:proofErr w:type="spellEnd"/>
            <w:r>
              <w:t>)</w:t>
            </w:r>
            <w:commentRangeEnd w:id="99"/>
            <w:r w:rsidR="00A05D7E">
              <w:rPr>
                <w:rStyle w:val="CommentReference"/>
              </w:rPr>
              <w:commentReference w:id="99"/>
            </w:r>
          </w:p>
          <w:p w14:paraId="7CBA359A" w14:textId="77777777" w:rsidR="009F7EA6" w:rsidRDefault="00584C95" w:rsidP="00A3333E">
            <w:pPr>
              <w:pStyle w:val="ListParagraph"/>
              <w:numPr>
                <w:ilvl w:val="0"/>
                <w:numId w:val="16"/>
              </w:numPr>
              <w:spacing w:after="0" w:line="240" w:lineRule="auto"/>
            </w:pPr>
            <w:r>
              <w:t>Examine the role played by agents of colonial rule in shaping the 19</w:t>
            </w:r>
            <w:r>
              <w:rPr>
                <w:vertAlign w:val="superscript"/>
              </w:rPr>
              <w:t>th</w:t>
            </w:r>
            <w:r>
              <w:t xml:space="preserve"> century African societies to </w:t>
            </w:r>
            <w:r w:rsidRPr="00A05D7E">
              <w:rPr>
                <w:highlight w:val="yellow"/>
              </w:rPr>
              <w:t>enable learners</w:t>
            </w:r>
            <w:r>
              <w:t xml:space="preserve"> understand the origin of western influence on Africa today (</w:t>
            </w:r>
            <w:proofErr w:type="spellStart"/>
            <w:proofErr w:type="gramStart"/>
            <w:r>
              <w:t>gs,v</w:t>
            </w:r>
            <w:proofErr w:type="gramEnd"/>
            <w:r>
              <w:t>,a</w:t>
            </w:r>
            <w:proofErr w:type="spellEnd"/>
            <w:r>
              <w:t>)</w:t>
            </w:r>
          </w:p>
          <w:p w14:paraId="0EA74292" w14:textId="77777777" w:rsidR="009F7EA6" w:rsidRDefault="009F7EA6">
            <w:pPr>
              <w:spacing w:after="0" w:line="240" w:lineRule="auto"/>
            </w:pPr>
          </w:p>
        </w:tc>
        <w:tc>
          <w:tcPr>
            <w:tcW w:w="3117" w:type="dxa"/>
          </w:tcPr>
          <w:p w14:paraId="41B184A0" w14:textId="77777777" w:rsidR="009F7EA6" w:rsidRDefault="00584C95" w:rsidP="00A3333E">
            <w:pPr>
              <w:pStyle w:val="ListParagraph"/>
              <w:numPr>
                <w:ilvl w:val="0"/>
                <w:numId w:val="17"/>
              </w:numPr>
              <w:spacing w:after="0" w:line="240" w:lineRule="auto"/>
            </w:pPr>
            <w:r>
              <w:t xml:space="preserve">In a brain storm session, learners explain the different methods used in the </w:t>
            </w:r>
            <w:proofErr w:type="spellStart"/>
            <w:r>
              <w:t>colonisation</w:t>
            </w:r>
            <w:proofErr w:type="spellEnd"/>
            <w:r>
              <w:t xml:space="preserve"> of Africa. </w:t>
            </w:r>
          </w:p>
          <w:p w14:paraId="5239C0B2" w14:textId="1A27171F" w:rsidR="009F7EA6" w:rsidRDefault="00BB2BEE" w:rsidP="00A3333E">
            <w:pPr>
              <w:pStyle w:val="ListParagraph"/>
              <w:numPr>
                <w:ilvl w:val="0"/>
                <w:numId w:val="17"/>
              </w:numPr>
              <w:spacing w:after="0" w:line="240" w:lineRule="auto"/>
            </w:pPr>
            <w:commentRangeStart w:id="100"/>
            <w:r>
              <w:t xml:space="preserve">In a drama </w:t>
            </w:r>
            <w:r w:rsidR="00BF23E9">
              <w:t>session, learners</w:t>
            </w:r>
            <w:r>
              <w:t xml:space="preserve"> are </w:t>
            </w:r>
            <w:r w:rsidR="00BF23E9">
              <w:t>divided into</w:t>
            </w:r>
            <w:r w:rsidR="00584C95">
              <w:t xml:space="preserve"> groups to act out a method of colonial acquisition</w:t>
            </w:r>
            <w:r>
              <w:t xml:space="preserve">. </w:t>
            </w:r>
            <w:commentRangeEnd w:id="100"/>
            <w:r w:rsidR="00BF23E9">
              <w:rPr>
                <w:rStyle w:val="CommentReference"/>
              </w:rPr>
              <w:commentReference w:id="100"/>
            </w:r>
          </w:p>
          <w:p w14:paraId="0CA24CF3" w14:textId="77777777" w:rsidR="009F7EA6" w:rsidRDefault="00584C95" w:rsidP="00A3333E">
            <w:pPr>
              <w:pStyle w:val="ListParagraph"/>
              <w:numPr>
                <w:ilvl w:val="0"/>
                <w:numId w:val="17"/>
              </w:numPr>
              <w:spacing w:after="0" w:line="240" w:lineRule="auto"/>
            </w:pPr>
            <w:r>
              <w:t>Learners watch a documentary or read an excerpt from a text on the scramble and partition and engage in a discussion on how European powers acquired colonies in Africa</w:t>
            </w:r>
          </w:p>
          <w:p w14:paraId="496EC96A" w14:textId="77777777" w:rsidR="009F7EA6" w:rsidRDefault="00584C95" w:rsidP="00A3333E">
            <w:pPr>
              <w:pStyle w:val="ListParagraph"/>
              <w:numPr>
                <w:ilvl w:val="0"/>
                <w:numId w:val="17"/>
              </w:numPr>
              <w:spacing w:after="0" w:line="240" w:lineRule="auto"/>
            </w:pPr>
            <w:commentRangeStart w:id="101"/>
            <w:r>
              <w:lastRenderedPageBreak/>
              <w:t xml:space="preserve">Conduct a role-play </w:t>
            </w:r>
            <w:commentRangeEnd w:id="101"/>
            <w:r w:rsidR="00BF23E9">
              <w:rPr>
                <w:rStyle w:val="CommentReference"/>
              </w:rPr>
              <w:commentReference w:id="101"/>
            </w:r>
            <w:r>
              <w:t>session where learners act as traders, explorers, missionaries, and imperialists to explore how colonial agents shaped foreign interests in present-day Africa.</w:t>
            </w:r>
          </w:p>
          <w:p w14:paraId="3A31B7C2" w14:textId="7DB0E46B" w:rsidR="009F7EA6" w:rsidRDefault="00584C95" w:rsidP="00A3333E">
            <w:pPr>
              <w:pStyle w:val="ListParagraph"/>
              <w:numPr>
                <w:ilvl w:val="0"/>
                <w:numId w:val="17"/>
              </w:numPr>
              <w:spacing w:after="0" w:line="240" w:lineRule="auto"/>
            </w:pPr>
            <w:r>
              <w:t>In groups, learners create a profile poster of colonial agents of their choice and pin in the portfolio corner</w:t>
            </w:r>
            <w:r w:rsidR="004C0D24">
              <w:t xml:space="preserve"> </w:t>
            </w:r>
            <w:r w:rsidR="004C0D24" w:rsidRPr="005F45DA">
              <w:rPr>
                <w:color w:val="FF0000"/>
              </w:rPr>
              <w:t>of their classroom.</w:t>
            </w:r>
          </w:p>
          <w:p w14:paraId="2063558F" w14:textId="77777777" w:rsidR="009F7EA6" w:rsidRDefault="009F7EA6">
            <w:pPr>
              <w:spacing w:after="0" w:line="240" w:lineRule="auto"/>
              <w:rPr>
                <w:b/>
              </w:rPr>
            </w:pPr>
          </w:p>
        </w:tc>
        <w:tc>
          <w:tcPr>
            <w:tcW w:w="3117" w:type="dxa"/>
          </w:tcPr>
          <w:p w14:paraId="1DD61EC0" w14:textId="77777777" w:rsidR="009F7EA6" w:rsidRDefault="00584C95" w:rsidP="00A3333E">
            <w:pPr>
              <w:pStyle w:val="ListParagraph"/>
              <w:numPr>
                <w:ilvl w:val="0"/>
                <w:numId w:val="18"/>
              </w:numPr>
              <w:spacing w:after="0" w:line="240" w:lineRule="auto"/>
            </w:pPr>
            <w:r>
              <w:lastRenderedPageBreak/>
              <w:t xml:space="preserve">Observe learners' </w:t>
            </w:r>
            <w:r w:rsidRPr="004C0D24">
              <w:rPr>
                <w:highlight w:val="yellow"/>
              </w:rPr>
              <w:t>ability</w:t>
            </w:r>
            <w:r>
              <w:t xml:space="preserve"> to create scenes depicting colonial acquisitions in Africa</w:t>
            </w:r>
            <w:r w:rsidR="003579BB">
              <w:t xml:space="preserve"> and take note of their </w:t>
            </w:r>
            <w:r w:rsidR="003579BB" w:rsidRPr="004C0D24">
              <w:rPr>
                <w:highlight w:val="yellow"/>
              </w:rPr>
              <w:t>ability</w:t>
            </w:r>
            <w:r w:rsidR="003579BB">
              <w:t xml:space="preserve"> to;</w:t>
            </w:r>
          </w:p>
          <w:p w14:paraId="3A667063" w14:textId="77777777" w:rsidR="003579BB" w:rsidRDefault="003579BB" w:rsidP="003579BB">
            <w:pPr>
              <w:pStyle w:val="ListParagraph"/>
              <w:spacing w:after="0" w:line="240" w:lineRule="auto"/>
              <w:ind w:left="360"/>
              <w:rPr>
                <w:rFonts w:ascii="Times New Roman" w:hAnsi="Times New Roman" w:cs="Times New Roman"/>
                <w:sz w:val="24"/>
                <w:szCs w:val="24"/>
              </w:rPr>
            </w:pPr>
            <w:r>
              <w:t>-</w:t>
            </w:r>
            <w:r w:rsidRPr="00C56E73">
              <w:rPr>
                <w:rFonts w:ascii="Times New Roman" w:hAnsi="Times New Roman" w:cs="Times New Roman"/>
                <w:sz w:val="24"/>
                <w:szCs w:val="24"/>
              </w:rPr>
              <w:t xml:space="preserve"> </w:t>
            </w:r>
            <w:commentRangeStart w:id="102"/>
            <w:r w:rsidRPr="00C56E73">
              <w:rPr>
                <w:rFonts w:ascii="Times New Roman" w:hAnsi="Times New Roman" w:cs="Times New Roman"/>
                <w:sz w:val="24"/>
                <w:szCs w:val="24"/>
              </w:rPr>
              <w:t>Sort and analyse information</w:t>
            </w:r>
            <w:r>
              <w:rPr>
                <w:rFonts w:ascii="Times New Roman" w:hAnsi="Times New Roman" w:cs="Times New Roman"/>
                <w:sz w:val="24"/>
                <w:szCs w:val="24"/>
              </w:rPr>
              <w:t xml:space="preserve"> </w:t>
            </w:r>
            <w:r w:rsidR="0073591B">
              <w:rPr>
                <w:rFonts w:ascii="Times New Roman" w:hAnsi="Times New Roman" w:cs="Times New Roman"/>
                <w:sz w:val="24"/>
                <w:szCs w:val="24"/>
              </w:rPr>
              <w:t>clearly.</w:t>
            </w:r>
          </w:p>
          <w:p w14:paraId="06F24821" w14:textId="77777777" w:rsidR="0073591B" w:rsidRDefault="0073591B" w:rsidP="003579BB">
            <w:pPr>
              <w:pStyle w:val="ListParagraph"/>
              <w:spacing w:after="0" w:line="240" w:lineRule="auto"/>
              <w:ind w:left="360"/>
            </w:pPr>
            <w:r>
              <w:rPr>
                <w:rFonts w:ascii="Times New Roman" w:hAnsi="Times New Roman" w:cs="Times New Roman"/>
                <w:sz w:val="24"/>
                <w:szCs w:val="24"/>
              </w:rPr>
              <w:t>-</w:t>
            </w:r>
            <w:r w:rsidRPr="000F3C51">
              <w:rPr>
                <w:rFonts w:ascii="Times New Roman" w:hAnsi="Times New Roman" w:cs="Times New Roman"/>
                <w:sz w:val="24"/>
                <w:szCs w:val="24"/>
              </w:rPr>
              <w:t xml:space="preserve"> Use ICT responsibly</w:t>
            </w:r>
            <w:r>
              <w:rPr>
                <w:rFonts w:ascii="Times New Roman" w:hAnsi="Times New Roman" w:cs="Times New Roman"/>
                <w:sz w:val="24"/>
                <w:szCs w:val="24"/>
              </w:rPr>
              <w:t xml:space="preserve"> and get right information</w:t>
            </w:r>
            <w:commentRangeEnd w:id="102"/>
            <w:r w:rsidR="004C0D24">
              <w:rPr>
                <w:rStyle w:val="CommentReference"/>
              </w:rPr>
              <w:commentReference w:id="102"/>
            </w:r>
          </w:p>
          <w:p w14:paraId="17C5DC61" w14:textId="77777777" w:rsidR="009F7EA6" w:rsidRDefault="00584C95" w:rsidP="00A3333E">
            <w:pPr>
              <w:pStyle w:val="ListParagraph"/>
              <w:numPr>
                <w:ilvl w:val="0"/>
                <w:numId w:val="18"/>
              </w:numPr>
              <w:spacing w:after="0" w:line="240" w:lineRule="auto"/>
            </w:pPr>
            <w:r>
              <w:t xml:space="preserve">Engage learners in a discussion to assess their ability to analyse the contributions of various colonial agents to the </w:t>
            </w:r>
            <w:r>
              <w:lastRenderedPageBreak/>
              <w:t>colonization of Africa</w:t>
            </w:r>
            <w:r w:rsidR="0073591B">
              <w:t xml:space="preserve"> and find out;</w:t>
            </w:r>
          </w:p>
          <w:p w14:paraId="1CA4262B" w14:textId="77777777" w:rsidR="0073591B" w:rsidRDefault="0073591B" w:rsidP="0073591B">
            <w:pPr>
              <w:pStyle w:val="ListParagraph"/>
              <w:spacing w:after="0" w:line="240" w:lineRule="auto"/>
              <w:ind w:left="360"/>
            </w:pPr>
            <w:r>
              <w:t>-if they can talk confidently</w:t>
            </w:r>
          </w:p>
          <w:p w14:paraId="60590A8C" w14:textId="77777777" w:rsidR="0073591B" w:rsidRDefault="0073591B" w:rsidP="0073591B">
            <w:pPr>
              <w:pStyle w:val="ListParagraph"/>
              <w:spacing w:after="0" w:line="240" w:lineRule="auto"/>
              <w:ind w:left="360"/>
            </w:pPr>
            <w:commentRangeStart w:id="103"/>
            <w:r>
              <w:t>-if they can manage goals and time.</w:t>
            </w:r>
            <w:commentRangeEnd w:id="103"/>
            <w:r w:rsidR="004C0D24">
              <w:rPr>
                <w:rStyle w:val="CommentReference"/>
              </w:rPr>
              <w:commentReference w:id="103"/>
            </w:r>
          </w:p>
          <w:p w14:paraId="52F68F46" w14:textId="77777777" w:rsidR="009F7EA6" w:rsidRDefault="00584C95" w:rsidP="00A3333E">
            <w:pPr>
              <w:pStyle w:val="ListParagraph"/>
              <w:numPr>
                <w:ilvl w:val="0"/>
                <w:numId w:val="18"/>
              </w:numPr>
              <w:spacing w:after="0" w:line="240" w:lineRule="auto"/>
            </w:pPr>
            <w:commentRangeStart w:id="104"/>
            <w:r>
              <w:t xml:space="preserve">Assess learners' ability to create a poster summarizing European </w:t>
            </w:r>
            <w:commentRangeEnd w:id="104"/>
            <w:r w:rsidR="004C0D24">
              <w:rPr>
                <w:rStyle w:val="CommentReference"/>
              </w:rPr>
              <w:commentReference w:id="104"/>
            </w:r>
            <w:r>
              <w:t xml:space="preserve">colonization methods and their impact on Africa, focusing on </w:t>
            </w:r>
            <w:r w:rsidR="0073591B">
              <w:t xml:space="preserve">its clarity, </w:t>
            </w:r>
            <w:r w:rsidR="00600375">
              <w:t>creativity and innovation ,</w:t>
            </w:r>
            <w:r w:rsidR="0073591B">
              <w:t>logical flow</w:t>
            </w:r>
            <w:r>
              <w:t xml:space="preserve"> and </w:t>
            </w:r>
            <w:r w:rsidR="0073591B">
              <w:t xml:space="preserve">relevance of words used. </w:t>
            </w:r>
          </w:p>
          <w:p w14:paraId="57E35847" w14:textId="77777777" w:rsidR="009F7EA6" w:rsidRDefault="009F7EA6">
            <w:pPr>
              <w:pStyle w:val="ListParagraph"/>
              <w:spacing w:after="0" w:line="240" w:lineRule="auto"/>
              <w:ind w:left="360"/>
            </w:pPr>
          </w:p>
        </w:tc>
      </w:tr>
    </w:tbl>
    <w:p w14:paraId="7509279A" w14:textId="77777777" w:rsidR="009F7EA6" w:rsidRDefault="009F7EA6">
      <w:pPr>
        <w:rPr>
          <w:b/>
        </w:rPr>
      </w:pPr>
    </w:p>
    <w:p w14:paraId="7B412CDD" w14:textId="77777777" w:rsidR="009F7EA6" w:rsidRDefault="009F7EA6">
      <w:pPr>
        <w:rPr>
          <w:b/>
        </w:rPr>
      </w:pPr>
    </w:p>
    <w:p w14:paraId="0E63061C" w14:textId="77777777" w:rsidR="009F7EA6" w:rsidRDefault="00584C95">
      <w:pPr>
        <w:rPr>
          <w:b/>
        </w:rPr>
      </w:pPr>
      <w:r>
        <w:rPr>
          <w:b/>
        </w:rPr>
        <w:t xml:space="preserve">TERM  3                                                                                                    </w:t>
      </w:r>
    </w:p>
    <w:p w14:paraId="07EE2256" w14:textId="77777777" w:rsidR="009F7EA6" w:rsidRDefault="00584C95">
      <w:pPr>
        <w:rPr>
          <w:b/>
        </w:rPr>
      </w:pPr>
      <w:r>
        <w:rPr>
          <w:b/>
        </w:rPr>
        <w:t xml:space="preserve">CLASS: SENIOR 5                                                                                 PERIODS:   </w:t>
      </w:r>
      <w:r w:rsidR="0092684D">
        <w:rPr>
          <w:b/>
        </w:rPr>
        <w:t>22</w:t>
      </w:r>
      <w:r>
        <w:rPr>
          <w:b/>
        </w:rPr>
        <w:t xml:space="preserve">                                                               </w:t>
      </w:r>
    </w:p>
    <w:p w14:paraId="55A7FFA1" w14:textId="77777777" w:rsidR="009F7EA6" w:rsidRDefault="00584C95">
      <w:pPr>
        <w:rPr>
          <w:b/>
        </w:rPr>
      </w:pPr>
      <w:r>
        <w:rPr>
          <w:b/>
        </w:rPr>
        <w:t>TO</w:t>
      </w:r>
      <w:r>
        <w:rPr>
          <w:b/>
          <w:sz w:val="24"/>
          <w:szCs w:val="24"/>
        </w:rPr>
        <w:t>PIC 6:</w:t>
      </w:r>
      <w:r>
        <w:rPr>
          <w:sz w:val="24"/>
          <w:szCs w:val="24"/>
        </w:rPr>
        <w:t xml:space="preserve"> </w:t>
      </w:r>
      <w:r>
        <w:t xml:space="preserve">  Colonial administration in Africa</w:t>
      </w:r>
    </w:p>
    <w:p w14:paraId="29069AC8" w14:textId="6CF5F0D8" w:rsidR="009F7EA6" w:rsidRPr="00DE6C77" w:rsidRDefault="00584C95">
      <w:pPr>
        <w:rPr>
          <w:color w:val="FF0000"/>
        </w:rPr>
      </w:pPr>
      <w:r>
        <w:rPr>
          <w:b/>
        </w:rPr>
        <w:t xml:space="preserve">TOPIC COMPETENCY:  </w:t>
      </w:r>
      <w:commentRangeStart w:id="105"/>
      <w:r>
        <w:t xml:space="preserve">The learner analyses colonial policies, economic systems and African responses to colonial rule to appreciate their lasting impact on governance, economic development and socio-political issues in contemporary Africa. </w:t>
      </w:r>
      <w:r w:rsidR="00DE6C77">
        <w:t xml:space="preserve"> </w:t>
      </w:r>
      <w:commentRangeEnd w:id="105"/>
      <w:r w:rsidR="00DE6C77">
        <w:rPr>
          <w:rStyle w:val="CommentReference"/>
        </w:rPr>
        <w:commentReference w:id="105"/>
      </w:r>
    </w:p>
    <w:tbl>
      <w:tblPr>
        <w:tblStyle w:val="TableGrid"/>
        <w:tblW w:w="0" w:type="auto"/>
        <w:tblLook w:val="04A0" w:firstRow="1" w:lastRow="0" w:firstColumn="1" w:lastColumn="0" w:noHBand="0" w:noVBand="1"/>
      </w:tblPr>
      <w:tblGrid>
        <w:gridCol w:w="3116"/>
        <w:gridCol w:w="3117"/>
        <w:gridCol w:w="3117"/>
      </w:tblGrid>
      <w:tr w:rsidR="009F7EA6" w14:paraId="47CED2FE" w14:textId="77777777" w:rsidTr="00EA592B">
        <w:tc>
          <w:tcPr>
            <w:tcW w:w="3116" w:type="dxa"/>
            <w:shd w:val="clear" w:color="auto" w:fill="A8D08D" w:themeFill="accent6" w:themeFillTint="99"/>
          </w:tcPr>
          <w:p w14:paraId="7D6CB595" w14:textId="77777777" w:rsidR="009F7EA6" w:rsidRDefault="00584C95">
            <w:pPr>
              <w:spacing w:after="0" w:line="360" w:lineRule="auto"/>
              <w:rPr>
                <w:b/>
                <w:sz w:val="24"/>
                <w:szCs w:val="24"/>
              </w:rPr>
            </w:pPr>
            <w:r>
              <w:rPr>
                <w:b/>
                <w:sz w:val="24"/>
                <w:szCs w:val="24"/>
              </w:rPr>
              <w:t>Learning Outcomes</w:t>
            </w:r>
          </w:p>
          <w:p w14:paraId="4E7F078B" w14:textId="77777777" w:rsidR="009F7EA6" w:rsidRDefault="00584C95">
            <w:pPr>
              <w:spacing w:after="0" w:line="360" w:lineRule="auto"/>
            </w:pPr>
            <w:r>
              <w:t>The learner should be able to;</w:t>
            </w:r>
          </w:p>
        </w:tc>
        <w:tc>
          <w:tcPr>
            <w:tcW w:w="3117" w:type="dxa"/>
            <w:shd w:val="clear" w:color="auto" w:fill="A8D08D" w:themeFill="accent6" w:themeFillTint="99"/>
          </w:tcPr>
          <w:p w14:paraId="7A51476B"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B2DD19A" w14:textId="77777777" w:rsidR="009F7EA6" w:rsidRDefault="00584C95">
            <w:pPr>
              <w:spacing w:after="0" w:line="360" w:lineRule="auto"/>
              <w:rPr>
                <w:b/>
              </w:rPr>
            </w:pPr>
            <w:r>
              <w:rPr>
                <w:b/>
              </w:rPr>
              <w:t xml:space="preserve">Sample Assessment Strategy </w:t>
            </w:r>
          </w:p>
        </w:tc>
      </w:tr>
      <w:tr w:rsidR="009F7EA6" w14:paraId="27D14926" w14:textId="77777777">
        <w:trPr>
          <w:trHeight w:val="756"/>
        </w:trPr>
        <w:tc>
          <w:tcPr>
            <w:tcW w:w="3116" w:type="dxa"/>
          </w:tcPr>
          <w:p w14:paraId="64813024" w14:textId="0A28136F" w:rsidR="009F7EA6" w:rsidRDefault="00584C95" w:rsidP="00A3333E">
            <w:pPr>
              <w:pStyle w:val="ListParagraph"/>
              <w:numPr>
                <w:ilvl w:val="0"/>
                <w:numId w:val="19"/>
              </w:numPr>
              <w:spacing w:after="0" w:line="240" w:lineRule="auto"/>
            </w:pPr>
            <w:r>
              <w:t xml:space="preserve">Analyse the reasons for the French use of assimilation policy in West Africa to understand how this colonial approach </w:t>
            </w:r>
            <w:r w:rsidR="00DE6C77" w:rsidRPr="00503C39">
              <w:rPr>
                <w:color w:val="FF0000"/>
              </w:rPr>
              <w:t>has continued</w:t>
            </w:r>
            <w:r w:rsidR="00DE6C77">
              <w:t xml:space="preserve"> </w:t>
            </w:r>
            <w:r>
              <w:t>to shape governance in Africa today (</w:t>
            </w:r>
            <w:proofErr w:type="spellStart"/>
            <w:proofErr w:type="gramStart"/>
            <w:r>
              <w:t>gs,v</w:t>
            </w:r>
            <w:proofErr w:type="gramEnd"/>
            <w:r>
              <w:t>,a</w:t>
            </w:r>
            <w:proofErr w:type="spellEnd"/>
            <w:r>
              <w:t xml:space="preserve">) </w:t>
            </w:r>
          </w:p>
          <w:p w14:paraId="4B20B510" w14:textId="77777777" w:rsidR="009F7EA6" w:rsidRDefault="00584C95" w:rsidP="00A3333E">
            <w:pPr>
              <w:pStyle w:val="ListParagraph"/>
              <w:numPr>
                <w:ilvl w:val="0"/>
                <w:numId w:val="19"/>
              </w:numPr>
              <w:spacing w:after="0" w:line="240" w:lineRule="auto"/>
            </w:pPr>
            <w:commentRangeStart w:id="106"/>
            <w:r>
              <w:t>Explain reasons behind the French abandonment of the assimilation policy in West Africa to appreciate Uganda’s own colonial history (</w:t>
            </w:r>
            <w:proofErr w:type="spellStart"/>
            <w:r>
              <w:t>gs,v,a</w:t>
            </w:r>
            <w:proofErr w:type="spellEnd"/>
            <w:r>
              <w:t>)</w:t>
            </w:r>
            <w:commentRangeEnd w:id="106"/>
            <w:r w:rsidR="00DE6C77">
              <w:rPr>
                <w:rStyle w:val="CommentReference"/>
              </w:rPr>
              <w:commentReference w:id="106"/>
            </w:r>
          </w:p>
          <w:p w14:paraId="40CEF470" w14:textId="77777777" w:rsidR="009F7EA6" w:rsidRDefault="00584C95" w:rsidP="00A3333E">
            <w:pPr>
              <w:pStyle w:val="ListParagraph"/>
              <w:numPr>
                <w:ilvl w:val="0"/>
                <w:numId w:val="19"/>
              </w:numPr>
              <w:spacing w:after="0" w:line="240" w:lineRule="auto"/>
            </w:pPr>
            <w:r w:rsidRPr="002257F8">
              <w:rPr>
                <w:highlight w:val="yellow"/>
              </w:rPr>
              <w:t>Evaluate</w:t>
            </w:r>
            <w:r>
              <w:t xml:space="preserve"> the impact of colonial economic policies in west Africa and British </w:t>
            </w:r>
            <w:r>
              <w:lastRenderedPageBreak/>
              <w:t>economic policies in East Africa to understand the historical economic systems that continue to influence the economic development in Africa today (</w:t>
            </w:r>
            <w:proofErr w:type="spellStart"/>
            <w:proofErr w:type="gramStart"/>
            <w:r>
              <w:t>gs,v</w:t>
            </w:r>
            <w:proofErr w:type="gramEnd"/>
            <w:r>
              <w:t>,a</w:t>
            </w:r>
            <w:proofErr w:type="spellEnd"/>
            <w:r>
              <w:t>)</w:t>
            </w:r>
          </w:p>
          <w:p w14:paraId="5E844D6B" w14:textId="77777777" w:rsidR="009F7EA6" w:rsidRDefault="00584C95" w:rsidP="00A3333E">
            <w:pPr>
              <w:pStyle w:val="ListParagraph"/>
              <w:numPr>
                <w:ilvl w:val="0"/>
                <w:numId w:val="19"/>
              </w:numPr>
              <w:spacing w:after="0" w:line="240" w:lineRule="auto"/>
            </w:pPr>
            <w:r>
              <w:t>Compare the response of African societies to colonial rule in West and East Africa to understand their influence on contemporary political and social issues in Africa (</w:t>
            </w:r>
            <w:proofErr w:type="spellStart"/>
            <w:proofErr w:type="gramStart"/>
            <w:r>
              <w:t>gs,v</w:t>
            </w:r>
            <w:proofErr w:type="gramEnd"/>
            <w:r>
              <w:t>,a</w:t>
            </w:r>
            <w:proofErr w:type="spellEnd"/>
            <w:r>
              <w:t>)</w:t>
            </w:r>
          </w:p>
          <w:p w14:paraId="149AEED2" w14:textId="4E9509D8" w:rsidR="009F7EA6" w:rsidRDefault="00584C95" w:rsidP="00A3333E">
            <w:pPr>
              <w:pStyle w:val="ListParagraph"/>
              <w:numPr>
                <w:ilvl w:val="0"/>
                <w:numId w:val="19"/>
              </w:numPr>
              <w:spacing w:after="0" w:line="240" w:lineRule="auto"/>
            </w:pPr>
            <w:r w:rsidRPr="00CA3337">
              <w:rPr>
                <w:strike/>
                <w:highlight w:val="yellow"/>
              </w:rPr>
              <w:t>Evaluate</w:t>
            </w:r>
            <w:r>
              <w:t xml:space="preserve"> </w:t>
            </w:r>
            <w:r w:rsidR="00CA3337" w:rsidRPr="00CA3337">
              <w:rPr>
                <w:color w:val="FF0000"/>
              </w:rPr>
              <w:t>Assess</w:t>
            </w:r>
            <w:r w:rsidR="00CA3337">
              <w:t xml:space="preserve"> </w:t>
            </w:r>
            <w:r>
              <w:t xml:space="preserve">the significance of the 1900 Buganda agreement towards the establishment of colonial rule in Uganda to appreciate Buganda role in the socio-political affairs of Uganda. </w:t>
            </w:r>
            <w:r w:rsidR="00CA3337" w:rsidRPr="00503C39">
              <w:rPr>
                <w:color w:val="FF0000"/>
              </w:rPr>
              <w:t>(u, v/a)</w:t>
            </w:r>
          </w:p>
          <w:p w14:paraId="16C8A5D0" w14:textId="1086C5DF" w:rsidR="009F7EA6" w:rsidRDefault="00584C95" w:rsidP="00A3333E">
            <w:pPr>
              <w:pStyle w:val="ListParagraph"/>
              <w:numPr>
                <w:ilvl w:val="0"/>
                <w:numId w:val="19"/>
              </w:numPr>
              <w:spacing w:after="0" w:line="240" w:lineRule="auto"/>
            </w:pPr>
            <w:r w:rsidRPr="00DE6C77">
              <w:rPr>
                <w:highlight w:val="yellow"/>
              </w:rPr>
              <w:t>Evaluate</w:t>
            </w:r>
            <w:r>
              <w:t xml:space="preserve"> the reasons why </w:t>
            </w:r>
            <w:r w:rsidR="00E820F0">
              <w:t xml:space="preserve">Tanganyika resisted </w:t>
            </w:r>
            <w:r w:rsidR="00DE6C77" w:rsidRPr="00DE6C77">
              <w:rPr>
                <w:strike/>
                <w:highlight w:val="yellow"/>
              </w:rPr>
              <w:t>against</w:t>
            </w:r>
            <w:r w:rsidR="00DE6C77" w:rsidRPr="00DE6C77">
              <w:rPr>
                <w:strike/>
              </w:rPr>
              <w:t xml:space="preserve"> </w:t>
            </w:r>
            <w:r w:rsidR="00DE6C77">
              <w:t>colonialism</w:t>
            </w:r>
            <w:r>
              <w:t xml:space="preserve"> in the second half of the 19th century to</w:t>
            </w:r>
            <w:r w:rsidR="00E820F0">
              <w:t xml:space="preserve"> appreciate the role </w:t>
            </w:r>
            <w:r w:rsidR="00DE6C77">
              <w:t>of masses</w:t>
            </w:r>
            <w:r>
              <w:t xml:space="preserve"> in defending the nation's independence.</w:t>
            </w:r>
            <w:r w:rsidR="002257F8">
              <w:t xml:space="preserve"> </w:t>
            </w:r>
            <w:r w:rsidR="00DE6C77" w:rsidRPr="00DE6C77">
              <w:rPr>
                <w:color w:val="FF0000"/>
              </w:rPr>
              <w:t>(</w:t>
            </w:r>
            <w:r w:rsidR="00DE6C77">
              <w:rPr>
                <w:color w:val="FF0000"/>
              </w:rPr>
              <w:t>…</w:t>
            </w:r>
            <w:r w:rsidR="00DE6C77" w:rsidRPr="00DE6C77">
              <w:rPr>
                <w:color w:val="FF0000"/>
              </w:rPr>
              <w:t>)</w:t>
            </w:r>
            <w:r w:rsidR="00DE6C77">
              <w:rPr>
                <w:color w:val="FF0000"/>
              </w:rPr>
              <w:t>?</w:t>
            </w:r>
            <w:r>
              <w:rPr>
                <w:rFonts w:ascii="SimSun" w:eastAsia="SimSun" w:hAnsi="SimSun" w:cs="SimSun"/>
                <w:sz w:val="24"/>
                <w:szCs w:val="24"/>
              </w:rPr>
              <w:t xml:space="preserve"> </w:t>
            </w:r>
          </w:p>
        </w:tc>
        <w:tc>
          <w:tcPr>
            <w:tcW w:w="3117" w:type="dxa"/>
          </w:tcPr>
          <w:p w14:paraId="2A8DE6E5" w14:textId="77777777" w:rsidR="009F7EA6" w:rsidRDefault="00584C95" w:rsidP="00A3333E">
            <w:pPr>
              <w:pStyle w:val="ListParagraph"/>
              <w:numPr>
                <w:ilvl w:val="0"/>
                <w:numId w:val="20"/>
              </w:numPr>
              <w:spacing w:after="0" w:line="240" w:lineRule="auto"/>
            </w:pPr>
            <w:r>
              <w:lastRenderedPageBreak/>
              <w:t xml:space="preserve">In a think-pair-share session, learners explain the meaning and types of colonial administration in Africa. </w:t>
            </w:r>
          </w:p>
          <w:p w14:paraId="20DF99DD" w14:textId="77777777" w:rsidR="009F7EA6" w:rsidRDefault="00ED63C7" w:rsidP="00A3333E">
            <w:pPr>
              <w:pStyle w:val="ListParagraph"/>
              <w:numPr>
                <w:ilvl w:val="0"/>
                <w:numId w:val="20"/>
              </w:numPr>
              <w:spacing w:after="0" w:line="240" w:lineRule="auto"/>
            </w:pPr>
            <w:commentRangeStart w:id="107"/>
            <w:r>
              <w:t xml:space="preserve">In a debate </w:t>
            </w:r>
            <w:r w:rsidR="007F0F5F">
              <w:t>session, learners discuss the motion” assimilation policy was better than indirect rule”</w:t>
            </w:r>
            <w:commentRangeEnd w:id="107"/>
            <w:r w:rsidR="003929A2">
              <w:rPr>
                <w:rStyle w:val="CommentReference"/>
              </w:rPr>
              <w:commentReference w:id="107"/>
            </w:r>
          </w:p>
          <w:p w14:paraId="3D1E6F61" w14:textId="77777777" w:rsidR="009F7EA6" w:rsidRDefault="00584C95" w:rsidP="00A3333E">
            <w:pPr>
              <w:pStyle w:val="ListParagraph"/>
              <w:numPr>
                <w:ilvl w:val="0"/>
                <w:numId w:val="20"/>
              </w:numPr>
              <w:spacing w:after="0" w:line="240" w:lineRule="auto"/>
            </w:pPr>
            <w:r>
              <w:t xml:space="preserve">In an essay competition, learners write about their understanding of the French assimilation policy and how it enhances their </w:t>
            </w:r>
            <w:commentRangeStart w:id="108"/>
            <w:r>
              <w:t xml:space="preserve">understanding of Uganda's colonial past. </w:t>
            </w:r>
            <w:commentRangeEnd w:id="108"/>
            <w:r w:rsidR="003929A2">
              <w:rPr>
                <w:rStyle w:val="CommentReference"/>
              </w:rPr>
              <w:commentReference w:id="108"/>
            </w:r>
          </w:p>
          <w:p w14:paraId="53A3A9A3" w14:textId="31844A0A" w:rsidR="009F7EA6" w:rsidRDefault="00584C95" w:rsidP="00A3333E">
            <w:pPr>
              <w:pStyle w:val="ListParagraph"/>
              <w:numPr>
                <w:ilvl w:val="0"/>
                <w:numId w:val="20"/>
              </w:numPr>
              <w:spacing w:after="0" w:line="240" w:lineRule="auto"/>
            </w:pPr>
            <w:r>
              <w:rPr>
                <w:lang w:val="zh-CN"/>
              </w:rPr>
              <w:lastRenderedPageBreak/>
              <w:t xml:space="preserve">In a group discussion, learners </w:t>
            </w:r>
            <w:r w:rsidRPr="002C7D5F">
              <w:rPr>
                <w:strike/>
                <w:highlight w:val="yellow"/>
                <w:lang w:val="zh-CN"/>
              </w:rPr>
              <w:t>explain</w:t>
            </w:r>
            <w:r w:rsidRPr="002C7D5F">
              <w:rPr>
                <w:strike/>
                <w:lang w:val="zh-CN"/>
              </w:rPr>
              <w:t xml:space="preserve"> </w:t>
            </w:r>
            <w:r w:rsidR="002C7D5F" w:rsidRPr="002C7D5F">
              <w:rPr>
                <w:color w:val="FF0000"/>
                <w:lang w:val="en-GB"/>
              </w:rPr>
              <w:t xml:space="preserve">explore </w:t>
            </w:r>
            <w:r>
              <w:rPr>
                <w:lang w:val="zh-CN"/>
              </w:rPr>
              <w:t>the reasons behind France's abandonment of the assimilation policy in West Africa to understand how it influences the current administrative systems in Uganda.</w:t>
            </w:r>
          </w:p>
          <w:p w14:paraId="48AFC468" w14:textId="77777777" w:rsidR="009F7EA6" w:rsidRDefault="00584C95" w:rsidP="00A3333E">
            <w:pPr>
              <w:pStyle w:val="ListParagraph"/>
              <w:numPr>
                <w:ilvl w:val="0"/>
                <w:numId w:val="20"/>
              </w:numPr>
              <w:spacing w:after="0" w:line="240" w:lineRule="auto"/>
            </w:pPr>
            <w:r>
              <w:t xml:space="preserve">In a role-play, learners simulate a meeting on abandoning the French assimilation policy, reflecting on Uganda's </w:t>
            </w:r>
            <w:r w:rsidR="007F0F5F">
              <w:t xml:space="preserve">colonial </w:t>
            </w:r>
            <w:r>
              <w:t>administrative development.</w:t>
            </w:r>
          </w:p>
          <w:p w14:paraId="1A0E9CBB" w14:textId="77777777" w:rsidR="009F7EA6" w:rsidRDefault="00584C95" w:rsidP="00A3333E">
            <w:pPr>
              <w:pStyle w:val="ListParagraph"/>
              <w:numPr>
                <w:ilvl w:val="0"/>
                <w:numId w:val="20"/>
              </w:numPr>
              <w:spacing w:after="0" w:line="240" w:lineRule="auto"/>
            </w:pPr>
            <w:r>
              <w:rPr>
                <w:lang w:val="zh-CN"/>
              </w:rPr>
              <w:t xml:space="preserve"> learners compare the economic policies of the French in West Africa and the British in East Africa and write a report</w:t>
            </w:r>
            <w:r w:rsidR="00EB3152">
              <w:t>.</w:t>
            </w:r>
          </w:p>
          <w:p w14:paraId="3D9F6855" w14:textId="6FC16874" w:rsidR="009F7EA6" w:rsidRDefault="00584C95" w:rsidP="00A3333E">
            <w:pPr>
              <w:pStyle w:val="ListParagraph"/>
              <w:numPr>
                <w:ilvl w:val="0"/>
                <w:numId w:val="20"/>
              </w:numPr>
              <w:spacing w:after="0" w:line="240" w:lineRule="auto"/>
            </w:pPr>
            <w:r>
              <w:t xml:space="preserve">In a group discussion, learners compare responses of African societies to colonial rule in both West and East </w:t>
            </w:r>
            <w:r w:rsidR="00DE6C77">
              <w:t>Africa.</w:t>
            </w:r>
            <w:r>
              <w:t xml:space="preserve"> </w:t>
            </w:r>
          </w:p>
          <w:p w14:paraId="277259C6" w14:textId="77777777" w:rsidR="009F7EA6" w:rsidRDefault="00584C95" w:rsidP="00A3333E">
            <w:pPr>
              <w:pStyle w:val="ListParagraph"/>
              <w:numPr>
                <w:ilvl w:val="0"/>
                <w:numId w:val="20"/>
              </w:numPr>
              <w:spacing w:after="0" w:line="240" w:lineRule="auto"/>
            </w:pPr>
            <w:r>
              <w:t xml:space="preserve">Learners analyse </w:t>
            </w:r>
            <w:commentRangeStart w:id="109"/>
            <w:r>
              <w:t xml:space="preserve">the 1900 Buganda agreement </w:t>
            </w:r>
            <w:commentRangeEnd w:id="109"/>
            <w:r w:rsidR="002C7D5F">
              <w:rPr>
                <w:rStyle w:val="CommentReference"/>
              </w:rPr>
              <w:commentReference w:id="109"/>
            </w:r>
            <w:r>
              <w:t>document to find out the collaboration levels between Buganda kingdom and the British</w:t>
            </w:r>
          </w:p>
          <w:p w14:paraId="68EAD30D" w14:textId="77777777" w:rsidR="009F7EA6" w:rsidRDefault="00584C95" w:rsidP="00A3333E">
            <w:pPr>
              <w:pStyle w:val="ListParagraph"/>
              <w:numPr>
                <w:ilvl w:val="0"/>
                <w:numId w:val="20"/>
              </w:numPr>
              <w:spacing w:after="0" w:line="240" w:lineRule="auto"/>
            </w:pPr>
            <w:r>
              <w:t xml:space="preserve">Learners search and present </w:t>
            </w:r>
            <w:r w:rsidR="00B0358D">
              <w:t xml:space="preserve">on the </w:t>
            </w:r>
            <w:commentRangeStart w:id="110"/>
            <w:r w:rsidR="00B0358D">
              <w:t xml:space="preserve">causes and the results of </w:t>
            </w:r>
            <w:proofErr w:type="spellStart"/>
            <w:r w:rsidR="00B0358D">
              <w:t>Majji-Majji</w:t>
            </w:r>
            <w:proofErr w:type="spellEnd"/>
            <w:r w:rsidR="00B0358D">
              <w:t xml:space="preserve"> rebellion of </w:t>
            </w:r>
            <w:r w:rsidR="0092684D">
              <w:t>1905-</w:t>
            </w:r>
            <w:commentRangeEnd w:id="110"/>
            <w:r w:rsidR="002C7D5F">
              <w:rPr>
                <w:rStyle w:val="CommentReference"/>
              </w:rPr>
              <w:commentReference w:id="110"/>
            </w:r>
            <w:r w:rsidR="0092684D">
              <w:t xml:space="preserve">07 </w:t>
            </w:r>
            <w:r w:rsidR="00B0358D">
              <w:t>in Tanganyika</w:t>
            </w:r>
          </w:p>
          <w:p w14:paraId="2DB16326" w14:textId="77777777" w:rsidR="002C7D5F" w:rsidRDefault="00584C95" w:rsidP="00A3333E">
            <w:pPr>
              <w:pStyle w:val="ListParagraph"/>
              <w:numPr>
                <w:ilvl w:val="0"/>
                <w:numId w:val="20"/>
              </w:numPr>
              <w:spacing w:after="0" w:line="240" w:lineRule="auto"/>
            </w:pPr>
            <w:r>
              <w:t xml:space="preserve">Learners brainstorm on the reasons </w:t>
            </w:r>
            <w:r w:rsidR="00B0358D">
              <w:t xml:space="preserve">for defeat of </w:t>
            </w:r>
            <w:proofErr w:type="spellStart"/>
            <w:r w:rsidR="00B0358D">
              <w:t>Majji-Majji</w:t>
            </w:r>
            <w:proofErr w:type="spellEnd"/>
            <w:r w:rsidR="00B0358D">
              <w:t xml:space="preserve"> rebellion</w:t>
            </w:r>
            <w:r w:rsidR="0092684D">
              <w:t xml:space="preserve"> in </w:t>
            </w:r>
            <w:r w:rsidR="00EB3152">
              <w:t xml:space="preserve">1907 </w:t>
            </w:r>
            <w:r w:rsidR="0092684D">
              <w:t xml:space="preserve">Tanganyika. </w:t>
            </w:r>
          </w:p>
          <w:p w14:paraId="61532FB9" w14:textId="77777777" w:rsidR="002C7D5F" w:rsidRDefault="002C7D5F" w:rsidP="002C7D5F">
            <w:pPr>
              <w:spacing w:after="0" w:line="240" w:lineRule="auto"/>
              <w:rPr>
                <w:color w:val="ED7D31" w:themeColor="accent2"/>
                <w:sz w:val="24"/>
                <w:szCs w:val="24"/>
              </w:rPr>
            </w:pPr>
          </w:p>
          <w:p w14:paraId="1EF54100" w14:textId="77777777" w:rsidR="002C7D5F" w:rsidRDefault="002C7D5F" w:rsidP="002C7D5F">
            <w:pPr>
              <w:spacing w:after="0" w:line="240" w:lineRule="auto"/>
              <w:jc w:val="both"/>
              <w:rPr>
                <w:sz w:val="24"/>
                <w:szCs w:val="24"/>
              </w:rPr>
            </w:pPr>
            <w:r w:rsidRPr="002C7D5F">
              <w:rPr>
                <w:b/>
                <w:sz w:val="24"/>
                <w:szCs w:val="24"/>
              </w:rPr>
              <w:t>Note:</w:t>
            </w:r>
            <w:r w:rsidRPr="002C7D5F">
              <w:rPr>
                <w:sz w:val="24"/>
                <w:szCs w:val="24"/>
              </w:rPr>
              <w:t xml:space="preserve"> </w:t>
            </w:r>
          </w:p>
          <w:p w14:paraId="13AF7690" w14:textId="5E5C88B4" w:rsidR="009F7EA6" w:rsidRDefault="002C7D5F" w:rsidP="002C7D5F">
            <w:pPr>
              <w:spacing w:after="0" w:line="240" w:lineRule="auto"/>
              <w:jc w:val="both"/>
            </w:pPr>
            <w:r w:rsidRPr="002C7D5F">
              <w:rPr>
                <w:color w:val="FF0000"/>
                <w:sz w:val="24"/>
                <w:szCs w:val="24"/>
              </w:rPr>
              <w:t xml:space="preserve">Where and when do the learners use written records and other sources of history to find out historical </w:t>
            </w:r>
            <w:r w:rsidRPr="002C7D5F">
              <w:rPr>
                <w:color w:val="FF0000"/>
                <w:sz w:val="24"/>
                <w:szCs w:val="24"/>
              </w:rPr>
              <w:lastRenderedPageBreak/>
              <w:t>information? Throughout this topic, learners are brainstorming, writing essays, debating and discussing basing on what they think or know. There is no reference made to documented history. Will they become historians who can analyse and derive inferences from documented events?</w:t>
            </w:r>
            <w:r w:rsidR="00B0358D" w:rsidRPr="002C7D5F">
              <w:rPr>
                <w:color w:val="FF0000"/>
              </w:rPr>
              <w:t xml:space="preserve"> </w:t>
            </w:r>
          </w:p>
        </w:tc>
        <w:tc>
          <w:tcPr>
            <w:tcW w:w="3117" w:type="dxa"/>
          </w:tcPr>
          <w:p w14:paraId="4D6427D0" w14:textId="5EF0111C" w:rsidR="0073591B" w:rsidRDefault="00584C95" w:rsidP="00A3333E">
            <w:pPr>
              <w:pStyle w:val="ListParagraph"/>
              <w:numPr>
                <w:ilvl w:val="0"/>
                <w:numId w:val="21"/>
              </w:numPr>
              <w:spacing w:after="0" w:line="240" w:lineRule="auto"/>
            </w:pPr>
            <w:r>
              <w:lastRenderedPageBreak/>
              <w:t xml:space="preserve">Observe learners during </w:t>
            </w:r>
            <w:r w:rsidRPr="003929A2">
              <w:rPr>
                <w:highlight w:val="yellow"/>
              </w:rPr>
              <w:t>a</w:t>
            </w:r>
            <w:r>
              <w:t xml:space="preserve"> debate on the effectiveness of the assimilation policy to gauge </w:t>
            </w:r>
            <w:r w:rsidR="00DE6C77">
              <w:t>their;</w:t>
            </w:r>
          </w:p>
          <w:p w14:paraId="16582491" w14:textId="77777777" w:rsidR="009F7EA6" w:rsidRDefault="0073591B" w:rsidP="0073591B">
            <w:pPr>
              <w:pStyle w:val="ListParagraph"/>
              <w:spacing w:after="0" w:line="240" w:lineRule="auto"/>
              <w:ind w:left="360"/>
            </w:pPr>
            <w:r>
              <w:t>-</w:t>
            </w:r>
            <w:r w:rsidR="00584C95">
              <w:t>listening skills and confidence.</w:t>
            </w:r>
          </w:p>
          <w:p w14:paraId="4E7F8586" w14:textId="77777777" w:rsidR="0073591B" w:rsidRPr="003929A2" w:rsidRDefault="0073591B" w:rsidP="00600375">
            <w:pPr>
              <w:spacing w:after="0" w:line="240" w:lineRule="auto"/>
              <w:ind w:left="357" w:right="357"/>
              <w:rPr>
                <w:rFonts w:ascii="Times New Roman" w:hAnsi="Times New Roman" w:cs="Times New Roman"/>
                <w:sz w:val="24"/>
                <w:szCs w:val="24"/>
                <w:highlight w:val="yellow"/>
              </w:rPr>
            </w:pPr>
            <w:commentRangeStart w:id="111"/>
            <w:r w:rsidRPr="003929A2">
              <w:rPr>
                <w:highlight w:val="yellow"/>
              </w:rPr>
              <w:t>-</w:t>
            </w:r>
            <w:r w:rsidRPr="003929A2">
              <w:rPr>
                <w:rFonts w:ascii="Times New Roman" w:hAnsi="Times New Roman" w:cs="Times New Roman"/>
                <w:sz w:val="24"/>
                <w:szCs w:val="24"/>
                <w:highlight w:val="yellow"/>
              </w:rPr>
              <w:t xml:space="preserve"> </w:t>
            </w:r>
            <w:r w:rsidR="00600375" w:rsidRPr="003929A2">
              <w:rPr>
                <w:rFonts w:ascii="Times New Roman" w:hAnsi="Times New Roman" w:cs="Times New Roman"/>
                <w:sz w:val="24"/>
                <w:szCs w:val="24"/>
                <w:highlight w:val="yellow"/>
              </w:rPr>
              <w:t>Level</w:t>
            </w:r>
            <w:r w:rsidRPr="003929A2">
              <w:rPr>
                <w:rFonts w:ascii="Times New Roman" w:hAnsi="Times New Roman" w:cs="Times New Roman"/>
                <w:sz w:val="24"/>
                <w:szCs w:val="24"/>
                <w:highlight w:val="yellow"/>
              </w:rPr>
              <w:t xml:space="preserve"> of managing goals and time.</w:t>
            </w:r>
          </w:p>
          <w:p w14:paraId="0D323E06" w14:textId="77777777" w:rsidR="00600375" w:rsidRPr="000F3C51" w:rsidRDefault="00600375" w:rsidP="00600375">
            <w:pPr>
              <w:spacing w:after="0" w:line="240" w:lineRule="auto"/>
              <w:ind w:left="357" w:right="357"/>
              <w:rPr>
                <w:rFonts w:ascii="Times New Roman" w:hAnsi="Times New Roman" w:cs="Times New Roman"/>
                <w:sz w:val="24"/>
                <w:szCs w:val="24"/>
              </w:rPr>
            </w:pPr>
            <w:r w:rsidRPr="003929A2">
              <w:rPr>
                <w:rFonts w:ascii="Times New Roman" w:hAnsi="Times New Roman" w:cs="Times New Roman"/>
                <w:sz w:val="24"/>
                <w:szCs w:val="24"/>
                <w:highlight w:val="yellow"/>
              </w:rPr>
              <w:t>-Accuracy of facts used.</w:t>
            </w:r>
            <w:r>
              <w:rPr>
                <w:rFonts w:ascii="Times New Roman" w:hAnsi="Times New Roman" w:cs="Times New Roman"/>
                <w:sz w:val="24"/>
                <w:szCs w:val="24"/>
              </w:rPr>
              <w:t xml:space="preserve"> </w:t>
            </w:r>
            <w:commentRangeEnd w:id="111"/>
            <w:r w:rsidR="001604E1">
              <w:rPr>
                <w:rStyle w:val="CommentReference"/>
              </w:rPr>
              <w:commentReference w:id="111"/>
            </w:r>
          </w:p>
          <w:p w14:paraId="5B822593" w14:textId="10B3DF63" w:rsidR="009F7EA6" w:rsidRPr="00600375" w:rsidRDefault="00600375" w:rsidP="00A3333E">
            <w:pPr>
              <w:pStyle w:val="ListParagraph"/>
              <w:numPr>
                <w:ilvl w:val="0"/>
                <w:numId w:val="21"/>
              </w:numPr>
              <w:spacing w:after="0" w:line="240" w:lineRule="auto"/>
              <w:rPr>
                <w:rFonts w:ascii="Times New Roman" w:hAnsi="Times New Roman" w:cs="Times New Roman"/>
              </w:rPr>
            </w:pPr>
            <w:r>
              <w:t xml:space="preserve">Dialogue with </w:t>
            </w:r>
            <w:r w:rsidR="00DE6C77">
              <w:t>learners to</w:t>
            </w:r>
            <w:r w:rsidR="00584C95">
              <w:t xml:space="preserve"> assess their ability to argue</w:t>
            </w:r>
            <w:r w:rsidR="00ED63C7">
              <w:t xml:space="preserve"> out</w:t>
            </w:r>
            <w:r w:rsidR="00584C95">
              <w:t xml:space="preserve"> the reasons why the French later abandoned the </w:t>
            </w:r>
            <w:r w:rsidR="00584C95" w:rsidRPr="00600375">
              <w:rPr>
                <w:rFonts w:ascii="Times New Roman" w:hAnsi="Times New Roman" w:cs="Times New Roman"/>
              </w:rPr>
              <w:t>Assimilation policy in West Africa</w:t>
            </w:r>
            <w:r w:rsidR="0073591B" w:rsidRPr="00600375">
              <w:rPr>
                <w:rFonts w:ascii="Times New Roman" w:hAnsi="Times New Roman" w:cs="Times New Roman"/>
              </w:rPr>
              <w:t xml:space="preserve"> and </w:t>
            </w:r>
            <w:commentRangeStart w:id="112"/>
            <w:r w:rsidR="0073591B" w:rsidRPr="00600375">
              <w:rPr>
                <w:rFonts w:ascii="Times New Roman" w:hAnsi="Times New Roman" w:cs="Times New Roman"/>
              </w:rPr>
              <w:t>find out;</w:t>
            </w:r>
          </w:p>
          <w:p w14:paraId="2AE8577D" w14:textId="77777777" w:rsidR="0073591B" w:rsidRPr="00600375" w:rsidRDefault="0073591B" w:rsidP="0073591B">
            <w:pPr>
              <w:pStyle w:val="ListParagraph"/>
              <w:spacing w:after="0" w:line="240" w:lineRule="auto"/>
              <w:ind w:left="360"/>
              <w:rPr>
                <w:rFonts w:ascii="Times New Roman" w:hAnsi="Times New Roman" w:cs="Times New Roman"/>
              </w:rPr>
            </w:pPr>
            <w:r w:rsidRPr="00600375">
              <w:rPr>
                <w:rFonts w:ascii="Times New Roman" w:hAnsi="Times New Roman" w:cs="Times New Roman"/>
              </w:rPr>
              <w:t>-if they can talk confidently</w:t>
            </w:r>
          </w:p>
          <w:p w14:paraId="2E711D25" w14:textId="77777777" w:rsidR="00600375" w:rsidRPr="00600375" w:rsidRDefault="00600375" w:rsidP="0073591B">
            <w:pPr>
              <w:pStyle w:val="ListParagraph"/>
              <w:spacing w:after="0" w:line="240" w:lineRule="auto"/>
              <w:ind w:left="360"/>
              <w:rPr>
                <w:rFonts w:ascii="Times New Roman" w:hAnsi="Times New Roman" w:cs="Times New Roman"/>
              </w:rPr>
            </w:pPr>
            <w:r w:rsidRPr="00600375">
              <w:rPr>
                <w:rFonts w:ascii="Times New Roman" w:hAnsi="Times New Roman" w:cs="Times New Roman"/>
              </w:rPr>
              <w:lastRenderedPageBreak/>
              <w:t>-</w:t>
            </w:r>
            <w:r w:rsidRPr="00600375">
              <w:rPr>
                <w:rFonts w:ascii="Times New Roman" w:hAnsi="Times New Roman" w:cs="Times New Roman"/>
                <w:sz w:val="24"/>
                <w:szCs w:val="24"/>
              </w:rPr>
              <w:t xml:space="preserve"> if they recognize the need to consult others in order to achieve personal goals.  </w:t>
            </w:r>
            <w:commentRangeEnd w:id="112"/>
            <w:r w:rsidR="003929A2">
              <w:rPr>
                <w:rStyle w:val="CommentReference"/>
              </w:rPr>
              <w:commentReference w:id="112"/>
            </w:r>
          </w:p>
          <w:p w14:paraId="4477D9E6" w14:textId="77777777" w:rsidR="009F7EA6" w:rsidRDefault="00584C95" w:rsidP="00A3333E">
            <w:pPr>
              <w:pStyle w:val="ListParagraph"/>
              <w:numPr>
                <w:ilvl w:val="0"/>
                <w:numId w:val="21"/>
              </w:numPr>
              <w:spacing w:after="0" w:line="240" w:lineRule="auto"/>
            </w:pPr>
            <w:r>
              <w:t>Evaluate the</w:t>
            </w:r>
            <w:r w:rsidR="00600375">
              <w:t xml:space="preserve"> relevancy,</w:t>
            </w:r>
            <w:r>
              <w:t xml:space="preserve"> accuracy and coherency of learners' reports comparing French and British colonial administrations </w:t>
            </w:r>
            <w:r w:rsidR="00600375">
              <w:t xml:space="preserve">systems </w:t>
            </w:r>
            <w:r>
              <w:t>in Africa</w:t>
            </w:r>
          </w:p>
          <w:p w14:paraId="44EF3501" w14:textId="77777777" w:rsidR="009F7EA6" w:rsidRDefault="00584C95" w:rsidP="00A3333E">
            <w:pPr>
              <w:pStyle w:val="ListParagraph"/>
              <w:numPr>
                <w:ilvl w:val="0"/>
                <w:numId w:val="21"/>
              </w:numPr>
              <w:spacing w:after="0" w:line="240" w:lineRule="auto"/>
            </w:pPr>
            <w:r>
              <w:t xml:space="preserve">Assess learners' accuracy and logical presentation of historical facts during class discussions on French and British colonial administration in Africa. </w:t>
            </w:r>
          </w:p>
        </w:tc>
      </w:tr>
    </w:tbl>
    <w:p w14:paraId="22EFEBDB" w14:textId="1283BDFB" w:rsidR="009F7EA6" w:rsidRDefault="009F7EA6">
      <w:pPr>
        <w:rPr>
          <w:b/>
        </w:rPr>
      </w:pPr>
    </w:p>
    <w:p w14:paraId="78512EDD" w14:textId="77777777" w:rsidR="00DD11AF" w:rsidRDefault="00DD11AF">
      <w:pPr>
        <w:rPr>
          <w:b/>
        </w:rPr>
      </w:pPr>
    </w:p>
    <w:p w14:paraId="23A9571C" w14:textId="2548E3A0" w:rsidR="009F7EA6" w:rsidRDefault="00584C95">
      <w:pPr>
        <w:rPr>
          <w:b/>
        </w:rPr>
      </w:pPr>
      <w:r>
        <w:rPr>
          <w:b/>
        </w:rPr>
        <w:t xml:space="preserve">TERM  3                                                                                                    </w:t>
      </w:r>
    </w:p>
    <w:p w14:paraId="327FA344" w14:textId="77777777" w:rsidR="009F7EA6" w:rsidRDefault="00584C95">
      <w:pPr>
        <w:rPr>
          <w:b/>
        </w:rPr>
      </w:pPr>
      <w:r>
        <w:rPr>
          <w:b/>
        </w:rPr>
        <w:t xml:space="preserve">CLASS: SENIOR 5                                                                                 PERIODS:   16                                                               </w:t>
      </w:r>
    </w:p>
    <w:p w14:paraId="65A7363A" w14:textId="6B7B5D45" w:rsidR="009F7EA6" w:rsidRDefault="00584C95">
      <w:pPr>
        <w:rPr>
          <w:b/>
        </w:rPr>
      </w:pPr>
      <w:r>
        <w:rPr>
          <w:b/>
        </w:rPr>
        <w:t>TO</w:t>
      </w:r>
      <w:r>
        <w:rPr>
          <w:b/>
          <w:sz w:val="24"/>
          <w:szCs w:val="24"/>
        </w:rPr>
        <w:t>PIC 7:</w:t>
      </w:r>
      <w:r>
        <w:rPr>
          <w:sz w:val="24"/>
          <w:szCs w:val="24"/>
        </w:rPr>
        <w:t xml:space="preserve"> </w:t>
      </w:r>
      <w:r>
        <w:t xml:space="preserve">   </w:t>
      </w:r>
      <w:r>
        <w:rPr>
          <w:rFonts w:ascii="Times New Roman" w:hAnsi="Times New Roman" w:cs="Times New Roman"/>
          <w:sz w:val="24"/>
          <w:szCs w:val="24"/>
        </w:rPr>
        <w:t xml:space="preserve">Foreign struggles for economic resources and </w:t>
      </w:r>
      <w:r w:rsidR="00DD11AF" w:rsidRPr="00DD11AF">
        <w:rPr>
          <w:rFonts w:ascii="Times New Roman" w:hAnsi="Times New Roman" w:cs="Times New Roman"/>
          <w:color w:val="FF0000"/>
          <w:sz w:val="24"/>
          <w:szCs w:val="24"/>
        </w:rPr>
        <w:t>the</w:t>
      </w:r>
      <w:r w:rsidR="00DD11AF">
        <w:rPr>
          <w:rFonts w:ascii="Times New Roman" w:hAnsi="Times New Roman" w:cs="Times New Roman"/>
          <w:sz w:val="24"/>
          <w:szCs w:val="24"/>
        </w:rPr>
        <w:t xml:space="preserve"> </w:t>
      </w:r>
      <w:r>
        <w:rPr>
          <w:rFonts w:ascii="Times New Roman" w:hAnsi="Times New Roman" w:cs="Times New Roman"/>
          <w:sz w:val="24"/>
          <w:szCs w:val="24"/>
        </w:rPr>
        <w:t>unification in South Africa</w:t>
      </w:r>
    </w:p>
    <w:p w14:paraId="5AD836B2" w14:textId="2697D2F5" w:rsidR="009F7EA6" w:rsidRDefault="00584C95">
      <w:r>
        <w:rPr>
          <w:b/>
        </w:rPr>
        <w:t xml:space="preserve">TOPIC COMPETENCY: </w:t>
      </w:r>
      <w:commentRangeStart w:id="113"/>
      <w:r>
        <w:t xml:space="preserve">The learner analyses the Anglo-Boer conflicts, the treaty of </w:t>
      </w:r>
      <w:r>
        <w:rPr>
          <w:rFonts w:ascii="Times New Roman" w:hAnsi="Times New Roman" w:cs="Times New Roman"/>
          <w:sz w:val="24"/>
          <w:szCs w:val="24"/>
          <w:lang w:val="zh-CN"/>
        </w:rPr>
        <w:t>Vereeniging</w:t>
      </w:r>
      <w:r>
        <w:t xml:space="preserve"> and the 1910 Act of union to appreciate the lessons for unity, governance and addressing </w:t>
      </w:r>
      <w:r w:rsidRPr="00DD11AF">
        <w:rPr>
          <w:highlight w:val="yellow"/>
        </w:rPr>
        <w:t xml:space="preserve">social </w:t>
      </w:r>
      <w:r w:rsidR="00F5202A" w:rsidRPr="00DD11AF">
        <w:rPr>
          <w:highlight w:val="yellow"/>
        </w:rPr>
        <w:t>–economic</w:t>
      </w:r>
      <w:r w:rsidR="00DD11AF">
        <w:t xml:space="preserve"> </w:t>
      </w:r>
      <w:r w:rsidR="00DD11AF" w:rsidRPr="00F307F5">
        <w:rPr>
          <w:color w:val="FF0000"/>
        </w:rPr>
        <w:t>socio-economic</w:t>
      </w:r>
      <w:r w:rsidR="00F5202A">
        <w:t xml:space="preserve"> </w:t>
      </w:r>
      <w:r>
        <w:t xml:space="preserve">injustices in Africa </w:t>
      </w:r>
      <w:commentRangeEnd w:id="113"/>
      <w:r w:rsidR="00DD11AF">
        <w:rPr>
          <w:rStyle w:val="CommentReference"/>
        </w:rPr>
        <w:commentReference w:id="113"/>
      </w:r>
    </w:p>
    <w:tbl>
      <w:tblPr>
        <w:tblStyle w:val="TableGrid"/>
        <w:tblW w:w="0" w:type="auto"/>
        <w:tblLook w:val="04A0" w:firstRow="1" w:lastRow="0" w:firstColumn="1" w:lastColumn="0" w:noHBand="0" w:noVBand="1"/>
      </w:tblPr>
      <w:tblGrid>
        <w:gridCol w:w="3116"/>
        <w:gridCol w:w="3117"/>
        <w:gridCol w:w="3117"/>
      </w:tblGrid>
      <w:tr w:rsidR="009F7EA6" w14:paraId="36630793" w14:textId="77777777" w:rsidTr="00EA592B">
        <w:tc>
          <w:tcPr>
            <w:tcW w:w="3116" w:type="dxa"/>
            <w:shd w:val="clear" w:color="auto" w:fill="A8D08D" w:themeFill="accent6" w:themeFillTint="99"/>
          </w:tcPr>
          <w:p w14:paraId="33B72C86" w14:textId="77777777" w:rsidR="009F7EA6" w:rsidRDefault="00584C95">
            <w:pPr>
              <w:spacing w:after="0" w:line="360" w:lineRule="auto"/>
              <w:rPr>
                <w:b/>
                <w:sz w:val="24"/>
                <w:szCs w:val="24"/>
              </w:rPr>
            </w:pPr>
            <w:r>
              <w:rPr>
                <w:b/>
                <w:sz w:val="24"/>
                <w:szCs w:val="24"/>
              </w:rPr>
              <w:t>Learning Outcomes</w:t>
            </w:r>
          </w:p>
          <w:p w14:paraId="1533CCB3" w14:textId="77777777" w:rsidR="009F7EA6" w:rsidRDefault="00584C95">
            <w:pPr>
              <w:spacing w:after="0" w:line="360" w:lineRule="auto"/>
            </w:pPr>
            <w:r>
              <w:t>The learner should be able to;</w:t>
            </w:r>
          </w:p>
        </w:tc>
        <w:tc>
          <w:tcPr>
            <w:tcW w:w="3117" w:type="dxa"/>
            <w:shd w:val="clear" w:color="auto" w:fill="A8D08D" w:themeFill="accent6" w:themeFillTint="99"/>
          </w:tcPr>
          <w:p w14:paraId="7F40B575"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707E3FD0" w14:textId="77777777" w:rsidR="009F7EA6" w:rsidRDefault="00584C95">
            <w:pPr>
              <w:spacing w:after="0" w:line="360" w:lineRule="auto"/>
              <w:rPr>
                <w:b/>
              </w:rPr>
            </w:pPr>
            <w:r>
              <w:rPr>
                <w:b/>
              </w:rPr>
              <w:t xml:space="preserve">Sample Assessment Strategy </w:t>
            </w:r>
          </w:p>
        </w:tc>
      </w:tr>
      <w:tr w:rsidR="009F7EA6" w14:paraId="39D74606" w14:textId="77777777">
        <w:tc>
          <w:tcPr>
            <w:tcW w:w="3116" w:type="dxa"/>
          </w:tcPr>
          <w:p w14:paraId="1026535E" w14:textId="77777777" w:rsidR="009F7EA6" w:rsidRDefault="00584C95" w:rsidP="00A3333E">
            <w:pPr>
              <w:pStyle w:val="ListParagraph"/>
              <w:numPr>
                <w:ilvl w:val="0"/>
                <w:numId w:val="22"/>
              </w:numPr>
              <w:spacing w:after="0" w:line="240" w:lineRule="auto"/>
              <w:rPr>
                <w:rFonts w:ascii="Times New Roman" w:hAnsi="Times New Roman" w:cs="Times New Roman"/>
                <w:sz w:val="24"/>
                <w:szCs w:val="24"/>
                <w:lang w:val="zh-CN"/>
              </w:rPr>
            </w:pPr>
            <w:r>
              <w:rPr>
                <w:rFonts w:ascii="Times New Roman" w:hAnsi="Times New Roman" w:cs="Times New Roman"/>
                <w:sz w:val="24"/>
                <w:szCs w:val="24"/>
              </w:rPr>
              <w:t>Analyse</w:t>
            </w:r>
            <w:r>
              <w:rPr>
                <w:rFonts w:ascii="Times New Roman" w:hAnsi="Times New Roman" w:cs="Times New Roman"/>
                <w:sz w:val="24"/>
                <w:szCs w:val="24"/>
                <w:lang w:val="zh-CN"/>
              </w:rPr>
              <w:t xml:space="preserve"> the causes and effects of the Anglo-Boer conflicts of 1880–1902 in South Africa to demonstrate how minority groups can build national unity, particularly when facing external aggression. (gs,v,a)</w:t>
            </w:r>
          </w:p>
          <w:p w14:paraId="29590322" w14:textId="77777777" w:rsidR="009F7EA6" w:rsidRDefault="009F7EA6">
            <w:pPr>
              <w:pStyle w:val="ListParagraph"/>
              <w:spacing w:after="0" w:line="240" w:lineRule="auto"/>
              <w:ind w:left="360"/>
              <w:rPr>
                <w:rFonts w:ascii="Times New Roman" w:hAnsi="Times New Roman" w:cs="Times New Roman"/>
                <w:sz w:val="24"/>
                <w:szCs w:val="24"/>
                <w:lang w:val="zh-CN"/>
              </w:rPr>
            </w:pPr>
          </w:p>
          <w:p w14:paraId="56D9FBDA" w14:textId="2466CAB4" w:rsidR="009F7EA6" w:rsidRDefault="00584C95" w:rsidP="00A3333E">
            <w:pPr>
              <w:pStyle w:val="ListParagraph"/>
              <w:numPr>
                <w:ilvl w:val="0"/>
                <w:numId w:val="22"/>
              </w:numPr>
              <w:spacing w:after="0" w:line="240" w:lineRule="auto"/>
              <w:rPr>
                <w:rFonts w:ascii="Times New Roman" w:hAnsi="Times New Roman" w:cs="Times New Roman"/>
                <w:sz w:val="24"/>
                <w:szCs w:val="24"/>
                <w:lang w:val="zh-CN"/>
              </w:rPr>
            </w:pPr>
            <w:commentRangeStart w:id="114"/>
            <w:r>
              <w:rPr>
                <w:rFonts w:ascii="Times New Roman" w:hAnsi="Times New Roman" w:cs="Times New Roman"/>
                <w:sz w:val="24"/>
                <w:szCs w:val="24"/>
                <w:lang w:val="zh-CN"/>
              </w:rPr>
              <w:t>Evaluate</w:t>
            </w:r>
            <w:commentRangeEnd w:id="114"/>
            <w:r w:rsidR="00321921">
              <w:rPr>
                <w:rStyle w:val="CommentReference"/>
              </w:rPr>
              <w:commentReference w:id="114"/>
            </w:r>
            <w:r>
              <w:rPr>
                <w:rFonts w:ascii="Times New Roman" w:hAnsi="Times New Roman" w:cs="Times New Roman"/>
                <w:sz w:val="24"/>
                <w:szCs w:val="24"/>
                <w:lang w:val="zh-CN"/>
              </w:rPr>
              <w:t xml:space="preserve"> </w:t>
            </w:r>
            <w:r w:rsidR="00DD11AF" w:rsidRPr="00DD11AF">
              <w:rPr>
                <w:rFonts w:ascii="Times New Roman" w:hAnsi="Times New Roman" w:cs="Times New Roman"/>
                <w:color w:val="FF0000"/>
                <w:sz w:val="24"/>
                <w:szCs w:val="24"/>
                <w:lang w:val="en-GB"/>
              </w:rPr>
              <w:t>Examine</w:t>
            </w:r>
            <w:r w:rsidR="00DD11AF">
              <w:rPr>
                <w:rFonts w:ascii="Times New Roman" w:hAnsi="Times New Roman" w:cs="Times New Roman"/>
                <w:sz w:val="24"/>
                <w:szCs w:val="24"/>
                <w:lang w:val="en-GB"/>
              </w:rPr>
              <w:t xml:space="preserve"> </w:t>
            </w:r>
            <w:r>
              <w:rPr>
                <w:rFonts w:ascii="Times New Roman" w:hAnsi="Times New Roman" w:cs="Times New Roman"/>
                <w:sz w:val="24"/>
                <w:szCs w:val="24"/>
                <w:lang w:val="zh-CN"/>
              </w:rPr>
              <w:t xml:space="preserve">the impact of the </w:t>
            </w:r>
            <w:r w:rsidRPr="00DD11AF">
              <w:rPr>
                <w:rFonts w:ascii="Times New Roman" w:hAnsi="Times New Roman" w:cs="Times New Roman"/>
                <w:strike/>
                <w:sz w:val="24"/>
                <w:szCs w:val="24"/>
                <w:highlight w:val="yellow"/>
                <w:lang w:val="zh-CN"/>
              </w:rPr>
              <w:t>signing of the</w:t>
            </w:r>
            <w:r w:rsidRPr="00DD11AF">
              <w:rPr>
                <w:rFonts w:ascii="Times New Roman" w:hAnsi="Times New Roman" w:cs="Times New Roman"/>
                <w:strike/>
                <w:sz w:val="24"/>
                <w:szCs w:val="24"/>
                <w:lang w:val="zh-CN"/>
              </w:rPr>
              <w:t xml:space="preserve"> </w:t>
            </w:r>
            <w:r>
              <w:rPr>
                <w:rFonts w:ascii="Times New Roman" w:hAnsi="Times New Roman" w:cs="Times New Roman"/>
                <w:sz w:val="24"/>
                <w:szCs w:val="24"/>
                <w:lang w:val="zh-CN"/>
              </w:rPr>
              <w:t xml:space="preserve">Treaty of Vereeniging on </w:t>
            </w:r>
            <w:r w:rsidRPr="00C20701">
              <w:rPr>
                <w:rFonts w:ascii="Times New Roman" w:hAnsi="Times New Roman" w:cs="Times New Roman"/>
                <w:color w:val="FF0000"/>
                <w:sz w:val="24"/>
                <w:szCs w:val="24"/>
                <w:lang w:val="zh-CN"/>
              </w:rPr>
              <w:t>South</w:t>
            </w:r>
            <w:r w:rsidR="00C20701" w:rsidRPr="00C20701">
              <w:rPr>
                <w:rFonts w:ascii="Times New Roman" w:hAnsi="Times New Roman" w:cs="Times New Roman"/>
                <w:color w:val="FF0000"/>
                <w:sz w:val="24"/>
                <w:szCs w:val="24"/>
                <w:lang w:val="en-GB"/>
              </w:rPr>
              <w:t>Africa</w:t>
            </w:r>
            <w:r w:rsidR="00C20701">
              <w:rPr>
                <w:rFonts w:ascii="Times New Roman" w:hAnsi="Times New Roman" w:cs="Times New Roman"/>
                <w:sz w:val="24"/>
                <w:szCs w:val="24"/>
                <w:lang w:val="en-GB"/>
              </w:rPr>
              <w:t xml:space="preserve"> </w:t>
            </w:r>
            <w:r>
              <w:rPr>
                <w:rFonts w:ascii="Times New Roman" w:hAnsi="Times New Roman" w:cs="Times New Roman"/>
                <w:sz w:val="24"/>
                <w:szCs w:val="24"/>
                <w:lang w:val="zh-CN"/>
              </w:rPr>
              <w:t xml:space="preserve"> </w:t>
            </w:r>
            <w:r w:rsidRPr="00C20701">
              <w:rPr>
                <w:rFonts w:ascii="Times New Roman" w:hAnsi="Times New Roman" w:cs="Times New Roman"/>
                <w:strike/>
                <w:sz w:val="24"/>
                <w:szCs w:val="24"/>
                <w:highlight w:val="yellow"/>
                <w:lang w:val="zh-CN"/>
              </w:rPr>
              <w:t>African history</w:t>
            </w:r>
            <w:r>
              <w:rPr>
                <w:rFonts w:ascii="Times New Roman" w:hAnsi="Times New Roman" w:cs="Times New Roman"/>
                <w:sz w:val="24"/>
                <w:szCs w:val="24"/>
                <w:lang w:val="zh-CN"/>
              </w:rPr>
              <w:t xml:space="preserve"> to draw lessons for inclusive governance and addressing colonial legacies in contemporary African nations (gs,v,a)</w:t>
            </w:r>
          </w:p>
          <w:p w14:paraId="039FC57F" w14:textId="77777777" w:rsidR="009F7EA6" w:rsidRDefault="009F7EA6">
            <w:pPr>
              <w:pStyle w:val="ListParagraph"/>
              <w:spacing w:after="0" w:line="240" w:lineRule="auto"/>
              <w:rPr>
                <w:rFonts w:ascii="Times New Roman" w:hAnsi="Times New Roman" w:cs="Times New Roman"/>
                <w:sz w:val="24"/>
                <w:szCs w:val="24"/>
              </w:rPr>
            </w:pPr>
          </w:p>
          <w:p w14:paraId="236850CF" w14:textId="77777777" w:rsidR="009F7EA6" w:rsidRDefault="00584C95" w:rsidP="00A3333E">
            <w:pPr>
              <w:pStyle w:val="ListParagraph"/>
              <w:numPr>
                <w:ilvl w:val="0"/>
                <w:numId w:val="22"/>
              </w:numPr>
              <w:spacing w:after="0" w:line="240" w:lineRule="auto"/>
              <w:rPr>
                <w:rFonts w:ascii="Times New Roman" w:hAnsi="Times New Roman" w:cs="Times New Roman"/>
                <w:sz w:val="24"/>
                <w:szCs w:val="24"/>
                <w:lang w:val="zh-CN"/>
              </w:rPr>
            </w:pPr>
            <w:r>
              <w:rPr>
                <w:rFonts w:ascii="Times New Roman" w:hAnsi="Times New Roman" w:cs="Times New Roman"/>
                <w:sz w:val="24"/>
                <w:szCs w:val="24"/>
              </w:rPr>
              <w:lastRenderedPageBreak/>
              <w:t>Assess the significance of the 1910 Act of Union in South African history to understand how governments can use laws to justify injustice in society (</w:t>
            </w:r>
            <w:proofErr w:type="spellStart"/>
            <w:proofErr w:type="gramStart"/>
            <w:r>
              <w:rPr>
                <w:rFonts w:ascii="Times New Roman" w:hAnsi="Times New Roman" w:cs="Times New Roman"/>
                <w:sz w:val="24"/>
                <w:szCs w:val="24"/>
              </w:rPr>
              <w:t>gs,v</w:t>
            </w:r>
            <w:proofErr w:type="gramEnd"/>
            <w:r>
              <w:rPr>
                <w:rFonts w:ascii="Times New Roman" w:hAnsi="Times New Roman" w:cs="Times New Roman"/>
                <w:sz w:val="24"/>
                <w:szCs w:val="24"/>
              </w:rPr>
              <w:t>,a</w:t>
            </w:r>
            <w:proofErr w:type="spellEnd"/>
            <w:r>
              <w:rPr>
                <w:rFonts w:ascii="Times New Roman" w:hAnsi="Times New Roman" w:cs="Times New Roman"/>
                <w:sz w:val="24"/>
                <w:szCs w:val="24"/>
              </w:rPr>
              <w:t>)</w:t>
            </w:r>
          </w:p>
          <w:p w14:paraId="73F0ED76" w14:textId="77777777" w:rsidR="009F7EA6" w:rsidRDefault="009F7EA6">
            <w:pPr>
              <w:spacing w:after="0" w:line="240" w:lineRule="auto"/>
              <w:rPr>
                <w:rFonts w:ascii="Times New Roman" w:hAnsi="Times New Roman" w:cs="Times New Roman"/>
                <w:sz w:val="24"/>
                <w:szCs w:val="24"/>
                <w:lang w:val="zh-CN"/>
              </w:rPr>
            </w:pPr>
          </w:p>
        </w:tc>
        <w:tc>
          <w:tcPr>
            <w:tcW w:w="3117" w:type="dxa"/>
          </w:tcPr>
          <w:p w14:paraId="7CD2C704" w14:textId="77777777" w:rsidR="00AA0E89" w:rsidRDefault="00AA0E89" w:rsidP="00AA0E89">
            <w:pPr>
              <w:pStyle w:val="ListParagraph"/>
              <w:numPr>
                <w:ilvl w:val="0"/>
                <w:numId w:val="23"/>
              </w:numPr>
              <w:spacing w:after="0" w:line="240" w:lineRule="auto"/>
            </w:pPr>
            <w:r>
              <w:lastRenderedPageBreak/>
              <w:t xml:space="preserve">In groups, </w:t>
            </w:r>
            <w:commentRangeStart w:id="115"/>
            <w:r>
              <w:t>learners search and present the causes and effects of the Anglo-Boer conflicts</w:t>
            </w:r>
            <w:commentRangeEnd w:id="115"/>
            <w:r w:rsidR="00DD11AF">
              <w:rPr>
                <w:rStyle w:val="CommentReference"/>
              </w:rPr>
              <w:commentReference w:id="115"/>
            </w:r>
            <w:r>
              <w:t xml:space="preserve"> to explore how the Boers built resilience against external threats.</w:t>
            </w:r>
          </w:p>
          <w:p w14:paraId="3D29EE19" w14:textId="77777777" w:rsidR="009F7EA6" w:rsidRDefault="00584C95" w:rsidP="00A3333E">
            <w:pPr>
              <w:pStyle w:val="ListParagraph"/>
              <w:numPr>
                <w:ilvl w:val="0"/>
                <w:numId w:val="23"/>
              </w:numPr>
              <w:spacing w:after="0" w:line="240" w:lineRule="auto"/>
            </w:pPr>
            <w:r>
              <w:t xml:space="preserve">In a </w:t>
            </w:r>
            <w:commentRangeStart w:id="116"/>
            <w:r>
              <w:t>story telling session, learners explain the long-time relationship between the Dutch, the British and the Africans</w:t>
            </w:r>
            <w:commentRangeEnd w:id="116"/>
            <w:r w:rsidR="00C20701">
              <w:rPr>
                <w:rStyle w:val="CommentReference"/>
              </w:rPr>
              <w:commentReference w:id="116"/>
            </w:r>
            <w:r>
              <w:t xml:space="preserve"> in South Africa</w:t>
            </w:r>
            <w:r w:rsidR="007F0F5F">
              <w:t xml:space="preserve"> before apartheid regime</w:t>
            </w:r>
            <w:r>
              <w:t xml:space="preserve">. </w:t>
            </w:r>
          </w:p>
          <w:p w14:paraId="0CA0027D" w14:textId="28AFB7B3" w:rsidR="009F7EA6" w:rsidRDefault="00325782" w:rsidP="00A3333E">
            <w:pPr>
              <w:pStyle w:val="ListParagraph"/>
              <w:numPr>
                <w:ilvl w:val="0"/>
                <w:numId w:val="23"/>
              </w:numPr>
              <w:spacing w:after="0" w:line="240" w:lineRule="auto"/>
            </w:pPr>
            <w:r>
              <w:t xml:space="preserve">In a drama </w:t>
            </w:r>
            <w:r w:rsidR="009071FE">
              <w:t xml:space="preserve">session, </w:t>
            </w:r>
            <w:r w:rsidR="00DD11AF">
              <w:t>learners show how</w:t>
            </w:r>
            <w:r w:rsidR="00584C95">
              <w:t xml:space="preserve"> minority gr</w:t>
            </w:r>
            <w:r>
              <w:t>oups</w:t>
            </w:r>
            <w:r w:rsidR="00584C95">
              <w:t xml:space="preserve"> can contribute to national unity when facing external threats </w:t>
            </w:r>
          </w:p>
          <w:p w14:paraId="718C1ADF" w14:textId="77777777" w:rsidR="009F7EA6" w:rsidRDefault="00584C95" w:rsidP="00A3333E">
            <w:pPr>
              <w:pStyle w:val="ListParagraph"/>
              <w:numPr>
                <w:ilvl w:val="0"/>
                <w:numId w:val="23"/>
              </w:numPr>
              <w:spacing w:after="0" w:line="240" w:lineRule="auto"/>
            </w:pPr>
            <w:commentRangeStart w:id="117"/>
            <w:r>
              <w:t xml:space="preserve">In a document analysis, learners read an extract from the Treaty of </w:t>
            </w:r>
            <w:r>
              <w:lastRenderedPageBreak/>
              <w:t>Vereeniging and discuss the lessons it offers for c</w:t>
            </w:r>
            <w:r w:rsidR="007F0F5F">
              <w:t>ontemporary African governance.</w:t>
            </w:r>
            <w:commentRangeEnd w:id="117"/>
            <w:r w:rsidR="00C20701">
              <w:rPr>
                <w:rStyle w:val="CommentReference"/>
              </w:rPr>
              <w:commentReference w:id="117"/>
            </w:r>
          </w:p>
          <w:p w14:paraId="26EFD653" w14:textId="77777777" w:rsidR="009F7EA6" w:rsidRDefault="00584C95" w:rsidP="00A3333E">
            <w:pPr>
              <w:pStyle w:val="ListParagraph"/>
              <w:numPr>
                <w:ilvl w:val="0"/>
                <w:numId w:val="23"/>
              </w:numPr>
              <w:spacing w:after="0" w:line="240" w:lineRule="auto"/>
            </w:pPr>
            <w:commentRangeStart w:id="118"/>
            <w:r>
              <w:t xml:space="preserve">Learners write a letter from the perspective of a Black </w:t>
            </w:r>
            <w:commentRangeEnd w:id="118"/>
            <w:r w:rsidR="00C20701">
              <w:rPr>
                <w:rStyle w:val="CommentReference"/>
              </w:rPr>
              <w:commentReference w:id="118"/>
            </w:r>
            <w:r>
              <w:t>South African during the signing of the Vereeniging Treaty, reflecting on its impact on the country’s history.</w:t>
            </w:r>
          </w:p>
          <w:p w14:paraId="59FDE4A0" w14:textId="77777777" w:rsidR="009F7EA6" w:rsidRDefault="00584C95" w:rsidP="00A3333E">
            <w:pPr>
              <w:pStyle w:val="ListParagraph"/>
              <w:numPr>
                <w:ilvl w:val="0"/>
                <w:numId w:val="23"/>
              </w:numPr>
              <w:spacing w:after="0" w:line="240" w:lineRule="auto"/>
            </w:pPr>
            <w:r>
              <w:t xml:space="preserve">In small groups, learners </w:t>
            </w:r>
            <w:commentRangeStart w:id="119"/>
            <w:r>
              <w:t xml:space="preserve">analyse how the 1910 Act of Union created legal structures </w:t>
            </w:r>
            <w:commentRangeEnd w:id="119"/>
            <w:r w:rsidR="000043E4">
              <w:rPr>
                <w:rStyle w:val="CommentReference"/>
              </w:rPr>
              <w:commentReference w:id="119"/>
            </w:r>
            <w:r>
              <w:t>that justified inequality and injustices</w:t>
            </w:r>
            <w:r w:rsidR="00AA0E89">
              <w:t xml:space="preserve"> and present to class</w:t>
            </w:r>
            <w:r>
              <w:t>.</w:t>
            </w:r>
          </w:p>
          <w:p w14:paraId="7C38A9FC" w14:textId="77777777" w:rsidR="009F7EA6" w:rsidRDefault="00584C95" w:rsidP="00A3333E">
            <w:pPr>
              <w:pStyle w:val="ListParagraph"/>
              <w:numPr>
                <w:ilvl w:val="0"/>
                <w:numId w:val="23"/>
              </w:numPr>
              <w:spacing w:after="0" w:line="240" w:lineRule="auto"/>
            </w:pPr>
            <w:r>
              <w:t xml:space="preserve">In a brainstorm session, learners present ideas on how modern governments can use laws to promote justice rather than perpetuate injustice. </w:t>
            </w:r>
          </w:p>
        </w:tc>
        <w:tc>
          <w:tcPr>
            <w:tcW w:w="3117" w:type="dxa"/>
          </w:tcPr>
          <w:p w14:paraId="24DE1CEA" w14:textId="77777777" w:rsidR="00600375" w:rsidRDefault="00584C95" w:rsidP="00A3333E">
            <w:pPr>
              <w:pStyle w:val="ListParagraph"/>
              <w:numPr>
                <w:ilvl w:val="0"/>
                <w:numId w:val="24"/>
              </w:numPr>
              <w:spacing w:after="0" w:line="240" w:lineRule="auto"/>
            </w:pPr>
            <w:r>
              <w:lastRenderedPageBreak/>
              <w:t>Observe learn</w:t>
            </w:r>
            <w:r w:rsidR="007F0F5F">
              <w:t>er’s</w:t>
            </w:r>
            <w:r w:rsidR="00600375">
              <w:t>;</w:t>
            </w:r>
            <w:r w:rsidR="007F0F5F">
              <w:t xml:space="preserve"> </w:t>
            </w:r>
          </w:p>
          <w:p w14:paraId="7807F3ED" w14:textId="77777777" w:rsidR="00600375" w:rsidRDefault="00600375" w:rsidP="00600375">
            <w:pPr>
              <w:pStyle w:val="ListParagraph"/>
              <w:spacing w:after="0" w:line="240" w:lineRule="auto"/>
              <w:ind w:left="360"/>
            </w:pPr>
            <w:r>
              <w:t>-</w:t>
            </w:r>
            <w:r w:rsidR="007F0F5F">
              <w:t xml:space="preserve">comprehension skills </w:t>
            </w:r>
          </w:p>
          <w:p w14:paraId="6425D0C5" w14:textId="77777777" w:rsidR="00600375" w:rsidRDefault="00600375" w:rsidP="00600375">
            <w:pPr>
              <w:pStyle w:val="ListParagraph"/>
              <w:spacing w:after="0" w:line="240" w:lineRule="auto"/>
              <w:ind w:left="360"/>
            </w:pPr>
            <w:r>
              <w:t>-accuracy of facts</w:t>
            </w:r>
          </w:p>
          <w:p w14:paraId="19C6F135" w14:textId="4D8EA9A2" w:rsidR="00600375" w:rsidRDefault="00600375" w:rsidP="00600375">
            <w:pPr>
              <w:pStyle w:val="ListParagraph"/>
              <w:spacing w:after="0" w:line="240" w:lineRule="auto"/>
              <w:ind w:left="360"/>
            </w:pPr>
            <w:r>
              <w:t xml:space="preserve">-level of </w:t>
            </w:r>
            <w:r w:rsidR="00DD11AF">
              <w:t>eloquence</w:t>
            </w:r>
          </w:p>
          <w:p w14:paraId="0020375A" w14:textId="77777777" w:rsidR="009F7EA6" w:rsidRDefault="007F0F5F" w:rsidP="00600375">
            <w:pPr>
              <w:pStyle w:val="ListParagraph"/>
              <w:spacing w:after="0" w:line="240" w:lineRule="auto"/>
              <w:ind w:left="360"/>
            </w:pPr>
            <w:r>
              <w:t xml:space="preserve">as they share the South African racial experiences before the apartheid rule. </w:t>
            </w:r>
          </w:p>
          <w:p w14:paraId="6EF83AE7" w14:textId="77777777" w:rsidR="009F7EA6" w:rsidRDefault="00584C95" w:rsidP="00A3333E">
            <w:pPr>
              <w:pStyle w:val="ListParagraph"/>
              <w:numPr>
                <w:ilvl w:val="0"/>
                <w:numId w:val="24"/>
              </w:numPr>
              <w:spacing w:after="0" w:line="240" w:lineRule="auto"/>
            </w:pPr>
            <w:r>
              <w:t xml:space="preserve">Converse with learners </w:t>
            </w:r>
            <w:r w:rsidR="007D02AA">
              <w:t>about the</w:t>
            </w:r>
            <w:r>
              <w:t xml:space="preserve"> terms and im</w:t>
            </w:r>
            <w:r w:rsidR="007D02AA">
              <w:t>pacts of the Vereeniging Treaty and find out if they can;</w:t>
            </w:r>
          </w:p>
          <w:p w14:paraId="43F8AD80" w14:textId="77777777" w:rsidR="007D02AA" w:rsidRDefault="007D02AA" w:rsidP="007D02AA">
            <w:pPr>
              <w:pStyle w:val="ListParagraph"/>
              <w:spacing w:after="0" w:line="240" w:lineRule="auto"/>
              <w:ind w:left="360"/>
            </w:pPr>
            <w:r>
              <w:t>-</w:t>
            </w:r>
            <w:commentRangeStart w:id="120"/>
            <w:r>
              <w:t xml:space="preserve">sustain conversation </w:t>
            </w:r>
            <w:commentRangeEnd w:id="120"/>
            <w:r w:rsidR="000043E4">
              <w:rPr>
                <w:rStyle w:val="CommentReference"/>
              </w:rPr>
              <w:commentReference w:id="120"/>
            </w:r>
          </w:p>
          <w:p w14:paraId="3624D9D9" w14:textId="77777777" w:rsidR="007D02AA" w:rsidRDefault="007D02AA" w:rsidP="007D02AA">
            <w:pPr>
              <w:pStyle w:val="ListParagraph"/>
              <w:spacing w:after="0" w:line="240" w:lineRule="auto"/>
              <w:ind w:left="360"/>
            </w:pPr>
            <w:r>
              <w:t>-</w:t>
            </w:r>
            <w:r w:rsidRPr="000F3C51">
              <w:rPr>
                <w:rFonts w:ascii="Times New Roman" w:hAnsi="Times New Roman" w:cs="Times New Roman"/>
                <w:sz w:val="24"/>
                <w:szCs w:val="24"/>
              </w:rPr>
              <w:t xml:space="preserve"> use historical timelines</w:t>
            </w:r>
            <w:r>
              <w:rPr>
                <w:rFonts w:ascii="Times New Roman" w:hAnsi="Times New Roman" w:cs="Times New Roman"/>
                <w:sz w:val="24"/>
                <w:szCs w:val="24"/>
              </w:rPr>
              <w:t xml:space="preserve"> accurately </w:t>
            </w:r>
          </w:p>
          <w:p w14:paraId="3EC62536" w14:textId="77777777" w:rsidR="009F7EA6" w:rsidRPr="000043E4" w:rsidRDefault="00584C95" w:rsidP="00A3333E">
            <w:pPr>
              <w:pStyle w:val="ListParagraph"/>
              <w:numPr>
                <w:ilvl w:val="0"/>
                <w:numId w:val="24"/>
              </w:numPr>
              <w:spacing w:after="0" w:line="240" w:lineRule="auto"/>
              <w:rPr>
                <w:highlight w:val="yellow"/>
              </w:rPr>
            </w:pPr>
            <w:r w:rsidRPr="000043E4">
              <w:rPr>
                <w:highlight w:val="yellow"/>
              </w:rPr>
              <w:t xml:space="preserve">Assess learner’s accuracy and coherence in writing a letter about the lessons learned from the clauses </w:t>
            </w:r>
            <w:r w:rsidRPr="000043E4">
              <w:rPr>
                <w:highlight w:val="yellow"/>
              </w:rPr>
              <w:lastRenderedPageBreak/>
              <w:t xml:space="preserve">and terms of the 1902 Vereeniging Treaty. </w:t>
            </w:r>
          </w:p>
          <w:p w14:paraId="528E581E" w14:textId="77777777" w:rsidR="009F7EA6" w:rsidRDefault="00584C95" w:rsidP="00A3333E">
            <w:pPr>
              <w:pStyle w:val="ListParagraph"/>
              <w:numPr>
                <w:ilvl w:val="0"/>
                <w:numId w:val="24"/>
              </w:numPr>
              <w:spacing w:after="0" w:line="240" w:lineRule="auto"/>
            </w:pPr>
            <w:r w:rsidRPr="000043E4">
              <w:rPr>
                <w:highlight w:val="yellow"/>
              </w:rPr>
              <w:t>Evaluate the tone and language used in the letter to establish whether it reflects the perspective of a black African who has experienced exploitation and inequalit</w:t>
            </w:r>
            <w:r>
              <w:t xml:space="preserve">y </w:t>
            </w:r>
          </w:p>
        </w:tc>
      </w:tr>
    </w:tbl>
    <w:p w14:paraId="12A626D4" w14:textId="77777777" w:rsidR="009F7EA6" w:rsidRDefault="009F7EA6">
      <w:pPr>
        <w:rPr>
          <w:b/>
        </w:rPr>
      </w:pPr>
    </w:p>
    <w:p w14:paraId="0B2C53E8" w14:textId="77777777" w:rsidR="009F7EA6" w:rsidRDefault="009F7EA6">
      <w:pPr>
        <w:rPr>
          <w:b/>
        </w:rPr>
      </w:pPr>
    </w:p>
    <w:p w14:paraId="3E9BAA4C" w14:textId="77777777" w:rsidR="009F7EA6" w:rsidRDefault="00584C95">
      <w:pPr>
        <w:rPr>
          <w:b/>
        </w:rPr>
      </w:pPr>
      <w:r>
        <w:rPr>
          <w:b/>
        </w:rPr>
        <w:t xml:space="preserve">TERM  3                                                                                                    </w:t>
      </w:r>
    </w:p>
    <w:p w14:paraId="74E0F63B" w14:textId="77777777" w:rsidR="009F7EA6" w:rsidRDefault="00584C95">
      <w:pPr>
        <w:rPr>
          <w:b/>
        </w:rPr>
      </w:pPr>
      <w:r>
        <w:rPr>
          <w:b/>
        </w:rPr>
        <w:t xml:space="preserve">CLASS: SENIOR 5                                                              </w:t>
      </w:r>
      <w:r w:rsidR="00961E73">
        <w:rPr>
          <w:b/>
        </w:rPr>
        <w:t xml:space="preserve">                   PERIODS:   16</w:t>
      </w:r>
      <w:r>
        <w:rPr>
          <w:b/>
        </w:rPr>
        <w:t xml:space="preserve">                                                               </w:t>
      </w:r>
    </w:p>
    <w:p w14:paraId="7553205A" w14:textId="76D85F51" w:rsidR="009F7EA6" w:rsidRDefault="00584C95">
      <w:pPr>
        <w:rPr>
          <w:b/>
        </w:rPr>
      </w:pPr>
      <w:r>
        <w:rPr>
          <w:b/>
        </w:rPr>
        <w:t>TO</w:t>
      </w:r>
      <w:r>
        <w:rPr>
          <w:b/>
          <w:sz w:val="24"/>
          <w:szCs w:val="24"/>
        </w:rPr>
        <w:t xml:space="preserve">PIC  </w:t>
      </w:r>
      <w:r w:rsidR="000043E4">
        <w:rPr>
          <w:b/>
          <w:sz w:val="24"/>
          <w:szCs w:val="24"/>
        </w:rPr>
        <w:t>8:</w:t>
      </w:r>
      <w:r>
        <w:rPr>
          <w:sz w:val="24"/>
          <w:szCs w:val="24"/>
        </w:rPr>
        <w:t xml:space="preserve"> </w:t>
      </w:r>
      <w:r>
        <w:t xml:space="preserve"> </w:t>
      </w:r>
      <w:r>
        <w:rPr>
          <w:rFonts w:ascii="Times New Roman" w:eastAsia="Cambria" w:hAnsi="Times New Roman"/>
          <w:bCs/>
          <w:color w:val="000000" w:themeColor="text1"/>
          <w:sz w:val="24"/>
          <w:szCs w:val="24"/>
          <w:lang w:bidi="en-US"/>
        </w:rPr>
        <w:t>The Growth of African Nationalism</w:t>
      </w:r>
    </w:p>
    <w:p w14:paraId="110D24B1" w14:textId="77777777" w:rsidR="009F7EA6" w:rsidRDefault="00584C95">
      <w:r>
        <w:rPr>
          <w:b/>
        </w:rPr>
        <w:t xml:space="preserve">TOPIC COMPETENCY:   </w:t>
      </w:r>
      <w:commentRangeStart w:id="121"/>
      <w:r>
        <w:t xml:space="preserve">The learner </w:t>
      </w:r>
      <w:r w:rsidRPr="004B31CD">
        <w:rPr>
          <w:highlight w:val="yellow"/>
        </w:rPr>
        <w:t>understands</w:t>
      </w:r>
      <w:r>
        <w:t xml:space="preserve"> African nationalism, </w:t>
      </w:r>
      <w:r w:rsidRPr="004B31CD">
        <w:rPr>
          <w:highlight w:val="yellow"/>
        </w:rPr>
        <w:t>analyses</w:t>
      </w:r>
      <w:r>
        <w:t xml:space="preserve"> its rise and key movements and </w:t>
      </w:r>
      <w:r w:rsidRPr="004B31CD">
        <w:rPr>
          <w:highlight w:val="yellow"/>
        </w:rPr>
        <w:t>evaluates</w:t>
      </w:r>
      <w:r>
        <w:t xml:space="preserve"> independent struggles to appreciate their impact on identity and democratic governance in Africa </w:t>
      </w:r>
      <w:commentRangeEnd w:id="121"/>
      <w:r w:rsidR="004B31CD">
        <w:rPr>
          <w:rStyle w:val="CommentReference"/>
        </w:rPr>
        <w:commentReference w:id="121"/>
      </w:r>
    </w:p>
    <w:tbl>
      <w:tblPr>
        <w:tblStyle w:val="TableGrid"/>
        <w:tblW w:w="0" w:type="auto"/>
        <w:tblLook w:val="04A0" w:firstRow="1" w:lastRow="0" w:firstColumn="1" w:lastColumn="0" w:noHBand="0" w:noVBand="1"/>
      </w:tblPr>
      <w:tblGrid>
        <w:gridCol w:w="3116"/>
        <w:gridCol w:w="3117"/>
        <w:gridCol w:w="3117"/>
      </w:tblGrid>
      <w:tr w:rsidR="009F7EA6" w14:paraId="4238A393" w14:textId="77777777" w:rsidTr="00667A66">
        <w:tc>
          <w:tcPr>
            <w:tcW w:w="3116" w:type="dxa"/>
            <w:shd w:val="clear" w:color="auto" w:fill="A8D08D" w:themeFill="accent6" w:themeFillTint="99"/>
          </w:tcPr>
          <w:p w14:paraId="404567DA" w14:textId="77777777" w:rsidR="009F7EA6" w:rsidRDefault="00584C95">
            <w:pPr>
              <w:spacing w:after="0" w:line="360" w:lineRule="auto"/>
              <w:rPr>
                <w:b/>
                <w:sz w:val="24"/>
                <w:szCs w:val="24"/>
              </w:rPr>
            </w:pPr>
            <w:r>
              <w:rPr>
                <w:b/>
                <w:sz w:val="24"/>
                <w:szCs w:val="24"/>
              </w:rPr>
              <w:t>Learning Outcomes</w:t>
            </w:r>
          </w:p>
          <w:p w14:paraId="41ADEFF6" w14:textId="77777777" w:rsidR="009F7EA6" w:rsidRDefault="00584C95">
            <w:pPr>
              <w:spacing w:after="0" w:line="360" w:lineRule="auto"/>
            </w:pPr>
            <w:r>
              <w:t>The learner should be able to;</w:t>
            </w:r>
          </w:p>
        </w:tc>
        <w:tc>
          <w:tcPr>
            <w:tcW w:w="3117" w:type="dxa"/>
            <w:shd w:val="clear" w:color="auto" w:fill="A8D08D" w:themeFill="accent6" w:themeFillTint="99"/>
          </w:tcPr>
          <w:p w14:paraId="48DB7B12"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270D3F0D" w14:textId="77777777" w:rsidR="009F7EA6" w:rsidRDefault="00584C95">
            <w:pPr>
              <w:spacing w:after="0" w:line="360" w:lineRule="auto"/>
              <w:rPr>
                <w:b/>
              </w:rPr>
            </w:pPr>
            <w:r>
              <w:rPr>
                <w:b/>
              </w:rPr>
              <w:t xml:space="preserve">Sample Assessment Strategy </w:t>
            </w:r>
          </w:p>
        </w:tc>
      </w:tr>
      <w:tr w:rsidR="009F7EA6" w14:paraId="467FD053" w14:textId="77777777">
        <w:tc>
          <w:tcPr>
            <w:tcW w:w="3116" w:type="dxa"/>
          </w:tcPr>
          <w:p w14:paraId="11E80DAE" w14:textId="51037712" w:rsidR="009F7EA6" w:rsidRDefault="00584C95" w:rsidP="004B31CD">
            <w:pPr>
              <w:pStyle w:val="ListParagraph"/>
              <w:numPr>
                <w:ilvl w:val="0"/>
                <w:numId w:val="25"/>
              </w:numPr>
              <w:spacing w:after="0" w:line="240" w:lineRule="auto"/>
              <w:ind w:left="360"/>
            </w:pPr>
            <w:r w:rsidRPr="004B31CD">
              <w:rPr>
                <w:strike/>
                <w:highlight w:val="yellow"/>
              </w:rPr>
              <w:t>Understand</w:t>
            </w:r>
            <w:r>
              <w:t xml:space="preserve"> </w:t>
            </w:r>
            <w:r w:rsidR="004B31CD" w:rsidRPr="004B31CD">
              <w:rPr>
                <w:color w:val="FF0000"/>
              </w:rPr>
              <w:t>Explain</w:t>
            </w:r>
            <w:r w:rsidR="004B31CD">
              <w:t xml:space="preserve"> </w:t>
            </w:r>
            <w:r>
              <w:t xml:space="preserve">the concept of African nationalism, its key features and its role in shaping identity, unity and political movements in Africa </w:t>
            </w:r>
            <w:r w:rsidRPr="004B31CD">
              <w:rPr>
                <w:strike/>
                <w:highlight w:val="yellow"/>
              </w:rPr>
              <w:t>(</w:t>
            </w:r>
            <w:proofErr w:type="spellStart"/>
            <w:proofErr w:type="gramStart"/>
            <w:r w:rsidRPr="004B31CD">
              <w:rPr>
                <w:strike/>
                <w:highlight w:val="yellow"/>
              </w:rPr>
              <w:t>k,u</w:t>
            </w:r>
            <w:proofErr w:type="gramEnd"/>
            <w:r w:rsidRPr="004B31CD">
              <w:rPr>
                <w:strike/>
                <w:highlight w:val="yellow"/>
              </w:rPr>
              <w:t>,v</w:t>
            </w:r>
            <w:proofErr w:type="spellEnd"/>
            <w:r w:rsidRPr="004B31CD">
              <w:rPr>
                <w:strike/>
                <w:highlight w:val="yellow"/>
              </w:rPr>
              <w:t>)</w:t>
            </w:r>
            <w:r w:rsidR="004B31CD" w:rsidRPr="007C7EB3">
              <w:rPr>
                <w:color w:val="FF0000"/>
              </w:rPr>
              <w:t xml:space="preserve"> (k,</w:t>
            </w:r>
            <w:r w:rsidR="004B31CD">
              <w:rPr>
                <w:color w:val="FF0000"/>
              </w:rPr>
              <w:t xml:space="preserve"> </w:t>
            </w:r>
            <w:r w:rsidR="004B31CD" w:rsidRPr="007C7EB3">
              <w:rPr>
                <w:color w:val="FF0000"/>
              </w:rPr>
              <w:t>u)</w:t>
            </w:r>
          </w:p>
          <w:p w14:paraId="0E61866F" w14:textId="504DEE5F" w:rsidR="009F7EA6" w:rsidRDefault="00584C95" w:rsidP="00A3333E">
            <w:pPr>
              <w:pStyle w:val="ListParagraph"/>
              <w:numPr>
                <w:ilvl w:val="0"/>
                <w:numId w:val="25"/>
              </w:numPr>
              <w:spacing w:after="0" w:line="240" w:lineRule="auto"/>
              <w:ind w:left="360"/>
            </w:pPr>
            <w:r>
              <w:t xml:space="preserve">Analyse the factors that contributed to the rise of </w:t>
            </w:r>
            <w:r>
              <w:lastRenderedPageBreak/>
              <w:t xml:space="preserve">African nationalism to </w:t>
            </w:r>
            <w:r w:rsidRPr="004B31CD">
              <w:rPr>
                <w:strike/>
                <w:highlight w:val="yellow"/>
              </w:rPr>
              <w:t>foster a deep understanding of</w:t>
            </w:r>
            <w:r>
              <w:t xml:space="preserve"> </w:t>
            </w:r>
            <w:r w:rsidR="004B31CD" w:rsidRPr="009F5F92">
              <w:rPr>
                <w:color w:val="FF0000"/>
              </w:rPr>
              <w:t xml:space="preserve">better understand </w:t>
            </w:r>
            <w:r>
              <w:t>the roots of our independence and appreciate the sacrifices made by those who fought for our independence. (</w:t>
            </w:r>
            <w:proofErr w:type="spellStart"/>
            <w:proofErr w:type="gramStart"/>
            <w:r>
              <w:t>gs,v</w:t>
            </w:r>
            <w:proofErr w:type="gramEnd"/>
            <w:r>
              <w:t>,a</w:t>
            </w:r>
            <w:proofErr w:type="spellEnd"/>
            <w:r>
              <w:t>)</w:t>
            </w:r>
          </w:p>
          <w:p w14:paraId="4E6F08F8" w14:textId="720818C7" w:rsidR="009F7EA6" w:rsidRDefault="00584C95" w:rsidP="00A3333E">
            <w:pPr>
              <w:pStyle w:val="ListParagraph"/>
              <w:numPr>
                <w:ilvl w:val="0"/>
                <w:numId w:val="25"/>
              </w:numPr>
              <w:spacing w:after="0" w:line="240" w:lineRule="auto"/>
              <w:ind w:left="360"/>
            </w:pPr>
            <w:r>
              <w:t xml:space="preserve">Evaluate the role of key independence movements in Africa towards the rise of African nationalism to appreciate the contributions of current political parties </w:t>
            </w:r>
            <w:r w:rsidRPr="004B31CD">
              <w:rPr>
                <w:strike/>
                <w:highlight w:val="yellow"/>
              </w:rPr>
              <w:t>achieve</w:t>
            </w:r>
            <w:r w:rsidR="004B31CD" w:rsidRPr="009F5F92">
              <w:rPr>
                <w:color w:val="FF0000"/>
              </w:rPr>
              <w:t xml:space="preserve"> towards achieving</w:t>
            </w:r>
            <w:r>
              <w:t xml:space="preserve"> democratic governance in Africa </w:t>
            </w:r>
          </w:p>
          <w:p w14:paraId="14B7F839" w14:textId="77777777" w:rsidR="009F7EA6" w:rsidRDefault="00584C95" w:rsidP="00A3333E">
            <w:pPr>
              <w:pStyle w:val="ListParagraph"/>
              <w:numPr>
                <w:ilvl w:val="0"/>
                <w:numId w:val="25"/>
              </w:numPr>
              <w:spacing w:after="0" w:line="240" w:lineRule="auto"/>
              <w:ind w:left="360"/>
            </w:pPr>
            <w:r>
              <w:t>Evaluate the challenges in Africa's struggle for independence to appreciate the efforts of those who fought for its freedom (</w:t>
            </w:r>
            <w:proofErr w:type="spellStart"/>
            <w:proofErr w:type="gramStart"/>
            <w:r>
              <w:t>gs,v</w:t>
            </w:r>
            <w:proofErr w:type="gramEnd"/>
            <w:r>
              <w:t>,a</w:t>
            </w:r>
            <w:proofErr w:type="spellEnd"/>
            <w:r>
              <w:t>)</w:t>
            </w:r>
          </w:p>
          <w:p w14:paraId="70BA6C49" w14:textId="77777777" w:rsidR="009F7EA6" w:rsidRDefault="009F7EA6">
            <w:pPr>
              <w:pStyle w:val="ListParagraph"/>
              <w:spacing w:after="0" w:line="240" w:lineRule="auto"/>
              <w:ind w:left="0"/>
            </w:pPr>
          </w:p>
        </w:tc>
        <w:tc>
          <w:tcPr>
            <w:tcW w:w="3117" w:type="dxa"/>
          </w:tcPr>
          <w:p w14:paraId="3AD91498" w14:textId="77777777" w:rsidR="009F7EA6" w:rsidRDefault="00584C95" w:rsidP="00A3333E">
            <w:pPr>
              <w:pStyle w:val="ListParagraph"/>
              <w:numPr>
                <w:ilvl w:val="0"/>
                <w:numId w:val="26"/>
              </w:numPr>
              <w:spacing w:after="0" w:line="240" w:lineRule="auto"/>
            </w:pPr>
            <w:r>
              <w:lastRenderedPageBreak/>
              <w:t>Learners engage in a discussion about the challenges faced by Africans during the colonial era.</w:t>
            </w:r>
          </w:p>
          <w:p w14:paraId="34F7F099" w14:textId="77777777" w:rsidR="009F7EA6" w:rsidRDefault="00584C95" w:rsidP="00A3333E">
            <w:pPr>
              <w:pStyle w:val="ListParagraph"/>
              <w:numPr>
                <w:ilvl w:val="0"/>
                <w:numId w:val="26"/>
              </w:numPr>
              <w:spacing w:after="0" w:line="240" w:lineRule="auto"/>
            </w:pPr>
            <w:r>
              <w:t xml:space="preserve">Learners </w:t>
            </w:r>
            <w:commentRangeStart w:id="122"/>
            <w:r w:rsidR="009071FE">
              <w:t xml:space="preserve">create a documentary </w:t>
            </w:r>
            <w:r>
              <w:t xml:space="preserve">and assign </w:t>
            </w:r>
            <w:commentRangeEnd w:id="122"/>
            <w:r w:rsidR="004B31CD">
              <w:rPr>
                <w:rStyle w:val="CommentReference"/>
              </w:rPr>
              <w:commentReference w:id="122"/>
            </w:r>
            <w:r>
              <w:t xml:space="preserve">each other a different phase of African Nationalism and </w:t>
            </w:r>
            <w:r>
              <w:lastRenderedPageBreak/>
              <w:t xml:space="preserve">make a presentation to class </w:t>
            </w:r>
          </w:p>
          <w:p w14:paraId="26D5EE35" w14:textId="77777777" w:rsidR="009F7EA6" w:rsidRDefault="00584C95" w:rsidP="00A3333E">
            <w:pPr>
              <w:pStyle w:val="ListParagraph"/>
              <w:numPr>
                <w:ilvl w:val="0"/>
                <w:numId w:val="26"/>
              </w:numPr>
              <w:spacing w:after="0" w:line="240" w:lineRule="auto"/>
            </w:pPr>
            <w:r>
              <w:t xml:space="preserve">In groups, learners </w:t>
            </w:r>
            <w:commentRangeStart w:id="123"/>
            <w:r>
              <w:t>analyse</w:t>
            </w:r>
            <w:r w:rsidR="00AA0E89">
              <w:t xml:space="preserve"> and present how</w:t>
            </w:r>
            <w:r>
              <w:t xml:space="preserve"> the features of African nationalism shaped unity </w:t>
            </w:r>
            <w:commentRangeEnd w:id="123"/>
            <w:r w:rsidR="004B31CD">
              <w:rPr>
                <w:rStyle w:val="CommentReference"/>
              </w:rPr>
              <w:commentReference w:id="123"/>
            </w:r>
            <w:r>
              <w:t>and identity struggles in their own country.</w:t>
            </w:r>
          </w:p>
          <w:p w14:paraId="78202BCF" w14:textId="77777777" w:rsidR="009F7EA6" w:rsidRDefault="00584C95" w:rsidP="00A3333E">
            <w:pPr>
              <w:pStyle w:val="ListParagraph"/>
              <w:numPr>
                <w:ilvl w:val="0"/>
                <w:numId w:val="26"/>
              </w:numPr>
              <w:spacing w:after="0" w:line="240" w:lineRule="auto"/>
            </w:pPr>
            <w:commentRangeStart w:id="124"/>
            <w:r>
              <w:t xml:space="preserve">Learners search </w:t>
            </w:r>
            <w:r w:rsidR="00AA0E89">
              <w:t xml:space="preserve">and present </w:t>
            </w:r>
            <w:r>
              <w:t>on the key events and figures of African Nationalism</w:t>
            </w:r>
            <w:commentRangeEnd w:id="124"/>
            <w:r w:rsidR="00D27951">
              <w:rPr>
                <w:rStyle w:val="CommentReference"/>
              </w:rPr>
              <w:commentReference w:id="124"/>
            </w:r>
            <w:r>
              <w:t xml:space="preserve"> and create a time line of significant events leading up to African independent movements.</w:t>
            </w:r>
          </w:p>
          <w:p w14:paraId="053DAC20" w14:textId="56C254DC" w:rsidR="00CF0E5A" w:rsidRDefault="00CF0E5A" w:rsidP="00A3333E">
            <w:pPr>
              <w:pStyle w:val="ListParagraph"/>
              <w:numPr>
                <w:ilvl w:val="0"/>
                <w:numId w:val="26"/>
              </w:numPr>
              <w:spacing w:after="0" w:line="240" w:lineRule="auto"/>
            </w:pPr>
            <w:r>
              <w:t>L</w:t>
            </w:r>
            <w:r w:rsidR="00AA0E89">
              <w:t xml:space="preserve">earners prepare a documentary showing  </w:t>
            </w:r>
            <w:r>
              <w:t xml:space="preserve"> either </w:t>
            </w:r>
            <w:proofErr w:type="spellStart"/>
            <w:r w:rsidRPr="00D27951">
              <w:rPr>
                <w:strike/>
                <w:highlight w:val="yellow"/>
              </w:rPr>
              <w:t>Kamuzi</w:t>
            </w:r>
            <w:proofErr w:type="spellEnd"/>
            <w:r>
              <w:t xml:space="preserve"> </w:t>
            </w:r>
            <w:r w:rsidR="00D27951" w:rsidRPr="00D27951">
              <w:rPr>
                <w:color w:val="FF0000"/>
              </w:rPr>
              <w:t xml:space="preserve">Kamuzu </w:t>
            </w:r>
            <w:proofErr w:type="spellStart"/>
            <w:r>
              <w:t>Banda,Dr.</w:t>
            </w:r>
            <w:commentRangeStart w:id="125"/>
            <w:r>
              <w:t>Nkwame</w:t>
            </w:r>
            <w:commentRangeEnd w:id="125"/>
            <w:proofErr w:type="spellEnd"/>
            <w:r w:rsidR="00687AF6">
              <w:rPr>
                <w:rStyle w:val="CommentReference"/>
              </w:rPr>
              <w:commentReference w:id="125"/>
            </w:r>
            <w:r>
              <w:t xml:space="preserve"> Nkrumah or Julius Nyerere addressing a rally about the need for self-independence. </w:t>
            </w:r>
          </w:p>
          <w:p w14:paraId="2A00E7EC" w14:textId="77777777" w:rsidR="009F7EA6" w:rsidRDefault="00584C95" w:rsidP="00A3333E">
            <w:pPr>
              <w:pStyle w:val="ListParagraph"/>
              <w:numPr>
                <w:ilvl w:val="0"/>
                <w:numId w:val="26"/>
              </w:numPr>
              <w:spacing w:after="0" w:line="240" w:lineRule="auto"/>
            </w:pPr>
            <w:r>
              <w:t xml:space="preserve">In groups, learners discuss the factors that contributed to the growth of African nationalism with </w:t>
            </w:r>
            <w:commentRangeStart w:id="126"/>
            <w:r>
              <w:t>a special focus on Uganda.</w:t>
            </w:r>
            <w:commentRangeEnd w:id="126"/>
            <w:r w:rsidR="00D27951">
              <w:rPr>
                <w:rStyle w:val="CommentReference"/>
              </w:rPr>
              <w:commentReference w:id="126"/>
            </w:r>
          </w:p>
          <w:p w14:paraId="7FCE0739" w14:textId="77777777" w:rsidR="009F7EA6" w:rsidRDefault="00CF0E5A" w:rsidP="00A3333E">
            <w:pPr>
              <w:pStyle w:val="ListParagraph"/>
              <w:numPr>
                <w:ilvl w:val="0"/>
                <w:numId w:val="26"/>
              </w:numPr>
              <w:spacing w:after="0" w:line="240" w:lineRule="auto"/>
              <w:rPr>
                <w:rFonts w:ascii="Times New Roman" w:hAnsi="Times New Roman" w:cs="Times New Roman"/>
                <w:sz w:val="24"/>
                <w:szCs w:val="24"/>
              </w:rPr>
            </w:pPr>
            <w:r>
              <w:t>Learners prepare a journal</w:t>
            </w:r>
            <w:r w:rsidR="00584C95">
              <w:t xml:space="preserve"> </w:t>
            </w:r>
            <w:r w:rsidR="00AA0E89">
              <w:t xml:space="preserve">and pin in it                                                                                                                                                                                                                                                                                                                                                                                                                                                                                                      class </w:t>
            </w:r>
            <w:r w:rsidR="00584C95">
              <w:t xml:space="preserve">to </w:t>
            </w:r>
            <w:proofErr w:type="spellStart"/>
            <w:r w:rsidR="00584C95">
              <w:t>honour</w:t>
            </w:r>
            <w:proofErr w:type="spellEnd"/>
            <w:r w:rsidR="00584C95">
              <w:t xml:space="preserve"> individuals who contributed to the struggle against colonial rule in Africa with a special foc</w:t>
            </w:r>
            <w:r>
              <w:t xml:space="preserve">us to approaches they </w:t>
            </w:r>
            <w:commentRangeStart w:id="127"/>
            <w:r>
              <w:t>used</w:t>
            </w:r>
            <w:commentRangeEnd w:id="127"/>
            <w:r w:rsidR="00AF68A8">
              <w:rPr>
                <w:rStyle w:val="CommentReference"/>
              </w:rPr>
              <w:commentReference w:id="127"/>
            </w:r>
            <w:r>
              <w:t xml:space="preserve">. </w:t>
            </w:r>
          </w:p>
          <w:p w14:paraId="1DF80248" w14:textId="77777777" w:rsidR="009F7EA6" w:rsidRDefault="00584C95" w:rsidP="00A3333E">
            <w:pPr>
              <w:pStyle w:val="ListParagraph"/>
              <w:numPr>
                <w:ilvl w:val="0"/>
                <w:numId w:val="26"/>
              </w:numPr>
              <w:spacing w:after="0" w:line="240" w:lineRule="auto"/>
              <w:rPr>
                <w:rFonts w:ascii="Times New Roman" w:hAnsi="Times New Roman" w:cs="Times New Roman"/>
                <w:sz w:val="24"/>
                <w:szCs w:val="24"/>
              </w:rPr>
            </w:pPr>
            <w:commentRangeStart w:id="128"/>
            <w:r>
              <w:rPr>
                <w:rFonts w:ascii="Times New Roman" w:hAnsi="Times New Roman" w:cs="Times New Roman"/>
                <w:sz w:val="24"/>
                <w:szCs w:val="24"/>
              </w:rPr>
              <w:t xml:space="preserve">In groups, learners search and explain the contribution of Key Nationalistic Movements like:  </w:t>
            </w:r>
          </w:p>
          <w:p w14:paraId="4E7C3F46" w14:textId="77777777" w:rsidR="009F7EA6" w:rsidRDefault="00584C95" w:rsidP="00A3333E">
            <w:pPr>
              <w:numPr>
                <w:ilvl w:val="0"/>
                <w:numId w:val="27"/>
              </w:numPr>
              <w:spacing w:line="240" w:lineRule="auto"/>
              <w:rPr>
                <w:rFonts w:ascii="Times New Roman" w:hAnsi="Times New Roman" w:cs="Times New Roman"/>
              </w:rPr>
            </w:pPr>
            <w:r>
              <w:rPr>
                <w:rFonts w:ascii="Times New Roman" w:hAnsi="Times New Roman" w:cs="Times New Roman"/>
              </w:rPr>
              <w:t>SWAPO</w:t>
            </w:r>
          </w:p>
          <w:p w14:paraId="0F944656" w14:textId="77777777" w:rsidR="009F7EA6" w:rsidRDefault="00584C95" w:rsidP="00A3333E">
            <w:pPr>
              <w:numPr>
                <w:ilvl w:val="0"/>
                <w:numId w:val="27"/>
              </w:numPr>
              <w:spacing w:line="240" w:lineRule="auto"/>
              <w:rPr>
                <w:rFonts w:ascii="Times New Roman" w:hAnsi="Times New Roman" w:cs="Times New Roman"/>
              </w:rPr>
            </w:pPr>
            <w:r>
              <w:rPr>
                <w:rFonts w:ascii="Times New Roman" w:hAnsi="Times New Roman" w:cs="Times New Roman"/>
              </w:rPr>
              <w:t>FRELIMO</w:t>
            </w:r>
          </w:p>
          <w:p w14:paraId="465B05EB" w14:textId="77777777" w:rsidR="009F7EA6" w:rsidRDefault="00584C95" w:rsidP="00A3333E">
            <w:pPr>
              <w:numPr>
                <w:ilvl w:val="0"/>
                <w:numId w:val="27"/>
              </w:numPr>
              <w:spacing w:line="240" w:lineRule="auto"/>
              <w:rPr>
                <w:rFonts w:ascii="Times New Roman" w:hAnsi="Times New Roman" w:cs="Times New Roman"/>
              </w:rPr>
            </w:pPr>
            <w:r>
              <w:rPr>
                <w:rFonts w:ascii="Times New Roman" w:hAnsi="Times New Roman" w:cs="Times New Roman"/>
              </w:rPr>
              <w:t>ZANU</w:t>
            </w:r>
          </w:p>
          <w:p w14:paraId="2CFED673" w14:textId="77777777" w:rsidR="009F7EA6" w:rsidRDefault="00584C95" w:rsidP="00A3333E">
            <w:pPr>
              <w:numPr>
                <w:ilvl w:val="0"/>
                <w:numId w:val="27"/>
              </w:numPr>
              <w:spacing w:line="240" w:lineRule="auto"/>
              <w:rPr>
                <w:rFonts w:ascii="Times New Roman" w:hAnsi="Times New Roman" w:cs="Times New Roman"/>
                <w:sz w:val="24"/>
                <w:szCs w:val="24"/>
              </w:rPr>
            </w:pPr>
            <w:r>
              <w:rPr>
                <w:rFonts w:ascii="Times New Roman" w:hAnsi="Times New Roman" w:cs="Times New Roman"/>
              </w:rPr>
              <w:t>FLN</w:t>
            </w:r>
          </w:p>
          <w:p w14:paraId="4775B798" w14:textId="77777777" w:rsidR="009F7EA6" w:rsidRDefault="00584C95">
            <w:pPr>
              <w:spacing w:line="240" w:lineRule="auto"/>
              <w:ind w:left="420"/>
              <w:rPr>
                <w:rFonts w:ascii="Times New Roman" w:hAnsi="Times New Roman" w:cs="Times New Roman"/>
                <w:sz w:val="24"/>
                <w:szCs w:val="24"/>
              </w:rPr>
            </w:pPr>
            <w:r>
              <w:rPr>
                <w:rFonts w:ascii="Times New Roman" w:eastAsia="Cambria" w:hAnsi="Times New Roman" w:cs="Times New Roman"/>
                <w:color w:val="000000" w:themeColor="text1"/>
                <w:sz w:val="24"/>
                <w:szCs w:val="24"/>
                <w:lang w:bidi="en-US"/>
              </w:rPr>
              <w:lastRenderedPageBreak/>
              <w:t>to achieve African independence</w:t>
            </w:r>
            <w:commentRangeEnd w:id="128"/>
            <w:r w:rsidR="00D27951">
              <w:rPr>
                <w:rStyle w:val="CommentReference"/>
              </w:rPr>
              <w:commentReference w:id="128"/>
            </w:r>
          </w:p>
          <w:p w14:paraId="0A111671" w14:textId="77777777" w:rsidR="009F7EA6" w:rsidRDefault="00584C95" w:rsidP="00A3333E">
            <w:pPr>
              <w:pStyle w:val="ListParagraph"/>
              <w:numPr>
                <w:ilvl w:val="0"/>
                <w:numId w:val="26"/>
              </w:numPr>
              <w:spacing w:after="0" w:line="240" w:lineRule="auto"/>
            </w:pPr>
            <w:r>
              <w:t xml:space="preserve">In groups, learners discuss the challenges of African independence struggles and reflect on lessons for Uganda's unity and resilience. </w:t>
            </w:r>
          </w:p>
          <w:p w14:paraId="4C96A6D2" w14:textId="77777777" w:rsidR="009F7EA6" w:rsidRDefault="00265C8A" w:rsidP="00A3333E">
            <w:pPr>
              <w:pStyle w:val="ListParagraph"/>
              <w:numPr>
                <w:ilvl w:val="0"/>
                <w:numId w:val="26"/>
              </w:numPr>
              <w:spacing w:after="0" w:line="240" w:lineRule="auto"/>
            </w:pPr>
            <w:commentRangeStart w:id="129"/>
            <w:r>
              <w:t xml:space="preserve">Create a journal </w:t>
            </w:r>
            <w:r w:rsidR="00AA0E89">
              <w:t>summarizing the</w:t>
            </w:r>
            <w:r>
              <w:t xml:space="preserve"> steps of political party formation and their mandate in a democratic society</w:t>
            </w:r>
            <w:commentRangeEnd w:id="129"/>
            <w:r w:rsidR="008C5D5A">
              <w:rPr>
                <w:rStyle w:val="CommentReference"/>
              </w:rPr>
              <w:commentReference w:id="129"/>
            </w:r>
            <w:r>
              <w:t xml:space="preserve">. </w:t>
            </w:r>
          </w:p>
        </w:tc>
        <w:tc>
          <w:tcPr>
            <w:tcW w:w="3117" w:type="dxa"/>
          </w:tcPr>
          <w:p w14:paraId="4A8AA1DA" w14:textId="760A6247" w:rsidR="007D02AA" w:rsidRPr="007D02AA" w:rsidRDefault="00584C95" w:rsidP="00A3333E">
            <w:pPr>
              <w:pStyle w:val="ListParagraph"/>
              <w:numPr>
                <w:ilvl w:val="0"/>
                <w:numId w:val="28"/>
              </w:numPr>
              <w:spacing w:after="0" w:line="240" w:lineRule="auto"/>
              <w:rPr>
                <w:rFonts w:ascii="Times New Roman" w:hAnsi="Times New Roman" w:cs="Times New Roman"/>
              </w:rPr>
            </w:pPr>
            <w:r w:rsidRPr="007D02AA">
              <w:rPr>
                <w:rFonts w:ascii="Times New Roman" w:hAnsi="Times New Roman" w:cs="Times New Roman"/>
              </w:rPr>
              <w:lastRenderedPageBreak/>
              <w:t>Observe learner’s ability to critically analyse the factors contributing to the rise of nationalism in Africa during class discussions</w:t>
            </w:r>
            <w:r w:rsidR="007D02AA" w:rsidRPr="007D02AA">
              <w:rPr>
                <w:rFonts w:ascii="Times New Roman" w:hAnsi="Times New Roman" w:cs="Times New Roman"/>
              </w:rPr>
              <w:t xml:space="preserve"> and take note </w:t>
            </w:r>
            <w:r w:rsidR="004B31CD" w:rsidRPr="007D02AA">
              <w:rPr>
                <w:rFonts w:ascii="Times New Roman" w:hAnsi="Times New Roman" w:cs="Times New Roman"/>
              </w:rPr>
              <w:t>of;</w:t>
            </w:r>
          </w:p>
          <w:p w14:paraId="437000B0" w14:textId="77777777" w:rsidR="007D02AA" w:rsidRPr="007D02AA" w:rsidRDefault="007D02AA" w:rsidP="007D02AA">
            <w:pPr>
              <w:pStyle w:val="ListParagraph"/>
              <w:spacing w:after="0" w:line="240" w:lineRule="auto"/>
              <w:ind w:left="360"/>
              <w:rPr>
                <w:rFonts w:ascii="Times New Roman" w:hAnsi="Times New Roman" w:cs="Times New Roman"/>
              </w:rPr>
            </w:pPr>
            <w:r w:rsidRPr="007D02AA">
              <w:rPr>
                <w:rFonts w:ascii="Times New Roman" w:hAnsi="Times New Roman" w:cs="Times New Roman"/>
              </w:rPr>
              <w:t>-accuracy of facts</w:t>
            </w:r>
          </w:p>
          <w:p w14:paraId="3AD72745" w14:textId="77777777" w:rsidR="007D02AA" w:rsidRPr="007D02AA" w:rsidRDefault="00584C95" w:rsidP="007D02AA">
            <w:pPr>
              <w:spacing w:after="0" w:line="240" w:lineRule="auto"/>
              <w:ind w:left="360" w:right="357"/>
              <w:rPr>
                <w:rFonts w:ascii="Times New Roman" w:hAnsi="Times New Roman" w:cs="Times New Roman"/>
                <w:sz w:val="24"/>
                <w:szCs w:val="24"/>
              </w:rPr>
            </w:pPr>
            <w:r w:rsidRPr="007D02AA">
              <w:rPr>
                <w:rFonts w:ascii="Times New Roman" w:hAnsi="Times New Roman" w:cs="Times New Roman"/>
              </w:rPr>
              <w:lastRenderedPageBreak/>
              <w:t xml:space="preserve"> </w:t>
            </w:r>
            <w:r w:rsidR="007D02AA" w:rsidRPr="007D02AA">
              <w:rPr>
                <w:rFonts w:ascii="Times New Roman" w:hAnsi="Times New Roman" w:cs="Times New Roman"/>
                <w:sz w:val="24"/>
                <w:szCs w:val="24"/>
              </w:rPr>
              <w:t>- Their level of Sorting and analysing information.</w:t>
            </w:r>
          </w:p>
          <w:p w14:paraId="6B0A58E8" w14:textId="77777777" w:rsidR="007D02AA" w:rsidRPr="007D02AA" w:rsidRDefault="007D02AA" w:rsidP="007D02AA">
            <w:pPr>
              <w:spacing w:after="0" w:line="240" w:lineRule="auto"/>
              <w:ind w:left="360" w:right="357"/>
              <w:rPr>
                <w:rFonts w:ascii="Times New Roman" w:hAnsi="Times New Roman" w:cs="Times New Roman"/>
                <w:sz w:val="24"/>
                <w:szCs w:val="24"/>
              </w:rPr>
            </w:pPr>
            <w:r w:rsidRPr="007D02AA">
              <w:rPr>
                <w:rFonts w:ascii="Times New Roman" w:hAnsi="Times New Roman" w:cs="Times New Roman"/>
                <w:sz w:val="24"/>
                <w:szCs w:val="24"/>
              </w:rPr>
              <w:t>-if they can Talk confidently and explain the ideas clearly.</w:t>
            </w:r>
          </w:p>
          <w:p w14:paraId="0701AA21" w14:textId="77777777" w:rsidR="009F7EA6" w:rsidRDefault="009F7EA6" w:rsidP="007D02AA">
            <w:pPr>
              <w:pStyle w:val="ListParagraph"/>
              <w:spacing w:after="0" w:line="240" w:lineRule="auto"/>
              <w:ind w:left="360"/>
            </w:pPr>
          </w:p>
          <w:p w14:paraId="65E8728D" w14:textId="77777777" w:rsidR="007D02AA" w:rsidRDefault="00584C95" w:rsidP="00A3333E">
            <w:pPr>
              <w:pStyle w:val="ListParagraph"/>
              <w:numPr>
                <w:ilvl w:val="0"/>
                <w:numId w:val="28"/>
              </w:numPr>
              <w:spacing w:after="0" w:line="240" w:lineRule="auto"/>
            </w:pPr>
            <w:r>
              <w:t>Dialogue with learners to assess their understanding of the challenges faced by African communities during colonialism</w:t>
            </w:r>
            <w:r w:rsidR="007D02AA">
              <w:t xml:space="preserve"> and find out </w:t>
            </w:r>
            <w:proofErr w:type="gramStart"/>
            <w:r w:rsidR="007D02AA">
              <w:t>if ;</w:t>
            </w:r>
            <w:proofErr w:type="gramEnd"/>
          </w:p>
          <w:p w14:paraId="217F7EC4" w14:textId="77777777" w:rsidR="004D1267" w:rsidRDefault="007D02AA" w:rsidP="007D02AA">
            <w:pPr>
              <w:pStyle w:val="ListParagraph"/>
              <w:spacing w:after="0" w:line="240" w:lineRule="auto"/>
              <w:ind w:left="360"/>
            </w:pPr>
            <w:r>
              <w:t>-</w:t>
            </w:r>
            <w:commentRangeStart w:id="130"/>
            <w:r w:rsidR="004D1267">
              <w:t xml:space="preserve">they can respect the peers in class discussion </w:t>
            </w:r>
            <w:commentRangeEnd w:id="130"/>
            <w:r w:rsidR="00A3412C">
              <w:rPr>
                <w:rStyle w:val="CommentReference"/>
              </w:rPr>
              <w:commentReference w:id="130"/>
            </w:r>
          </w:p>
          <w:p w14:paraId="332EDC20" w14:textId="77777777" w:rsidR="009F7EA6" w:rsidRDefault="004D1267" w:rsidP="007D02AA">
            <w:pPr>
              <w:pStyle w:val="ListParagraph"/>
              <w:spacing w:after="0" w:line="240" w:lineRule="auto"/>
              <w:ind w:left="360"/>
            </w:pPr>
            <w:r>
              <w:t>-they can point accurate facts.</w:t>
            </w:r>
            <w:r w:rsidR="00584C95">
              <w:t xml:space="preserve"> </w:t>
            </w:r>
          </w:p>
          <w:p w14:paraId="27BF96F0" w14:textId="1EDDA937" w:rsidR="009F7EA6" w:rsidRDefault="00584C95" w:rsidP="00A3333E">
            <w:pPr>
              <w:pStyle w:val="ListParagraph"/>
              <w:numPr>
                <w:ilvl w:val="0"/>
                <w:numId w:val="28"/>
              </w:numPr>
              <w:spacing w:after="0" w:line="240" w:lineRule="auto"/>
            </w:pPr>
            <w:r>
              <w:t xml:space="preserve">Assess the learner’s ability to present an </w:t>
            </w:r>
            <w:r w:rsidR="004D1267">
              <w:t xml:space="preserve">accurate, </w:t>
            </w:r>
            <w:r w:rsidR="00D27951">
              <w:t>relevant summary</w:t>
            </w:r>
            <w:r>
              <w:t xml:space="preserve"> on how political parties can resolve contemporary African challenges</w:t>
            </w:r>
          </w:p>
          <w:p w14:paraId="7C0E2A75" w14:textId="77777777" w:rsidR="009F7EA6" w:rsidRDefault="00584C95" w:rsidP="00A3333E">
            <w:pPr>
              <w:pStyle w:val="ListParagraph"/>
              <w:numPr>
                <w:ilvl w:val="0"/>
                <w:numId w:val="28"/>
              </w:numPr>
              <w:spacing w:after="0" w:line="240" w:lineRule="auto"/>
            </w:pPr>
            <w:r>
              <w:t xml:space="preserve">Evaluate the learner’s ability to </w:t>
            </w:r>
            <w:commentRangeStart w:id="131"/>
            <w:r>
              <w:t xml:space="preserve">critically analyse </w:t>
            </w:r>
            <w:commentRangeEnd w:id="131"/>
            <w:r w:rsidR="00A3412C">
              <w:rPr>
                <w:rStyle w:val="CommentReference"/>
              </w:rPr>
              <w:commentReference w:id="131"/>
            </w:r>
            <w:r>
              <w:t>African personalities who contributed to acquisition of independence.</w:t>
            </w:r>
          </w:p>
        </w:tc>
      </w:tr>
    </w:tbl>
    <w:p w14:paraId="3067E9E1" w14:textId="77777777" w:rsidR="009F7EA6" w:rsidRDefault="009F7EA6">
      <w:pPr>
        <w:rPr>
          <w:b/>
        </w:rPr>
      </w:pPr>
    </w:p>
    <w:p w14:paraId="673CC8C6" w14:textId="77777777" w:rsidR="00CA0017" w:rsidRDefault="00584C95">
      <w:pPr>
        <w:rPr>
          <w:b/>
          <w:sz w:val="32"/>
          <w:szCs w:val="32"/>
        </w:rPr>
      </w:pPr>
      <w:r>
        <w:rPr>
          <w:b/>
          <w:sz w:val="32"/>
          <w:szCs w:val="32"/>
        </w:rPr>
        <w:t xml:space="preserve">   </w:t>
      </w:r>
    </w:p>
    <w:p w14:paraId="7020EC1F" w14:textId="77777777" w:rsidR="009F7EA6" w:rsidRDefault="00584C95">
      <w:pPr>
        <w:rPr>
          <w:b/>
        </w:rPr>
      </w:pPr>
      <w:r>
        <w:rPr>
          <w:b/>
        </w:rPr>
        <w:t xml:space="preserve">TERM  3                                                                                                    </w:t>
      </w:r>
    </w:p>
    <w:p w14:paraId="3A0F588C" w14:textId="77777777" w:rsidR="009F7EA6" w:rsidRDefault="00584C95">
      <w:pPr>
        <w:rPr>
          <w:b/>
        </w:rPr>
      </w:pPr>
      <w:r>
        <w:rPr>
          <w:b/>
        </w:rPr>
        <w:t xml:space="preserve">CLASS: SENIOR 5                                                                                 PERIODS:   16                                                               </w:t>
      </w:r>
    </w:p>
    <w:p w14:paraId="79C4D34A" w14:textId="63135351" w:rsidR="009F7EA6" w:rsidRDefault="00584C95">
      <w:pPr>
        <w:rPr>
          <w:b/>
        </w:rPr>
      </w:pPr>
      <w:r>
        <w:rPr>
          <w:b/>
        </w:rPr>
        <w:t>TO</w:t>
      </w:r>
      <w:r>
        <w:rPr>
          <w:b/>
          <w:sz w:val="24"/>
          <w:szCs w:val="24"/>
        </w:rPr>
        <w:t xml:space="preserve">PIC  </w:t>
      </w:r>
      <w:r w:rsidR="00CA0017">
        <w:rPr>
          <w:b/>
          <w:sz w:val="24"/>
          <w:szCs w:val="24"/>
        </w:rPr>
        <w:t>9:</w:t>
      </w:r>
      <w:r>
        <w:rPr>
          <w:sz w:val="24"/>
          <w:szCs w:val="24"/>
        </w:rPr>
        <w:t xml:space="preserve"> </w:t>
      </w:r>
      <w:r>
        <w:t xml:space="preserve"> </w:t>
      </w:r>
      <w:r>
        <w:rPr>
          <w:rFonts w:ascii="Times New Roman" w:eastAsia="Cambria" w:hAnsi="Times New Roman"/>
          <w:bCs/>
          <w:color w:val="000000" w:themeColor="text1"/>
          <w:sz w:val="24"/>
          <w:szCs w:val="24"/>
          <w:lang w:bidi="en-US"/>
        </w:rPr>
        <w:t xml:space="preserve">The Growth of Pan </w:t>
      </w:r>
      <w:r w:rsidR="00F5202A">
        <w:rPr>
          <w:rFonts w:ascii="Times New Roman" w:eastAsia="Cambria" w:hAnsi="Times New Roman"/>
          <w:bCs/>
          <w:color w:val="000000" w:themeColor="text1"/>
          <w:sz w:val="24"/>
          <w:szCs w:val="24"/>
          <w:lang w:bidi="en-US"/>
        </w:rPr>
        <w:t>-</w:t>
      </w:r>
      <w:r>
        <w:rPr>
          <w:rFonts w:ascii="Times New Roman" w:eastAsia="Cambria" w:hAnsi="Times New Roman"/>
          <w:bCs/>
          <w:color w:val="000000" w:themeColor="text1"/>
          <w:sz w:val="24"/>
          <w:szCs w:val="24"/>
          <w:lang w:bidi="en-US"/>
        </w:rPr>
        <w:t>Africanism</w:t>
      </w:r>
    </w:p>
    <w:p w14:paraId="0EEAB552" w14:textId="77777777" w:rsidR="009F7EA6" w:rsidRDefault="00584C95">
      <w:r>
        <w:rPr>
          <w:b/>
        </w:rPr>
        <w:t xml:space="preserve">TOPIC COMPETENCY:   </w:t>
      </w:r>
      <w:commentRangeStart w:id="132"/>
      <w:r>
        <w:t>The learner understands the origins, rise, challenges and significance of Pan Africanism to appreciate its role in promoting African unity, independence and social justice.</w:t>
      </w:r>
      <w:commentRangeEnd w:id="132"/>
      <w:r w:rsidR="00F77B94">
        <w:rPr>
          <w:rStyle w:val="CommentReference"/>
        </w:rPr>
        <w:commentReference w:id="132"/>
      </w:r>
    </w:p>
    <w:tbl>
      <w:tblPr>
        <w:tblStyle w:val="TableGrid"/>
        <w:tblW w:w="0" w:type="auto"/>
        <w:tblLook w:val="04A0" w:firstRow="1" w:lastRow="0" w:firstColumn="1" w:lastColumn="0" w:noHBand="0" w:noVBand="1"/>
      </w:tblPr>
      <w:tblGrid>
        <w:gridCol w:w="3116"/>
        <w:gridCol w:w="3117"/>
        <w:gridCol w:w="3117"/>
      </w:tblGrid>
      <w:tr w:rsidR="009F7EA6" w14:paraId="4FBF320E" w14:textId="77777777" w:rsidTr="00CF0E5A">
        <w:tc>
          <w:tcPr>
            <w:tcW w:w="3116" w:type="dxa"/>
            <w:shd w:val="clear" w:color="auto" w:fill="A8D08D" w:themeFill="accent6" w:themeFillTint="99"/>
          </w:tcPr>
          <w:p w14:paraId="5D3AD2F2" w14:textId="77777777" w:rsidR="009F7EA6" w:rsidRDefault="00584C95">
            <w:pPr>
              <w:spacing w:after="0" w:line="360" w:lineRule="auto"/>
              <w:rPr>
                <w:b/>
                <w:sz w:val="24"/>
                <w:szCs w:val="24"/>
              </w:rPr>
            </w:pPr>
            <w:r>
              <w:rPr>
                <w:b/>
                <w:sz w:val="24"/>
                <w:szCs w:val="24"/>
              </w:rPr>
              <w:t>Learning Outcomes</w:t>
            </w:r>
          </w:p>
          <w:p w14:paraId="34BB64AF" w14:textId="77777777" w:rsidR="009F7EA6" w:rsidRDefault="00584C95">
            <w:pPr>
              <w:spacing w:after="0" w:line="360" w:lineRule="auto"/>
            </w:pPr>
            <w:r>
              <w:t>The learner should be able to;</w:t>
            </w:r>
          </w:p>
        </w:tc>
        <w:tc>
          <w:tcPr>
            <w:tcW w:w="3117" w:type="dxa"/>
            <w:shd w:val="clear" w:color="auto" w:fill="A8D08D" w:themeFill="accent6" w:themeFillTint="99"/>
          </w:tcPr>
          <w:p w14:paraId="14124E17"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D4A8AE5" w14:textId="77777777" w:rsidR="009F7EA6" w:rsidRDefault="00584C95">
            <w:pPr>
              <w:spacing w:after="0" w:line="360" w:lineRule="auto"/>
              <w:rPr>
                <w:b/>
              </w:rPr>
            </w:pPr>
            <w:r>
              <w:rPr>
                <w:b/>
              </w:rPr>
              <w:t xml:space="preserve">Sample Assessment Strategy </w:t>
            </w:r>
          </w:p>
        </w:tc>
      </w:tr>
      <w:tr w:rsidR="009F7EA6" w14:paraId="58A2FFDD" w14:textId="77777777">
        <w:tc>
          <w:tcPr>
            <w:tcW w:w="3116" w:type="dxa"/>
          </w:tcPr>
          <w:p w14:paraId="74F02C22" w14:textId="77777777" w:rsidR="009F7EA6" w:rsidRDefault="00584C95" w:rsidP="00A3333E">
            <w:pPr>
              <w:pStyle w:val="ListParagraph"/>
              <w:numPr>
                <w:ilvl w:val="0"/>
                <w:numId w:val="29"/>
              </w:numPr>
              <w:spacing w:after="0" w:line="240" w:lineRule="auto"/>
            </w:pPr>
            <w:r>
              <w:t>Understand the origins of Pan Africanism, its key events and figures to appreciate the foundation of African collective empowerment (</w:t>
            </w:r>
            <w:proofErr w:type="spellStart"/>
            <w:proofErr w:type="gramStart"/>
            <w:r>
              <w:t>k,u</w:t>
            </w:r>
            <w:proofErr w:type="gramEnd"/>
            <w:r>
              <w:t>,v</w:t>
            </w:r>
            <w:proofErr w:type="spellEnd"/>
            <w:r>
              <w:t>)</w:t>
            </w:r>
          </w:p>
          <w:p w14:paraId="3CDA0784" w14:textId="77777777" w:rsidR="009F7EA6" w:rsidRDefault="009F7EA6">
            <w:pPr>
              <w:pStyle w:val="ListParagraph"/>
              <w:spacing w:after="0" w:line="240" w:lineRule="auto"/>
            </w:pPr>
          </w:p>
          <w:p w14:paraId="135F33D7" w14:textId="77777777" w:rsidR="009F7EA6" w:rsidRDefault="00584C95" w:rsidP="00A3333E">
            <w:pPr>
              <w:pStyle w:val="ListParagraph"/>
              <w:numPr>
                <w:ilvl w:val="0"/>
                <w:numId w:val="29"/>
              </w:numPr>
              <w:spacing w:after="0" w:line="240" w:lineRule="auto"/>
            </w:pPr>
            <w:r w:rsidRPr="00F77B94">
              <w:rPr>
                <w:highlight w:val="yellow"/>
              </w:rPr>
              <w:t>Analyse</w:t>
            </w:r>
            <w:r>
              <w:t xml:space="preserve"> the factors for the rise of Pan Africanism to appreciate the need for African freedom, equality and fair world (</w:t>
            </w:r>
            <w:proofErr w:type="spellStart"/>
            <w:proofErr w:type="gramStart"/>
            <w:r>
              <w:t>gs,v</w:t>
            </w:r>
            <w:proofErr w:type="gramEnd"/>
            <w:r>
              <w:t>,a</w:t>
            </w:r>
            <w:proofErr w:type="spellEnd"/>
            <w:r>
              <w:t>)</w:t>
            </w:r>
          </w:p>
          <w:p w14:paraId="46546D43" w14:textId="77777777" w:rsidR="009F7EA6" w:rsidRDefault="009F7EA6">
            <w:pPr>
              <w:pStyle w:val="ListParagraph"/>
              <w:spacing w:after="0" w:line="240" w:lineRule="auto"/>
              <w:rPr>
                <w:rFonts w:ascii="Times New Roman" w:hAnsi="Times New Roman" w:cs="Times New Roman"/>
                <w:sz w:val="24"/>
                <w:szCs w:val="24"/>
              </w:rPr>
            </w:pPr>
          </w:p>
          <w:p w14:paraId="2FF078FC" w14:textId="77777777" w:rsidR="009F7EA6" w:rsidRDefault="00584C95" w:rsidP="00A3333E">
            <w:pPr>
              <w:pStyle w:val="ListParagraph"/>
              <w:numPr>
                <w:ilvl w:val="0"/>
                <w:numId w:val="29"/>
              </w:numPr>
              <w:spacing w:after="0" w:line="240" w:lineRule="auto"/>
            </w:pPr>
            <w:r>
              <w:rPr>
                <w:rFonts w:ascii="Times New Roman" w:hAnsi="Times New Roman" w:cs="Times New Roman"/>
                <w:sz w:val="24"/>
                <w:szCs w:val="24"/>
              </w:rPr>
              <w:t xml:space="preserve">Analyse the challenges to the growth of Pan-Africanism to appreciate the impact of colonial legacies, political divisions and external </w:t>
            </w:r>
            <w:r>
              <w:rPr>
                <w:rFonts w:ascii="Times New Roman" w:hAnsi="Times New Roman" w:cs="Times New Roman"/>
                <w:sz w:val="24"/>
                <w:szCs w:val="24"/>
              </w:rPr>
              <w:lastRenderedPageBreak/>
              <w:t>pressures among African states in the 20th century</w:t>
            </w:r>
            <w:r>
              <w:t xml:space="preserve"> (</w:t>
            </w:r>
            <w:proofErr w:type="spellStart"/>
            <w:proofErr w:type="gramStart"/>
            <w:r>
              <w:t>gs,v</w:t>
            </w:r>
            <w:proofErr w:type="gramEnd"/>
            <w:r>
              <w:t>,a</w:t>
            </w:r>
            <w:proofErr w:type="spellEnd"/>
            <w:r>
              <w:t>)</w:t>
            </w:r>
          </w:p>
          <w:p w14:paraId="375E26A0" w14:textId="77777777" w:rsidR="009F7EA6" w:rsidRDefault="009F7EA6">
            <w:pPr>
              <w:pStyle w:val="ListParagraph"/>
              <w:spacing w:after="0" w:line="240" w:lineRule="auto"/>
            </w:pPr>
          </w:p>
          <w:p w14:paraId="31FCA21D" w14:textId="77777777" w:rsidR="009F7EA6" w:rsidRDefault="00584C95" w:rsidP="00A3333E">
            <w:pPr>
              <w:pStyle w:val="ListParagraph"/>
              <w:numPr>
                <w:ilvl w:val="0"/>
                <w:numId w:val="25"/>
              </w:numPr>
              <w:spacing w:after="0" w:line="240" w:lineRule="auto"/>
              <w:ind w:left="360"/>
            </w:pPr>
            <w:r>
              <w:t>Evaluate the significance of Pan Africanism in promoting unity, independence and social justice across Africa and Africa diasporas (</w:t>
            </w:r>
            <w:proofErr w:type="spellStart"/>
            <w:r>
              <w:t>gs,v,a</w:t>
            </w:r>
            <w:proofErr w:type="spellEnd"/>
            <w:r>
              <w:t>)</w:t>
            </w:r>
          </w:p>
        </w:tc>
        <w:tc>
          <w:tcPr>
            <w:tcW w:w="3117" w:type="dxa"/>
          </w:tcPr>
          <w:p w14:paraId="43E41225" w14:textId="77777777" w:rsidR="009F7EA6" w:rsidRDefault="00584C95" w:rsidP="00A3333E">
            <w:pPr>
              <w:pStyle w:val="ListParagraph"/>
              <w:numPr>
                <w:ilvl w:val="0"/>
                <w:numId w:val="26"/>
              </w:numPr>
              <w:spacing w:after="0" w:line="240" w:lineRule="auto"/>
            </w:pPr>
            <w:r>
              <w:lastRenderedPageBreak/>
              <w:t xml:space="preserve">Individually, learners search </w:t>
            </w:r>
            <w:r w:rsidR="00AA0E89">
              <w:t xml:space="preserve">and present </w:t>
            </w:r>
            <w:r>
              <w:t>on the origins, key events and figures of Pan Africanism and present to the class to appreciate the foundation of African collective empowerment.</w:t>
            </w:r>
          </w:p>
          <w:p w14:paraId="1F98E697" w14:textId="77777777" w:rsidR="009F7EA6" w:rsidRDefault="00584C95" w:rsidP="00A3333E">
            <w:pPr>
              <w:pStyle w:val="ListParagraph"/>
              <w:numPr>
                <w:ilvl w:val="0"/>
                <w:numId w:val="26"/>
              </w:numPr>
              <w:spacing w:after="0" w:line="240" w:lineRule="auto"/>
            </w:pPr>
            <w:commentRangeStart w:id="133"/>
            <w:r>
              <w:t xml:space="preserve">In a document analysis, learners explain the factors behind the rise of pan Africanism to understand their role in fostering African unity and consciousness. </w:t>
            </w:r>
          </w:p>
          <w:p w14:paraId="47D2FDD4" w14:textId="77777777" w:rsidR="009F7EA6" w:rsidRDefault="00584C95" w:rsidP="00A3333E">
            <w:pPr>
              <w:pStyle w:val="ListParagraph"/>
              <w:numPr>
                <w:ilvl w:val="0"/>
                <w:numId w:val="26"/>
              </w:numPr>
              <w:spacing w:after="0" w:line="240" w:lineRule="auto"/>
            </w:pPr>
            <w:r>
              <w:t xml:space="preserve">In a case study, learners </w:t>
            </w:r>
            <w:commentRangeStart w:id="134"/>
            <w:r>
              <w:t>analyse</w:t>
            </w:r>
            <w:commentRangeEnd w:id="134"/>
            <w:r w:rsidR="00D81C36">
              <w:rPr>
                <w:rStyle w:val="CommentReference"/>
              </w:rPr>
              <w:commentReference w:id="134"/>
            </w:r>
            <w:r>
              <w:t xml:space="preserve"> </w:t>
            </w:r>
            <w:r w:rsidR="00AA0E89">
              <w:t xml:space="preserve">and present </w:t>
            </w:r>
            <w:r>
              <w:t xml:space="preserve">how specific African countries have struggled since the 20th century to implement </w:t>
            </w:r>
            <w:r>
              <w:lastRenderedPageBreak/>
              <w:t xml:space="preserve">the ideals of Pan-Africanism. </w:t>
            </w:r>
            <w:commentRangeEnd w:id="133"/>
            <w:r w:rsidR="00E55505">
              <w:rPr>
                <w:rStyle w:val="CommentReference"/>
              </w:rPr>
              <w:commentReference w:id="133"/>
            </w:r>
          </w:p>
          <w:p w14:paraId="04609918" w14:textId="77777777" w:rsidR="009F7EA6" w:rsidRDefault="00584C95" w:rsidP="00A3333E">
            <w:pPr>
              <w:pStyle w:val="ListParagraph"/>
              <w:numPr>
                <w:ilvl w:val="0"/>
                <w:numId w:val="26"/>
              </w:numPr>
              <w:spacing w:after="0" w:line="240" w:lineRule="auto"/>
            </w:pPr>
            <w:commentRangeStart w:id="135"/>
            <w:r>
              <w:t>In a debate</w:t>
            </w:r>
            <w:r w:rsidR="00AA0E89">
              <w:t xml:space="preserve"> session</w:t>
            </w:r>
            <w:r>
              <w:t>, learners take up roles of key Pan African leaders or member states and debate the topic: “How can pan Africanism resolve contemporary African challenges?”</w:t>
            </w:r>
            <w:commentRangeEnd w:id="135"/>
            <w:r w:rsidR="00C53782">
              <w:rPr>
                <w:rStyle w:val="CommentReference"/>
              </w:rPr>
              <w:commentReference w:id="135"/>
            </w:r>
          </w:p>
          <w:p w14:paraId="08DDD07D" w14:textId="77777777" w:rsidR="009F7EA6" w:rsidRDefault="00584C95" w:rsidP="00A3333E">
            <w:pPr>
              <w:pStyle w:val="ListParagraph"/>
              <w:numPr>
                <w:ilvl w:val="0"/>
                <w:numId w:val="26"/>
              </w:numPr>
              <w:spacing w:after="0" w:line="240" w:lineRule="auto"/>
            </w:pPr>
            <w:r>
              <w:t>Learners write an essay on how the rise of Pan-Africanism has influenced global discussions on freedom, equality and justice.</w:t>
            </w:r>
          </w:p>
        </w:tc>
        <w:tc>
          <w:tcPr>
            <w:tcW w:w="3117" w:type="dxa"/>
          </w:tcPr>
          <w:p w14:paraId="409409AD" w14:textId="1E4BF014" w:rsidR="009F7EA6" w:rsidRDefault="00584C95" w:rsidP="00A3333E">
            <w:pPr>
              <w:pStyle w:val="ListParagraph"/>
              <w:numPr>
                <w:ilvl w:val="0"/>
                <w:numId w:val="30"/>
              </w:numPr>
              <w:spacing w:after="0" w:line="240" w:lineRule="auto"/>
            </w:pPr>
            <w:r>
              <w:lastRenderedPageBreak/>
              <w:t xml:space="preserve">Observe learner’s ability to critically analyse the factors contributing to the rise of pan </w:t>
            </w:r>
            <w:r w:rsidR="00B66574">
              <w:t>Africanism during</w:t>
            </w:r>
            <w:r w:rsidR="004D1267">
              <w:t xml:space="preserve"> class discussions an d find out;</w:t>
            </w:r>
          </w:p>
          <w:p w14:paraId="0A440984" w14:textId="77777777" w:rsidR="004D1267" w:rsidRDefault="004D1267" w:rsidP="004D1267">
            <w:pPr>
              <w:pStyle w:val="ListParagraph"/>
              <w:tabs>
                <w:tab w:val="left" w:pos="425"/>
              </w:tabs>
              <w:spacing w:after="0" w:line="240" w:lineRule="auto"/>
              <w:ind w:left="425"/>
            </w:pPr>
            <w:r>
              <w:t>-The level of accuracy of facts,</w:t>
            </w:r>
          </w:p>
          <w:p w14:paraId="6F2DD45B" w14:textId="77777777" w:rsidR="004D1267" w:rsidRDefault="004D1267" w:rsidP="004D1267">
            <w:pPr>
              <w:pStyle w:val="ListParagraph"/>
              <w:tabs>
                <w:tab w:val="left" w:pos="425"/>
              </w:tabs>
              <w:spacing w:after="0" w:line="240" w:lineRule="auto"/>
              <w:ind w:left="425"/>
            </w:pPr>
            <w:commentRangeStart w:id="136"/>
            <w:r>
              <w:t>-</w:t>
            </w:r>
            <w:r w:rsidRPr="000F3C51">
              <w:rPr>
                <w:rFonts w:ascii="Times New Roman" w:hAnsi="Times New Roman" w:cs="Times New Roman"/>
                <w:sz w:val="24"/>
                <w:szCs w:val="24"/>
              </w:rPr>
              <w:t xml:space="preserve"> </w:t>
            </w:r>
            <w:r>
              <w:rPr>
                <w:rFonts w:ascii="Times New Roman" w:hAnsi="Times New Roman" w:cs="Times New Roman"/>
                <w:sz w:val="24"/>
                <w:szCs w:val="24"/>
              </w:rPr>
              <w:t xml:space="preserve">if </w:t>
            </w:r>
            <w:r w:rsidRPr="000F3C51">
              <w:rPr>
                <w:rFonts w:ascii="Times New Roman" w:hAnsi="Times New Roman" w:cs="Times New Roman"/>
                <w:sz w:val="24"/>
                <w:szCs w:val="24"/>
              </w:rPr>
              <w:t>they can work effectively in diverse teams.</w:t>
            </w:r>
            <w:commentRangeEnd w:id="136"/>
            <w:r w:rsidR="00D31D22">
              <w:rPr>
                <w:rStyle w:val="CommentReference"/>
              </w:rPr>
              <w:commentReference w:id="136"/>
            </w:r>
          </w:p>
          <w:p w14:paraId="4C38AB3B" w14:textId="30664E54" w:rsidR="004D1267" w:rsidRDefault="00584C95" w:rsidP="00A3333E">
            <w:pPr>
              <w:pStyle w:val="ListParagraph"/>
              <w:numPr>
                <w:ilvl w:val="0"/>
                <w:numId w:val="30"/>
              </w:numPr>
              <w:spacing w:after="0" w:line="240" w:lineRule="auto"/>
            </w:pPr>
            <w:r>
              <w:t>Dialogue with learners to assess their understanding of the challenges faced by pan Africanists during post -  colonialism era in Africa</w:t>
            </w:r>
            <w:r w:rsidR="004D1267">
              <w:t xml:space="preserve"> and take note </w:t>
            </w:r>
            <w:r w:rsidR="003448CC">
              <w:t>of;</w:t>
            </w:r>
          </w:p>
          <w:p w14:paraId="350DE029" w14:textId="77777777" w:rsidR="004D1267" w:rsidRDefault="004D1267" w:rsidP="004D1267">
            <w:pPr>
              <w:pStyle w:val="ListParagraph"/>
              <w:tabs>
                <w:tab w:val="left" w:pos="425"/>
              </w:tabs>
              <w:spacing w:after="0" w:line="240" w:lineRule="auto"/>
              <w:ind w:left="425"/>
            </w:pPr>
            <w:r>
              <w:t>-their eloquence</w:t>
            </w:r>
          </w:p>
          <w:p w14:paraId="705D43AF" w14:textId="77777777" w:rsidR="004D1267" w:rsidRDefault="004D1267" w:rsidP="004D1267">
            <w:pPr>
              <w:pStyle w:val="ListParagraph"/>
              <w:tabs>
                <w:tab w:val="left" w:pos="425"/>
              </w:tabs>
              <w:spacing w:after="0" w:line="240" w:lineRule="auto"/>
              <w:ind w:left="425"/>
            </w:pPr>
            <w:r>
              <w:t>-Respect for each other</w:t>
            </w:r>
          </w:p>
          <w:p w14:paraId="44FA72A8" w14:textId="77777777" w:rsidR="009F7EA6" w:rsidRDefault="004D1267" w:rsidP="004D1267">
            <w:pPr>
              <w:pStyle w:val="ListParagraph"/>
              <w:tabs>
                <w:tab w:val="left" w:pos="425"/>
              </w:tabs>
              <w:spacing w:after="0" w:line="240" w:lineRule="auto"/>
              <w:ind w:left="425"/>
            </w:pPr>
            <w:r>
              <w:lastRenderedPageBreak/>
              <w:t xml:space="preserve">-How they consult each other.  </w:t>
            </w:r>
            <w:r w:rsidR="00584C95">
              <w:t xml:space="preserve"> </w:t>
            </w:r>
          </w:p>
          <w:p w14:paraId="570D6807" w14:textId="4F90A294" w:rsidR="009F7EA6" w:rsidRDefault="00584C95" w:rsidP="00A3333E">
            <w:pPr>
              <w:pStyle w:val="ListParagraph"/>
              <w:numPr>
                <w:ilvl w:val="0"/>
                <w:numId w:val="30"/>
              </w:numPr>
              <w:spacing w:after="0" w:line="240" w:lineRule="auto"/>
            </w:pPr>
            <w:r>
              <w:t xml:space="preserve">Assess the learner’s ability to present an </w:t>
            </w:r>
            <w:r w:rsidR="004D1267">
              <w:t xml:space="preserve">accurate, relevant and </w:t>
            </w:r>
            <w:r w:rsidR="003448CC">
              <w:t>coherent summary</w:t>
            </w:r>
            <w:r>
              <w:t xml:space="preserve"> on how Pan Africanism can resolve contemporary African challenges</w:t>
            </w:r>
          </w:p>
          <w:p w14:paraId="385CBBF2" w14:textId="77777777" w:rsidR="009F7EA6" w:rsidRDefault="00584C95" w:rsidP="00AF5836">
            <w:pPr>
              <w:pStyle w:val="ListParagraph"/>
              <w:numPr>
                <w:ilvl w:val="0"/>
                <w:numId w:val="30"/>
              </w:numPr>
              <w:spacing w:after="0" w:line="240" w:lineRule="auto"/>
            </w:pPr>
            <w:r w:rsidRPr="00D31D22">
              <w:rPr>
                <w:highlight w:val="yellow"/>
              </w:rPr>
              <w:t xml:space="preserve">Evaluate the learner’s ability to critically analyse Pan Africanists </w:t>
            </w:r>
            <w:r w:rsidR="00AF5836" w:rsidRPr="00D31D22">
              <w:rPr>
                <w:highlight w:val="yellow"/>
              </w:rPr>
              <w:t>and how it</w:t>
            </w:r>
            <w:r w:rsidRPr="00D31D22">
              <w:rPr>
                <w:highlight w:val="yellow"/>
              </w:rPr>
              <w:t xml:space="preserve"> contributed to acquisition of independence.</w:t>
            </w:r>
          </w:p>
        </w:tc>
      </w:tr>
    </w:tbl>
    <w:p w14:paraId="05185E7A" w14:textId="77777777" w:rsidR="000043E4" w:rsidRDefault="000043E4">
      <w:pPr>
        <w:rPr>
          <w:b/>
          <w:sz w:val="32"/>
          <w:szCs w:val="32"/>
        </w:rPr>
      </w:pPr>
    </w:p>
    <w:p w14:paraId="20F8A8EB" w14:textId="77777777" w:rsidR="000043E4" w:rsidRDefault="000043E4">
      <w:pPr>
        <w:rPr>
          <w:b/>
          <w:sz w:val="32"/>
          <w:szCs w:val="32"/>
        </w:rPr>
      </w:pPr>
    </w:p>
    <w:p w14:paraId="75307058" w14:textId="77777777" w:rsidR="000043E4" w:rsidRDefault="000043E4">
      <w:pPr>
        <w:rPr>
          <w:b/>
          <w:sz w:val="32"/>
          <w:szCs w:val="32"/>
        </w:rPr>
      </w:pPr>
    </w:p>
    <w:p w14:paraId="35B11A9D" w14:textId="77777777" w:rsidR="000043E4" w:rsidRDefault="000043E4">
      <w:pPr>
        <w:rPr>
          <w:b/>
          <w:sz w:val="32"/>
          <w:szCs w:val="32"/>
        </w:rPr>
      </w:pPr>
    </w:p>
    <w:p w14:paraId="18C9BCC6" w14:textId="77777777" w:rsidR="000043E4" w:rsidRDefault="000043E4">
      <w:pPr>
        <w:rPr>
          <w:b/>
          <w:sz w:val="32"/>
          <w:szCs w:val="32"/>
        </w:rPr>
      </w:pPr>
    </w:p>
    <w:p w14:paraId="5BF49577" w14:textId="77777777" w:rsidR="000043E4" w:rsidRDefault="000043E4">
      <w:pPr>
        <w:rPr>
          <w:b/>
          <w:sz w:val="32"/>
          <w:szCs w:val="32"/>
        </w:rPr>
      </w:pPr>
    </w:p>
    <w:p w14:paraId="260A3BAA" w14:textId="77777777" w:rsidR="000043E4" w:rsidRDefault="000043E4">
      <w:pPr>
        <w:rPr>
          <w:b/>
          <w:sz w:val="32"/>
          <w:szCs w:val="32"/>
        </w:rPr>
      </w:pPr>
    </w:p>
    <w:p w14:paraId="503431C2" w14:textId="77777777" w:rsidR="000043E4" w:rsidRDefault="000043E4">
      <w:pPr>
        <w:rPr>
          <w:b/>
          <w:sz w:val="32"/>
          <w:szCs w:val="32"/>
        </w:rPr>
      </w:pPr>
    </w:p>
    <w:p w14:paraId="05364EC7" w14:textId="77777777" w:rsidR="000043E4" w:rsidRDefault="000043E4">
      <w:pPr>
        <w:rPr>
          <w:b/>
          <w:sz w:val="32"/>
          <w:szCs w:val="32"/>
        </w:rPr>
      </w:pPr>
    </w:p>
    <w:p w14:paraId="15527E90" w14:textId="421E4AA4" w:rsidR="000043E4" w:rsidRDefault="000043E4">
      <w:pPr>
        <w:rPr>
          <w:b/>
          <w:sz w:val="32"/>
          <w:szCs w:val="32"/>
        </w:rPr>
      </w:pPr>
    </w:p>
    <w:p w14:paraId="1F223ED3" w14:textId="0ECEB878" w:rsidR="00417782" w:rsidRDefault="00417782">
      <w:pPr>
        <w:rPr>
          <w:b/>
          <w:sz w:val="32"/>
          <w:szCs w:val="32"/>
        </w:rPr>
      </w:pPr>
    </w:p>
    <w:p w14:paraId="2B878AE4" w14:textId="77777777" w:rsidR="00BB33CD" w:rsidRDefault="00BB33CD">
      <w:pPr>
        <w:rPr>
          <w:b/>
          <w:sz w:val="32"/>
          <w:szCs w:val="32"/>
        </w:rPr>
      </w:pPr>
    </w:p>
    <w:p w14:paraId="709235AE" w14:textId="77777777" w:rsidR="000043E4" w:rsidRDefault="000043E4">
      <w:pPr>
        <w:rPr>
          <w:b/>
          <w:sz w:val="32"/>
          <w:szCs w:val="32"/>
        </w:rPr>
      </w:pPr>
    </w:p>
    <w:p w14:paraId="1F3014BF" w14:textId="77777777" w:rsidR="000043E4" w:rsidRDefault="000043E4">
      <w:pPr>
        <w:rPr>
          <w:b/>
          <w:sz w:val="32"/>
          <w:szCs w:val="32"/>
        </w:rPr>
      </w:pPr>
    </w:p>
    <w:p w14:paraId="7AC49571" w14:textId="77777777" w:rsidR="000043E4" w:rsidRDefault="000043E4">
      <w:pPr>
        <w:rPr>
          <w:b/>
          <w:sz w:val="32"/>
          <w:szCs w:val="32"/>
        </w:rPr>
      </w:pPr>
    </w:p>
    <w:p w14:paraId="003EB009" w14:textId="3A661F1E" w:rsidR="009F7EA6" w:rsidRDefault="00F5202A">
      <w:pPr>
        <w:rPr>
          <w:b/>
          <w:sz w:val="32"/>
          <w:szCs w:val="32"/>
        </w:rPr>
      </w:pPr>
      <w:r>
        <w:rPr>
          <w:b/>
          <w:sz w:val="32"/>
          <w:szCs w:val="32"/>
        </w:rPr>
        <w:lastRenderedPageBreak/>
        <w:t>AFRICA</w:t>
      </w:r>
      <w:r w:rsidR="00961E73">
        <w:rPr>
          <w:b/>
          <w:sz w:val="32"/>
          <w:szCs w:val="32"/>
        </w:rPr>
        <w:t>N</w:t>
      </w:r>
      <w:r>
        <w:rPr>
          <w:b/>
          <w:sz w:val="32"/>
          <w:szCs w:val="32"/>
        </w:rPr>
        <w:t xml:space="preserve"> </w:t>
      </w:r>
      <w:r w:rsidR="00961E73">
        <w:rPr>
          <w:b/>
          <w:sz w:val="32"/>
          <w:szCs w:val="32"/>
        </w:rPr>
        <w:t>HISTORY SENIOR</w:t>
      </w:r>
      <w:r w:rsidR="00584C95">
        <w:rPr>
          <w:b/>
          <w:sz w:val="32"/>
          <w:szCs w:val="32"/>
        </w:rPr>
        <w:t xml:space="preserve">   6  </w:t>
      </w:r>
      <w:r w:rsidR="00961E73">
        <w:rPr>
          <w:b/>
          <w:sz w:val="32"/>
          <w:szCs w:val="32"/>
        </w:rPr>
        <w:t xml:space="preserve"> TERM</w:t>
      </w:r>
      <w:r w:rsidR="00584C95">
        <w:rPr>
          <w:b/>
          <w:sz w:val="32"/>
          <w:szCs w:val="32"/>
        </w:rPr>
        <w:t xml:space="preserve"> 1</w:t>
      </w:r>
    </w:p>
    <w:p w14:paraId="7FF3E836" w14:textId="77777777" w:rsidR="009F7EA6" w:rsidRDefault="00584C95">
      <w:pPr>
        <w:rPr>
          <w:b/>
        </w:rPr>
      </w:pPr>
      <w:r>
        <w:rPr>
          <w:b/>
        </w:rPr>
        <w:t xml:space="preserve">TERM  1                                                                                                   </w:t>
      </w:r>
    </w:p>
    <w:p w14:paraId="4B20607F" w14:textId="77777777" w:rsidR="009F7EA6" w:rsidRDefault="00584C95">
      <w:pPr>
        <w:rPr>
          <w:b/>
        </w:rPr>
      </w:pPr>
      <w:r>
        <w:rPr>
          <w:b/>
        </w:rPr>
        <w:t xml:space="preserve">CLASS: SENIOR    6                                                                                 PERIODS:   16                                                               </w:t>
      </w:r>
    </w:p>
    <w:p w14:paraId="3422BA2F" w14:textId="77777777" w:rsidR="009F7EA6" w:rsidRDefault="00961E73">
      <w:r>
        <w:rPr>
          <w:b/>
        </w:rPr>
        <w:t>TO</w:t>
      </w:r>
      <w:r>
        <w:rPr>
          <w:b/>
          <w:sz w:val="24"/>
          <w:szCs w:val="24"/>
        </w:rPr>
        <w:t>PIC 10</w:t>
      </w:r>
      <w:r w:rsidR="00584C95">
        <w:rPr>
          <w:b/>
          <w:sz w:val="24"/>
          <w:szCs w:val="24"/>
        </w:rPr>
        <w:t>:</w:t>
      </w:r>
      <w:r w:rsidR="00584C95">
        <w:t xml:space="preserve"> Post - Colonial Socio-economic developments in Africa</w:t>
      </w:r>
    </w:p>
    <w:p w14:paraId="334D72F1" w14:textId="77777777" w:rsidR="009F7EA6" w:rsidRDefault="00584C95">
      <w:r>
        <w:rPr>
          <w:b/>
        </w:rPr>
        <w:t xml:space="preserve">TOPIC COMPETENCY: </w:t>
      </w:r>
      <w:commentRangeStart w:id="137"/>
      <w:r>
        <w:t>The learner analyses the role of trade unions, cooperative movements and healthcare systems in East Africa to appreciate their impact on worker’s rights, socio-economic progress and public health today</w:t>
      </w:r>
      <w:commentRangeEnd w:id="137"/>
      <w:r w:rsidR="00BB33CD">
        <w:rPr>
          <w:rStyle w:val="CommentReference"/>
        </w:rPr>
        <w:commentReference w:id="137"/>
      </w:r>
    </w:p>
    <w:tbl>
      <w:tblPr>
        <w:tblStyle w:val="TableGrid"/>
        <w:tblW w:w="0" w:type="auto"/>
        <w:tblLook w:val="04A0" w:firstRow="1" w:lastRow="0" w:firstColumn="1" w:lastColumn="0" w:noHBand="0" w:noVBand="1"/>
      </w:tblPr>
      <w:tblGrid>
        <w:gridCol w:w="3116"/>
        <w:gridCol w:w="3117"/>
        <w:gridCol w:w="3117"/>
      </w:tblGrid>
      <w:tr w:rsidR="009F7EA6" w14:paraId="7F470998" w14:textId="77777777" w:rsidTr="00CF0E5A">
        <w:tc>
          <w:tcPr>
            <w:tcW w:w="3116" w:type="dxa"/>
            <w:shd w:val="clear" w:color="auto" w:fill="A8D08D" w:themeFill="accent6" w:themeFillTint="99"/>
          </w:tcPr>
          <w:p w14:paraId="3D3F6789" w14:textId="77777777" w:rsidR="009F7EA6" w:rsidRDefault="00584C95">
            <w:pPr>
              <w:spacing w:after="0" w:line="360" w:lineRule="auto"/>
              <w:rPr>
                <w:b/>
                <w:sz w:val="24"/>
                <w:szCs w:val="24"/>
              </w:rPr>
            </w:pPr>
            <w:r>
              <w:rPr>
                <w:b/>
                <w:sz w:val="24"/>
                <w:szCs w:val="24"/>
              </w:rPr>
              <w:t>Learning Outcomes</w:t>
            </w:r>
          </w:p>
          <w:p w14:paraId="4473C065" w14:textId="77777777" w:rsidR="009F7EA6" w:rsidRDefault="00584C95">
            <w:pPr>
              <w:spacing w:after="0" w:line="360" w:lineRule="auto"/>
            </w:pPr>
            <w:r>
              <w:t>The learner should be able to;</w:t>
            </w:r>
          </w:p>
        </w:tc>
        <w:tc>
          <w:tcPr>
            <w:tcW w:w="3117" w:type="dxa"/>
            <w:shd w:val="clear" w:color="auto" w:fill="A8D08D" w:themeFill="accent6" w:themeFillTint="99"/>
          </w:tcPr>
          <w:p w14:paraId="27A8C36D"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05DF32F" w14:textId="77777777" w:rsidR="009F7EA6" w:rsidRDefault="00584C95">
            <w:pPr>
              <w:spacing w:after="0" w:line="360" w:lineRule="auto"/>
              <w:rPr>
                <w:b/>
              </w:rPr>
            </w:pPr>
            <w:r>
              <w:rPr>
                <w:b/>
              </w:rPr>
              <w:t xml:space="preserve">Sample Assessment Strategy </w:t>
            </w:r>
          </w:p>
        </w:tc>
      </w:tr>
      <w:tr w:rsidR="009F7EA6" w14:paraId="61EC13BE" w14:textId="77777777">
        <w:trPr>
          <w:trHeight w:val="2542"/>
        </w:trPr>
        <w:tc>
          <w:tcPr>
            <w:tcW w:w="3116" w:type="dxa"/>
          </w:tcPr>
          <w:p w14:paraId="6347FCE9" w14:textId="0304A0A2" w:rsidR="009F7EA6" w:rsidRDefault="00584C95" w:rsidP="00A3333E">
            <w:pPr>
              <w:pStyle w:val="ListParagraph"/>
              <w:numPr>
                <w:ilvl w:val="0"/>
                <w:numId w:val="31"/>
              </w:numPr>
              <w:spacing w:after="0" w:line="240" w:lineRule="auto"/>
              <w:ind w:left="360"/>
            </w:pPr>
            <w:commentRangeStart w:id="138"/>
            <w:r>
              <w:t>Analyse the role of trade union</w:t>
            </w:r>
            <w:r w:rsidR="00DF5AFE">
              <w:t>s</w:t>
            </w:r>
            <w:r>
              <w:t xml:space="preserve"> in East Africa to appreciate its evolution and impact on contemporary workers’ rights and socio-economic progress </w:t>
            </w:r>
            <w:commentRangeEnd w:id="138"/>
            <w:r w:rsidR="00D029C5">
              <w:rPr>
                <w:rStyle w:val="CommentReference"/>
              </w:rPr>
              <w:commentReference w:id="138"/>
            </w:r>
            <w:r>
              <w:t>(</w:t>
            </w:r>
            <w:proofErr w:type="spellStart"/>
            <w:r>
              <w:t>v,a</w:t>
            </w:r>
            <w:proofErr w:type="spellEnd"/>
            <w:r>
              <w:t>)</w:t>
            </w:r>
          </w:p>
          <w:p w14:paraId="5BBE57AD" w14:textId="77777777" w:rsidR="009F7EA6" w:rsidRDefault="009F7EA6">
            <w:pPr>
              <w:spacing w:after="0" w:line="240" w:lineRule="auto"/>
            </w:pPr>
          </w:p>
          <w:p w14:paraId="30366A4E" w14:textId="77777777" w:rsidR="009F7EA6" w:rsidRDefault="00584C95" w:rsidP="00A3333E">
            <w:pPr>
              <w:pStyle w:val="ListParagraph"/>
              <w:numPr>
                <w:ilvl w:val="0"/>
                <w:numId w:val="31"/>
              </w:numPr>
              <w:spacing w:after="0" w:line="240" w:lineRule="auto"/>
              <w:ind w:left="360"/>
            </w:pPr>
            <w:r>
              <w:t>Analyse the history of cooperative movement in East Africa to appreciate their role and impact on socio-economic development and community empowerment today (</w:t>
            </w:r>
            <w:proofErr w:type="spellStart"/>
            <w:proofErr w:type="gramStart"/>
            <w:r>
              <w:t>v,a</w:t>
            </w:r>
            <w:proofErr w:type="spellEnd"/>
            <w:proofErr w:type="gramEnd"/>
            <w:r>
              <w:t>)</w:t>
            </w:r>
          </w:p>
          <w:p w14:paraId="3298FFBD" w14:textId="77777777" w:rsidR="009F7EA6" w:rsidRDefault="00584C95" w:rsidP="00A3333E">
            <w:pPr>
              <w:pStyle w:val="ListParagraph"/>
              <w:numPr>
                <w:ilvl w:val="0"/>
                <w:numId w:val="31"/>
              </w:numPr>
              <w:spacing w:after="0" w:line="240" w:lineRule="auto"/>
              <w:ind w:left="360"/>
            </w:pPr>
            <w:r>
              <w:t xml:space="preserve">Evaluate the development of healthcare systems in </w:t>
            </w:r>
            <w:proofErr w:type="spellStart"/>
            <w:r>
              <w:t>post colonial</w:t>
            </w:r>
            <w:proofErr w:type="spellEnd"/>
            <w:r>
              <w:t xml:space="preserve"> Africa to appreciate their contribution to public health. (</w:t>
            </w:r>
            <w:proofErr w:type="spellStart"/>
            <w:proofErr w:type="gramStart"/>
            <w:r>
              <w:t>gs,v</w:t>
            </w:r>
            <w:proofErr w:type="gramEnd"/>
            <w:r>
              <w:t>,a</w:t>
            </w:r>
            <w:proofErr w:type="spellEnd"/>
            <w:r>
              <w:t>)</w:t>
            </w:r>
          </w:p>
          <w:p w14:paraId="3297C17D" w14:textId="77777777" w:rsidR="009F7EA6" w:rsidRDefault="009F7EA6">
            <w:pPr>
              <w:spacing w:after="0" w:line="360" w:lineRule="auto"/>
              <w:rPr>
                <w:b/>
              </w:rPr>
            </w:pPr>
          </w:p>
        </w:tc>
        <w:tc>
          <w:tcPr>
            <w:tcW w:w="3117" w:type="dxa"/>
          </w:tcPr>
          <w:p w14:paraId="6ECB337F" w14:textId="77777777" w:rsidR="00BB33CD" w:rsidRDefault="00BB33CD" w:rsidP="00A3333E">
            <w:pPr>
              <w:numPr>
                <w:ilvl w:val="0"/>
                <w:numId w:val="32"/>
              </w:numPr>
              <w:spacing w:after="0" w:line="240" w:lineRule="auto"/>
              <w:rPr>
                <w:bCs/>
              </w:rPr>
            </w:pPr>
            <w:commentRangeStart w:id="139"/>
            <w:commentRangeEnd w:id="139"/>
            <w:r>
              <w:rPr>
                <w:rStyle w:val="CommentReference"/>
              </w:rPr>
              <w:commentReference w:id="139"/>
            </w:r>
          </w:p>
          <w:p w14:paraId="02E6AB5C" w14:textId="38B40FB4" w:rsidR="009F7EA6" w:rsidRDefault="00584C95" w:rsidP="00A3333E">
            <w:pPr>
              <w:numPr>
                <w:ilvl w:val="0"/>
                <w:numId w:val="32"/>
              </w:numPr>
              <w:spacing w:after="0" w:line="240" w:lineRule="auto"/>
              <w:rPr>
                <w:bCs/>
              </w:rPr>
            </w:pPr>
            <w:commentRangeStart w:id="140"/>
            <w:r>
              <w:rPr>
                <w:bCs/>
              </w:rPr>
              <w:t>In a brainstorm session, learners discuss the meaning of the term trade union</w:t>
            </w:r>
            <w:commentRangeEnd w:id="140"/>
            <w:r w:rsidR="00BB33CD">
              <w:rPr>
                <w:rStyle w:val="CommentReference"/>
              </w:rPr>
              <w:commentReference w:id="140"/>
            </w:r>
          </w:p>
          <w:p w14:paraId="66489ED1" w14:textId="52A90CC5" w:rsidR="009F7EA6" w:rsidRDefault="009071FE" w:rsidP="00A3333E">
            <w:pPr>
              <w:numPr>
                <w:ilvl w:val="0"/>
                <w:numId w:val="32"/>
              </w:numPr>
              <w:spacing w:after="0" w:line="240" w:lineRule="auto"/>
              <w:rPr>
                <w:bCs/>
              </w:rPr>
            </w:pPr>
            <w:r>
              <w:rPr>
                <w:bCs/>
              </w:rPr>
              <w:t xml:space="preserve">Learners prepare </w:t>
            </w:r>
            <w:r w:rsidR="00BB33CD">
              <w:rPr>
                <w:bCs/>
              </w:rPr>
              <w:t>a documentary</w:t>
            </w:r>
            <w:r>
              <w:rPr>
                <w:bCs/>
              </w:rPr>
              <w:t xml:space="preserve"> </w:t>
            </w:r>
            <w:r w:rsidR="00BB33CD">
              <w:rPr>
                <w:bCs/>
              </w:rPr>
              <w:t>and show the</w:t>
            </w:r>
            <w:r w:rsidR="00584C95">
              <w:rPr>
                <w:bCs/>
              </w:rPr>
              <w:t xml:space="preserve"> evolution of trade unions i</w:t>
            </w:r>
            <w:r>
              <w:rPr>
                <w:bCs/>
              </w:rPr>
              <w:t xml:space="preserve">n East Africa and </w:t>
            </w:r>
            <w:r w:rsidR="00BB33CD">
              <w:rPr>
                <w:bCs/>
              </w:rPr>
              <w:t>share their</w:t>
            </w:r>
            <w:r w:rsidR="00584C95">
              <w:rPr>
                <w:bCs/>
              </w:rPr>
              <w:t xml:space="preserve"> roles in </w:t>
            </w:r>
            <w:r w:rsidR="00584C95">
              <w:t>socio-economic progress</w:t>
            </w:r>
            <w:r>
              <w:t xml:space="preserve"> today. </w:t>
            </w:r>
            <w:r w:rsidR="00584C95">
              <w:t xml:space="preserve"> </w:t>
            </w:r>
          </w:p>
          <w:p w14:paraId="0B01B330" w14:textId="4D71C7D4" w:rsidR="009F7EA6" w:rsidRDefault="00584C95" w:rsidP="00A3333E">
            <w:pPr>
              <w:numPr>
                <w:ilvl w:val="0"/>
                <w:numId w:val="32"/>
              </w:numPr>
              <w:spacing w:after="0" w:line="240" w:lineRule="auto"/>
              <w:rPr>
                <w:bCs/>
              </w:rPr>
            </w:pPr>
            <w:commentRangeStart w:id="141"/>
            <w:r>
              <w:rPr>
                <w:bCs/>
              </w:rPr>
              <w:t>Learners debate the relevance of trade unions today and how their roles have evolved to address modern work challenges.</w:t>
            </w:r>
            <w:commentRangeEnd w:id="141"/>
            <w:r w:rsidR="009762F8">
              <w:rPr>
                <w:rStyle w:val="CommentReference"/>
              </w:rPr>
              <w:commentReference w:id="141"/>
            </w:r>
          </w:p>
          <w:p w14:paraId="210BFE16" w14:textId="77777777" w:rsidR="009762F8" w:rsidRDefault="009762F8" w:rsidP="00A3333E">
            <w:pPr>
              <w:numPr>
                <w:ilvl w:val="0"/>
                <w:numId w:val="32"/>
              </w:numPr>
              <w:spacing w:after="0" w:line="240" w:lineRule="auto"/>
              <w:rPr>
                <w:bCs/>
              </w:rPr>
            </w:pPr>
            <w:commentRangeStart w:id="142"/>
            <w:commentRangeEnd w:id="142"/>
            <w:r>
              <w:rPr>
                <w:rStyle w:val="CommentReference"/>
              </w:rPr>
              <w:commentReference w:id="142"/>
            </w:r>
          </w:p>
          <w:p w14:paraId="5B43FB33" w14:textId="77777777" w:rsidR="009F7EA6" w:rsidRDefault="00584C95" w:rsidP="00A3333E">
            <w:pPr>
              <w:numPr>
                <w:ilvl w:val="0"/>
                <w:numId w:val="32"/>
              </w:numPr>
              <w:spacing w:after="0" w:line="240" w:lineRule="auto"/>
              <w:rPr>
                <w:bCs/>
              </w:rPr>
            </w:pPr>
            <w:commentRangeStart w:id="143"/>
            <w:r>
              <w:rPr>
                <w:bCs/>
              </w:rPr>
              <w:t xml:space="preserve">In a brainstorm session, learners discuss the meaning of the term </w:t>
            </w:r>
            <w:commentRangeEnd w:id="143"/>
            <w:r w:rsidR="009762F8">
              <w:rPr>
                <w:rStyle w:val="CommentReference"/>
              </w:rPr>
              <w:commentReference w:id="143"/>
            </w:r>
            <w:r>
              <w:t>cooperative movement</w:t>
            </w:r>
          </w:p>
          <w:p w14:paraId="5A08A74C" w14:textId="5AC1D143" w:rsidR="009F7EA6" w:rsidRDefault="00584C95" w:rsidP="00A3333E">
            <w:pPr>
              <w:numPr>
                <w:ilvl w:val="0"/>
                <w:numId w:val="32"/>
              </w:numPr>
              <w:spacing w:after="0" w:line="240" w:lineRule="auto"/>
              <w:rPr>
                <w:bCs/>
              </w:rPr>
            </w:pPr>
            <w:r>
              <w:rPr>
                <w:bCs/>
              </w:rPr>
              <w:t xml:space="preserve">In groups, </w:t>
            </w:r>
            <w:commentRangeStart w:id="144"/>
            <w:r>
              <w:rPr>
                <w:bCs/>
              </w:rPr>
              <w:t xml:space="preserve">learners search </w:t>
            </w:r>
            <w:commentRangeEnd w:id="144"/>
            <w:r w:rsidR="009762F8">
              <w:rPr>
                <w:rStyle w:val="CommentReference"/>
              </w:rPr>
              <w:commentReference w:id="144"/>
            </w:r>
            <w:r>
              <w:rPr>
                <w:bCs/>
              </w:rPr>
              <w:t xml:space="preserve">the </w:t>
            </w:r>
            <w:r>
              <w:t xml:space="preserve">cooperative </w:t>
            </w:r>
            <w:r w:rsidR="009762F8">
              <w:t>movement</w:t>
            </w:r>
            <w:r w:rsidR="009762F8">
              <w:rPr>
                <w:bCs/>
              </w:rPr>
              <w:t xml:space="preserve"> in</w:t>
            </w:r>
            <w:r>
              <w:rPr>
                <w:bCs/>
              </w:rPr>
              <w:t xml:space="preserve"> East Africa discuss their connection to current community development initiatives.</w:t>
            </w:r>
          </w:p>
          <w:p w14:paraId="1906EB4C" w14:textId="77777777" w:rsidR="009F7EA6" w:rsidRDefault="00584C95" w:rsidP="00A3333E">
            <w:pPr>
              <w:numPr>
                <w:ilvl w:val="0"/>
                <w:numId w:val="32"/>
              </w:numPr>
              <w:spacing w:after="0" w:line="240" w:lineRule="auto"/>
            </w:pPr>
            <w:commentRangeStart w:id="145"/>
            <w:r>
              <w:rPr>
                <w:bCs/>
              </w:rPr>
              <w:t>Learners role play members of a cooperative by exploring strategies used to empower communities today.</w:t>
            </w:r>
          </w:p>
          <w:p w14:paraId="397D9089" w14:textId="77777777" w:rsidR="009F7EA6" w:rsidRDefault="00584C95" w:rsidP="00A3333E">
            <w:pPr>
              <w:numPr>
                <w:ilvl w:val="0"/>
                <w:numId w:val="32"/>
              </w:numPr>
              <w:spacing w:after="0" w:line="240" w:lineRule="auto"/>
            </w:pPr>
            <w:r>
              <w:lastRenderedPageBreak/>
              <w:t>Learners in groups search and compare the healthcare systems of two post-colonial African countries, focusing on the factors influencing their development and effectiveness.</w:t>
            </w:r>
          </w:p>
          <w:p w14:paraId="211EAE04" w14:textId="77777777" w:rsidR="009F7EA6" w:rsidRDefault="00584C95" w:rsidP="00A3333E">
            <w:pPr>
              <w:numPr>
                <w:ilvl w:val="0"/>
                <w:numId w:val="32"/>
              </w:numPr>
              <w:spacing w:after="0" w:line="240" w:lineRule="auto"/>
              <w:rPr>
                <w:bCs/>
              </w:rPr>
            </w:pPr>
            <w:commentRangeStart w:id="146"/>
            <w:r>
              <w:rPr>
                <w:bCs/>
              </w:rPr>
              <w:t xml:space="preserve">Learners analyse </w:t>
            </w:r>
            <w:r w:rsidR="0064103A">
              <w:rPr>
                <w:bCs/>
              </w:rPr>
              <w:t xml:space="preserve">and present </w:t>
            </w:r>
            <w:r>
              <w:rPr>
                <w:bCs/>
              </w:rPr>
              <w:t>real life examples of vaccination campaign in Uganda by identifying their success, challenges and impacts on public health</w:t>
            </w:r>
            <w:commentRangeEnd w:id="145"/>
            <w:r w:rsidR="00EC5D5D">
              <w:rPr>
                <w:rStyle w:val="CommentReference"/>
              </w:rPr>
              <w:commentReference w:id="145"/>
            </w:r>
            <w:commentRangeEnd w:id="146"/>
            <w:r w:rsidR="00042048">
              <w:rPr>
                <w:rStyle w:val="CommentReference"/>
              </w:rPr>
              <w:commentReference w:id="146"/>
            </w:r>
          </w:p>
          <w:p w14:paraId="3106858D" w14:textId="77777777" w:rsidR="009F7EA6" w:rsidRDefault="009F7EA6">
            <w:pPr>
              <w:spacing w:after="0" w:line="240" w:lineRule="auto"/>
              <w:rPr>
                <w:bCs/>
              </w:rPr>
            </w:pPr>
          </w:p>
        </w:tc>
        <w:tc>
          <w:tcPr>
            <w:tcW w:w="3117" w:type="dxa"/>
          </w:tcPr>
          <w:p w14:paraId="623E519B" w14:textId="77777777" w:rsidR="00E05594" w:rsidRPr="00E05594" w:rsidRDefault="00584C95" w:rsidP="00A3333E">
            <w:pPr>
              <w:numPr>
                <w:ilvl w:val="0"/>
                <w:numId w:val="33"/>
              </w:numPr>
              <w:spacing w:after="0" w:line="240" w:lineRule="auto"/>
              <w:rPr>
                <w:rFonts w:ascii="Times New Roman" w:hAnsi="Times New Roman" w:cs="Times New Roman"/>
                <w:bCs/>
              </w:rPr>
            </w:pPr>
            <w:r>
              <w:lastRenderedPageBreak/>
              <w:t xml:space="preserve">Observe learners during a </w:t>
            </w:r>
            <w:r w:rsidRPr="00E05594">
              <w:rPr>
                <w:rFonts w:ascii="Times New Roman" w:hAnsi="Times New Roman" w:cs="Times New Roman"/>
              </w:rPr>
              <w:t>class discussion to assess their ability to explain the role of trade union movements in East Africa</w:t>
            </w:r>
            <w:r w:rsidR="00E05594" w:rsidRPr="00E05594">
              <w:rPr>
                <w:rFonts w:ascii="Times New Roman" w:hAnsi="Times New Roman" w:cs="Times New Roman"/>
              </w:rPr>
              <w:t xml:space="preserve"> and find out if</w:t>
            </w:r>
            <w:r w:rsidR="00E05594">
              <w:rPr>
                <w:rFonts w:ascii="Times New Roman" w:hAnsi="Times New Roman" w:cs="Times New Roman"/>
              </w:rPr>
              <w:t xml:space="preserve"> they </w:t>
            </w:r>
            <w:proofErr w:type="gramStart"/>
            <w:r w:rsidR="00E05594">
              <w:rPr>
                <w:rFonts w:ascii="Times New Roman" w:hAnsi="Times New Roman" w:cs="Times New Roman"/>
              </w:rPr>
              <w:t xml:space="preserve">can </w:t>
            </w:r>
            <w:r w:rsidR="00E05594" w:rsidRPr="00E05594">
              <w:rPr>
                <w:rFonts w:ascii="Times New Roman" w:hAnsi="Times New Roman" w:cs="Times New Roman"/>
              </w:rPr>
              <w:t xml:space="preserve"> ;</w:t>
            </w:r>
            <w:proofErr w:type="gramEnd"/>
          </w:p>
          <w:p w14:paraId="0BCD89EB" w14:textId="77777777" w:rsidR="00E05594" w:rsidRPr="00E05594" w:rsidRDefault="00E05594" w:rsidP="00E05594">
            <w:pPr>
              <w:tabs>
                <w:tab w:val="left" w:pos="425"/>
              </w:tabs>
              <w:spacing w:after="0" w:line="240" w:lineRule="auto"/>
              <w:ind w:left="425"/>
              <w:rPr>
                <w:rFonts w:ascii="Times New Roman" w:eastAsia="SimSun" w:hAnsi="Times New Roman" w:cs="Times New Roman"/>
                <w:sz w:val="24"/>
                <w:szCs w:val="24"/>
              </w:rPr>
            </w:pPr>
            <w:r w:rsidRPr="00E05594">
              <w:rPr>
                <w:rFonts w:ascii="Times New Roman" w:eastAsia="SimSun" w:hAnsi="Times New Roman" w:cs="Times New Roman"/>
                <w:sz w:val="24"/>
                <w:szCs w:val="24"/>
              </w:rPr>
              <w:t>-</w:t>
            </w:r>
            <w:r>
              <w:rPr>
                <w:rFonts w:ascii="Times New Roman" w:eastAsia="SimSun" w:hAnsi="Times New Roman" w:cs="Times New Roman"/>
                <w:sz w:val="24"/>
                <w:szCs w:val="24"/>
              </w:rPr>
              <w:t xml:space="preserve"> r</w:t>
            </w:r>
            <w:r w:rsidRPr="00E05594">
              <w:rPr>
                <w:rFonts w:ascii="Times New Roman" w:eastAsia="SimSun" w:hAnsi="Times New Roman" w:cs="Times New Roman"/>
                <w:sz w:val="24"/>
                <w:szCs w:val="24"/>
              </w:rPr>
              <w:t>espect each other</w:t>
            </w:r>
          </w:p>
          <w:p w14:paraId="6730B158" w14:textId="77777777" w:rsidR="00E05594" w:rsidRDefault="00E05594" w:rsidP="00E05594">
            <w:pPr>
              <w:tabs>
                <w:tab w:val="left" w:pos="425"/>
              </w:tabs>
              <w:spacing w:after="0" w:line="240" w:lineRule="auto"/>
              <w:ind w:left="425"/>
              <w:rPr>
                <w:rFonts w:ascii="Times New Roman" w:eastAsia="SimSun" w:hAnsi="Times New Roman" w:cs="Times New Roman"/>
                <w:sz w:val="24"/>
                <w:szCs w:val="24"/>
              </w:rPr>
            </w:pPr>
            <w:r w:rsidRPr="00E05594">
              <w:rPr>
                <w:rFonts w:ascii="Times New Roman" w:eastAsia="SimSun" w:hAnsi="Times New Roman" w:cs="Times New Roman"/>
                <w:sz w:val="24"/>
                <w:szCs w:val="24"/>
              </w:rPr>
              <w:t>-</w:t>
            </w:r>
            <w:r>
              <w:rPr>
                <w:rFonts w:ascii="Times New Roman" w:eastAsia="SimSun" w:hAnsi="Times New Roman" w:cs="Times New Roman"/>
                <w:sz w:val="24"/>
                <w:szCs w:val="24"/>
              </w:rPr>
              <w:t xml:space="preserve"> use </w:t>
            </w:r>
            <w:r w:rsidRPr="00E05594">
              <w:rPr>
                <w:rFonts w:ascii="Times New Roman" w:eastAsia="SimSun" w:hAnsi="Times New Roman" w:cs="Times New Roman"/>
                <w:sz w:val="24"/>
                <w:szCs w:val="24"/>
              </w:rPr>
              <w:t>accura</w:t>
            </w:r>
            <w:r>
              <w:rPr>
                <w:rFonts w:ascii="Times New Roman" w:eastAsia="SimSun" w:hAnsi="Times New Roman" w:cs="Times New Roman"/>
                <w:sz w:val="24"/>
                <w:szCs w:val="24"/>
              </w:rPr>
              <w:t>te</w:t>
            </w:r>
            <w:r w:rsidRPr="00E05594">
              <w:rPr>
                <w:rFonts w:ascii="Times New Roman" w:eastAsia="SimSun" w:hAnsi="Times New Roman" w:cs="Times New Roman"/>
                <w:sz w:val="24"/>
                <w:szCs w:val="24"/>
              </w:rPr>
              <w:t xml:space="preserve"> facts</w:t>
            </w:r>
            <w:r>
              <w:rPr>
                <w:rFonts w:ascii="Times New Roman" w:eastAsia="SimSun" w:hAnsi="Times New Roman" w:cs="Times New Roman"/>
                <w:sz w:val="24"/>
                <w:szCs w:val="24"/>
              </w:rPr>
              <w:t>.</w:t>
            </w:r>
          </w:p>
          <w:p w14:paraId="521066EB" w14:textId="77777777" w:rsidR="009F7EA6" w:rsidRPr="00E05594" w:rsidRDefault="00E05594" w:rsidP="00E05594">
            <w:pPr>
              <w:tabs>
                <w:tab w:val="left" w:pos="425"/>
              </w:tabs>
              <w:spacing w:after="0" w:line="240" w:lineRule="auto"/>
              <w:ind w:left="425"/>
              <w:rPr>
                <w:rFonts w:ascii="Times New Roman" w:hAnsi="Times New Roman" w:cs="Times New Roman"/>
                <w:bCs/>
              </w:rPr>
            </w:pPr>
            <w:r>
              <w:rPr>
                <w:rFonts w:ascii="Times New Roman" w:eastAsia="SimSun" w:hAnsi="Times New Roman" w:cs="Times New Roman"/>
                <w:sz w:val="24"/>
                <w:szCs w:val="24"/>
              </w:rPr>
              <w:t>-</w:t>
            </w:r>
            <w:r w:rsidR="00584C95" w:rsidRPr="00E05594">
              <w:rPr>
                <w:rFonts w:ascii="Times New Roman" w:eastAsia="SimSun" w:hAnsi="Times New Roman" w:cs="Times New Roman"/>
                <w:sz w:val="24"/>
                <w:szCs w:val="24"/>
              </w:rPr>
              <w:t xml:space="preserve"> </w:t>
            </w:r>
            <w:r w:rsidRPr="000F3C51">
              <w:rPr>
                <w:rFonts w:ascii="Times New Roman" w:hAnsi="Times New Roman" w:cs="Times New Roman"/>
                <w:sz w:val="24"/>
                <w:szCs w:val="24"/>
              </w:rPr>
              <w:t xml:space="preserve">analyse and present </w:t>
            </w:r>
            <w:r>
              <w:rPr>
                <w:rFonts w:ascii="Times New Roman" w:hAnsi="Times New Roman" w:cs="Times New Roman"/>
                <w:sz w:val="24"/>
                <w:szCs w:val="24"/>
              </w:rPr>
              <w:t xml:space="preserve">right </w:t>
            </w:r>
            <w:r w:rsidRPr="000F3C51">
              <w:rPr>
                <w:rFonts w:ascii="Times New Roman" w:hAnsi="Times New Roman" w:cs="Times New Roman"/>
                <w:sz w:val="24"/>
                <w:szCs w:val="24"/>
              </w:rPr>
              <w:t>historical</w:t>
            </w:r>
            <w:r>
              <w:rPr>
                <w:rFonts w:ascii="Times New Roman" w:hAnsi="Times New Roman" w:cs="Times New Roman"/>
                <w:sz w:val="24"/>
                <w:szCs w:val="24"/>
              </w:rPr>
              <w:t xml:space="preserve"> timelines</w:t>
            </w:r>
          </w:p>
          <w:p w14:paraId="5A491911" w14:textId="466F6B72" w:rsidR="00E05594" w:rsidRPr="00E05594" w:rsidRDefault="00584C95" w:rsidP="00A3333E">
            <w:pPr>
              <w:numPr>
                <w:ilvl w:val="0"/>
                <w:numId w:val="33"/>
              </w:numPr>
              <w:spacing w:after="0" w:line="240" w:lineRule="auto"/>
              <w:rPr>
                <w:rFonts w:ascii="Times New Roman" w:hAnsi="Times New Roman" w:cs="Times New Roman"/>
                <w:bCs/>
                <w:sz w:val="24"/>
                <w:szCs w:val="24"/>
              </w:rPr>
            </w:pPr>
            <w:r>
              <w:t xml:space="preserve">Engage with learners to assess their ability to analyse the impact of cooperative movements in </w:t>
            </w:r>
            <w:r w:rsidRPr="00E05594">
              <w:rPr>
                <w:rFonts w:ascii="Times New Roman" w:hAnsi="Times New Roman" w:cs="Times New Roman"/>
                <w:sz w:val="24"/>
                <w:szCs w:val="24"/>
              </w:rPr>
              <w:t>East Africa today</w:t>
            </w:r>
            <w:r w:rsidR="00E05594" w:rsidRPr="00E05594">
              <w:rPr>
                <w:rFonts w:ascii="Times New Roman" w:hAnsi="Times New Roman" w:cs="Times New Roman"/>
                <w:sz w:val="24"/>
                <w:szCs w:val="24"/>
              </w:rPr>
              <w:t xml:space="preserve"> and take note of their;</w:t>
            </w:r>
          </w:p>
          <w:p w14:paraId="415376E5" w14:textId="77777777" w:rsidR="009F7EA6" w:rsidRPr="00E05594" w:rsidRDefault="00E05594" w:rsidP="00E05594">
            <w:pPr>
              <w:tabs>
                <w:tab w:val="left" w:pos="425"/>
              </w:tabs>
              <w:spacing w:after="0" w:line="240" w:lineRule="auto"/>
              <w:ind w:left="425"/>
              <w:rPr>
                <w:rFonts w:ascii="Times New Roman" w:hAnsi="Times New Roman" w:cs="Times New Roman"/>
                <w:sz w:val="24"/>
                <w:szCs w:val="24"/>
              </w:rPr>
            </w:pPr>
            <w:r w:rsidRPr="00E05594">
              <w:rPr>
                <w:rFonts w:ascii="Times New Roman" w:hAnsi="Times New Roman" w:cs="Times New Roman"/>
                <w:sz w:val="24"/>
                <w:szCs w:val="24"/>
              </w:rPr>
              <w:t>-</w:t>
            </w:r>
            <w:r w:rsidR="00584C95" w:rsidRPr="00E05594">
              <w:rPr>
                <w:rFonts w:ascii="Times New Roman" w:hAnsi="Times New Roman" w:cs="Times New Roman"/>
                <w:sz w:val="24"/>
                <w:szCs w:val="24"/>
              </w:rPr>
              <w:t xml:space="preserve"> </w:t>
            </w:r>
            <w:r w:rsidR="00341227">
              <w:rPr>
                <w:rFonts w:ascii="Times New Roman" w:hAnsi="Times New Roman" w:cs="Times New Roman"/>
                <w:sz w:val="24"/>
                <w:szCs w:val="24"/>
              </w:rPr>
              <w:t>comprehension of facts</w:t>
            </w:r>
          </w:p>
          <w:p w14:paraId="3A05013D" w14:textId="77777777" w:rsidR="00E05594" w:rsidRPr="00E05594" w:rsidRDefault="00E05594" w:rsidP="00E05594">
            <w:pPr>
              <w:tabs>
                <w:tab w:val="left" w:pos="425"/>
              </w:tabs>
              <w:spacing w:after="0" w:line="240" w:lineRule="auto"/>
              <w:ind w:left="425"/>
              <w:rPr>
                <w:rFonts w:ascii="Times New Roman" w:hAnsi="Times New Roman" w:cs="Times New Roman"/>
                <w:bCs/>
                <w:sz w:val="24"/>
                <w:szCs w:val="24"/>
              </w:rPr>
            </w:pPr>
            <w:r w:rsidRPr="00E05594">
              <w:rPr>
                <w:rFonts w:ascii="Times New Roman" w:hAnsi="Times New Roman" w:cs="Times New Roman"/>
                <w:sz w:val="24"/>
                <w:szCs w:val="24"/>
              </w:rPr>
              <w:t>-level of collaboration</w:t>
            </w:r>
            <w:r w:rsidR="00341227">
              <w:rPr>
                <w:rFonts w:ascii="Times New Roman" w:hAnsi="Times New Roman" w:cs="Times New Roman"/>
                <w:sz w:val="24"/>
                <w:szCs w:val="24"/>
              </w:rPr>
              <w:t xml:space="preserve"> and team work</w:t>
            </w:r>
            <w:proofErr w:type="gramStart"/>
            <w:r w:rsidR="00341227">
              <w:rPr>
                <w:rFonts w:ascii="Times New Roman" w:hAnsi="Times New Roman" w:cs="Times New Roman"/>
                <w:sz w:val="24"/>
                <w:szCs w:val="24"/>
              </w:rPr>
              <w:t xml:space="preserve">. </w:t>
            </w:r>
            <w:r w:rsidRPr="00E05594">
              <w:rPr>
                <w:rFonts w:ascii="Times New Roman" w:hAnsi="Times New Roman" w:cs="Times New Roman"/>
                <w:sz w:val="24"/>
                <w:szCs w:val="24"/>
              </w:rPr>
              <w:t>.</w:t>
            </w:r>
            <w:proofErr w:type="gramEnd"/>
          </w:p>
          <w:p w14:paraId="6D0D5707" w14:textId="77777777" w:rsidR="009F7EA6" w:rsidRDefault="00584C95" w:rsidP="00A3333E">
            <w:pPr>
              <w:numPr>
                <w:ilvl w:val="0"/>
                <w:numId w:val="33"/>
              </w:numPr>
              <w:spacing w:after="0" w:line="240" w:lineRule="auto"/>
              <w:rPr>
                <w:bCs/>
              </w:rPr>
            </w:pPr>
            <w:r>
              <w:t>Evaluate</w:t>
            </w:r>
            <w:r w:rsidR="00E05594">
              <w:t xml:space="preserve"> learners' ability to produce relevant,</w:t>
            </w:r>
            <w:r>
              <w:t xml:space="preserve"> accurate and coherent write-up on the contributions of post-colonial healthcare systems to public health in Africa. </w:t>
            </w:r>
          </w:p>
          <w:p w14:paraId="33D08787" w14:textId="77777777" w:rsidR="009F7EA6" w:rsidRDefault="00584C95" w:rsidP="00A3333E">
            <w:pPr>
              <w:numPr>
                <w:ilvl w:val="0"/>
                <w:numId w:val="33"/>
              </w:numPr>
              <w:spacing w:after="0" w:line="240" w:lineRule="auto"/>
              <w:rPr>
                <w:bCs/>
              </w:rPr>
            </w:pPr>
            <w:r>
              <w:t>Assess learners' ability to speak confidently and explain ideas clearly regarding strategies used to empower cooperative members in Africa.</w:t>
            </w:r>
            <w:r>
              <w:rPr>
                <w:rFonts w:ascii="SimSun" w:eastAsia="SimSun" w:hAnsi="SimSun" w:cs="SimSun"/>
                <w:sz w:val="24"/>
                <w:szCs w:val="24"/>
              </w:rPr>
              <w:t xml:space="preserve">  </w:t>
            </w:r>
          </w:p>
        </w:tc>
      </w:tr>
    </w:tbl>
    <w:p w14:paraId="38BE47BA" w14:textId="77777777" w:rsidR="009F7EA6" w:rsidRDefault="009F7EA6">
      <w:pPr>
        <w:rPr>
          <w:b/>
        </w:rPr>
      </w:pPr>
    </w:p>
    <w:p w14:paraId="76D26D07" w14:textId="77777777" w:rsidR="009F7EA6" w:rsidRDefault="009F7EA6">
      <w:pPr>
        <w:rPr>
          <w:b/>
          <w:sz w:val="24"/>
          <w:szCs w:val="24"/>
        </w:rPr>
      </w:pPr>
    </w:p>
    <w:p w14:paraId="01ADAA2C" w14:textId="77777777" w:rsidR="009F7EA6" w:rsidRDefault="009F7EA6">
      <w:pPr>
        <w:rPr>
          <w:b/>
        </w:rPr>
      </w:pPr>
    </w:p>
    <w:p w14:paraId="7E65FA93" w14:textId="77777777" w:rsidR="009F7EA6" w:rsidRDefault="00584C95">
      <w:pPr>
        <w:rPr>
          <w:b/>
        </w:rPr>
      </w:pPr>
      <w:r>
        <w:rPr>
          <w:b/>
        </w:rPr>
        <w:t xml:space="preserve">TERM  1                                                                                                   </w:t>
      </w:r>
    </w:p>
    <w:p w14:paraId="294ADA22" w14:textId="77777777" w:rsidR="009F7EA6" w:rsidRDefault="00584C95">
      <w:pPr>
        <w:rPr>
          <w:b/>
        </w:rPr>
      </w:pPr>
      <w:r>
        <w:rPr>
          <w:b/>
        </w:rPr>
        <w:t xml:space="preserve">CLASS: SENIOR    6                                                                                 PERIODS:   16                                                               </w:t>
      </w:r>
    </w:p>
    <w:p w14:paraId="379F1727" w14:textId="77777777" w:rsidR="009F7EA6" w:rsidRDefault="00584C95">
      <w:r>
        <w:rPr>
          <w:b/>
        </w:rPr>
        <w:t>TO</w:t>
      </w:r>
      <w:r>
        <w:rPr>
          <w:b/>
          <w:sz w:val="24"/>
          <w:szCs w:val="24"/>
        </w:rPr>
        <w:t xml:space="preserve">PIC   </w:t>
      </w:r>
      <w:proofErr w:type="gramStart"/>
      <w:r>
        <w:rPr>
          <w:b/>
          <w:sz w:val="24"/>
          <w:szCs w:val="24"/>
        </w:rPr>
        <w:t>11 :</w:t>
      </w:r>
      <w:proofErr w:type="gramEnd"/>
      <w:r>
        <w:rPr>
          <w:rFonts w:ascii="Times New Roman" w:hAnsi="Times New Roman" w:cs="Times New Roman"/>
          <w:sz w:val="24"/>
          <w:szCs w:val="24"/>
        </w:rPr>
        <w:t xml:space="preserve"> </w:t>
      </w:r>
      <w:r w:rsidRPr="00042048">
        <w:rPr>
          <w:rFonts w:ascii="Times New Roman" w:hAnsi="Times New Roman" w:cs="Times New Roman"/>
          <w:strike/>
          <w:sz w:val="24"/>
          <w:szCs w:val="24"/>
          <w:highlight w:val="yellow"/>
        </w:rPr>
        <w:t>The</w:t>
      </w:r>
      <w:r>
        <w:rPr>
          <w:rFonts w:ascii="Times New Roman" w:hAnsi="Times New Roman" w:cs="Times New Roman"/>
          <w:sz w:val="24"/>
          <w:szCs w:val="24"/>
        </w:rPr>
        <w:t xml:space="preserve"> Regional economic groupings and </w:t>
      </w:r>
      <w:r w:rsidRPr="00042048">
        <w:rPr>
          <w:rFonts w:ascii="Times New Roman" w:hAnsi="Times New Roman" w:cs="Times New Roman"/>
          <w:strike/>
          <w:sz w:val="24"/>
          <w:szCs w:val="24"/>
          <w:highlight w:val="yellow"/>
        </w:rPr>
        <w:t>the</w:t>
      </w:r>
      <w:r w:rsidRPr="00042048">
        <w:rPr>
          <w:rFonts w:ascii="Times New Roman" w:hAnsi="Times New Roman" w:cs="Times New Roman"/>
          <w:strike/>
          <w:sz w:val="24"/>
          <w:szCs w:val="24"/>
        </w:rPr>
        <w:t xml:space="preserve"> </w:t>
      </w:r>
      <w:r>
        <w:rPr>
          <w:rFonts w:ascii="Times New Roman" w:hAnsi="Times New Roman" w:cs="Times New Roman"/>
          <w:sz w:val="24"/>
          <w:szCs w:val="24"/>
        </w:rPr>
        <w:t>international relations</w:t>
      </w:r>
    </w:p>
    <w:p w14:paraId="6D4813F9" w14:textId="1D9D22A4" w:rsidR="009F7EA6" w:rsidRDefault="00584C95">
      <w:r>
        <w:rPr>
          <w:b/>
        </w:rPr>
        <w:t xml:space="preserve">TOPIC COMPETENCY: </w:t>
      </w:r>
      <w:commentRangeStart w:id="147"/>
      <w:r>
        <w:t xml:space="preserve">The learner analyses the roles of various regional </w:t>
      </w:r>
      <w:r w:rsidRPr="00042048">
        <w:rPr>
          <w:strike/>
          <w:highlight w:val="yellow"/>
        </w:rPr>
        <w:t>organisations</w:t>
      </w:r>
      <w:r>
        <w:t xml:space="preserve"> </w:t>
      </w:r>
      <w:r w:rsidR="00042048" w:rsidRPr="00AC3F25">
        <w:rPr>
          <w:color w:val="FF0000"/>
        </w:rPr>
        <w:t>economic groupings</w:t>
      </w:r>
      <w:r w:rsidR="00042048">
        <w:t xml:space="preserve"> </w:t>
      </w:r>
      <w:r>
        <w:t xml:space="preserve">to appreciate their impact on sovereignty, socio-economic progress and regional integration in Africa </w:t>
      </w:r>
      <w:commentRangeEnd w:id="147"/>
      <w:r w:rsidR="00042048">
        <w:rPr>
          <w:rStyle w:val="CommentReference"/>
        </w:rPr>
        <w:commentReference w:id="147"/>
      </w:r>
    </w:p>
    <w:tbl>
      <w:tblPr>
        <w:tblStyle w:val="TableGrid"/>
        <w:tblW w:w="0" w:type="auto"/>
        <w:tblLook w:val="04A0" w:firstRow="1" w:lastRow="0" w:firstColumn="1" w:lastColumn="0" w:noHBand="0" w:noVBand="1"/>
      </w:tblPr>
      <w:tblGrid>
        <w:gridCol w:w="3116"/>
        <w:gridCol w:w="3117"/>
        <w:gridCol w:w="3117"/>
      </w:tblGrid>
      <w:tr w:rsidR="009F7EA6" w14:paraId="1E25528C" w14:textId="77777777" w:rsidTr="00CF0E5A">
        <w:tc>
          <w:tcPr>
            <w:tcW w:w="3116" w:type="dxa"/>
            <w:shd w:val="clear" w:color="auto" w:fill="A8D08D" w:themeFill="accent6" w:themeFillTint="99"/>
          </w:tcPr>
          <w:p w14:paraId="01332B60" w14:textId="77777777" w:rsidR="009F7EA6" w:rsidRDefault="00584C95">
            <w:pPr>
              <w:rPr>
                <w:b/>
                <w:sz w:val="24"/>
                <w:szCs w:val="24"/>
              </w:rPr>
            </w:pPr>
            <w:r>
              <w:t xml:space="preserve"> </w:t>
            </w:r>
            <w:r>
              <w:rPr>
                <w:b/>
                <w:sz w:val="24"/>
                <w:szCs w:val="24"/>
              </w:rPr>
              <w:t>Learning Outcomes</w:t>
            </w:r>
          </w:p>
          <w:p w14:paraId="2313B55A" w14:textId="77777777" w:rsidR="009F7EA6" w:rsidRDefault="00584C95">
            <w:pPr>
              <w:spacing w:after="0" w:line="360" w:lineRule="auto"/>
            </w:pPr>
            <w:r>
              <w:t>The learner should be able to;</w:t>
            </w:r>
          </w:p>
        </w:tc>
        <w:tc>
          <w:tcPr>
            <w:tcW w:w="3117" w:type="dxa"/>
            <w:shd w:val="clear" w:color="auto" w:fill="A8D08D" w:themeFill="accent6" w:themeFillTint="99"/>
          </w:tcPr>
          <w:p w14:paraId="46210F5E"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7D576E09" w14:textId="77777777" w:rsidR="009F7EA6" w:rsidRDefault="00584C95">
            <w:pPr>
              <w:spacing w:after="0" w:line="360" w:lineRule="auto"/>
              <w:rPr>
                <w:b/>
              </w:rPr>
            </w:pPr>
            <w:r>
              <w:rPr>
                <w:b/>
              </w:rPr>
              <w:t xml:space="preserve">Sample Assessment Strategy </w:t>
            </w:r>
          </w:p>
        </w:tc>
      </w:tr>
      <w:tr w:rsidR="009F7EA6" w14:paraId="0272B868" w14:textId="77777777">
        <w:tc>
          <w:tcPr>
            <w:tcW w:w="3116" w:type="dxa"/>
          </w:tcPr>
          <w:p w14:paraId="18DC8154" w14:textId="77777777" w:rsidR="009F7EA6" w:rsidRDefault="00584C95" w:rsidP="00A3333E">
            <w:pPr>
              <w:numPr>
                <w:ilvl w:val="0"/>
                <w:numId w:val="34"/>
              </w:numPr>
              <w:ind w:left="360"/>
              <w:contextualSpacing/>
            </w:pPr>
            <w:r>
              <w:t>Analyse the role of Non-Aligned Movement (NAM) on the impact of global politics to appreciate its efforts in the promotion of sovereignty for member states (</w:t>
            </w:r>
            <w:proofErr w:type="spellStart"/>
            <w:proofErr w:type="gramStart"/>
            <w:r>
              <w:t>v,a</w:t>
            </w:r>
            <w:proofErr w:type="spellEnd"/>
            <w:proofErr w:type="gramEnd"/>
            <w:r>
              <w:t>)</w:t>
            </w:r>
          </w:p>
          <w:p w14:paraId="5E5A3D65" w14:textId="77777777" w:rsidR="009F7EA6" w:rsidRDefault="00584C95" w:rsidP="00A3333E">
            <w:pPr>
              <w:numPr>
                <w:ilvl w:val="0"/>
                <w:numId w:val="34"/>
              </w:numPr>
              <w:ind w:left="360"/>
              <w:contextualSpacing/>
            </w:pPr>
            <w:r w:rsidRPr="00646EA2">
              <w:rPr>
                <w:highlight w:val="yellow"/>
              </w:rPr>
              <w:t>Evaluate</w:t>
            </w:r>
            <w:r>
              <w:t xml:space="preserve"> the role of the Economic Community of Central African States (ECCAS) </w:t>
            </w:r>
            <w:proofErr w:type="gramStart"/>
            <w:r>
              <w:t>to  appreciate</w:t>
            </w:r>
            <w:proofErr w:type="gramEnd"/>
            <w:r>
              <w:t xml:space="preserve"> its impact on socio-economic progress in Central Africa. (</w:t>
            </w:r>
            <w:proofErr w:type="spellStart"/>
            <w:proofErr w:type="gramStart"/>
            <w:r>
              <w:t>gs,v</w:t>
            </w:r>
            <w:proofErr w:type="gramEnd"/>
            <w:r>
              <w:t>,a</w:t>
            </w:r>
            <w:proofErr w:type="spellEnd"/>
            <w:r>
              <w:t>)</w:t>
            </w:r>
          </w:p>
          <w:p w14:paraId="46F22947" w14:textId="77777777" w:rsidR="009F7EA6" w:rsidRDefault="00584C95" w:rsidP="00A3333E">
            <w:pPr>
              <w:numPr>
                <w:ilvl w:val="0"/>
                <w:numId w:val="34"/>
              </w:numPr>
              <w:ind w:left="360"/>
              <w:contextualSpacing/>
            </w:pPr>
            <w:r w:rsidRPr="00646EA2">
              <w:rPr>
                <w:highlight w:val="yellow"/>
              </w:rPr>
              <w:lastRenderedPageBreak/>
              <w:t>Assess</w:t>
            </w:r>
            <w:r>
              <w:t xml:space="preserve"> the role of Common Market for Eastern and Southern Africa (COMESA) and its impact on regional trade and economic integration to appreciate its development efforts among member states (</w:t>
            </w:r>
            <w:proofErr w:type="spellStart"/>
            <w:proofErr w:type="gramStart"/>
            <w:r>
              <w:t>v,a</w:t>
            </w:r>
            <w:proofErr w:type="spellEnd"/>
            <w:proofErr w:type="gramEnd"/>
            <w:r>
              <w:t>)</w:t>
            </w:r>
          </w:p>
          <w:p w14:paraId="53265D9C" w14:textId="77777777" w:rsidR="009F7EA6" w:rsidRDefault="00584C95" w:rsidP="00A3333E">
            <w:pPr>
              <w:numPr>
                <w:ilvl w:val="0"/>
                <w:numId w:val="34"/>
              </w:numPr>
              <w:ind w:left="360"/>
              <w:contextualSpacing/>
            </w:pPr>
            <w:r>
              <w:t>Analyse the role of Southern African Development Community (SADC) and its impact on regional trade and economic integration to appreciate its development efforts among member states (</w:t>
            </w:r>
            <w:proofErr w:type="spellStart"/>
            <w:proofErr w:type="gramStart"/>
            <w:r>
              <w:t>v,a</w:t>
            </w:r>
            <w:proofErr w:type="spellEnd"/>
            <w:proofErr w:type="gramEnd"/>
            <w:r>
              <w:t>)</w:t>
            </w:r>
          </w:p>
          <w:p w14:paraId="01E21B31" w14:textId="77777777" w:rsidR="009F7EA6" w:rsidRDefault="00584C95" w:rsidP="00A3333E">
            <w:pPr>
              <w:pStyle w:val="ListParagraph"/>
              <w:numPr>
                <w:ilvl w:val="0"/>
                <w:numId w:val="34"/>
              </w:numPr>
              <w:spacing w:after="0" w:line="240" w:lineRule="auto"/>
              <w:ind w:left="454"/>
              <w:rPr>
                <w:b/>
              </w:rPr>
            </w:pPr>
            <w:commentRangeStart w:id="148"/>
            <w:r w:rsidRPr="00646EA2">
              <w:rPr>
                <w:highlight w:val="yellow"/>
              </w:rPr>
              <w:t>Appraise t</w:t>
            </w:r>
            <w:r>
              <w:t xml:space="preserve">he role of Arab </w:t>
            </w:r>
            <w:commentRangeEnd w:id="148"/>
            <w:r w:rsidR="009259FB">
              <w:rPr>
                <w:rStyle w:val="CommentReference"/>
              </w:rPr>
              <w:commentReference w:id="148"/>
            </w:r>
            <w:r>
              <w:t>Maghreb Union (AMU) and its impact on regional trade and economic integration to appreciate its development efforts among member states (</w:t>
            </w:r>
            <w:proofErr w:type="spellStart"/>
            <w:r>
              <w:t>v,a</w:t>
            </w:r>
            <w:proofErr w:type="spellEnd"/>
            <w:r>
              <w:t>)</w:t>
            </w:r>
          </w:p>
          <w:p w14:paraId="1EEAB133" w14:textId="77777777" w:rsidR="00646EA2" w:rsidRDefault="00646EA2" w:rsidP="00646EA2">
            <w:pPr>
              <w:spacing w:after="0" w:line="360" w:lineRule="auto"/>
              <w:jc w:val="both"/>
              <w:rPr>
                <w:color w:val="FF0000"/>
              </w:rPr>
            </w:pPr>
            <w:r>
              <w:rPr>
                <w:color w:val="FF0000"/>
              </w:rPr>
              <w:t xml:space="preserve">Note: </w:t>
            </w:r>
          </w:p>
          <w:p w14:paraId="5A39E165" w14:textId="2C9CA6BA" w:rsidR="009F7EA6" w:rsidRDefault="00646EA2" w:rsidP="00646EA2">
            <w:pPr>
              <w:spacing w:after="0" w:line="360" w:lineRule="auto"/>
              <w:jc w:val="both"/>
              <w:rPr>
                <w:b/>
              </w:rPr>
            </w:pPr>
            <w:r w:rsidRPr="00AC3F25">
              <w:rPr>
                <w:color w:val="FF0000"/>
              </w:rPr>
              <w:t xml:space="preserve">Align the Los </w:t>
            </w:r>
            <w:r>
              <w:rPr>
                <w:color w:val="FF0000"/>
              </w:rPr>
              <w:t>to</w:t>
            </w:r>
            <w:r w:rsidRPr="00AC3F25">
              <w:rPr>
                <w:color w:val="FF0000"/>
              </w:rPr>
              <w:t xml:space="preserve"> the topic competency e.g., Appraise, Evaluate, and Assess are above analysis as far as </w:t>
            </w:r>
            <w:r>
              <w:rPr>
                <w:color w:val="FF0000"/>
              </w:rPr>
              <w:t xml:space="preserve">level of </w:t>
            </w:r>
            <w:r w:rsidRPr="00AC3F25">
              <w:rPr>
                <w:color w:val="FF0000"/>
              </w:rPr>
              <w:t xml:space="preserve">cognitive demand </w:t>
            </w:r>
            <w:r>
              <w:rPr>
                <w:color w:val="FF0000"/>
              </w:rPr>
              <w:t>are</w:t>
            </w:r>
            <w:r w:rsidRPr="00AC3F25">
              <w:rPr>
                <w:color w:val="FF0000"/>
              </w:rPr>
              <w:t xml:space="preserve"> concerned.</w:t>
            </w:r>
          </w:p>
        </w:tc>
        <w:tc>
          <w:tcPr>
            <w:tcW w:w="3117" w:type="dxa"/>
          </w:tcPr>
          <w:p w14:paraId="7988BB2E" w14:textId="77777777" w:rsidR="009F7EA6" w:rsidRDefault="00584C95" w:rsidP="00A3333E">
            <w:pPr>
              <w:numPr>
                <w:ilvl w:val="0"/>
                <w:numId w:val="35"/>
              </w:numPr>
              <w:spacing w:after="0" w:line="240" w:lineRule="auto"/>
              <w:rPr>
                <w:bCs/>
              </w:rPr>
            </w:pPr>
            <w:commentRangeStart w:id="149"/>
            <w:r>
              <w:rPr>
                <w:bCs/>
              </w:rPr>
              <w:lastRenderedPageBreak/>
              <w:t>In a think pair and share session, learners discuss the meaning and composition of NAM</w:t>
            </w:r>
          </w:p>
          <w:p w14:paraId="0D81BC3D" w14:textId="77777777" w:rsidR="009F7EA6" w:rsidRDefault="00584C95" w:rsidP="00A3333E">
            <w:pPr>
              <w:numPr>
                <w:ilvl w:val="0"/>
                <w:numId w:val="35"/>
              </w:numPr>
              <w:spacing w:after="0" w:line="240" w:lineRule="auto"/>
              <w:rPr>
                <w:bCs/>
              </w:rPr>
            </w:pPr>
            <w:r>
              <w:rPr>
                <w:bCs/>
              </w:rPr>
              <w:t xml:space="preserve">In groups, learners search </w:t>
            </w:r>
            <w:r w:rsidR="0064103A">
              <w:rPr>
                <w:bCs/>
              </w:rPr>
              <w:t xml:space="preserve">and present </w:t>
            </w:r>
            <w:r>
              <w:rPr>
                <w:bCs/>
              </w:rPr>
              <w:t>on the origins, principles and roles of NAM  and how it influenced global politics during and after the cold war.</w:t>
            </w:r>
            <w:commentRangeEnd w:id="149"/>
            <w:r w:rsidR="00042048">
              <w:rPr>
                <w:rStyle w:val="CommentReference"/>
              </w:rPr>
              <w:commentReference w:id="149"/>
            </w:r>
          </w:p>
          <w:p w14:paraId="451F329F" w14:textId="77777777" w:rsidR="009F7EA6" w:rsidRDefault="00584C95" w:rsidP="00A3333E">
            <w:pPr>
              <w:numPr>
                <w:ilvl w:val="0"/>
                <w:numId w:val="35"/>
              </w:numPr>
              <w:spacing w:after="0" w:line="240" w:lineRule="auto"/>
              <w:rPr>
                <w:bCs/>
              </w:rPr>
            </w:pPr>
            <w:r>
              <w:t xml:space="preserve">Learners compare the strategies of the Non-Aligned Movement (NAM) with those of other global movements and propose </w:t>
            </w:r>
            <w:r>
              <w:lastRenderedPageBreak/>
              <w:t>ways these strategies can be applied to address current international challenges.</w:t>
            </w:r>
          </w:p>
          <w:p w14:paraId="58E5DC05" w14:textId="77777777" w:rsidR="009F7EA6" w:rsidRDefault="00584C95" w:rsidP="00A3333E">
            <w:pPr>
              <w:numPr>
                <w:ilvl w:val="0"/>
                <w:numId w:val="35"/>
              </w:numPr>
              <w:spacing w:after="0" w:line="240" w:lineRule="auto"/>
              <w:rPr>
                <w:bCs/>
              </w:rPr>
            </w:pPr>
            <w:r>
              <w:t>In groups, learners search the origin, aims and achievements of the formation of Economic Community of Central African States (ECCAS)</w:t>
            </w:r>
          </w:p>
          <w:p w14:paraId="053698FE" w14:textId="77777777" w:rsidR="009F7EA6" w:rsidRDefault="00584C95" w:rsidP="00A3333E">
            <w:pPr>
              <w:numPr>
                <w:ilvl w:val="0"/>
                <w:numId w:val="35"/>
              </w:numPr>
              <w:spacing w:after="0" w:line="240" w:lineRule="auto"/>
              <w:rPr>
                <w:bCs/>
              </w:rPr>
            </w:pPr>
            <w:r>
              <w:t>Learners analyse a case study of an ECCAS led project or initiative and discuss its impact on regional economic integration and development</w:t>
            </w:r>
          </w:p>
          <w:p w14:paraId="1A97EE57" w14:textId="77777777" w:rsidR="009F7EA6" w:rsidRDefault="00584C95" w:rsidP="00A3333E">
            <w:pPr>
              <w:numPr>
                <w:ilvl w:val="0"/>
                <w:numId w:val="35"/>
              </w:numPr>
              <w:spacing w:after="0" w:line="240" w:lineRule="auto"/>
              <w:rPr>
                <w:bCs/>
              </w:rPr>
            </w:pPr>
            <w:r>
              <w:t xml:space="preserve">In groups, learners </w:t>
            </w:r>
            <w:commentRangeStart w:id="150"/>
            <w:r>
              <w:t xml:space="preserve">search the origin, aims and achievements of the formation of Common Market for Eastern and Southern Africa </w:t>
            </w:r>
            <w:commentRangeEnd w:id="150"/>
            <w:r w:rsidR="00646EA2">
              <w:rPr>
                <w:rStyle w:val="CommentReference"/>
              </w:rPr>
              <w:commentReference w:id="150"/>
            </w:r>
            <w:r>
              <w:t xml:space="preserve">(COMESA) </w:t>
            </w:r>
          </w:p>
          <w:p w14:paraId="519F3D92" w14:textId="77777777" w:rsidR="009F7EA6" w:rsidRDefault="00584C95" w:rsidP="00A3333E">
            <w:pPr>
              <w:numPr>
                <w:ilvl w:val="0"/>
                <w:numId w:val="35"/>
              </w:numPr>
              <w:spacing w:after="0" w:line="240" w:lineRule="auto"/>
              <w:rPr>
                <w:bCs/>
              </w:rPr>
            </w:pPr>
            <w:r>
              <w:t xml:space="preserve">Learners analyse </w:t>
            </w:r>
            <w:r w:rsidR="0064103A">
              <w:t xml:space="preserve">and present </w:t>
            </w:r>
            <w:r>
              <w:t>a case study of a COMESA led project or initiative and discuss its impact on regional economic integration and development</w:t>
            </w:r>
          </w:p>
          <w:p w14:paraId="6509EC31" w14:textId="77777777" w:rsidR="009F7EA6" w:rsidRDefault="00584C95" w:rsidP="00A3333E">
            <w:pPr>
              <w:numPr>
                <w:ilvl w:val="0"/>
                <w:numId w:val="35"/>
              </w:numPr>
              <w:spacing w:after="0" w:line="240" w:lineRule="auto"/>
              <w:rPr>
                <w:bCs/>
              </w:rPr>
            </w:pPr>
            <w:r>
              <w:t>In groups, learners</w:t>
            </w:r>
            <w:commentRangeStart w:id="151"/>
            <w:r>
              <w:t xml:space="preserve"> search the origin, aims and achievements of the formation of Southern African Development Community </w:t>
            </w:r>
            <w:commentRangeEnd w:id="151"/>
            <w:r w:rsidR="00646EA2">
              <w:rPr>
                <w:rStyle w:val="CommentReference"/>
              </w:rPr>
              <w:commentReference w:id="151"/>
            </w:r>
            <w:r>
              <w:t xml:space="preserve">(SADC) </w:t>
            </w:r>
          </w:p>
          <w:p w14:paraId="48B7120E" w14:textId="77777777" w:rsidR="009F7EA6" w:rsidRDefault="00CF0E5A" w:rsidP="00A3333E">
            <w:pPr>
              <w:numPr>
                <w:ilvl w:val="0"/>
                <w:numId w:val="35"/>
              </w:numPr>
              <w:spacing w:after="0" w:line="240" w:lineRule="auto"/>
              <w:rPr>
                <w:bCs/>
              </w:rPr>
            </w:pPr>
            <w:r>
              <w:t>Learners design</w:t>
            </w:r>
            <w:r w:rsidR="00584C95">
              <w:t xml:space="preserve"> a </w:t>
            </w:r>
            <w:r>
              <w:t xml:space="preserve">documentary on one </w:t>
            </w:r>
            <w:r w:rsidR="00584C95">
              <w:t>of a SADC led project</w:t>
            </w:r>
            <w:r>
              <w:t>s</w:t>
            </w:r>
            <w:r w:rsidR="00584C95">
              <w:t xml:space="preserve"> or initiative and </w:t>
            </w:r>
            <w:r w:rsidR="007207B5">
              <w:t>show</w:t>
            </w:r>
            <w:r>
              <w:t xml:space="preserve"> scenes </w:t>
            </w:r>
            <w:proofErr w:type="gramStart"/>
            <w:r>
              <w:t xml:space="preserve">of </w:t>
            </w:r>
            <w:r w:rsidR="00584C95">
              <w:t xml:space="preserve"> its</w:t>
            </w:r>
            <w:proofErr w:type="gramEnd"/>
            <w:r w:rsidR="00584C95">
              <w:t xml:space="preserve"> impact on regional economic integration and development</w:t>
            </w:r>
          </w:p>
          <w:p w14:paraId="323C7F66" w14:textId="77777777" w:rsidR="009F7EA6" w:rsidRDefault="00584C95" w:rsidP="00A3333E">
            <w:pPr>
              <w:numPr>
                <w:ilvl w:val="0"/>
                <w:numId w:val="35"/>
              </w:numPr>
              <w:spacing w:after="0" w:line="240" w:lineRule="auto"/>
              <w:rPr>
                <w:bCs/>
              </w:rPr>
            </w:pPr>
            <w:commentRangeStart w:id="152"/>
            <w:r>
              <w:t xml:space="preserve">In groups, learners search </w:t>
            </w:r>
            <w:r w:rsidR="0064103A">
              <w:t xml:space="preserve">and present </w:t>
            </w:r>
            <w:r>
              <w:t>the origin, aims and achievements of the formation of Arab Maghreb Union (AMU)</w:t>
            </w:r>
          </w:p>
          <w:p w14:paraId="55F03D80" w14:textId="77777777" w:rsidR="009F7EA6" w:rsidRDefault="00584C95" w:rsidP="00A3333E">
            <w:pPr>
              <w:numPr>
                <w:ilvl w:val="0"/>
                <w:numId w:val="35"/>
              </w:numPr>
              <w:spacing w:after="0" w:line="240" w:lineRule="auto"/>
              <w:rPr>
                <w:bCs/>
              </w:rPr>
            </w:pPr>
            <w:r>
              <w:lastRenderedPageBreak/>
              <w:t xml:space="preserve">Learners analyse </w:t>
            </w:r>
            <w:r w:rsidR="0064103A">
              <w:t xml:space="preserve">and present </w:t>
            </w:r>
            <w:r>
              <w:t>a case study of an AMU led project or initiative and discuss its impact on regional economic integration and development</w:t>
            </w:r>
            <w:commentRangeEnd w:id="152"/>
            <w:r w:rsidR="00646EA2">
              <w:rPr>
                <w:rStyle w:val="CommentReference"/>
              </w:rPr>
              <w:commentReference w:id="152"/>
            </w:r>
          </w:p>
          <w:p w14:paraId="7C744258" w14:textId="77777777" w:rsidR="009F7EA6" w:rsidRDefault="00584C95" w:rsidP="00A3333E">
            <w:pPr>
              <w:numPr>
                <w:ilvl w:val="0"/>
                <w:numId w:val="35"/>
              </w:numPr>
              <w:spacing w:after="0" w:line="240" w:lineRule="auto"/>
              <w:rPr>
                <w:bCs/>
              </w:rPr>
            </w:pPr>
            <w:commentRangeStart w:id="153"/>
            <w:r>
              <w:rPr>
                <w:bCs/>
              </w:rPr>
              <w:t>Learners compare AMU with any other economic community in Africa focusing on strategies used to enhance regional integration</w:t>
            </w:r>
            <w:r w:rsidR="0064103A">
              <w:rPr>
                <w:bCs/>
              </w:rPr>
              <w:t>.</w:t>
            </w:r>
            <w:r>
              <w:rPr>
                <w:bCs/>
              </w:rPr>
              <w:t xml:space="preserve"> </w:t>
            </w:r>
          </w:p>
          <w:p w14:paraId="13222AEC" w14:textId="77777777" w:rsidR="009071FE" w:rsidRDefault="009071FE" w:rsidP="00A3333E">
            <w:pPr>
              <w:numPr>
                <w:ilvl w:val="0"/>
                <w:numId w:val="35"/>
              </w:numPr>
              <w:spacing w:after="0" w:line="240" w:lineRule="auto"/>
              <w:rPr>
                <w:bCs/>
              </w:rPr>
            </w:pPr>
            <w:commentRangeStart w:id="154"/>
            <w:r>
              <w:rPr>
                <w:bCs/>
              </w:rPr>
              <w:t xml:space="preserve">In a journal of history draw a table and compare the contributions of AMU and those of EAC in their respective blocs. </w:t>
            </w:r>
            <w:commentRangeEnd w:id="153"/>
            <w:r w:rsidR="00A106EA">
              <w:rPr>
                <w:rStyle w:val="CommentReference"/>
              </w:rPr>
              <w:commentReference w:id="153"/>
            </w:r>
            <w:commentRangeEnd w:id="154"/>
            <w:r w:rsidR="00646EA2">
              <w:rPr>
                <w:rStyle w:val="CommentReference"/>
              </w:rPr>
              <w:commentReference w:id="154"/>
            </w:r>
          </w:p>
        </w:tc>
        <w:tc>
          <w:tcPr>
            <w:tcW w:w="3117" w:type="dxa"/>
          </w:tcPr>
          <w:p w14:paraId="20D56A71" w14:textId="77777777" w:rsidR="009F7EA6" w:rsidRDefault="00584C95" w:rsidP="00A3333E">
            <w:pPr>
              <w:numPr>
                <w:ilvl w:val="0"/>
                <w:numId w:val="36"/>
              </w:numPr>
            </w:pPr>
            <w:r>
              <w:lastRenderedPageBreak/>
              <w:t>Observe learners as they present the role of NAM and assess their ability to communicate effectively</w:t>
            </w:r>
            <w:r w:rsidR="00BB7EA5">
              <w:t xml:space="preserve"> using relevant historical data and good listening skills.</w:t>
            </w:r>
          </w:p>
          <w:p w14:paraId="36612833" w14:textId="77777777" w:rsidR="00BB7EA5" w:rsidRPr="00BB7EA5" w:rsidRDefault="00584C95" w:rsidP="00A3333E">
            <w:pPr>
              <w:numPr>
                <w:ilvl w:val="0"/>
                <w:numId w:val="36"/>
              </w:numPr>
              <w:rPr>
                <w:bCs/>
              </w:rPr>
            </w:pPr>
            <w:r>
              <w:t xml:space="preserve">Converse with learners to assess their ability to explain the contributions of ECCAS to the socio-economic and political development of Central </w:t>
            </w:r>
            <w:r>
              <w:lastRenderedPageBreak/>
              <w:t>African states</w:t>
            </w:r>
            <w:r w:rsidR="00BB7EA5">
              <w:t xml:space="preserve"> and take note of; </w:t>
            </w:r>
          </w:p>
          <w:p w14:paraId="484FFA61" w14:textId="77777777" w:rsidR="00BB7EA5" w:rsidRDefault="00BB7EA5" w:rsidP="00BB7EA5">
            <w:pPr>
              <w:tabs>
                <w:tab w:val="left" w:pos="425"/>
              </w:tabs>
              <w:ind w:left="425"/>
            </w:pPr>
            <w:r>
              <w:t>-Their confidence in speech</w:t>
            </w:r>
          </w:p>
          <w:p w14:paraId="3F452A83" w14:textId="77777777" w:rsidR="00BB7EA5" w:rsidRPr="00BB7EA5" w:rsidRDefault="00BB7EA5" w:rsidP="00BB7EA5">
            <w:pPr>
              <w:tabs>
                <w:tab w:val="left" w:pos="425"/>
              </w:tabs>
              <w:ind w:left="425"/>
              <w:rPr>
                <w:bCs/>
              </w:rPr>
            </w:pPr>
            <w:r>
              <w:t xml:space="preserve">-Interactivity and team work. </w:t>
            </w:r>
          </w:p>
          <w:p w14:paraId="5B7CC42C" w14:textId="77777777" w:rsidR="009F7EA6" w:rsidRDefault="00584C95" w:rsidP="00A3333E">
            <w:pPr>
              <w:numPr>
                <w:ilvl w:val="0"/>
                <w:numId w:val="36"/>
              </w:numPr>
              <w:rPr>
                <w:bCs/>
              </w:rPr>
            </w:pPr>
            <w:r>
              <w:t>Evaluate the</w:t>
            </w:r>
            <w:r w:rsidR="00BB7EA5">
              <w:t xml:space="preserve"> relevancy,</w:t>
            </w:r>
            <w:r>
              <w:t xml:space="preserve"> accuracy and coherence of a learner's write-up on the impact of COMESA on regional trade and economic integration.</w:t>
            </w:r>
            <w:r>
              <w:rPr>
                <w:rFonts w:ascii="SimSun" w:eastAsia="SimSun" w:hAnsi="SimSun" w:cs="SimSun"/>
                <w:sz w:val="24"/>
                <w:szCs w:val="24"/>
              </w:rPr>
              <w:t xml:space="preserve"> </w:t>
            </w:r>
          </w:p>
          <w:p w14:paraId="5C7EAAFE" w14:textId="77777777" w:rsidR="009F7EA6" w:rsidRDefault="00584C95" w:rsidP="00A3333E">
            <w:pPr>
              <w:numPr>
                <w:ilvl w:val="0"/>
                <w:numId w:val="36"/>
              </w:numPr>
              <w:rPr>
                <w:bCs/>
              </w:rPr>
            </w:pPr>
            <w:r>
              <w:t xml:space="preserve">Assess learners' ability to work individually or collaboratively in identifying the roles of SADC in the development of Southern African states. </w:t>
            </w:r>
          </w:p>
        </w:tc>
      </w:tr>
    </w:tbl>
    <w:p w14:paraId="06191100" w14:textId="77777777" w:rsidR="009F7EA6" w:rsidRDefault="009F7EA6">
      <w:pPr>
        <w:rPr>
          <w:b/>
        </w:rPr>
      </w:pPr>
    </w:p>
    <w:p w14:paraId="0AADEEB8" w14:textId="77777777" w:rsidR="009F7EA6" w:rsidRDefault="009F7EA6">
      <w:pPr>
        <w:rPr>
          <w:b/>
        </w:rPr>
      </w:pPr>
    </w:p>
    <w:p w14:paraId="4DABB86A" w14:textId="77777777" w:rsidR="009F7EA6" w:rsidRDefault="009F7EA6">
      <w:pPr>
        <w:rPr>
          <w:b/>
        </w:rPr>
      </w:pPr>
    </w:p>
    <w:p w14:paraId="4FCE9234" w14:textId="77777777" w:rsidR="009F7EA6" w:rsidRDefault="00584C95">
      <w:pPr>
        <w:rPr>
          <w:b/>
        </w:rPr>
      </w:pPr>
      <w:r>
        <w:rPr>
          <w:b/>
        </w:rPr>
        <w:t xml:space="preserve">TERM  1                                                                                                   </w:t>
      </w:r>
    </w:p>
    <w:p w14:paraId="42CBA3B7" w14:textId="77777777" w:rsidR="009F7EA6" w:rsidRDefault="00584C95">
      <w:pPr>
        <w:rPr>
          <w:b/>
        </w:rPr>
      </w:pPr>
      <w:r>
        <w:rPr>
          <w:b/>
        </w:rPr>
        <w:t xml:space="preserve">CLASS: SENIOR    6                                                              </w:t>
      </w:r>
      <w:r w:rsidR="00961E73">
        <w:rPr>
          <w:b/>
        </w:rPr>
        <w:t xml:space="preserve">                   PERIODS:   14</w:t>
      </w:r>
      <w:r>
        <w:rPr>
          <w:b/>
        </w:rPr>
        <w:t xml:space="preserve">                                                               </w:t>
      </w:r>
    </w:p>
    <w:p w14:paraId="1954809E" w14:textId="1336994F" w:rsidR="009F7EA6" w:rsidRDefault="00584C95">
      <w:r>
        <w:rPr>
          <w:b/>
        </w:rPr>
        <w:t>TO</w:t>
      </w:r>
      <w:r>
        <w:rPr>
          <w:b/>
          <w:sz w:val="24"/>
          <w:szCs w:val="24"/>
        </w:rPr>
        <w:t xml:space="preserve">PIC   </w:t>
      </w:r>
      <w:proofErr w:type="gramStart"/>
      <w:r>
        <w:rPr>
          <w:b/>
          <w:sz w:val="24"/>
          <w:szCs w:val="24"/>
        </w:rPr>
        <w:t>12 :</w:t>
      </w:r>
      <w:proofErr w:type="gramEnd"/>
      <w:r>
        <w:rPr>
          <w:rFonts w:ascii="Times New Roman" w:hAnsi="Times New Roman" w:cs="Times New Roman"/>
          <w:sz w:val="24"/>
          <w:szCs w:val="24"/>
        </w:rPr>
        <w:t xml:space="preserve"> The Nature and Purpose of </w:t>
      </w:r>
      <w:r w:rsidRPr="001B40B6">
        <w:rPr>
          <w:rFonts w:ascii="Times New Roman" w:hAnsi="Times New Roman" w:cs="Times New Roman"/>
          <w:strike/>
          <w:sz w:val="24"/>
          <w:szCs w:val="24"/>
          <w:highlight w:val="yellow"/>
        </w:rPr>
        <w:t>The</w:t>
      </w:r>
      <w:r w:rsidRPr="001B40B6">
        <w:rPr>
          <w:rFonts w:ascii="Times New Roman" w:hAnsi="Times New Roman" w:cs="Times New Roman"/>
          <w:strike/>
          <w:sz w:val="24"/>
          <w:szCs w:val="24"/>
        </w:rPr>
        <w:t xml:space="preserve"> </w:t>
      </w:r>
      <w:proofErr w:type="spellStart"/>
      <w:r w:rsidR="001B40B6" w:rsidRPr="001B40B6">
        <w:rPr>
          <w:rFonts w:ascii="Times New Roman" w:hAnsi="Times New Roman" w:cs="Times New Roman"/>
          <w:color w:val="FF0000"/>
          <w:sz w:val="24"/>
          <w:szCs w:val="24"/>
        </w:rPr>
        <w:t>the</w:t>
      </w:r>
      <w:proofErr w:type="spellEnd"/>
      <w:r w:rsidR="001B40B6" w:rsidRPr="001B40B6">
        <w:rPr>
          <w:rFonts w:ascii="Times New Roman" w:hAnsi="Times New Roman" w:cs="Times New Roman"/>
          <w:color w:val="FF0000"/>
          <w:sz w:val="24"/>
          <w:szCs w:val="24"/>
        </w:rPr>
        <w:t xml:space="preserve"> </w:t>
      </w:r>
      <w:r>
        <w:rPr>
          <w:rFonts w:ascii="Times New Roman" w:hAnsi="Times New Roman" w:cs="Times New Roman"/>
          <w:sz w:val="24"/>
          <w:szCs w:val="24"/>
        </w:rPr>
        <w:t>Constitution</w:t>
      </w:r>
    </w:p>
    <w:p w14:paraId="59D6FEC5" w14:textId="2141BF44" w:rsidR="009F7EA6" w:rsidRDefault="00584C95">
      <w:r>
        <w:rPr>
          <w:b/>
        </w:rPr>
        <w:t xml:space="preserve">TOPIC COMPETENCY: </w:t>
      </w:r>
      <w:r>
        <w:t>The learner</w:t>
      </w:r>
      <w:r w:rsidRPr="001B40B6">
        <w:rPr>
          <w:strike/>
        </w:rPr>
        <w:t xml:space="preserve"> </w:t>
      </w:r>
      <w:r w:rsidRPr="001B40B6">
        <w:rPr>
          <w:strike/>
          <w:highlight w:val="yellow"/>
        </w:rPr>
        <w:t>understands</w:t>
      </w:r>
      <w:r>
        <w:t xml:space="preserve"> </w:t>
      </w:r>
      <w:r w:rsidR="001B40B6" w:rsidRPr="00D77C8C">
        <w:rPr>
          <w:color w:val="FF0000"/>
        </w:rPr>
        <w:t>demonstrates understanding of sovereignty</w:t>
      </w:r>
      <w:r w:rsidR="001B40B6" w:rsidRPr="00A22D60">
        <w:t xml:space="preserve">, </w:t>
      </w:r>
      <w:r w:rsidR="001B40B6" w:rsidRPr="00A22D60">
        <w:rPr>
          <w:strike/>
          <w:highlight w:val="yellow"/>
        </w:rPr>
        <w:t>parliament’s role</w:t>
      </w:r>
      <w:r w:rsidR="001B40B6" w:rsidRPr="00A22D60">
        <w:t xml:space="preserve"> </w:t>
      </w:r>
      <w:r w:rsidR="001B40B6" w:rsidRPr="00A22D60">
        <w:rPr>
          <w:color w:val="FF0000"/>
        </w:rPr>
        <w:t>the role of the parliament</w:t>
      </w:r>
      <w:r w:rsidR="001B40B6">
        <w:t xml:space="preserve"> </w:t>
      </w:r>
      <w:r>
        <w:t xml:space="preserve">in representing the people and analyses minority representation and the press to appreciate their contribution to democracy and governance in Africa </w:t>
      </w:r>
    </w:p>
    <w:tbl>
      <w:tblPr>
        <w:tblStyle w:val="TableGrid"/>
        <w:tblW w:w="0" w:type="auto"/>
        <w:tblLook w:val="04A0" w:firstRow="1" w:lastRow="0" w:firstColumn="1" w:lastColumn="0" w:noHBand="0" w:noVBand="1"/>
      </w:tblPr>
      <w:tblGrid>
        <w:gridCol w:w="3116"/>
        <w:gridCol w:w="3117"/>
        <w:gridCol w:w="3117"/>
      </w:tblGrid>
      <w:tr w:rsidR="009F7EA6" w14:paraId="6610EC33" w14:textId="77777777" w:rsidTr="00161593">
        <w:tc>
          <w:tcPr>
            <w:tcW w:w="3116" w:type="dxa"/>
            <w:shd w:val="clear" w:color="auto" w:fill="A8D08D" w:themeFill="accent6" w:themeFillTint="99"/>
          </w:tcPr>
          <w:p w14:paraId="27F8AF73" w14:textId="77777777" w:rsidR="009F7EA6" w:rsidRDefault="00584C95">
            <w:pPr>
              <w:spacing w:after="0" w:line="360" w:lineRule="auto"/>
              <w:rPr>
                <w:b/>
                <w:sz w:val="24"/>
                <w:szCs w:val="24"/>
              </w:rPr>
            </w:pPr>
            <w:r>
              <w:rPr>
                <w:b/>
                <w:sz w:val="24"/>
                <w:szCs w:val="24"/>
              </w:rPr>
              <w:t>Learning Outcomes</w:t>
            </w:r>
          </w:p>
          <w:p w14:paraId="0A6F8721" w14:textId="77777777" w:rsidR="009F7EA6" w:rsidRDefault="00584C95">
            <w:pPr>
              <w:spacing w:after="0" w:line="360" w:lineRule="auto"/>
            </w:pPr>
            <w:r>
              <w:t>The learner should be able to;</w:t>
            </w:r>
          </w:p>
        </w:tc>
        <w:tc>
          <w:tcPr>
            <w:tcW w:w="3117" w:type="dxa"/>
            <w:shd w:val="clear" w:color="auto" w:fill="A8D08D" w:themeFill="accent6" w:themeFillTint="99"/>
          </w:tcPr>
          <w:p w14:paraId="739FA0E0"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4DEBB1CD" w14:textId="77777777" w:rsidR="009F7EA6" w:rsidRDefault="00584C95">
            <w:pPr>
              <w:spacing w:after="0" w:line="360" w:lineRule="auto"/>
              <w:rPr>
                <w:b/>
              </w:rPr>
            </w:pPr>
            <w:r>
              <w:rPr>
                <w:b/>
              </w:rPr>
              <w:t xml:space="preserve">Sample Assessment Strategy </w:t>
            </w:r>
          </w:p>
        </w:tc>
      </w:tr>
      <w:tr w:rsidR="009F7EA6" w14:paraId="7341027A" w14:textId="77777777">
        <w:tc>
          <w:tcPr>
            <w:tcW w:w="3116" w:type="dxa"/>
          </w:tcPr>
          <w:p w14:paraId="32423B7E" w14:textId="77777777" w:rsidR="009F7EA6" w:rsidRDefault="00584C95" w:rsidP="00A3333E">
            <w:pPr>
              <w:pStyle w:val="ListParagraph"/>
              <w:numPr>
                <w:ilvl w:val="0"/>
                <w:numId w:val="37"/>
              </w:numPr>
              <w:spacing w:after="0" w:line="240" w:lineRule="auto"/>
              <w:ind w:left="360"/>
            </w:pPr>
            <w:r w:rsidRPr="001B40B6">
              <w:rPr>
                <w:highlight w:val="yellow"/>
              </w:rPr>
              <w:t>Understand</w:t>
            </w:r>
            <w:r>
              <w:t xml:space="preserve"> the concept of sovereignty to appreciate the limits of individual decisions and actions within the boundaries of state laws (</w:t>
            </w:r>
            <w:proofErr w:type="spellStart"/>
            <w:proofErr w:type="gramStart"/>
            <w:r>
              <w:t>gs,v</w:t>
            </w:r>
            <w:proofErr w:type="gramEnd"/>
            <w:r>
              <w:t>,a</w:t>
            </w:r>
            <w:proofErr w:type="spellEnd"/>
            <w:r>
              <w:t>)</w:t>
            </w:r>
          </w:p>
          <w:p w14:paraId="31F117E2" w14:textId="77777777" w:rsidR="009F7EA6" w:rsidRDefault="009F7EA6">
            <w:pPr>
              <w:spacing w:after="0" w:line="240" w:lineRule="auto"/>
            </w:pPr>
          </w:p>
          <w:p w14:paraId="092DFB0B" w14:textId="77777777" w:rsidR="009F7EA6" w:rsidRDefault="00584C95" w:rsidP="00A3333E">
            <w:pPr>
              <w:pStyle w:val="ListParagraph"/>
              <w:numPr>
                <w:ilvl w:val="0"/>
                <w:numId w:val="37"/>
              </w:numPr>
              <w:spacing w:after="0" w:line="240" w:lineRule="auto"/>
              <w:ind w:left="360"/>
            </w:pPr>
            <w:r w:rsidRPr="001B40B6">
              <w:rPr>
                <w:highlight w:val="yellow"/>
              </w:rPr>
              <w:t>Understand</w:t>
            </w:r>
            <w:r>
              <w:t xml:space="preserve"> how parliament is a representation of the will of the people and should always reflect their </w:t>
            </w:r>
            <w:r>
              <w:lastRenderedPageBreak/>
              <w:t>voice in all decision making. (</w:t>
            </w:r>
            <w:proofErr w:type="spellStart"/>
            <w:proofErr w:type="gramStart"/>
            <w:r>
              <w:t>v,a</w:t>
            </w:r>
            <w:proofErr w:type="spellEnd"/>
            <w:proofErr w:type="gramEnd"/>
            <w:r>
              <w:t>)</w:t>
            </w:r>
          </w:p>
          <w:p w14:paraId="4404827A" w14:textId="77777777" w:rsidR="009F7EA6" w:rsidRDefault="009F7EA6">
            <w:pPr>
              <w:pStyle w:val="ListParagraph"/>
              <w:spacing w:after="0" w:line="240" w:lineRule="auto"/>
            </w:pPr>
          </w:p>
          <w:p w14:paraId="7C0E65F9" w14:textId="77777777" w:rsidR="009F7EA6" w:rsidRDefault="00584C95" w:rsidP="00A3333E">
            <w:pPr>
              <w:pStyle w:val="ListParagraph"/>
              <w:numPr>
                <w:ilvl w:val="0"/>
                <w:numId w:val="37"/>
              </w:numPr>
              <w:spacing w:after="0" w:line="240" w:lineRule="auto"/>
              <w:ind w:left="360"/>
              <w:rPr>
                <w:color w:val="000000" w:themeColor="text1"/>
              </w:rPr>
            </w:pPr>
            <w:r>
              <w:rPr>
                <w:color w:val="000000" w:themeColor="text1"/>
              </w:rPr>
              <w:t>Analyse the representation of special interest groups in parliament to appreciate their role in shaping legislation and democracy in Uganda (</w:t>
            </w:r>
            <w:proofErr w:type="spellStart"/>
            <w:proofErr w:type="gramStart"/>
            <w:r>
              <w:rPr>
                <w:color w:val="000000" w:themeColor="text1"/>
              </w:rPr>
              <w:t>v,a</w:t>
            </w:r>
            <w:proofErr w:type="spellEnd"/>
            <w:proofErr w:type="gramEnd"/>
            <w:r>
              <w:rPr>
                <w:color w:val="000000" w:themeColor="text1"/>
              </w:rPr>
              <w:t>)</w:t>
            </w:r>
          </w:p>
          <w:p w14:paraId="4F6AF1A0" w14:textId="77777777" w:rsidR="009F7EA6" w:rsidRDefault="009F7EA6">
            <w:pPr>
              <w:pStyle w:val="ListParagraph"/>
              <w:spacing w:after="0" w:line="240" w:lineRule="auto"/>
            </w:pPr>
          </w:p>
          <w:p w14:paraId="54C45DD1" w14:textId="77777777" w:rsidR="009F7EA6" w:rsidRDefault="00584C95" w:rsidP="00A3333E">
            <w:pPr>
              <w:pStyle w:val="ListParagraph"/>
              <w:numPr>
                <w:ilvl w:val="0"/>
                <w:numId w:val="37"/>
              </w:numPr>
              <w:spacing w:after="0" w:line="240" w:lineRule="auto"/>
              <w:ind w:left="360"/>
            </w:pPr>
            <w:r>
              <w:t>Analyse the role of press and media in constitutional development of Africa to appreciate its impact on public opinion, political participation and promotion of democratic values (</w:t>
            </w:r>
            <w:proofErr w:type="spellStart"/>
            <w:r>
              <w:t>v,a</w:t>
            </w:r>
            <w:proofErr w:type="spellEnd"/>
            <w:r>
              <w:t>)</w:t>
            </w:r>
          </w:p>
        </w:tc>
        <w:tc>
          <w:tcPr>
            <w:tcW w:w="3117" w:type="dxa"/>
          </w:tcPr>
          <w:p w14:paraId="0C4FFAD6" w14:textId="77777777" w:rsidR="009F7EA6" w:rsidRDefault="00584C95" w:rsidP="00A3333E">
            <w:pPr>
              <w:numPr>
                <w:ilvl w:val="0"/>
                <w:numId w:val="38"/>
              </w:numPr>
              <w:spacing w:after="0" w:line="240" w:lineRule="auto"/>
              <w:rPr>
                <w:bCs/>
              </w:rPr>
            </w:pPr>
            <w:commentRangeStart w:id="155"/>
            <w:r>
              <w:rPr>
                <w:bCs/>
              </w:rPr>
              <w:lastRenderedPageBreak/>
              <w:t xml:space="preserve">Learners create a flow chart </w:t>
            </w:r>
            <w:r w:rsidR="0064103A">
              <w:rPr>
                <w:bCs/>
              </w:rPr>
              <w:t xml:space="preserve">pin it class </w:t>
            </w:r>
            <w:r>
              <w:rPr>
                <w:bCs/>
              </w:rPr>
              <w:t>showing the meaning of sovereignty, its key parts and how it relates to laws and personal actions</w:t>
            </w:r>
            <w:commentRangeEnd w:id="155"/>
            <w:r w:rsidR="001B40B6">
              <w:rPr>
                <w:rStyle w:val="CommentReference"/>
              </w:rPr>
              <w:commentReference w:id="155"/>
            </w:r>
          </w:p>
          <w:p w14:paraId="7356AA66" w14:textId="77777777" w:rsidR="009F7EA6" w:rsidRDefault="00584C95" w:rsidP="00A3333E">
            <w:pPr>
              <w:numPr>
                <w:ilvl w:val="0"/>
                <w:numId w:val="38"/>
              </w:numPr>
              <w:spacing w:after="0" w:line="240" w:lineRule="auto"/>
              <w:rPr>
                <w:bCs/>
              </w:rPr>
            </w:pPr>
            <w:r>
              <w:t xml:space="preserve">Learners examine </w:t>
            </w:r>
            <w:r w:rsidR="0064103A">
              <w:t xml:space="preserve">and present </w:t>
            </w:r>
            <w:r w:rsidR="00E16845">
              <w:t xml:space="preserve">the </w:t>
            </w:r>
            <w:r>
              <w:t xml:space="preserve">real-life examples where state sovereignty has been challenged and explain </w:t>
            </w:r>
            <w:r>
              <w:lastRenderedPageBreak/>
              <w:t>how laws influence individual decisions.</w:t>
            </w:r>
            <w:r>
              <w:rPr>
                <w:rFonts w:ascii="SimSun" w:eastAsia="SimSun" w:hAnsi="SimSun" w:cs="SimSun"/>
                <w:sz w:val="24"/>
                <w:szCs w:val="24"/>
              </w:rPr>
              <w:t xml:space="preserve"> </w:t>
            </w:r>
          </w:p>
          <w:p w14:paraId="5ED3EFE8" w14:textId="77777777" w:rsidR="009F7EA6" w:rsidRDefault="00584C95" w:rsidP="00A3333E">
            <w:pPr>
              <w:numPr>
                <w:ilvl w:val="0"/>
                <w:numId w:val="38"/>
              </w:numPr>
              <w:spacing w:after="0" w:line="240" w:lineRule="auto"/>
              <w:rPr>
                <w:bCs/>
              </w:rPr>
            </w:pPr>
            <w:r>
              <w:t>Learners discuss how Parliament represents the will of the people and provide examples of how parliamentary decisions impact citizens.</w:t>
            </w:r>
          </w:p>
          <w:p w14:paraId="03A78402" w14:textId="77777777" w:rsidR="009F7EA6" w:rsidRDefault="009071FE" w:rsidP="00A3333E">
            <w:pPr>
              <w:numPr>
                <w:ilvl w:val="0"/>
                <w:numId w:val="38"/>
              </w:numPr>
              <w:spacing w:after="0" w:line="240" w:lineRule="auto"/>
              <w:rPr>
                <w:bCs/>
              </w:rPr>
            </w:pPr>
            <w:commentRangeStart w:id="156"/>
            <w:r>
              <w:t>In a documentary session, l</w:t>
            </w:r>
            <w:r w:rsidR="00584C95">
              <w:t xml:space="preserve">earners </w:t>
            </w:r>
            <w:r>
              <w:t>s</w:t>
            </w:r>
            <w:r w:rsidR="00584C95">
              <w:t xml:space="preserve">how </w:t>
            </w:r>
            <w:r>
              <w:t xml:space="preserve">how </w:t>
            </w:r>
            <w:r w:rsidR="00584C95">
              <w:t>different parliaments around the world represent their pe</w:t>
            </w:r>
            <w:r>
              <w:t xml:space="preserve">ople and their interests. </w:t>
            </w:r>
            <w:commentRangeEnd w:id="156"/>
            <w:r w:rsidR="005B4644">
              <w:rPr>
                <w:rStyle w:val="CommentReference"/>
              </w:rPr>
              <w:commentReference w:id="156"/>
            </w:r>
          </w:p>
          <w:p w14:paraId="4C7FE358" w14:textId="77777777" w:rsidR="009F7EA6" w:rsidRDefault="00584C95" w:rsidP="00A3333E">
            <w:pPr>
              <w:numPr>
                <w:ilvl w:val="0"/>
                <w:numId w:val="38"/>
              </w:numPr>
              <w:spacing w:after="0" w:line="240" w:lineRule="auto"/>
              <w:rPr>
                <w:bCs/>
              </w:rPr>
            </w:pPr>
            <w:r>
              <w:rPr>
                <w:bCs/>
              </w:rPr>
              <w:t xml:space="preserve">Learners search </w:t>
            </w:r>
            <w:r w:rsidR="00E16845">
              <w:rPr>
                <w:bCs/>
              </w:rPr>
              <w:t xml:space="preserve">and present how </w:t>
            </w:r>
            <w:r>
              <w:rPr>
                <w:bCs/>
              </w:rPr>
              <w:t xml:space="preserve">different special interest groups in parliament </w:t>
            </w:r>
            <w:r w:rsidR="00E16845">
              <w:rPr>
                <w:bCs/>
              </w:rPr>
              <w:t xml:space="preserve">of </w:t>
            </w:r>
            <w:proofErr w:type="gramStart"/>
            <w:r w:rsidR="00E16845">
              <w:rPr>
                <w:bCs/>
              </w:rPr>
              <w:t>Uganda  influence</w:t>
            </w:r>
            <w:proofErr w:type="gramEnd"/>
            <w:r w:rsidR="00E16845">
              <w:rPr>
                <w:bCs/>
              </w:rPr>
              <w:t xml:space="preserve"> parliamentary decisions </w:t>
            </w:r>
          </w:p>
          <w:p w14:paraId="61417DA9" w14:textId="3C8826C3" w:rsidR="009F7EA6" w:rsidRDefault="00E16845" w:rsidP="00A3333E">
            <w:pPr>
              <w:numPr>
                <w:ilvl w:val="0"/>
                <w:numId w:val="38"/>
              </w:numPr>
              <w:spacing w:after="0" w:line="240" w:lineRule="auto"/>
              <w:rPr>
                <w:bCs/>
              </w:rPr>
            </w:pPr>
            <w:r w:rsidRPr="005B4644">
              <w:rPr>
                <w:strike/>
                <w:highlight w:val="yellow"/>
              </w:rPr>
              <w:t xml:space="preserve">In a </w:t>
            </w:r>
            <w:r w:rsidR="00584C95" w:rsidRPr="005B4644">
              <w:rPr>
                <w:strike/>
                <w:highlight w:val="yellow"/>
              </w:rPr>
              <w:t xml:space="preserve">role-play </w:t>
            </w:r>
            <w:r w:rsidRPr="005B4644">
              <w:rPr>
                <w:strike/>
                <w:highlight w:val="yellow"/>
              </w:rPr>
              <w:t>session, learners act</w:t>
            </w:r>
            <w:r w:rsidR="005B4644" w:rsidRPr="008616E8">
              <w:rPr>
                <w:color w:val="FF0000"/>
              </w:rPr>
              <w:t xml:space="preserve"> Learners role play</w:t>
            </w:r>
            <w:r>
              <w:t xml:space="preserve"> scenes </w:t>
            </w:r>
            <w:r w:rsidR="00584C95">
              <w:t>as members of special int</w:t>
            </w:r>
            <w:r>
              <w:t xml:space="preserve">erest groups in </w:t>
            </w:r>
            <w:proofErr w:type="gramStart"/>
            <w:r>
              <w:t xml:space="preserve">parliament </w:t>
            </w:r>
            <w:r w:rsidR="00584C95">
              <w:t xml:space="preserve"> to</w:t>
            </w:r>
            <w:proofErr w:type="gramEnd"/>
            <w:r w:rsidR="00584C95">
              <w:t xml:space="preserve"> discuss a current issue and examine how these groups influence legislative decisions.</w:t>
            </w:r>
            <w:r w:rsidR="00584C95">
              <w:rPr>
                <w:bCs/>
              </w:rPr>
              <w:t xml:space="preserve"> </w:t>
            </w:r>
          </w:p>
          <w:p w14:paraId="287E9C4E" w14:textId="77777777" w:rsidR="009F7EA6" w:rsidRDefault="00584C95" w:rsidP="00A3333E">
            <w:pPr>
              <w:numPr>
                <w:ilvl w:val="0"/>
                <w:numId w:val="38"/>
              </w:numPr>
              <w:spacing w:after="0" w:line="240" w:lineRule="auto"/>
              <w:rPr>
                <w:bCs/>
              </w:rPr>
            </w:pPr>
            <w:r>
              <w:rPr>
                <w:bCs/>
              </w:rPr>
              <w:t>Learners brainstorm on the forms of media used in Uganda</w:t>
            </w:r>
          </w:p>
          <w:p w14:paraId="1C3F22FF" w14:textId="77777777" w:rsidR="009F7EA6" w:rsidRDefault="00584C95" w:rsidP="00A3333E">
            <w:pPr>
              <w:numPr>
                <w:ilvl w:val="0"/>
                <w:numId w:val="38"/>
              </w:numPr>
              <w:spacing w:after="0" w:line="240" w:lineRule="auto"/>
              <w:rPr>
                <w:bCs/>
              </w:rPr>
            </w:pPr>
            <w:r>
              <w:t>Learners investigate the role of media in Africa's constitutional development and its impact on public opinion and politics.</w:t>
            </w:r>
            <w:r>
              <w:rPr>
                <w:rFonts w:ascii="SimSun" w:eastAsia="SimSun" w:hAnsi="SimSun" w:cs="SimSun"/>
                <w:sz w:val="24"/>
                <w:szCs w:val="24"/>
              </w:rPr>
              <w:t xml:space="preserve"> </w:t>
            </w:r>
          </w:p>
        </w:tc>
        <w:tc>
          <w:tcPr>
            <w:tcW w:w="3117" w:type="dxa"/>
          </w:tcPr>
          <w:p w14:paraId="3D2E4F21" w14:textId="77777777" w:rsidR="009F7EA6" w:rsidRDefault="00584C95" w:rsidP="00A3333E">
            <w:pPr>
              <w:numPr>
                <w:ilvl w:val="0"/>
                <w:numId w:val="39"/>
              </w:numPr>
              <w:spacing w:after="0" w:line="240" w:lineRule="auto"/>
              <w:rPr>
                <w:bCs/>
              </w:rPr>
            </w:pPr>
            <w:r>
              <w:lastRenderedPageBreak/>
              <w:t xml:space="preserve">Observe learners during class discussion to assess their ability to work positively with their </w:t>
            </w:r>
            <w:r w:rsidR="00BB7EA5">
              <w:t>peers, listening well while</w:t>
            </w:r>
            <w:r>
              <w:t xml:space="preserve"> sharing the concept of sovereignty.</w:t>
            </w:r>
            <w:r>
              <w:rPr>
                <w:rFonts w:ascii="SimSun" w:eastAsia="SimSun" w:hAnsi="SimSun" w:cs="SimSun"/>
                <w:sz w:val="24"/>
                <w:szCs w:val="24"/>
              </w:rPr>
              <w:t xml:space="preserve"> </w:t>
            </w:r>
          </w:p>
          <w:p w14:paraId="349E6B32" w14:textId="77777777" w:rsidR="00BB7EA5" w:rsidRPr="00BB7EA5" w:rsidRDefault="00584C95" w:rsidP="00A3333E">
            <w:pPr>
              <w:numPr>
                <w:ilvl w:val="0"/>
                <w:numId w:val="39"/>
              </w:numPr>
              <w:spacing w:after="0" w:line="240" w:lineRule="auto"/>
              <w:rPr>
                <w:bCs/>
              </w:rPr>
            </w:pPr>
            <w:r>
              <w:t>Engage in a dialogue with learners to assess their ability to explain the structure and operations of Parliam</w:t>
            </w:r>
            <w:r w:rsidR="00BB7EA5">
              <w:t xml:space="preserve">ent and take a note </w:t>
            </w:r>
            <w:proofErr w:type="gramStart"/>
            <w:r w:rsidR="00BB7EA5">
              <w:t>of ;</w:t>
            </w:r>
            <w:proofErr w:type="gramEnd"/>
          </w:p>
          <w:p w14:paraId="3C833E92" w14:textId="77777777" w:rsidR="00BB7EA5" w:rsidRDefault="00BB7EA5" w:rsidP="00BB7EA5">
            <w:pPr>
              <w:tabs>
                <w:tab w:val="left" w:pos="425"/>
              </w:tabs>
              <w:spacing w:after="0" w:line="240" w:lineRule="auto"/>
              <w:ind w:left="425"/>
            </w:pPr>
            <w:r>
              <w:lastRenderedPageBreak/>
              <w:t>-Accuracy of facts</w:t>
            </w:r>
          </w:p>
          <w:p w14:paraId="120445FA" w14:textId="77777777" w:rsidR="00BB7EA5" w:rsidRDefault="00BB7EA5" w:rsidP="00BB7EA5">
            <w:pPr>
              <w:tabs>
                <w:tab w:val="left" w:pos="425"/>
              </w:tabs>
              <w:spacing w:after="0" w:line="240" w:lineRule="auto"/>
              <w:ind w:left="425"/>
            </w:pPr>
            <w:r>
              <w:t>-Respect for historical timelines.</w:t>
            </w:r>
          </w:p>
          <w:p w14:paraId="48FD409E" w14:textId="77777777" w:rsidR="009F7EA6" w:rsidRDefault="00BB7EA5" w:rsidP="00BB7EA5">
            <w:pPr>
              <w:tabs>
                <w:tab w:val="left" w:pos="425"/>
              </w:tabs>
              <w:spacing w:after="0" w:line="240" w:lineRule="auto"/>
              <w:ind w:left="425"/>
              <w:rPr>
                <w:bCs/>
              </w:rPr>
            </w:pPr>
            <w:r>
              <w:t>-</w:t>
            </w:r>
            <w:r w:rsidR="00B8563E">
              <w:t>willingness to work in teams</w:t>
            </w:r>
            <w:r w:rsidR="00584C95">
              <w:rPr>
                <w:rFonts w:ascii="SimSun" w:eastAsia="SimSun" w:hAnsi="SimSun" w:cs="SimSun"/>
                <w:sz w:val="24"/>
                <w:szCs w:val="24"/>
              </w:rPr>
              <w:t xml:space="preserve"> </w:t>
            </w:r>
          </w:p>
          <w:p w14:paraId="36A4BB1A" w14:textId="77777777" w:rsidR="009F7EA6" w:rsidRDefault="00584C95" w:rsidP="00A3333E">
            <w:pPr>
              <w:numPr>
                <w:ilvl w:val="0"/>
                <w:numId w:val="39"/>
              </w:numPr>
              <w:spacing w:after="0" w:line="240" w:lineRule="auto"/>
              <w:rPr>
                <w:bCs/>
              </w:rPr>
            </w:pPr>
            <w:r>
              <w:t xml:space="preserve">Evaluate the </w:t>
            </w:r>
            <w:proofErr w:type="spellStart"/>
            <w:proofErr w:type="gramStart"/>
            <w:r w:rsidR="00B8563E">
              <w:t>relevance,</w:t>
            </w:r>
            <w:r>
              <w:t>accuracy</w:t>
            </w:r>
            <w:proofErr w:type="spellEnd"/>
            <w:proofErr w:type="gramEnd"/>
            <w:r>
              <w:t xml:space="preserve"> and coherence of learners' write-ups examining the role of special interest groups in Parliament.</w:t>
            </w:r>
            <w:r>
              <w:rPr>
                <w:rFonts w:ascii="SimSun" w:eastAsia="SimSun" w:hAnsi="SimSun" w:cs="SimSun"/>
                <w:sz w:val="24"/>
                <w:szCs w:val="24"/>
              </w:rPr>
              <w:t xml:space="preserve"> </w:t>
            </w:r>
          </w:p>
          <w:p w14:paraId="68AA95C8" w14:textId="77777777" w:rsidR="009F7EA6" w:rsidRDefault="00584C95" w:rsidP="00A3333E">
            <w:pPr>
              <w:numPr>
                <w:ilvl w:val="0"/>
                <w:numId w:val="39"/>
              </w:numPr>
              <w:spacing w:after="0" w:line="240" w:lineRule="auto"/>
              <w:rPr>
                <w:bCs/>
              </w:rPr>
            </w:pPr>
            <w:r>
              <w:t xml:space="preserve">Evaluate learners' ability to speak confidently while explaining the role of media in the constitutional development of Africa. </w:t>
            </w:r>
          </w:p>
        </w:tc>
      </w:tr>
    </w:tbl>
    <w:p w14:paraId="200906F2" w14:textId="77777777" w:rsidR="009F7EA6" w:rsidRDefault="009F7EA6">
      <w:pPr>
        <w:rPr>
          <w:b/>
        </w:rPr>
      </w:pPr>
    </w:p>
    <w:p w14:paraId="155C38E0" w14:textId="77777777" w:rsidR="009F7EA6" w:rsidRDefault="00584C95">
      <w:pPr>
        <w:rPr>
          <w:b/>
        </w:rPr>
      </w:pPr>
      <w:r>
        <w:rPr>
          <w:b/>
        </w:rPr>
        <w:t xml:space="preserve">TERM   2                                                                                                 </w:t>
      </w:r>
    </w:p>
    <w:p w14:paraId="0DFE9D61" w14:textId="77777777" w:rsidR="009F7EA6" w:rsidRDefault="00584C95">
      <w:pPr>
        <w:rPr>
          <w:b/>
        </w:rPr>
      </w:pPr>
      <w:r>
        <w:rPr>
          <w:b/>
        </w:rPr>
        <w:t xml:space="preserve">CLASS: SENIOR    6                                                                                 PERIODS:   </w:t>
      </w:r>
      <w:r w:rsidR="00961E73">
        <w:rPr>
          <w:b/>
        </w:rPr>
        <w:t>16</w:t>
      </w:r>
      <w:r>
        <w:rPr>
          <w:b/>
        </w:rPr>
        <w:t xml:space="preserve">                                                               </w:t>
      </w:r>
    </w:p>
    <w:p w14:paraId="7BE847F5" w14:textId="77777777" w:rsidR="009F7EA6" w:rsidRDefault="00584C95">
      <w:r>
        <w:rPr>
          <w:b/>
        </w:rPr>
        <w:t>TO</w:t>
      </w:r>
      <w:r>
        <w:rPr>
          <w:b/>
          <w:sz w:val="24"/>
          <w:szCs w:val="24"/>
        </w:rPr>
        <w:t xml:space="preserve">PIC   </w:t>
      </w:r>
      <w:proofErr w:type="gramStart"/>
      <w:r>
        <w:rPr>
          <w:b/>
          <w:sz w:val="24"/>
          <w:szCs w:val="24"/>
        </w:rPr>
        <w:t>13 :</w:t>
      </w:r>
      <w:proofErr w:type="gramEnd"/>
      <w:r>
        <w:rPr>
          <w:rFonts w:ascii="Times New Roman" w:hAnsi="Times New Roman" w:cs="Times New Roman"/>
          <w:sz w:val="24"/>
          <w:szCs w:val="24"/>
        </w:rPr>
        <w:t xml:space="preserve"> Social and economic developments in East Africa since independence.</w:t>
      </w:r>
    </w:p>
    <w:p w14:paraId="75BA8D0A" w14:textId="77777777" w:rsidR="005B4644" w:rsidRDefault="00584C95" w:rsidP="005B4644">
      <w:pPr>
        <w:rPr>
          <w:color w:val="FF0000"/>
        </w:rPr>
      </w:pPr>
      <w:r>
        <w:rPr>
          <w:b/>
        </w:rPr>
        <w:t xml:space="preserve">TOPIC COMPETENCY: </w:t>
      </w:r>
      <w:commentRangeStart w:id="157"/>
      <w:r>
        <w:t xml:space="preserve">The learner </w:t>
      </w:r>
      <w:r w:rsidRPr="005B4644">
        <w:rPr>
          <w:strike/>
          <w:highlight w:val="yellow"/>
        </w:rPr>
        <w:t>assesses</w:t>
      </w:r>
      <w:r w:rsidRPr="005B4644">
        <w:rPr>
          <w:strike/>
        </w:rPr>
        <w:t xml:space="preserve">  </w:t>
      </w:r>
      <w:r w:rsidR="005B4644" w:rsidRPr="005B4644">
        <w:rPr>
          <w:color w:val="FF0000"/>
        </w:rPr>
        <w:t>evaluates</w:t>
      </w:r>
      <w:r w:rsidR="005B4644">
        <w:t xml:space="preserve"> </w:t>
      </w:r>
      <w:r>
        <w:t>key socio-economic policies and their contribution in East Africa to appreciate their impact on regional development</w:t>
      </w:r>
      <w:r w:rsidR="005B4644">
        <w:t xml:space="preserve"> </w:t>
      </w:r>
      <w:commentRangeEnd w:id="157"/>
      <w:r w:rsidR="005B4644">
        <w:rPr>
          <w:rStyle w:val="CommentReference"/>
        </w:rPr>
        <w:commentReference w:id="157"/>
      </w:r>
      <w:r w:rsidR="005B4644" w:rsidRPr="00AF4BEF">
        <w:rPr>
          <w:color w:val="FF0000"/>
        </w:rPr>
        <w:t>Contribution to what?</w:t>
      </w:r>
      <w:r w:rsidR="005B4644">
        <w:rPr>
          <w:color w:val="FF0000"/>
        </w:rPr>
        <w:t xml:space="preserve"> How does the learner exhibit this competency?</w:t>
      </w:r>
    </w:p>
    <w:p w14:paraId="191D8B46" w14:textId="6FBD9C1E" w:rsidR="009F7EA6" w:rsidRDefault="009F7EA6"/>
    <w:tbl>
      <w:tblPr>
        <w:tblStyle w:val="TableGrid"/>
        <w:tblW w:w="0" w:type="auto"/>
        <w:tblLook w:val="04A0" w:firstRow="1" w:lastRow="0" w:firstColumn="1" w:lastColumn="0" w:noHBand="0" w:noVBand="1"/>
      </w:tblPr>
      <w:tblGrid>
        <w:gridCol w:w="3116"/>
        <w:gridCol w:w="3117"/>
        <w:gridCol w:w="3117"/>
      </w:tblGrid>
      <w:tr w:rsidR="009F7EA6" w14:paraId="76A80BBF" w14:textId="77777777" w:rsidTr="00161593">
        <w:tc>
          <w:tcPr>
            <w:tcW w:w="3116" w:type="dxa"/>
            <w:shd w:val="clear" w:color="auto" w:fill="A8D08D" w:themeFill="accent6" w:themeFillTint="99"/>
          </w:tcPr>
          <w:p w14:paraId="1D74CD48" w14:textId="77777777" w:rsidR="009F7EA6" w:rsidRDefault="00584C95">
            <w:pPr>
              <w:spacing w:after="0" w:line="360" w:lineRule="auto"/>
              <w:rPr>
                <w:b/>
                <w:sz w:val="24"/>
                <w:szCs w:val="24"/>
              </w:rPr>
            </w:pPr>
            <w:r>
              <w:rPr>
                <w:b/>
                <w:sz w:val="24"/>
                <w:szCs w:val="24"/>
              </w:rPr>
              <w:lastRenderedPageBreak/>
              <w:t>Learning Outcomes</w:t>
            </w:r>
          </w:p>
          <w:p w14:paraId="24F3F642" w14:textId="77777777" w:rsidR="009F7EA6" w:rsidRDefault="00584C95">
            <w:pPr>
              <w:spacing w:after="0" w:line="360" w:lineRule="auto"/>
            </w:pPr>
            <w:r>
              <w:t>The learner should be able to;</w:t>
            </w:r>
          </w:p>
        </w:tc>
        <w:tc>
          <w:tcPr>
            <w:tcW w:w="3117" w:type="dxa"/>
            <w:shd w:val="clear" w:color="auto" w:fill="A8D08D" w:themeFill="accent6" w:themeFillTint="99"/>
          </w:tcPr>
          <w:p w14:paraId="3E3B172C"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7BF4BA9D" w14:textId="77777777" w:rsidR="009F7EA6" w:rsidRDefault="00584C95">
            <w:pPr>
              <w:spacing w:after="0" w:line="360" w:lineRule="auto"/>
              <w:rPr>
                <w:b/>
              </w:rPr>
            </w:pPr>
            <w:r>
              <w:rPr>
                <w:b/>
              </w:rPr>
              <w:t xml:space="preserve">Sample Assessment Strategy </w:t>
            </w:r>
          </w:p>
        </w:tc>
      </w:tr>
      <w:tr w:rsidR="009F7EA6" w14:paraId="46338402" w14:textId="77777777">
        <w:tc>
          <w:tcPr>
            <w:tcW w:w="3116" w:type="dxa"/>
          </w:tcPr>
          <w:p w14:paraId="27D7A230" w14:textId="77777777" w:rsidR="009F7EA6" w:rsidRDefault="00584C95" w:rsidP="00A3333E">
            <w:pPr>
              <w:numPr>
                <w:ilvl w:val="0"/>
                <w:numId w:val="40"/>
              </w:numPr>
              <w:ind w:left="360"/>
              <w:contextualSpacing/>
            </w:pPr>
            <w:r>
              <w:t xml:space="preserve">Assess </w:t>
            </w:r>
            <w:r w:rsidRPr="005B4644">
              <w:rPr>
                <w:strike/>
                <w:highlight w:val="yellow"/>
              </w:rPr>
              <w:t>the</w:t>
            </w:r>
            <w:r w:rsidRPr="005B4644">
              <w:rPr>
                <w:strike/>
              </w:rPr>
              <w:t xml:space="preserve"> </w:t>
            </w:r>
            <w:proofErr w:type="gramStart"/>
            <w:r>
              <w:t>Tanzania’s  Ujamaa</w:t>
            </w:r>
            <w:proofErr w:type="gramEnd"/>
            <w:r>
              <w:t xml:space="preserve"> policy to appreciate its principles, implementation and impact on socio-economic development of East Africa (</w:t>
            </w:r>
            <w:proofErr w:type="spellStart"/>
            <w:r>
              <w:t>v,a</w:t>
            </w:r>
            <w:proofErr w:type="spellEnd"/>
            <w:r>
              <w:t>)</w:t>
            </w:r>
          </w:p>
          <w:p w14:paraId="1675D266" w14:textId="52CAA521" w:rsidR="009F7EA6" w:rsidRDefault="00584C95" w:rsidP="00A3333E">
            <w:pPr>
              <w:numPr>
                <w:ilvl w:val="0"/>
                <w:numId w:val="40"/>
              </w:numPr>
              <w:ind w:left="360"/>
              <w:contextualSpacing/>
            </w:pPr>
            <w:commentRangeStart w:id="158"/>
            <w:r>
              <w:t xml:space="preserve">Assess </w:t>
            </w:r>
            <w:r w:rsidRPr="005B4644">
              <w:rPr>
                <w:strike/>
              </w:rPr>
              <w:t>the</w:t>
            </w:r>
            <w:r>
              <w:t xml:space="preserve"> Kenya’s Harambe</w:t>
            </w:r>
            <w:r w:rsidR="00A06364" w:rsidRPr="00A06364">
              <w:rPr>
                <w:color w:val="FF0000"/>
              </w:rPr>
              <w:t>e</w:t>
            </w:r>
            <w:r>
              <w:t xml:space="preserve"> philosophy to appreciate its principles, implementation and impact on socio-economic development of East Africa </w:t>
            </w:r>
            <w:commentRangeEnd w:id="158"/>
            <w:r w:rsidR="00B25B4B">
              <w:rPr>
                <w:rStyle w:val="CommentReference"/>
              </w:rPr>
              <w:commentReference w:id="158"/>
            </w:r>
            <w:r>
              <w:t>(</w:t>
            </w:r>
            <w:proofErr w:type="spellStart"/>
            <w:r>
              <w:t>v,a</w:t>
            </w:r>
            <w:proofErr w:type="spellEnd"/>
            <w:r>
              <w:t xml:space="preserve">) </w:t>
            </w:r>
          </w:p>
          <w:p w14:paraId="4115470E" w14:textId="77777777" w:rsidR="009F7EA6" w:rsidRDefault="00584C95" w:rsidP="00A3333E">
            <w:pPr>
              <w:numPr>
                <w:ilvl w:val="0"/>
                <w:numId w:val="40"/>
              </w:numPr>
              <w:ind w:left="360"/>
              <w:contextualSpacing/>
            </w:pPr>
            <w:r>
              <w:t>Assess the Common Man's Charter in Uganda to appreciate its principles on the intended socio-economic development of East Africa (</w:t>
            </w:r>
            <w:proofErr w:type="spellStart"/>
            <w:proofErr w:type="gramStart"/>
            <w:r>
              <w:t>v,a</w:t>
            </w:r>
            <w:proofErr w:type="spellEnd"/>
            <w:proofErr w:type="gramEnd"/>
            <w:r>
              <w:t xml:space="preserve">) </w:t>
            </w:r>
          </w:p>
          <w:p w14:paraId="6853C02C" w14:textId="77777777" w:rsidR="009F7EA6" w:rsidRDefault="00584C95" w:rsidP="00A3333E">
            <w:pPr>
              <w:numPr>
                <w:ilvl w:val="0"/>
                <w:numId w:val="40"/>
              </w:numPr>
              <w:ind w:left="360"/>
              <w:contextualSpacing/>
            </w:pPr>
            <w:r>
              <w:t>Evaluate the activities of Asians in post-colonial East Africa to appreciate their contributions to the region's development today. (</w:t>
            </w:r>
            <w:proofErr w:type="spellStart"/>
            <w:proofErr w:type="gramStart"/>
            <w:r>
              <w:t>v,a</w:t>
            </w:r>
            <w:proofErr w:type="spellEnd"/>
            <w:proofErr w:type="gramEnd"/>
            <w:r>
              <w:t>)</w:t>
            </w:r>
          </w:p>
          <w:p w14:paraId="70003AE3" w14:textId="77777777" w:rsidR="009F7EA6" w:rsidRDefault="009F7EA6">
            <w:pPr>
              <w:spacing w:after="0" w:line="360" w:lineRule="auto"/>
              <w:rPr>
                <w:b/>
              </w:rPr>
            </w:pPr>
          </w:p>
        </w:tc>
        <w:tc>
          <w:tcPr>
            <w:tcW w:w="3117" w:type="dxa"/>
          </w:tcPr>
          <w:p w14:paraId="5ED39A11" w14:textId="77777777" w:rsidR="00A06364" w:rsidRPr="00A06364" w:rsidRDefault="00A06364" w:rsidP="00A3333E">
            <w:pPr>
              <w:numPr>
                <w:ilvl w:val="0"/>
                <w:numId w:val="41"/>
              </w:numPr>
              <w:spacing w:after="0" w:line="240" w:lineRule="auto"/>
              <w:rPr>
                <w:bCs/>
              </w:rPr>
            </w:pPr>
            <w:commentRangeStart w:id="159"/>
            <w:commentRangeEnd w:id="159"/>
            <w:r>
              <w:rPr>
                <w:rStyle w:val="CommentReference"/>
              </w:rPr>
              <w:commentReference w:id="159"/>
            </w:r>
          </w:p>
          <w:p w14:paraId="53E00DAD" w14:textId="400D71CD" w:rsidR="009F7EA6" w:rsidRDefault="00E16845" w:rsidP="00A3333E">
            <w:pPr>
              <w:numPr>
                <w:ilvl w:val="0"/>
                <w:numId w:val="41"/>
              </w:numPr>
              <w:spacing w:after="0" w:line="240" w:lineRule="auto"/>
              <w:rPr>
                <w:bCs/>
              </w:rPr>
            </w:pPr>
            <w:commentRangeStart w:id="160"/>
            <w:r>
              <w:t>Learners brainstorm on</w:t>
            </w:r>
            <w:r w:rsidR="00584C95">
              <w:t xml:space="preserve"> the meaning and evolution of the Ujamaa socialist policy in Tanzania.</w:t>
            </w:r>
            <w:commentRangeEnd w:id="160"/>
            <w:r w:rsidR="00A06364">
              <w:rPr>
                <w:rStyle w:val="CommentReference"/>
              </w:rPr>
              <w:commentReference w:id="160"/>
            </w:r>
          </w:p>
          <w:p w14:paraId="55797F63" w14:textId="77777777" w:rsidR="009F7EA6" w:rsidRDefault="00584C95" w:rsidP="00A3333E">
            <w:pPr>
              <w:numPr>
                <w:ilvl w:val="0"/>
                <w:numId w:val="41"/>
              </w:numPr>
              <w:spacing w:after="0" w:line="240" w:lineRule="auto"/>
              <w:rPr>
                <w:bCs/>
              </w:rPr>
            </w:pPr>
            <w:r>
              <w:t>Learners search the key principles and goals of the Ujamaa policy and its impact on socio-economic development of East Africa.</w:t>
            </w:r>
          </w:p>
          <w:p w14:paraId="3118D521" w14:textId="77777777" w:rsidR="009F7EA6" w:rsidRDefault="00584C95" w:rsidP="00A3333E">
            <w:pPr>
              <w:numPr>
                <w:ilvl w:val="0"/>
                <w:numId w:val="41"/>
              </w:numPr>
              <w:spacing w:after="0" w:line="240" w:lineRule="auto"/>
              <w:rPr>
                <w:bCs/>
              </w:rPr>
            </w:pPr>
            <w:commentRangeStart w:id="161"/>
            <w:r>
              <w:t xml:space="preserve">Learners analyse </w:t>
            </w:r>
            <w:r w:rsidR="00E16845">
              <w:t xml:space="preserve">and present </w:t>
            </w:r>
            <w:r>
              <w:t xml:space="preserve">specific examples of Ujamaa villages in Tanzania and discuss the implementation of the policy, including its successes and challenges in </w:t>
            </w:r>
            <w:commentRangeEnd w:id="161"/>
            <w:r w:rsidR="00A06364">
              <w:rPr>
                <w:rStyle w:val="CommentReference"/>
              </w:rPr>
              <w:commentReference w:id="161"/>
            </w:r>
            <w:commentRangeStart w:id="162"/>
            <w:r>
              <w:t>improving rural communities.</w:t>
            </w:r>
            <w:r>
              <w:rPr>
                <w:rFonts w:ascii="SimSun" w:eastAsia="SimSun" w:hAnsi="SimSun" w:cs="SimSun"/>
                <w:sz w:val="24"/>
                <w:szCs w:val="24"/>
              </w:rPr>
              <w:t xml:space="preserve"> </w:t>
            </w:r>
          </w:p>
          <w:p w14:paraId="20B51680" w14:textId="0627726F" w:rsidR="009F7EA6" w:rsidRDefault="00584C95" w:rsidP="00A3333E">
            <w:pPr>
              <w:numPr>
                <w:ilvl w:val="0"/>
                <w:numId w:val="41"/>
              </w:numPr>
              <w:spacing w:after="0" w:line="240" w:lineRule="auto"/>
              <w:rPr>
                <w:bCs/>
              </w:rPr>
            </w:pPr>
            <w:r>
              <w:t xml:space="preserve">Learners </w:t>
            </w:r>
            <w:proofErr w:type="gramStart"/>
            <w:r>
              <w:t xml:space="preserve">brainstorm </w:t>
            </w:r>
            <w:r w:rsidR="00E16845">
              <w:t xml:space="preserve"> on</w:t>
            </w:r>
            <w:proofErr w:type="gramEnd"/>
            <w:r>
              <w:t xml:space="preserve"> the meaning and evolution of the Harambe</w:t>
            </w:r>
            <w:r w:rsidR="00A06364" w:rsidRPr="00A06364">
              <w:rPr>
                <w:color w:val="FF0000"/>
              </w:rPr>
              <w:t>e</w:t>
            </w:r>
            <w:r w:rsidRPr="00A06364">
              <w:rPr>
                <w:color w:val="FF0000"/>
              </w:rPr>
              <w:t xml:space="preserve"> </w:t>
            </w:r>
            <w:r>
              <w:t>philosophy in Kenya.</w:t>
            </w:r>
          </w:p>
          <w:p w14:paraId="5E2CF93A" w14:textId="36E0B96D" w:rsidR="009F7EA6" w:rsidRDefault="00BC5C7C" w:rsidP="00A3333E">
            <w:pPr>
              <w:numPr>
                <w:ilvl w:val="0"/>
                <w:numId w:val="41"/>
              </w:numPr>
              <w:spacing w:after="0" w:line="240" w:lineRule="auto"/>
              <w:rPr>
                <w:bCs/>
              </w:rPr>
            </w:pPr>
            <w:commentRangeStart w:id="163"/>
            <w:r>
              <w:t>In groups, l</w:t>
            </w:r>
            <w:r w:rsidR="00584C95">
              <w:t xml:space="preserve">earners </w:t>
            </w:r>
            <w:r>
              <w:t xml:space="preserve">develop a journal and show </w:t>
            </w:r>
            <w:r w:rsidR="00584C95">
              <w:t xml:space="preserve"> the key principles and goals of the Harambe</w:t>
            </w:r>
            <w:r w:rsidR="00A06364" w:rsidRPr="00A06364">
              <w:rPr>
                <w:color w:val="FF0000"/>
              </w:rPr>
              <w:t>e</w:t>
            </w:r>
            <w:r w:rsidR="00584C95" w:rsidRPr="00A06364">
              <w:rPr>
                <w:color w:val="FF0000"/>
              </w:rPr>
              <w:t xml:space="preserve"> </w:t>
            </w:r>
            <w:r w:rsidR="00584C95">
              <w:t>philosophy and its impact on socio-economic development of East Africa</w:t>
            </w:r>
            <w:commentRangeEnd w:id="163"/>
            <w:r w:rsidR="00F273B4">
              <w:rPr>
                <w:rStyle w:val="CommentReference"/>
              </w:rPr>
              <w:commentReference w:id="163"/>
            </w:r>
            <w:r w:rsidR="00584C95">
              <w:t>.</w:t>
            </w:r>
          </w:p>
          <w:p w14:paraId="7E61FFE8" w14:textId="77777777" w:rsidR="009F7EA6" w:rsidRDefault="00584C95" w:rsidP="00A3333E">
            <w:pPr>
              <w:numPr>
                <w:ilvl w:val="0"/>
                <w:numId w:val="41"/>
              </w:numPr>
              <w:spacing w:after="0" w:line="240" w:lineRule="auto"/>
              <w:rPr>
                <w:bCs/>
              </w:rPr>
            </w:pPr>
            <w:r>
              <w:t xml:space="preserve">Learners brainstorm </w:t>
            </w:r>
            <w:r w:rsidR="00E16845">
              <w:t>on</w:t>
            </w:r>
            <w:r>
              <w:t xml:space="preserve"> the meaning and evolution of the Common Man's Charter in Uganda.</w:t>
            </w:r>
          </w:p>
          <w:p w14:paraId="10A35F52" w14:textId="77777777" w:rsidR="009F7EA6" w:rsidRDefault="00584C95" w:rsidP="00A3333E">
            <w:pPr>
              <w:numPr>
                <w:ilvl w:val="0"/>
                <w:numId w:val="41"/>
              </w:numPr>
              <w:spacing w:after="0" w:line="240" w:lineRule="auto"/>
            </w:pPr>
            <w:r>
              <w:t xml:space="preserve">Learners search </w:t>
            </w:r>
            <w:r w:rsidR="008D4819">
              <w:t xml:space="preserve">and present </w:t>
            </w:r>
            <w:r>
              <w:t xml:space="preserve">the key principles and goals of the Common Man's Charter and its impact on socio-economic development of East Africa.  </w:t>
            </w:r>
            <w:commentRangeEnd w:id="162"/>
            <w:r w:rsidR="002C762E">
              <w:rPr>
                <w:rStyle w:val="CommentReference"/>
              </w:rPr>
              <w:commentReference w:id="162"/>
            </w:r>
          </w:p>
          <w:p w14:paraId="668C7FF7" w14:textId="77777777" w:rsidR="009F7EA6" w:rsidRDefault="00584C95" w:rsidP="00A3333E">
            <w:pPr>
              <w:numPr>
                <w:ilvl w:val="0"/>
                <w:numId w:val="41"/>
              </w:numPr>
              <w:spacing w:after="0" w:line="240" w:lineRule="auto"/>
            </w:pPr>
            <w:r>
              <w:t xml:space="preserve">Learners </w:t>
            </w:r>
            <w:r w:rsidR="00161593">
              <w:t xml:space="preserve">create a journal showcasing a variety of activities done by </w:t>
            </w:r>
            <w:r>
              <w:t>Asian</w:t>
            </w:r>
            <w:r w:rsidR="00161593">
              <w:t>s in Ugandan communities.</w:t>
            </w:r>
          </w:p>
          <w:p w14:paraId="581DBE4B" w14:textId="77777777" w:rsidR="009F7EA6" w:rsidRPr="00BB1A9A" w:rsidRDefault="00137AA1" w:rsidP="00A3333E">
            <w:pPr>
              <w:numPr>
                <w:ilvl w:val="0"/>
                <w:numId w:val="41"/>
              </w:numPr>
              <w:spacing w:after="0" w:line="240" w:lineRule="auto"/>
              <w:rPr>
                <w:bCs/>
              </w:rPr>
            </w:pPr>
            <w:r>
              <w:lastRenderedPageBreak/>
              <w:t xml:space="preserve">Learners </w:t>
            </w:r>
            <w:r w:rsidR="00584C95">
              <w:t xml:space="preserve">search </w:t>
            </w:r>
            <w:r w:rsidR="008D4819">
              <w:t xml:space="preserve">and present </w:t>
            </w:r>
            <w:r w:rsidR="00584C95">
              <w:t xml:space="preserve">the history of Asian communities in Uganda and </w:t>
            </w:r>
            <w:r>
              <w:t>identify the challenges they face in implementation of their activities</w:t>
            </w:r>
            <w:r w:rsidR="00584C95">
              <w:t>.</w:t>
            </w:r>
            <w:r w:rsidR="00584C95">
              <w:rPr>
                <w:rFonts w:ascii="SimSun" w:eastAsia="SimSun" w:hAnsi="SimSun" w:cs="SimSun"/>
                <w:sz w:val="24"/>
                <w:szCs w:val="24"/>
              </w:rPr>
              <w:t xml:space="preserve">  </w:t>
            </w:r>
          </w:p>
          <w:p w14:paraId="371602E5" w14:textId="652691D4" w:rsidR="00BB1A9A" w:rsidRDefault="00BB1A9A" w:rsidP="00BB1A9A">
            <w:pPr>
              <w:tabs>
                <w:tab w:val="left" w:pos="420"/>
              </w:tabs>
              <w:spacing w:after="0" w:line="240" w:lineRule="auto"/>
              <w:jc w:val="both"/>
              <w:rPr>
                <w:bCs/>
              </w:rPr>
            </w:pPr>
            <w:r w:rsidRPr="00BB1A9A">
              <w:rPr>
                <w:rFonts w:eastAsia="SimSun" w:cstheme="minorHAnsi"/>
                <w:sz w:val="24"/>
                <w:szCs w:val="24"/>
              </w:rPr>
              <w:t>NB:</w:t>
            </w:r>
            <w:r w:rsidRPr="00BB1A9A">
              <w:rPr>
                <w:rFonts w:eastAsia="SimSun" w:cstheme="minorHAnsi"/>
                <w:color w:val="FF0000"/>
                <w:sz w:val="24"/>
                <w:szCs w:val="24"/>
              </w:rPr>
              <w:t xml:space="preserve"> For each policy try to craft learning activities which can help learners to achieve the learning outcomes. You may use the rendering on Ujamaa as benchmarks.</w:t>
            </w:r>
          </w:p>
        </w:tc>
        <w:tc>
          <w:tcPr>
            <w:tcW w:w="3117" w:type="dxa"/>
          </w:tcPr>
          <w:p w14:paraId="6279CEB3" w14:textId="77777777" w:rsidR="00B8563E" w:rsidRPr="00B8563E" w:rsidRDefault="00584C95" w:rsidP="00A3333E">
            <w:pPr>
              <w:numPr>
                <w:ilvl w:val="0"/>
                <w:numId w:val="42"/>
              </w:numPr>
              <w:spacing w:after="0" w:line="240" w:lineRule="auto"/>
              <w:rPr>
                <w:bCs/>
              </w:rPr>
            </w:pPr>
            <w:r>
              <w:lastRenderedPageBreak/>
              <w:t xml:space="preserve">Observe learners' </w:t>
            </w:r>
            <w:r w:rsidR="00B8563E">
              <w:t>as they</w:t>
            </w:r>
            <w:r>
              <w:t xml:space="preserve"> write and present coherent explanations on the impact of the Ujamaa policy on Tanzania's development</w:t>
            </w:r>
            <w:r w:rsidR="00B8563E">
              <w:t xml:space="preserve"> and find out their ability to;</w:t>
            </w:r>
          </w:p>
          <w:p w14:paraId="75FB9C1D" w14:textId="77777777" w:rsidR="00B8563E" w:rsidRPr="00BB1A9A" w:rsidRDefault="00B8563E" w:rsidP="00B8563E">
            <w:pPr>
              <w:tabs>
                <w:tab w:val="left" w:pos="425"/>
              </w:tabs>
              <w:spacing w:after="0" w:line="240" w:lineRule="auto"/>
              <w:ind w:left="425"/>
              <w:rPr>
                <w:highlight w:val="yellow"/>
              </w:rPr>
            </w:pPr>
            <w:r w:rsidRPr="00BB1A9A">
              <w:rPr>
                <w:highlight w:val="yellow"/>
              </w:rPr>
              <w:t>-recognize the need of consulting each other</w:t>
            </w:r>
          </w:p>
          <w:p w14:paraId="50A104BD" w14:textId="77777777" w:rsidR="009F7EA6" w:rsidRPr="00BB1A9A" w:rsidRDefault="00B8563E" w:rsidP="00B8563E">
            <w:pPr>
              <w:tabs>
                <w:tab w:val="left" w:pos="425"/>
              </w:tabs>
              <w:spacing w:after="0" w:line="240" w:lineRule="auto"/>
              <w:ind w:left="425"/>
              <w:rPr>
                <w:highlight w:val="yellow"/>
              </w:rPr>
            </w:pPr>
            <w:r w:rsidRPr="00BB1A9A">
              <w:rPr>
                <w:highlight w:val="yellow"/>
              </w:rPr>
              <w:t>-</w:t>
            </w:r>
            <w:r w:rsidR="00584C95" w:rsidRPr="00BB1A9A">
              <w:rPr>
                <w:highlight w:val="yellow"/>
              </w:rPr>
              <w:t xml:space="preserve"> </w:t>
            </w:r>
            <w:r w:rsidRPr="00BB1A9A">
              <w:rPr>
                <w:highlight w:val="yellow"/>
              </w:rPr>
              <w:t>Manage goals and time</w:t>
            </w:r>
          </w:p>
          <w:p w14:paraId="4C3F9868" w14:textId="77777777" w:rsidR="00B8563E" w:rsidRDefault="00B8563E" w:rsidP="00B8563E">
            <w:pPr>
              <w:tabs>
                <w:tab w:val="left" w:pos="425"/>
              </w:tabs>
              <w:spacing w:after="0" w:line="240" w:lineRule="auto"/>
              <w:ind w:left="425"/>
              <w:rPr>
                <w:bCs/>
              </w:rPr>
            </w:pPr>
            <w:r w:rsidRPr="00BB1A9A">
              <w:rPr>
                <w:highlight w:val="yellow"/>
              </w:rPr>
              <w:t>-</w:t>
            </w:r>
            <w:r w:rsidR="0009736F" w:rsidRPr="00BB1A9A">
              <w:rPr>
                <w:highlight w:val="yellow"/>
              </w:rPr>
              <w:t>work effectively in diverse teams.</w:t>
            </w:r>
          </w:p>
          <w:p w14:paraId="3EC6AE24" w14:textId="77777777" w:rsidR="0009736F" w:rsidRDefault="00584C95" w:rsidP="00A3333E">
            <w:pPr>
              <w:numPr>
                <w:ilvl w:val="0"/>
                <w:numId w:val="42"/>
              </w:numPr>
              <w:spacing w:after="0" w:line="240" w:lineRule="auto"/>
            </w:pPr>
            <w:r>
              <w:t>Dialogue with learners to assess their ability to organize and analyse historical information on the socio-economic impact o</w:t>
            </w:r>
            <w:r w:rsidR="0009736F">
              <w:t xml:space="preserve">f Harambee </w:t>
            </w:r>
            <w:proofErr w:type="gramStart"/>
            <w:r w:rsidR="0009736F">
              <w:t>philosophy  in</w:t>
            </w:r>
            <w:proofErr w:type="gramEnd"/>
            <w:r w:rsidR="0009736F">
              <w:t xml:space="preserve"> Kenya and note take of;</w:t>
            </w:r>
          </w:p>
          <w:p w14:paraId="6713652E" w14:textId="77777777" w:rsidR="0009736F" w:rsidRDefault="0009736F" w:rsidP="0009736F">
            <w:pPr>
              <w:tabs>
                <w:tab w:val="left" w:pos="425"/>
              </w:tabs>
              <w:spacing w:after="0" w:line="240" w:lineRule="auto"/>
              <w:ind w:left="425"/>
            </w:pPr>
            <w:r>
              <w:t>-Their level to listen attentively and with comprehension</w:t>
            </w:r>
          </w:p>
          <w:p w14:paraId="6E1D8833" w14:textId="77777777" w:rsidR="009F7EA6" w:rsidRDefault="0009736F" w:rsidP="0009736F">
            <w:pPr>
              <w:tabs>
                <w:tab w:val="left" w:pos="425"/>
              </w:tabs>
              <w:spacing w:after="0" w:line="240" w:lineRule="auto"/>
              <w:ind w:left="425"/>
            </w:pPr>
            <w:r>
              <w:t>-</w:t>
            </w:r>
            <w:commentRangeStart w:id="164"/>
            <w:r>
              <w:t xml:space="preserve">write and present coherently about </w:t>
            </w:r>
            <w:commentRangeEnd w:id="164"/>
            <w:r w:rsidR="00BB1A9A">
              <w:rPr>
                <w:rStyle w:val="CommentReference"/>
              </w:rPr>
              <w:commentReference w:id="164"/>
            </w:r>
            <w:r>
              <w:t xml:space="preserve">Harambee philosophy. </w:t>
            </w:r>
            <w:r w:rsidR="00584C95">
              <w:t xml:space="preserve"> </w:t>
            </w:r>
          </w:p>
          <w:p w14:paraId="7DFEFB58" w14:textId="77777777" w:rsidR="009F7EA6" w:rsidRDefault="00584C95" w:rsidP="00A3333E">
            <w:pPr>
              <w:numPr>
                <w:ilvl w:val="0"/>
                <w:numId w:val="42"/>
              </w:numPr>
              <w:spacing w:after="0" w:line="240" w:lineRule="auto"/>
            </w:pPr>
            <w:r>
              <w:t xml:space="preserve">Analyse </w:t>
            </w:r>
            <w:r w:rsidR="0009736F">
              <w:t xml:space="preserve">learners' ability to present relevant, </w:t>
            </w:r>
            <w:r>
              <w:t>accurate and coherent essay on Asian contributions to the development of East Africa.</w:t>
            </w:r>
          </w:p>
          <w:p w14:paraId="39FD51AF" w14:textId="77777777" w:rsidR="009F7EA6" w:rsidRDefault="00584C95" w:rsidP="00A3333E">
            <w:pPr>
              <w:numPr>
                <w:ilvl w:val="0"/>
                <w:numId w:val="42"/>
              </w:numPr>
              <w:spacing w:after="0" w:line="240" w:lineRule="auto"/>
              <w:rPr>
                <w:bCs/>
              </w:rPr>
            </w:pPr>
            <w:r>
              <w:t>Assess the learner's ability to sort and analyse historical information that led to the establishment of the Common Man's Charter of 1969 in Uganda.</w:t>
            </w:r>
            <w:r>
              <w:rPr>
                <w:rFonts w:ascii="SimSun" w:eastAsia="SimSun" w:hAnsi="SimSun" w:cs="SimSun"/>
                <w:sz w:val="24"/>
                <w:szCs w:val="24"/>
              </w:rPr>
              <w:t xml:space="preserve"> </w:t>
            </w:r>
          </w:p>
        </w:tc>
      </w:tr>
    </w:tbl>
    <w:p w14:paraId="415C2DF9" w14:textId="77777777" w:rsidR="009F7EA6" w:rsidRDefault="009F7EA6">
      <w:pPr>
        <w:rPr>
          <w:b/>
        </w:rPr>
      </w:pPr>
    </w:p>
    <w:p w14:paraId="085C7CDB" w14:textId="77777777" w:rsidR="009F7EA6" w:rsidRDefault="00584C95">
      <w:pPr>
        <w:rPr>
          <w:b/>
        </w:rPr>
      </w:pPr>
      <w:r>
        <w:rPr>
          <w:b/>
        </w:rPr>
        <w:t xml:space="preserve">TERM   2                                                                                                 </w:t>
      </w:r>
    </w:p>
    <w:p w14:paraId="5F2E9767" w14:textId="77777777" w:rsidR="009F7EA6" w:rsidRDefault="00584C95">
      <w:pPr>
        <w:rPr>
          <w:b/>
        </w:rPr>
      </w:pPr>
      <w:r>
        <w:rPr>
          <w:b/>
        </w:rPr>
        <w:t xml:space="preserve">CLASS: SENIOR    6                                                                                 PERIODS:   </w:t>
      </w:r>
      <w:r w:rsidR="00EB4D6D">
        <w:rPr>
          <w:b/>
        </w:rPr>
        <w:t>18</w:t>
      </w:r>
      <w:r>
        <w:rPr>
          <w:b/>
        </w:rPr>
        <w:t xml:space="preserve">                                                               </w:t>
      </w:r>
    </w:p>
    <w:p w14:paraId="19732CF4" w14:textId="77777777" w:rsidR="009F7EA6" w:rsidRDefault="00584C95">
      <w:r>
        <w:rPr>
          <w:b/>
        </w:rPr>
        <w:t>TO</w:t>
      </w:r>
      <w:r>
        <w:rPr>
          <w:b/>
          <w:sz w:val="24"/>
          <w:szCs w:val="24"/>
        </w:rPr>
        <w:t>PIC   14:</w:t>
      </w:r>
      <w:r>
        <w:rPr>
          <w:rFonts w:ascii="Times New Roman" w:hAnsi="Times New Roman" w:cs="Times New Roman"/>
          <w:sz w:val="24"/>
          <w:szCs w:val="24"/>
        </w:rPr>
        <w:t xml:space="preserve"> </w:t>
      </w:r>
      <w:r>
        <w:t>Separatism and Ethnic Nationalism in Africa.</w:t>
      </w:r>
    </w:p>
    <w:p w14:paraId="72903AA5" w14:textId="77777777" w:rsidR="009F7EA6" w:rsidRDefault="00584C95">
      <w:r>
        <w:rPr>
          <w:b/>
        </w:rPr>
        <w:t xml:space="preserve">TOPIC COMPETENCY: </w:t>
      </w:r>
      <w:commentRangeStart w:id="165"/>
      <w:r>
        <w:t xml:space="preserve">The learner evaluates the impact of civil wars in Sudan, Rwanda and Uganda to understand their effect on political stability and socio-economic development </w:t>
      </w:r>
      <w:commentRangeEnd w:id="165"/>
      <w:r w:rsidR="000C6035">
        <w:rPr>
          <w:rStyle w:val="CommentReference"/>
        </w:rPr>
        <w:commentReference w:id="165"/>
      </w:r>
    </w:p>
    <w:tbl>
      <w:tblPr>
        <w:tblStyle w:val="TableGrid"/>
        <w:tblW w:w="0" w:type="auto"/>
        <w:tblLook w:val="04A0" w:firstRow="1" w:lastRow="0" w:firstColumn="1" w:lastColumn="0" w:noHBand="0" w:noVBand="1"/>
      </w:tblPr>
      <w:tblGrid>
        <w:gridCol w:w="3116"/>
        <w:gridCol w:w="3117"/>
        <w:gridCol w:w="3117"/>
      </w:tblGrid>
      <w:tr w:rsidR="009F7EA6" w14:paraId="6C8494CF" w14:textId="77777777" w:rsidTr="007C43B6">
        <w:tc>
          <w:tcPr>
            <w:tcW w:w="3116" w:type="dxa"/>
            <w:shd w:val="clear" w:color="auto" w:fill="A8D08D" w:themeFill="accent6" w:themeFillTint="99"/>
          </w:tcPr>
          <w:p w14:paraId="2226BA03" w14:textId="77777777" w:rsidR="009F7EA6" w:rsidRDefault="00584C95">
            <w:pPr>
              <w:spacing w:after="0" w:line="360" w:lineRule="auto"/>
              <w:rPr>
                <w:b/>
                <w:sz w:val="24"/>
                <w:szCs w:val="24"/>
              </w:rPr>
            </w:pPr>
            <w:r>
              <w:rPr>
                <w:b/>
                <w:sz w:val="24"/>
                <w:szCs w:val="24"/>
              </w:rPr>
              <w:t>Learning Outcomes</w:t>
            </w:r>
          </w:p>
          <w:p w14:paraId="42BAD87C" w14:textId="77777777" w:rsidR="009F7EA6" w:rsidRDefault="00584C95">
            <w:pPr>
              <w:spacing w:after="0" w:line="360" w:lineRule="auto"/>
            </w:pPr>
            <w:r>
              <w:t>The learner should be able to;</w:t>
            </w:r>
          </w:p>
        </w:tc>
        <w:tc>
          <w:tcPr>
            <w:tcW w:w="3117" w:type="dxa"/>
            <w:shd w:val="clear" w:color="auto" w:fill="A8D08D" w:themeFill="accent6" w:themeFillTint="99"/>
          </w:tcPr>
          <w:p w14:paraId="150FED42"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1F0DB925" w14:textId="77777777" w:rsidR="009F7EA6" w:rsidRDefault="00584C95">
            <w:pPr>
              <w:spacing w:after="0" w:line="360" w:lineRule="auto"/>
              <w:rPr>
                <w:b/>
              </w:rPr>
            </w:pPr>
            <w:r>
              <w:rPr>
                <w:b/>
              </w:rPr>
              <w:t xml:space="preserve">Sample Assessment Strategy </w:t>
            </w:r>
          </w:p>
        </w:tc>
      </w:tr>
      <w:tr w:rsidR="009F7EA6" w14:paraId="3A5C6CCC" w14:textId="77777777">
        <w:tc>
          <w:tcPr>
            <w:tcW w:w="3116" w:type="dxa"/>
          </w:tcPr>
          <w:p w14:paraId="354DB745" w14:textId="77777777" w:rsidR="009F7EA6" w:rsidRDefault="00584C95" w:rsidP="00A3333E">
            <w:pPr>
              <w:numPr>
                <w:ilvl w:val="0"/>
                <w:numId w:val="43"/>
              </w:numPr>
              <w:ind w:left="360"/>
              <w:contextualSpacing/>
            </w:pPr>
            <w:commentRangeStart w:id="166"/>
            <w:r>
              <w:t xml:space="preserve">Evaluate the causes and effects of the civil war in Sudan from 1983 – 2005 to appreciate its impact on shaping </w:t>
            </w:r>
            <w:r w:rsidRPr="000C6035">
              <w:rPr>
                <w:strike/>
              </w:rPr>
              <w:t>the</w:t>
            </w:r>
            <w:r>
              <w:t xml:space="preserve"> modern Sudan </w:t>
            </w:r>
            <w:r w:rsidRPr="000C6035">
              <w:rPr>
                <w:strike/>
              </w:rPr>
              <w:t xml:space="preserve">today </w:t>
            </w:r>
            <w:commentRangeEnd w:id="166"/>
            <w:r w:rsidR="004621C0" w:rsidRPr="000C6035">
              <w:rPr>
                <w:rStyle w:val="CommentReference"/>
                <w:strike/>
              </w:rPr>
              <w:commentReference w:id="166"/>
            </w:r>
            <w:r>
              <w:t>(</w:t>
            </w:r>
            <w:proofErr w:type="spellStart"/>
            <w:r>
              <w:t>v,a</w:t>
            </w:r>
            <w:proofErr w:type="spellEnd"/>
            <w:r>
              <w:t>)</w:t>
            </w:r>
          </w:p>
          <w:p w14:paraId="017CA577" w14:textId="77777777" w:rsidR="009F7EA6" w:rsidRDefault="00584C95" w:rsidP="00A3333E">
            <w:pPr>
              <w:numPr>
                <w:ilvl w:val="0"/>
                <w:numId w:val="43"/>
              </w:numPr>
              <w:ind w:left="360"/>
              <w:contextualSpacing/>
            </w:pPr>
            <w:r>
              <w:t>Analyse the outcomes of the 1990 -94 Rwandan Civil War to appreciate its long term consequences on Rwanda’s socio-economic and political development (</w:t>
            </w:r>
            <w:proofErr w:type="spellStart"/>
            <w:proofErr w:type="gramStart"/>
            <w:r>
              <w:t>v,a</w:t>
            </w:r>
            <w:proofErr w:type="spellEnd"/>
            <w:proofErr w:type="gramEnd"/>
            <w:r>
              <w:t>)</w:t>
            </w:r>
          </w:p>
          <w:p w14:paraId="25E48014" w14:textId="77777777" w:rsidR="009F7EA6" w:rsidRDefault="00584C95" w:rsidP="00A3333E">
            <w:pPr>
              <w:numPr>
                <w:ilvl w:val="0"/>
                <w:numId w:val="43"/>
              </w:numPr>
              <w:ind w:left="360"/>
              <w:contextualSpacing/>
              <w:rPr>
                <w:b/>
              </w:rPr>
            </w:pPr>
            <w:commentRangeStart w:id="167"/>
            <w:r>
              <w:t>Analyse the causes and key events of the 1981 – 86 Civil War in Uganda to appreciate its impact on the country’s political stability and socio-economic development</w:t>
            </w:r>
            <w:commentRangeEnd w:id="167"/>
            <w:r w:rsidR="002B49A3">
              <w:rPr>
                <w:rStyle w:val="CommentReference"/>
              </w:rPr>
              <w:commentReference w:id="167"/>
            </w:r>
          </w:p>
          <w:p w14:paraId="4A123B6F" w14:textId="77777777" w:rsidR="009F7EA6" w:rsidRDefault="00584C95" w:rsidP="00A3333E">
            <w:pPr>
              <w:numPr>
                <w:ilvl w:val="0"/>
                <w:numId w:val="43"/>
              </w:numPr>
              <w:ind w:left="360"/>
              <w:contextualSpacing/>
              <w:rPr>
                <w:b/>
              </w:rPr>
            </w:pPr>
            <w:commentRangeStart w:id="168"/>
            <w:r>
              <w:lastRenderedPageBreak/>
              <w:t>Evaluate the historical context of the land question in Zimbabwe and its impact on land redistribution to understand how land has shaped the country’s socio-economic and political landscape.</w:t>
            </w:r>
            <w:r>
              <w:rPr>
                <w:rFonts w:ascii="SimSun" w:eastAsia="SimSun" w:hAnsi="SimSun" w:cs="SimSun"/>
                <w:sz w:val="24"/>
                <w:szCs w:val="24"/>
              </w:rPr>
              <w:t xml:space="preserve"> </w:t>
            </w:r>
            <w:commentRangeEnd w:id="168"/>
            <w:r w:rsidR="005A4D07">
              <w:rPr>
                <w:rStyle w:val="CommentReference"/>
              </w:rPr>
              <w:commentReference w:id="168"/>
            </w:r>
          </w:p>
          <w:p w14:paraId="387EF132" w14:textId="77777777" w:rsidR="009F7EA6" w:rsidRDefault="009F7EA6">
            <w:pPr>
              <w:spacing w:after="0" w:line="360" w:lineRule="auto"/>
              <w:rPr>
                <w:b/>
              </w:rPr>
            </w:pPr>
          </w:p>
        </w:tc>
        <w:tc>
          <w:tcPr>
            <w:tcW w:w="3117" w:type="dxa"/>
          </w:tcPr>
          <w:p w14:paraId="78F7E17A" w14:textId="55172FB4" w:rsidR="009F7EA6" w:rsidRDefault="00584C95" w:rsidP="00A3333E">
            <w:pPr>
              <w:numPr>
                <w:ilvl w:val="0"/>
                <w:numId w:val="44"/>
              </w:numPr>
              <w:spacing w:after="0" w:line="240" w:lineRule="auto"/>
              <w:rPr>
                <w:bCs/>
              </w:rPr>
            </w:pPr>
            <w:r>
              <w:rPr>
                <w:bCs/>
              </w:rPr>
              <w:lastRenderedPageBreak/>
              <w:t xml:space="preserve">In a brainstorm session, learners </w:t>
            </w:r>
            <w:r w:rsidR="008D4819">
              <w:rPr>
                <w:bCs/>
              </w:rPr>
              <w:t xml:space="preserve">share </w:t>
            </w:r>
            <w:r>
              <w:rPr>
                <w:bCs/>
              </w:rPr>
              <w:t>the</w:t>
            </w:r>
            <w:r w:rsidR="00E00008">
              <w:rPr>
                <w:bCs/>
              </w:rPr>
              <w:t xml:space="preserve"> possible causes of a civil war</w:t>
            </w:r>
            <w:r>
              <w:rPr>
                <w:bCs/>
              </w:rPr>
              <w:t xml:space="preserve"> and its </w:t>
            </w:r>
            <w:r w:rsidR="005A4D07" w:rsidRPr="007777B0">
              <w:rPr>
                <w:bCs/>
                <w:color w:val="FF0000"/>
              </w:rPr>
              <w:t>likely</w:t>
            </w:r>
            <w:r w:rsidR="005A4D07">
              <w:rPr>
                <w:bCs/>
              </w:rPr>
              <w:t xml:space="preserve"> </w:t>
            </w:r>
            <w:r>
              <w:rPr>
                <w:bCs/>
              </w:rPr>
              <w:t>impact on a country.</w:t>
            </w:r>
          </w:p>
          <w:p w14:paraId="58920F1D" w14:textId="77777777" w:rsidR="009F7EA6" w:rsidRDefault="00584C95" w:rsidP="00A3333E">
            <w:pPr>
              <w:numPr>
                <w:ilvl w:val="0"/>
                <w:numId w:val="44"/>
              </w:numPr>
              <w:spacing w:after="0" w:line="240" w:lineRule="auto"/>
              <w:rPr>
                <w:bCs/>
              </w:rPr>
            </w:pPr>
            <w:commentRangeStart w:id="169"/>
            <w:r>
              <w:t xml:space="preserve">Learners search </w:t>
            </w:r>
            <w:r w:rsidR="008D4819">
              <w:t xml:space="preserve">and present </w:t>
            </w:r>
            <w:r>
              <w:t>the causes of the Sudanese Civil War and share their findings with the class, focusing on how these factors are interconnected.</w:t>
            </w:r>
            <w:r>
              <w:rPr>
                <w:rFonts w:ascii="SimSun" w:eastAsia="SimSun" w:hAnsi="SimSun" w:cs="SimSun"/>
                <w:sz w:val="24"/>
                <w:szCs w:val="24"/>
              </w:rPr>
              <w:t xml:space="preserve"> </w:t>
            </w:r>
          </w:p>
          <w:p w14:paraId="765AA6DF" w14:textId="77777777" w:rsidR="009F7EA6" w:rsidRDefault="00584C95" w:rsidP="00A3333E">
            <w:pPr>
              <w:numPr>
                <w:ilvl w:val="0"/>
                <w:numId w:val="44"/>
              </w:numPr>
              <w:spacing w:after="0" w:line="240" w:lineRule="auto"/>
              <w:rPr>
                <w:bCs/>
              </w:rPr>
            </w:pPr>
            <w:r>
              <w:t xml:space="preserve">Learners analyse </w:t>
            </w:r>
            <w:r w:rsidR="008D4819">
              <w:t xml:space="preserve">and present </w:t>
            </w:r>
            <w:r>
              <w:t xml:space="preserve">specific aspects of the Sudanese Civil War, such as foreign interventions or ethnic divisions and evaluate their impact on both Sudan and South Sudan. </w:t>
            </w:r>
            <w:commentRangeEnd w:id="169"/>
            <w:r w:rsidR="005A4D07">
              <w:rPr>
                <w:rStyle w:val="CommentReference"/>
              </w:rPr>
              <w:commentReference w:id="169"/>
            </w:r>
          </w:p>
          <w:p w14:paraId="0EC0A2F7" w14:textId="77777777" w:rsidR="009F7EA6" w:rsidRDefault="00584C95" w:rsidP="00A3333E">
            <w:pPr>
              <w:numPr>
                <w:ilvl w:val="0"/>
                <w:numId w:val="44"/>
              </w:numPr>
              <w:spacing w:after="0" w:line="240" w:lineRule="auto"/>
              <w:rPr>
                <w:bCs/>
              </w:rPr>
            </w:pPr>
            <w:r>
              <w:t xml:space="preserve">Learners watch a documentary </w:t>
            </w:r>
            <w:proofErr w:type="gramStart"/>
            <w:r w:rsidR="008D4819">
              <w:t xml:space="preserve">showing </w:t>
            </w:r>
            <w:r>
              <w:t xml:space="preserve"> the</w:t>
            </w:r>
            <w:proofErr w:type="gramEnd"/>
            <w:r>
              <w:t xml:space="preserve"> </w:t>
            </w:r>
            <w:r>
              <w:lastRenderedPageBreak/>
              <w:t>Rwandan Civil War, take notes and discuss how it influenced Rwanda's development in the years that followed.</w:t>
            </w:r>
          </w:p>
          <w:p w14:paraId="0F388B37" w14:textId="77777777" w:rsidR="009F7EA6" w:rsidRDefault="00584C95" w:rsidP="00A3333E">
            <w:pPr>
              <w:numPr>
                <w:ilvl w:val="0"/>
                <w:numId w:val="44"/>
              </w:numPr>
              <w:spacing w:after="0" w:line="240" w:lineRule="auto"/>
            </w:pPr>
            <w:r>
              <w:t>Learners search and present the international response on Rwandan genocide and evaluate its effectiveness in ending the genocide.</w:t>
            </w:r>
          </w:p>
          <w:p w14:paraId="07417A47" w14:textId="77777777" w:rsidR="009F7EA6" w:rsidRDefault="00584C95" w:rsidP="00A3333E">
            <w:pPr>
              <w:numPr>
                <w:ilvl w:val="0"/>
                <w:numId w:val="44"/>
              </w:numPr>
              <w:spacing w:after="0" w:line="240" w:lineRule="auto"/>
            </w:pPr>
            <w:r>
              <w:t>In groups, learners discuss the socio-economic and political reforms in Rwanda after the civil war and assess their impact on national unity.</w:t>
            </w:r>
          </w:p>
          <w:p w14:paraId="75FC993B" w14:textId="77777777" w:rsidR="009F7EA6" w:rsidRDefault="00584C95" w:rsidP="00A3333E">
            <w:pPr>
              <w:numPr>
                <w:ilvl w:val="0"/>
                <w:numId w:val="44"/>
              </w:numPr>
              <w:spacing w:after="0" w:line="240" w:lineRule="auto"/>
              <w:rPr>
                <w:bCs/>
              </w:rPr>
            </w:pPr>
            <w:r>
              <w:rPr>
                <w:bCs/>
              </w:rPr>
              <w:t xml:space="preserve">Learners analyse </w:t>
            </w:r>
            <w:commentRangeStart w:id="170"/>
            <w:r>
              <w:rPr>
                <w:bCs/>
              </w:rPr>
              <w:t xml:space="preserve">primary sources </w:t>
            </w:r>
            <w:commentRangeEnd w:id="170"/>
            <w:r w:rsidR="005A4D07">
              <w:rPr>
                <w:rStyle w:val="CommentReference"/>
              </w:rPr>
              <w:commentReference w:id="170"/>
            </w:r>
            <w:r>
              <w:rPr>
                <w:bCs/>
              </w:rPr>
              <w:t>such as speeches, news report and government documents from the 1981 - 86 to understand the political climat</w:t>
            </w:r>
            <w:r w:rsidR="008D4819">
              <w:rPr>
                <w:bCs/>
              </w:rPr>
              <w:t xml:space="preserve">e leading to 1981-86 Luwero war and make a report. </w:t>
            </w:r>
          </w:p>
          <w:p w14:paraId="768F6969" w14:textId="77777777" w:rsidR="009F7EA6" w:rsidRDefault="00584C95" w:rsidP="00A3333E">
            <w:pPr>
              <w:numPr>
                <w:ilvl w:val="0"/>
                <w:numId w:val="44"/>
              </w:numPr>
              <w:spacing w:after="0" w:line="240" w:lineRule="auto"/>
              <w:rPr>
                <w:bCs/>
              </w:rPr>
            </w:pPr>
            <w:r>
              <w:t>Learners compare the causes and outcomes of Uganda's civil war with any other African civil war, examining how each conflict affected political stability and economic development in Africa.</w:t>
            </w:r>
          </w:p>
          <w:p w14:paraId="76CBE072" w14:textId="77777777" w:rsidR="009F7EA6" w:rsidRDefault="00584C95" w:rsidP="00A3333E">
            <w:pPr>
              <w:numPr>
                <w:ilvl w:val="0"/>
                <w:numId w:val="44"/>
              </w:numPr>
              <w:spacing w:after="0" w:line="240" w:lineRule="auto"/>
              <w:rPr>
                <w:bCs/>
              </w:rPr>
            </w:pPr>
            <w:commentRangeStart w:id="171"/>
            <w:r>
              <w:t xml:space="preserve">In groups, learners search </w:t>
            </w:r>
            <w:r w:rsidR="007B02CA">
              <w:t xml:space="preserve">and present </w:t>
            </w:r>
            <w:r>
              <w:t>the history of land ownership in Zimbabwe focusing on colonial land policies, land reform programs and their effects on various social groups.</w:t>
            </w:r>
          </w:p>
          <w:p w14:paraId="066E66A2" w14:textId="77777777" w:rsidR="009F7EA6" w:rsidRDefault="00584C95" w:rsidP="00A3333E">
            <w:pPr>
              <w:numPr>
                <w:ilvl w:val="0"/>
                <w:numId w:val="44"/>
              </w:numPr>
              <w:spacing w:after="0" w:line="240" w:lineRule="auto"/>
              <w:rPr>
                <w:bCs/>
              </w:rPr>
            </w:pPr>
            <w:r>
              <w:t xml:space="preserve">Learners analyse </w:t>
            </w:r>
            <w:r w:rsidR="007B02CA">
              <w:t xml:space="preserve">and present </w:t>
            </w:r>
            <w:r>
              <w:t>a case study of land redistribution policy  in Zimbabwe to evaluate its success and challenges.</w:t>
            </w:r>
            <w:commentRangeEnd w:id="171"/>
            <w:r w:rsidR="005A4D07">
              <w:rPr>
                <w:rStyle w:val="CommentReference"/>
              </w:rPr>
              <w:commentReference w:id="171"/>
            </w:r>
          </w:p>
          <w:p w14:paraId="54641A02" w14:textId="77777777" w:rsidR="009F7EA6" w:rsidRDefault="00584C95" w:rsidP="00A3333E">
            <w:pPr>
              <w:numPr>
                <w:ilvl w:val="0"/>
                <w:numId w:val="44"/>
              </w:numPr>
              <w:spacing w:after="0" w:line="240" w:lineRule="auto"/>
              <w:rPr>
                <w:bCs/>
              </w:rPr>
            </w:pPr>
            <w:r>
              <w:lastRenderedPageBreak/>
              <w:t>Learners compare Zimbabwe’s land reform program with land reform initiatives in other African countries.</w:t>
            </w:r>
          </w:p>
          <w:p w14:paraId="1F46B1AB" w14:textId="77777777" w:rsidR="009F7EA6" w:rsidRDefault="00584C95" w:rsidP="00A3333E">
            <w:pPr>
              <w:numPr>
                <w:ilvl w:val="0"/>
                <w:numId w:val="44"/>
              </w:numPr>
              <w:spacing w:after="0" w:line="240" w:lineRule="auto"/>
              <w:rPr>
                <w:bCs/>
              </w:rPr>
            </w:pPr>
            <w:commentRangeStart w:id="172"/>
            <w:r>
              <w:t>Learners take on roles of farmers, government officials and activists to role-play a land dispute in Zimbabwe.</w:t>
            </w:r>
            <w:r>
              <w:rPr>
                <w:rFonts w:ascii="SimSun" w:eastAsia="SimSun" w:hAnsi="SimSun" w:cs="SimSun"/>
                <w:sz w:val="24"/>
                <w:szCs w:val="24"/>
              </w:rPr>
              <w:t xml:space="preserve"> </w:t>
            </w:r>
            <w:commentRangeEnd w:id="172"/>
            <w:r w:rsidR="008D1DF9">
              <w:rPr>
                <w:rStyle w:val="CommentReference"/>
              </w:rPr>
              <w:commentReference w:id="172"/>
            </w:r>
          </w:p>
        </w:tc>
        <w:tc>
          <w:tcPr>
            <w:tcW w:w="3117" w:type="dxa"/>
          </w:tcPr>
          <w:p w14:paraId="761AB905" w14:textId="77777777" w:rsidR="0009736F" w:rsidRDefault="00584C95" w:rsidP="00A3333E">
            <w:pPr>
              <w:numPr>
                <w:ilvl w:val="0"/>
                <w:numId w:val="45"/>
              </w:numPr>
            </w:pPr>
            <w:r>
              <w:lastRenderedPageBreak/>
              <w:t xml:space="preserve">Observe the learners' </w:t>
            </w:r>
            <w:r w:rsidR="0009736F">
              <w:t>as they work in a group to   generate</w:t>
            </w:r>
            <w:r>
              <w:t xml:space="preserve"> the results of the civil war in Sudan from 1983 to 2005</w:t>
            </w:r>
            <w:r w:rsidR="0009736F">
              <w:t xml:space="preserve"> and take a note of their ability to;</w:t>
            </w:r>
          </w:p>
          <w:p w14:paraId="7A38F517" w14:textId="77777777" w:rsidR="009F7EA6" w:rsidRDefault="0009736F" w:rsidP="003D0F0E">
            <w:pPr>
              <w:tabs>
                <w:tab w:val="left" w:pos="425"/>
              </w:tabs>
              <w:spacing w:after="0"/>
              <w:ind w:left="425"/>
            </w:pPr>
            <w:r>
              <w:t>-interact with each other</w:t>
            </w:r>
          </w:p>
          <w:p w14:paraId="761F725B" w14:textId="77777777" w:rsidR="003D0F0E" w:rsidRDefault="003D0F0E" w:rsidP="003D0F0E">
            <w:pPr>
              <w:tabs>
                <w:tab w:val="left" w:pos="425"/>
              </w:tabs>
              <w:spacing w:after="0"/>
              <w:ind w:left="425"/>
            </w:pPr>
            <w:r>
              <w:t xml:space="preserve">-use of ICT responsibly to generate correct ideas. </w:t>
            </w:r>
          </w:p>
          <w:p w14:paraId="2F7308C4" w14:textId="77777777" w:rsidR="003D0F0E" w:rsidRDefault="00584C95" w:rsidP="007A6423">
            <w:pPr>
              <w:numPr>
                <w:ilvl w:val="0"/>
                <w:numId w:val="45"/>
              </w:numPr>
              <w:spacing w:after="0" w:line="240" w:lineRule="auto"/>
            </w:pPr>
            <w:commentRangeStart w:id="173"/>
            <w:r>
              <w:t>Engage</w:t>
            </w:r>
            <w:commentRangeEnd w:id="173"/>
            <w:r w:rsidR="005A4D07">
              <w:rPr>
                <w:rStyle w:val="CommentReference"/>
              </w:rPr>
              <w:commentReference w:id="173"/>
            </w:r>
            <w:r>
              <w:t xml:space="preserve"> with learners to assess their ability to organize and analyse the results of the 1990-1994 Rwandan Civil War in Central Africa</w:t>
            </w:r>
            <w:r w:rsidR="003D0F0E">
              <w:t xml:space="preserve"> and find out</w:t>
            </w:r>
          </w:p>
          <w:p w14:paraId="6B241CD8" w14:textId="77777777" w:rsidR="009F7EA6" w:rsidRDefault="003D0F0E" w:rsidP="007A6423">
            <w:pPr>
              <w:tabs>
                <w:tab w:val="left" w:pos="425"/>
              </w:tabs>
              <w:spacing w:after="0" w:line="240" w:lineRule="auto"/>
              <w:ind w:left="425"/>
              <w:rPr>
                <w:rFonts w:ascii="Times New Roman" w:hAnsi="Times New Roman" w:cs="Times New Roman"/>
                <w:sz w:val="24"/>
                <w:szCs w:val="24"/>
              </w:rPr>
            </w:pPr>
            <w:r>
              <w:t>-</w:t>
            </w:r>
            <w:r w:rsidR="00584C95">
              <w:t xml:space="preserve"> </w:t>
            </w:r>
            <w:r>
              <w:t>if they can p</w:t>
            </w:r>
            <w:r w:rsidRPr="000F3C51">
              <w:rPr>
                <w:rFonts w:ascii="Times New Roman" w:hAnsi="Times New Roman" w:cs="Times New Roman"/>
                <w:sz w:val="24"/>
                <w:szCs w:val="24"/>
              </w:rPr>
              <w:t xml:space="preserve">resent logical ideas </w:t>
            </w:r>
            <w:r>
              <w:rPr>
                <w:rFonts w:ascii="Times New Roman" w:hAnsi="Times New Roman" w:cs="Times New Roman"/>
                <w:sz w:val="24"/>
                <w:szCs w:val="24"/>
              </w:rPr>
              <w:t>on Rwanda civil war</w:t>
            </w:r>
          </w:p>
          <w:p w14:paraId="63737BE9" w14:textId="77777777" w:rsidR="003D0F0E" w:rsidRDefault="003D0F0E" w:rsidP="007A6423">
            <w:pPr>
              <w:tabs>
                <w:tab w:val="left" w:pos="425"/>
              </w:tabs>
              <w:spacing w:after="0" w:line="240" w:lineRule="auto"/>
              <w:ind w:left="425"/>
            </w:pPr>
            <w:r>
              <w:rPr>
                <w:rFonts w:ascii="Times New Roman" w:hAnsi="Times New Roman" w:cs="Times New Roman"/>
                <w:sz w:val="24"/>
                <w:szCs w:val="24"/>
              </w:rPr>
              <w:lastRenderedPageBreak/>
              <w:t>-</w:t>
            </w:r>
            <w:r w:rsidRPr="000F3C51">
              <w:rPr>
                <w:rFonts w:ascii="Times New Roman" w:hAnsi="Times New Roman" w:cs="Times New Roman"/>
                <w:sz w:val="24"/>
                <w:szCs w:val="24"/>
              </w:rPr>
              <w:t xml:space="preserve"> </w:t>
            </w:r>
            <w:r>
              <w:rPr>
                <w:rFonts w:ascii="Times New Roman" w:hAnsi="Times New Roman" w:cs="Times New Roman"/>
                <w:sz w:val="24"/>
                <w:szCs w:val="24"/>
              </w:rPr>
              <w:t xml:space="preserve">if they can </w:t>
            </w:r>
            <w:r w:rsidRPr="000F3C51">
              <w:rPr>
                <w:rFonts w:ascii="Times New Roman" w:hAnsi="Times New Roman" w:cs="Times New Roman"/>
                <w:sz w:val="24"/>
                <w:szCs w:val="24"/>
              </w:rPr>
              <w:t>Sort and analyse historical information</w:t>
            </w:r>
          </w:p>
          <w:p w14:paraId="606573C8" w14:textId="77777777" w:rsidR="009F7EA6" w:rsidRDefault="00584C95" w:rsidP="00A3333E">
            <w:pPr>
              <w:numPr>
                <w:ilvl w:val="0"/>
                <w:numId w:val="45"/>
              </w:numPr>
            </w:pPr>
            <w:r>
              <w:t>Evaluate learners' ability to present an accurate and coherent essay on the results of the 1981-1986 civil war in Uganda.</w:t>
            </w:r>
            <w:r>
              <w:rPr>
                <w:rFonts w:ascii="SimSun" w:eastAsia="SimSun" w:hAnsi="SimSun" w:cs="SimSun"/>
                <w:sz w:val="24"/>
                <w:szCs w:val="24"/>
              </w:rPr>
              <w:t xml:space="preserve"> </w:t>
            </w:r>
          </w:p>
          <w:p w14:paraId="2F17AD34" w14:textId="77777777" w:rsidR="009F7EA6" w:rsidRDefault="00584C95" w:rsidP="00A3333E">
            <w:pPr>
              <w:numPr>
                <w:ilvl w:val="0"/>
                <w:numId w:val="45"/>
              </w:numPr>
            </w:pPr>
            <w:r>
              <w:t xml:space="preserve">Analyse learners' ability to propose and develop new solutions for land conflicts in Zimbabwe. </w:t>
            </w:r>
          </w:p>
        </w:tc>
      </w:tr>
    </w:tbl>
    <w:p w14:paraId="06C69DD6" w14:textId="77777777" w:rsidR="00BC5C7C" w:rsidRDefault="00BC5C7C">
      <w:pPr>
        <w:rPr>
          <w:b/>
        </w:rPr>
      </w:pPr>
    </w:p>
    <w:p w14:paraId="0CA1D869" w14:textId="77777777" w:rsidR="009F7EA6" w:rsidRDefault="00584C95">
      <w:pPr>
        <w:rPr>
          <w:b/>
        </w:rPr>
      </w:pPr>
      <w:r>
        <w:rPr>
          <w:b/>
        </w:rPr>
        <w:t xml:space="preserve">TERM    3                                                                                                  </w:t>
      </w:r>
    </w:p>
    <w:p w14:paraId="37F7FA6E" w14:textId="77777777" w:rsidR="009F7EA6" w:rsidRDefault="00584C95">
      <w:pPr>
        <w:rPr>
          <w:b/>
        </w:rPr>
      </w:pPr>
      <w:r>
        <w:rPr>
          <w:b/>
        </w:rPr>
        <w:t xml:space="preserve">CLASS: SENIOR    6                                                                                 PERIODS:        24                                                          </w:t>
      </w:r>
    </w:p>
    <w:p w14:paraId="3F4F0FF9" w14:textId="77777777" w:rsidR="009F7EA6" w:rsidRDefault="00584C95">
      <w:r>
        <w:rPr>
          <w:b/>
        </w:rPr>
        <w:t>TO</w:t>
      </w:r>
      <w:r>
        <w:rPr>
          <w:b/>
          <w:sz w:val="24"/>
          <w:szCs w:val="24"/>
        </w:rPr>
        <w:t xml:space="preserve">PIC   </w:t>
      </w:r>
      <w:proofErr w:type="gramStart"/>
      <w:r>
        <w:rPr>
          <w:b/>
          <w:sz w:val="24"/>
          <w:szCs w:val="24"/>
        </w:rPr>
        <w:t>15 :</w:t>
      </w:r>
      <w:proofErr w:type="gramEnd"/>
      <w:r>
        <w:rPr>
          <w:rFonts w:ascii="Times New Roman" w:hAnsi="Times New Roman" w:cs="Times New Roman"/>
          <w:sz w:val="24"/>
          <w:szCs w:val="24"/>
        </w:rPr>
        <w:t xml:space="preserve"> </w:t>
      </w:r>
      <w:r>
        <w:t xml:space="preserve">Nationalization of education in Uganda  </w:t>
      </w:r>
    </w:p>
    <w:p w14:paraId="57249E45" w14:textId="77777777" w:rsidR="009F7EA6" w:rsidRDefault="00584C95">
      <w:r>
        <w:rPr>
          <w:b/>
        </w:rPr>
        <w:t xml:space="preserve">TOPIC COMPETENCY:  </w:t>
      </w:r>
      <w:commentRangeStart w:id="174"/>
      <w:r>
        <w:t xml:space="preserve">The learner evaluates the impact of education reforms and development in Uganda to appreciate their role in socio-economic growth and </w:t>
      </w:r>
      <w:proofErr w:type="spellStart"/>
      <w:r>
        <w:t>modernisation</w:t>
      </w:r>
      <w:commentRangeEnd w:id="174"/>
      <w:proofErr w:type="spellEnd"/>
      <w:r w:rsidR="005A4D07">
        <w:rPr>
          <w:rStyle w:val="CommentReference"/>
        </w:rPr>
        <w:commentReference w:id="174"/>
      </w:r>
    </w:p>
    <w:tbl>
      <w:tblPr>
        <w:tblStyle w:val="TableGrid"/>
        <w:tblW w:w="0" w:type="auto"/>
        <w:tblLook w:val="04A0" w:firstRow="1" w:lastRow="0" w:firstColumn="1" w:lastColumn="0" w:noHBand="0" w:noVBand="1"/>
      </w:tblPr>
      <w:tblGrid>
        <w:gridCol w:w="3116"/>
        <w:gridCol w:w="3117"/>
        <w:gridCol w:w="3117"/>
      </w:tblGrid>
      <w:tr w:rsidR="009F7EA6" w14:paraId="509ECA26" w14:textId="77777777" w:rsidTr="007C43B6">
        <w:tc>
          <w:tcPr>
            <w:tcW w:w="3116" w:type="dxa"/>
            <w:shd w:val="clear" w:color="auto" w:fill="A8D08D" w:themeFill="accent6" w:themeFillTint="99"/>
          </w:tcPr>
          <w:p w14:paraId="32D89C9A" w14:textId="77777777" w:rsidR="009F7EA6" w:rsidRDefault="00584C95">
            <w:pPr>
              <w:spacing w:after="0" w:line="360" w:lineRule="auto"/>
              <w:rPr>
                <w:b/>
                <w:sz w:val="24"/>
                <w:szCs w:val="24"/>
              </w:rPr>
            </w:pPr>
            <w:r>
              <w:rPr>
                <w:b/>
                <w:sz w:val="24"/>
                <w:szCs w:val="24"/>
              </w:rPr>
              <w:t>Learning Outcomes</w:t>
            </w:r>
          </w:p>
          <w:p w14:paraId="3AFC8A20" w14:textId="77777777" w:rsidR="009F7EA6" w:rsidRDefault="00584C95">
            <w:pPr>
              <w:spacing w:after="0" w:line="360" w:lineRule="auto"/>
            </w:pPr>
            <w:r>
              <w:t>The learner should be able to;</w:t>
            </w:r>
          </w:p>
        </w:tc>
        <w:tc>
          <w:tcPr>
            <w:tcW w:w="3117" w:type="dxa"/>
            <w:shd w:val="clear" w:color="auto" w:fill="A8D08D" w:themeFill="accent6" w:themeFillTint="99"/>
          </w:tcPr>
          <w:p w14:paraId="054BC0B9"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462D3D8B" w14:textId="77777777" w:rsidR="009F7EA6" w:rsidRDefault="00584C95">
            <w:pPr>
              <w:spacing w:after="0" w:line="360" w:lineRule="auto"/>
              <w:rPr>
                <w:b/>
              </w:rPr>
            </w:pPr>
            <w:r>
              <w:rPr>
                <w:b/>
              </w:rPr>
              <w:t xml:space="preserve">Sample Assessment Strategy </w:t>
            </w:r>
          </w:p>
        </w:tc>
      </w:tr>
      <w:tr w:rsidR="009F7EA6" w14:paraId="3320C619" w14:textId="77777777">
        <w:trPr>
          <w:trHeight w:val="983"/>
        </w:trPr>
        <w:tc>
          <w:tcPr>
            <w:tcW w:w="3116" w:type="dxa"/>
          </w:tcPr>
          <w:p w14:paraId="76BDE6AC" w14:textId="14FA79FA" w:rsidR="009F7EA6" w:rsidRDefault="00584C95" w:rsidP="00A3333E">
            <w:pPr>
              <w:numPr>
                <w:ilvl w:val="0"/>
                <w:numId w:val="46"/>
              </w:numPr>
              <w:spacing w:after="0" w:line="240" w:lineRule="auto"/>
              <w:rPr>
                <w:rFonts w:ascii="Times New Roman" w:hAnsi="Times New Roman" w:cs="Times New Roman"/>
              </w:rPr>
            </w:pPr>
            <w:r w:rsidRPr="005A4D07">
              <w:rPr>
                <w:rFonts w:ascii="Times New Roman" w:hAnsi="Times New Roman" w:cs="Times New Roman"/>
                <w:strike/>
                <w:highlight w:val="yellow"/>
              </w:rPr>
              <w:t>Evaluate</w:t>
            </w:r>
            <w:r>
              <w:rPr>
                <w:rFonts w:ascii="Times New Roman" w:hAnsi="Times New Roman" w:cs="Times New Roman"/>
              </w:rPr>
              <w:t xml:space="preserve"> </w:t>
            </w:r>
            <w:r w:rsidR="005A4D07" w:rsidRPr="008A2C60">
              <w:rPr>
                <w:rFonts w:ascii="Times New Roman" w:hAnsi="Times New Roman" w:cs="Times New Roman"/>
                <w:color w:val="FF0000"/>
              </w:rPr>
              <w:t>Analyse</w:t>
            </w:r>
            <w:r w:rsidR="005A4D07">
              <w:rPr>
                <w:rFonts w:ascii="Times New Roman" w:hAnsi="Times New Roman" w:cs="Times New Roman"/>
              </w:rPr>
              <w:t xml:space="preserve"> </w:t>
            </w:r>
            <w:r>
              <w:rPr>
                <w:rFonts w:ascii="Times New Roman" w:hAnsi="Times New Roman" w:cs="Times New Roman"/>
              </w:rPr>
              <w:t xml:space="preserve">the problems of colonial education </w:t>
            </w:r>
            <w:proofErr w:type="gramStart"/>
            <w:r>
              <w:rPr>
                <w:rFonts w:ascii="Times New Roman" w:hAnsi="Times New Roman" w:cs="Times New Roman"/>
              </w:rPr>
              <w:t>to  understand</w:t>
            </w:r>
            <w:proofErr w:type="gramEnd"/>
            <w:r>
              <w:rPr>
                <w:rFonts w:ascii="Times New Roman" w:hAnsi="Times New Roman" w:cs="Times New Roman"/>
              </w:rPr>
              <w:t xml:space="preserve"> its possible reforms to strengthen the post-independence education systems in Uganda (</w:t>
            </w:r>
            <w:proofErr w:type="spellStart"/>
            <w:r>
              <w:rPr>
                <w:rFonts w:ascii="Times New Roman" w:hAnsi="Times New Roman" w:cs="Times New Roman"/>
              </w:rPr>
              <w:t>v,a</w:t>
            </w:r>
            <w:proofErr w:type="spellEnd"/>
            <w:r>
              <w:rPr>
                <w:rFonts w:ascii="Times New Roman" w:hAnsi="Times New Roman" w:cs="Times New Roman"/>
              </w:rPr>
              <w:t>)</w:t>
            </w:r>
          </w:p>
          <w:p w14:paraId="6E4750A3" w14:textId="77777777" w:rsidR="009F7EA6" w:rsidRDefault="009F7EA6">
            <w:pPr>
              <w:spacing w:after="0" w:line="240" w:lineRule="auto"/>
              <w:rPr>
                <w:rFonts w:ascii="Times New Roman" w:hAnsi="Times New Roman" w:cs="Times New Roman"/>
              </w:rPr>
            </w:pPr>
          </w:p>
          <w:p w14:paraId="40ED7CAB" w14:textId="77777777" w:rsidR="009F7EA6" w:rsidRDefault="00584C95" w:rsidP="00A3333E">
            <w:pPr>
              <w:numPr>
                <w:ilvl w:val="0"/>
                <w:numId w:val="46"/>
              </w:numPr>
              <w:spacing w:after="0" w:line="240" w:lineRule="auto"/>
              <w:rPr>
                <w:rFonts w:ascii="Times New Roman" w:hAnsi="Times New Roman" w:cs="Times New Roman"/>
              </w:rPr>
            </w:pPr>
            <w:r>
              <w:rPr>
                <w:rFonts w:ascii="Times New Roman" w:hAnsi="Times New Roman" w:cs="Times New Roman"/>
              </w:rPr>
              <w:t>Analyse the role of education in the modernization of Uganda to appreciate its impact on social development, economic growth and country’s effort to build a progressive society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w:t>
            </w:r>
          </w:p>
          <w:p w14:paraId="71D484E9" w14:textId="77777777" w:rsidR="009F7EA6" w:rsidRDefault="009F7EA6">
            <w:pPr>
              <w:spacing w:after="0" w:line="240" w:lineRule="auto"/>
              <w:rPr>
                <w:rFonts w:ascii="Times New Roman" w:hAnsi="Times New Roman" w:cs="Times New Roman"/>
              </w:rPr>
            </w:pPr>
          </w:p>
          <w:p w14:paraId="00FBC1DB" w14:textId="77777777" w:rsidR="009F7EA6" w:rsidRDefault="00584C95" w:rsidP="00A3333E">
            <w:pPr>
              <w:numPr>
                <w:ilvl w:val="0"/>
                <w:numId w:val="46"/>
              </w:numPr>
              <w:spacing w:after="0" w:line="240" w:lineRule="auto"/>
              <w:rPr>
                <w:rFonts w:ascii="Times New Roman" w:hAnsi="Times New Roman" w:cs="Times New Roman"/>
              </w:rPr>
            </w:pPr>
            <w:r>
              <w:rPr>
                <w:rFonts w:ascii="Times New Roman" w:hAnsi="Times New Roman" w:cs="Times New Roman"/>
              </w:rPr>
              <w:t xml:space="preserve">Evaluate the efforts to </w:t>
            </w:r>
            <w:proofErr w:type="spellStart"/>
            <w:r>
              <w:rPr>
                <w:rFonts w:ascii="Times New Roman" w:hAnsi="Times New Roman" w:cs="Times New Roman"/>
              </w:rPr>
              <w:t>Africanise</w:t>
            </w:r>
            <w:proofErr w:type="spellEnd"/>
            <w:r>
              <w:rPr>
                <w:rFonts w:ascii="Times New Roman" w:hAnsi="Times New Roman" w:cs="Times New Roman"/>
              </w:rPr>
              <w:t xml:space="preserve"> the </w:t>
            </w:r>
            <w:r w:rsidRPr="00D0417F">
              <w:rPr>
                <w:rFonts w:ascii="Times New Roman" w:hAnsi="Times New Roman" w:cs="Times New Roman"/>
                <w:highlight w:val="yellow"/>
              </w:rPr>
              <w:t>syllabus</w:t>
            </w:r>
            <w:r>
              <w:rPr>
                <w:rFonts w:ascii="Times New Roman" w:hAnsi="Times New Roman" w:cs="Times New Roman"/>
              </w:rPr>
              <w:t xml:space="preserve"> in Uganda to appreciate its relevance and alignment with the country's educational goals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w:t>
            </w:r>
          </w:p>
          <w:p w14:paraId="55488E8D" w14:textId="77777777" w:rsidR="009F7EA6" w:rsidRDefault="009F7EA6">
            <w:pPr>
              <w:spacing w:after="0" w:line="240" w:lineRule="auto"/>
              <w:rPr>
                <w:rFonts w:ascii="Times New Roman" w:hAnsi="Times New Roman" w:cs="Times New Roman"/>
              </w:rPr>
            </w:pPr>
          </w:p>
          <w:p w14:paraId="5B91A691" w14:textId="77777777" w:rsidR="009F7EA6" w:rsidRDefault="00584C95" w:rsidP="00A3333E">
            <w:pPr>
              <w:numPr>
                <w:ilvl w:val="0"/>
                <w:numId w:val="46"/>
              </w:numPr>
              <w:spacing w:after="0" w:line="240" w:lineRule="auto"/>
              <w:rPr>
                <w:rFonts w:ascii="Times New Roman" w:hAnsi="Times New Roman" w:cs="Times New Roman"/>
              </w:rPr>
            </w:pPr>
            <w:r>
              <w:rPr>
                <w:rFonts w:ascii="Times New Roman" w:hAnsi="Times New Roman" w:cs="Times New Roman"/>
              </w:rPr>
              <w:t xml:space="preserve">Evaluate the implementation of </w:t>
            </w:r>
            <w:r>
              <w:rPr>
                <w:rFonts w:ascii="Times New Roman" w:hAnsi="Times New Roman" w:cs="Times New Roman"/>
              </w:rPr>
              <w:lastRenderedPageBreak/>
              <w:t>universal primary and secondary education in Uganda to appreciate its impact on socio-economic development of the country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 xml:space="preserve">) </w:t>
            </w:r>
          </w:p>
          <w:p w14:paraId="7DAFEAD4" w14:textId="77777777" w:rsidR="009F7EA6" w:rsidRDefault="009F7EA6">
            <w:pPr>
              <w:spacing w:after="0" w:line="240" w:lineRule="auto"/>
              <w:rPr>
                <w:rFonts w:ascii="Times New Roman" w:hAnsi="Times New Roman" w:cs="Times New Roman"/>
              </w:rPr>
            </w:pPr>
          </w:p>
          <w:p w14:paraId="60D0C545" w14:textId="77777777" w:rsidR="009F7EA6" w:rsidRDefault="00584C95" w:rsidP="00A3333E">
            <w:pPr>
              <w:numPr>
                <w:ilvl w:val="0"/>
                <w:numId w:val="46"/>
              </w:numPr>
              <w:spacing w:after="0" w:line="240" w:lineRule="auto"/>
              <w:rPr>
                <w:rFonts w:ascii="Times New Roman" w:hAnsi="Times New Roman" w:cs="Times New Roman"/>
              </w:rPr>
            </w:pPr>
            <w:r>
              <w:rPr>
                <w:rFonts w:ascii="Times New Roman" w:hAnsi="Times New Roman" w:cs="Times New Roman"/>
              </w:rPr>
              <w:t>Evaluate the development of technical and university education in Uganda to appreciate its impact on the country’s socio-economic development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w:t>
            </w:r>
          </w:p>
          <w:p w14:paraId="442CC474" w14:textId="77777777" w:rsidR="009F7EA6" w:rsidRDefault="009F7EA6">
            <w:pPr>
              <w:spacing w:after="0" w:line="240" w:lineRule="auto"/>
              <w:rPr>
                <w:rFonts w:ascii="Times New Roman" w:hAnsi="Times New Roman" w:cs="Times New Roman"/>
                <w:b/>
              </w:rPr>
            </w:pPr>
          </w:p>
          <w:p w14:paraId="04796E8F" w14:textId="77777777" w:rsidR="009F7EA6" w:rsidRDefault="009F7EA6">
            <w:pPr>
              <w:spacing w:after="0" w:line="360" w:lineRule="auto"/>
              <w:rPr>
                <w:b/>
              </w:rPr>
            </w:pPr>
          </w:p>
        </w:tc>
        <w:tc>
          <w:tcPr>
            <w:tcW w:w="3117" w:type="dxa"/>
          </w:tcPr>
          <w:p w14:paraId="41932450" w14:textId="77777777" w:rsidR="009F7EA6" w:rsidRDefault="00584C95" w:rsidP="00A3333E">
            <w:pPr>
              <w:numPr>
                <w:ilvl w:val="0"/>
                <w:numId w:val="47"/>
              </w:numPr>
              <w:spacing w:after="0" w:line="240" w:lineRule="auto"/>
              <w:rPr>
                <w:b/>
              </w:rPr>
            </w:pPr>
            <w:commentRangeStart w:id="175"/>
            <w:r>
              <w:lastRenderedPageBreak/>
              <w:t>In a brainst</w:t>
            </w:r>
            <w:r w:rsidR="007B02CA">
              <w:t xml:space="preserve">orming session, learners </w:t>
            </w:r>
            <w:r w:rsidR="007B02CA" w:rsidRPr="00D0417F">
              <w:rPr>
                <w:highlight w:val="yellow"/>
              </w:rPr>
              <w:t>interact</w:t>
            </w:r>
            <w:r w:rsidR="007B02CA">
              <w:t xml:space="preserve"> on</w:t>
            </w:r>
            <w:r>
              <w:t xml:space="preserve"> the key problems of colonial education in Uganda and propose ideas for reform.</w:t>
            </w:r>
            <w:r>
              <w:rPr>
                <w:rFonts w:ascii="SimSun" w:eastAsia="SimSun" w:hAnsi="SimSun" w:cs="SimSun"/>
                <w:sz w:val="24"/>
                <w:szCs w:val="24"/>
              </w:rPr>
              <w:t xml:space="preserve"> </w:t>
            </w:r>
            <w:commentRangeEnd w:id="175"/>
            <w:r w:rsidR="00D0417F">
              <w:rPr>
                <w:rStyle w:val="CommentReference"/>
              </w:rPr>
              <w:commentReference w:id="175"/>
            </w:r>
          </w:p>
          <w:p w14:paraId="44E4EC07" w14:textId="2B5F3980" w:rsidR="009F7EA6" w:rsidRDefault="00584C95" w:rsidP="00A3333E">
            <w:pPr>
              <w:numPr>
                <w:ilvl w:val="0"/>
                <w:numId w:val="47"/>
              </w:numPr>
              <w:spacing w:after="0" w:line="240" w:lineRule="auto"/>
              <w:rPr>
                <w:b/>
              </w:rPr>
            </w:pPr>
            <w:commentRangeStart w:id="176"/>
            <w:r>
              <w:t xml:space="preserve">Learners </w:t>
            </w:r>
            <w:r w:rsidR="00D0417F">
              <w:t>analyse and</w:t>
            </w:r>
            <w:r w:rsidR="007B02CA">
              <w:t xml:space="preserve"> present on </w:t>
            </w:r>
            <w:r>
              <w:t xml:space="preserve">the lack of relevance of colonial education in Uganda and its impact on education system </w:t>
            </w:r>
          </w:p>
          <w:p w14:paraId="1D3F8FA7" w14:textId="369084EC" w:rsidR="009F7EA6" w:rsidRDefault="00584C95" w:rsidP="00A3333E">
            <w:pPr>
              <w:numPr>
                <w:ilvl w:val="0"/>
                <w:numId w:val="47"/>
              </w:numPr>
              <w:spacing w:after="0" w:line="240" w:lineRule="auto"/>
            </w:pPr>
            <w:r>
              <w:t xml:space="preserve">Learners </w:t>
            </w:r>
            <w:r w:rsidR="00D0417F">
              <w:t>analyse and</w:t>
            </w:r>
            <w:r w:rsidR="007B02CA">
              <w:t xml:space="preserve"> present </w:t>
            </w:r>
            <w:r>
              <w:t>the extract on the recommendations of the 1992 education white paper to evaluate how it addresses the colonial education problems</w:t>
            </w:r>
            <w:commentRangeEnd w:id="176"/>
            <w:r w:rsidR="00D0417F">
              <w:rPr>
                <w:rStyle w:val="CommentReference"/>
              </w:rPr>
              <w:commentReference w:id="176"/>
            </w:r>
          </w:p>
          <w:p w14:paraId="2A76BB9B" w14:textId="77777777" w:rsidR="009F7EA6" w:rsidRDefault="00584C95" w:rsidP="00A3333E">
            <w:pPr>
              <w:numPr>
                <w:ilvl w:val="0"/>
                <w:numId w:val="47"/>
              </w:numPr>
              <w:spacing w:after="0" w:line="240" w:lineRule="auto"/>
            </w:pPr>
            <w:commentRangeStart w:id="177"/>
            <w:r>
              <w:t>Learners gather personal stories from individuals about how access to education has improved their lives.</w:t>
            </w:r>
            <w:commentRangeEnd w:id="177"/>
            <w:r w:rsidR="00D0417F">
              <w:rPr>
                <w:rStyle w:val="CommentReference"/>
              </w:rPr>
              <w:commentReference w:id="177"/>
            </w:r>
          </w:p>
          <w:p w14:paraId="2807FD28" w14:textId="77777777" w:rsidR="009F7EA6" w:rsidRDefault="00584C95" w:rsidP="00A3333E">
            <w:pPr>
              <w:numPr>
                <w:ilvl w:val="0"/>
                <w:numId w:val="47"/>
              </w:numPr>
              <w:spacing w:after="0" w:line="240" w:lineRule="auto"/>
            </w:pPr>
            <w:r>
              <w:t xml:space="preserve">Learners write a reflective essay on the role of </w:t>
            </w:r>
            <w:r>
              <w:lastRenderedPageBreak/>
              <w:t>education in building a progressive Uganda.</w:t>
            </w:r>
            <w:r>
              <w:rPr>
                <w:rFonts w:ascii="SimSun" w:eastAsia="SimSun" w:hAnsi="SimSun" w:cs="SimSun"/>
                <w:sz w:val="24"/>
                <w:szCs w:val="24"/>
              </w:rPr>
              <w:t xml:space="preserve"> </w:t>
            </w:r>
          </w:p>
          <w:p w14:paraId="5587A4D2" w14:textId="77777777" w:rsidR="009F7EA6" w:rsidRDefault="00584C95" w:rsidP="00A3333E">
            <w:pPr>
              <w:numPr>
                <w:ilvl w:val="0"/>
                <w:numId w:val="47"/>
              </w:numPr>
              <w:spacing w:after="0" w:line="240" w:lineRule="auto"/>
            </w:pPr>
            <w:r>
              <w:t xml:space="preserve">Learners discuss how </w:t>
            </w:r>
            <w:proofErr w:type="spellStart"/>
            <w:r>
              <w:t>Africanising</w:t>
            </w:r>
            <w:proofErr w:type="spellEnd"/>
            <w:r>
              <w:t xml:space="preserve"> the </w:t>
            </w:r>
            <w:commentRangeStart w:id="178"/>
            <w:r>
              <w:t xml:space="preserve">syllabus </w:t>
            </w:r>
            <w:commentRangeEnd w:id="178"/>
            <w:r w:rsidR="002F0A14">
              <w:rPr>
                <w:rStyle w:val="CommentReference"/>
              </w:rPr>
              <w:commentReference w:id="178"/>
            </w:r>
            <w:r>
              <w:t>fosters national identity and cultural pride.</w:t>
            </w:r>
          </w:p>
          <w:p w14:paraId="4FCAFC75" w14:textId="77777777" w:rsidR="009F7EA6" w:rsidRDefault="00584C95" w:rsidP="00A3333E">
            <w:pPr>
              <w:numPr>
                <w:ilvl w:val="0"/>
                <w:numId w:val="47"/>
              </w:numPr>
              <w:spacing w:after="0" w:line="240" w:lineRule="auto"/>
              <w:rPr>
                <w:b/>
              </w:rPr>
            </w:pPr>
            <w:r>
              <w:t>Learners review media articles, documentaries or interviews about curriculum reforms in Uganda and assess their impact on education</w:t>
            </w:r>
            <w:r w:rsidR="007B02CA">
              <w:t xml:space="preserve"> and make a report.</w:t>
            </w:r>
          </w:p>
          <w:p w14:paraId="3943EB1F" w14:textId="038DD829" w:rsidR="009F7EA6" w:rsidRDefault="00584C95" w:rsidP="00A3333E">
            <w:pPr>
              <w:numPr>
                <w:ilvl w:val="0"/>
                <w:numId w:val="47"/>
              </w:numPr>
              <w:spacing w:after="0" w:line="240" w:lineRule="auto"/>
              <w:rPr>
                <w:b/>
              </w:rPr>
            </w:pPr>
            <w:r>
              <w:t xml:space="preserve">Learners visit a local school implementing Universal Secondary Education (USE) and interview teachers and </w:t>
            </w:r>
            <w:proofErr w:type="gramStart"/>
            <w:r w:rsidRPr="002F0A14">
              <w:rPr>
                <w:strike/>
                <w:highlight w:val="yellow"/>
              </w:rPr>
              <w:t>students</w:t>
            </w:r>
            <w:proofErr w:type="gramEnd"/>
            <w:r w:rsidRPr="002F0A14">
              <w:rPr>
                <w:strike/>
              </w:rPr>
              <w:t xml:space="preserve"> </w:t>
            </w:r>
            <w:r w:rsidR="002F0A14" w:rsidRPr="002F0A14">
              <w:rPr>
                <w:color w:val="FF0000"/>
              </w:rPr>
              <w:t>learners</w:t>
            </w:r>
            <w:r w:rsidR="002F0A14">
              <w:t xml:space="preserve"> </w:t>
            </w:r>
            <w:r>
              <w:t xml:space="preserve">to </w:t>
            </w:r>
            <w:r w:rsidRPr="002F0A14">
              <w:rPr>
                <w:strike/>
                <w:highlight w:val="yellow"/>
              </w:rPr>
              <w:t>understa</w:t>
            </w:r>
            <w:r w:rsidR="007B02CA" w:rsidRPr="002F0A14">
              <w:rPr>
                <w:strike/>
                <w:highlight w:val="yellow"/>
              </w:rPr>
              <w:t>nd</w:t>
            </w:r>
            <w:r w:rsidR="007B02CA">
              <w:t xml:space="preserve"> </w:t>
            </w:r>
            <w:r w:rsidR="002F0A14" w:rsidRPr="002F0A14">
              <w:rPr>
                <w:color w:val="FF0000"/>
              </w:rPr>
              <w:t>explore</w:t>
            </w:r>
            <w:r w:rsidR="002F0A14">
              <w:t xml:space="preserve"> </w:t>
            </w:r>
            <w:r w:rsidR="007B02CA">
              <w:t>its benefits and challenges and make a report.</w:t>
            </w:r>
          </w:p>
          <w:p w14:paraId="7D9FDD33" w14:textId="77777777" w:rsidR="009F7EA6" w:rsidRDefault="00584C95" w:rsidP="00A3333E">
            <w:pPr>
              <w:numPr>
                <w:ilvl w:val="0"/>
                <w:numId w:val="47"/>
              </w:numPr>
              <w:spacing w:after="0" w:line="240" w:lineRule="auto"/>
              <w:rPr>
                <w:b/>
              </w:rPr>
            </w:pPr>
            <w:commentRangeStart w:id="179"/>
            <w:r>
              <w:t xml:space="preserve">Learners gather and analyse data on enrollment and drop out about  Universal Primary and secondary Education and discuss its impact on socio-economic development of Uganda </w:t>
            </w:r>
            <w:r w:rsidR="007B02CA">
              <w:t xml:space="preserve"> and make a report</w:t>
            </w:r>
            <w:commentRangeEnd w:id="179"/>
            <w:r w:rsidR="002F0A14">
              <w:rPr>
                <w:rStyle w:val="CommentReference"/>
              </w:rPr>
              <w:commentReference w:id="179"/>
            </w:r>
            <w:r w:rsidR="007B02CA">
              <w:t xml:space="preserve">. </w:t>
            </w:r>
          </w:p>
          <w:p w14:paraId="78F5DEAA" w14:textId="02C43A8D" w:rsidR="009F7EA6" w:rsidRDefault="00584C95" w:rsidP="00A3333E">
            <w:pPr>
              <w:numPr>
                <w:ilvl w:val="0"/>
                <w:numId w:val="47"/>
              </w:numPr>
              <w:spacing w:after="0" w:line="240" w:lineRule="auto"/>
              <w:rPr>
                <w:b/>
              </w:rPr>
            </w:pPr>
            <w:r>
              <w:t xml:space="preserve">Learners </w:t>
            </w:r>
            <w:commentRangeStart w:id="180"/>
            <w:r>
              <w:t xml:space="preserve">search </w:t>
            </w:r>
            <w:r w:rsidR="007B02CA">
              <w:t xml:space="preserve">and present </w:t>
            </w:r>
            <w:r>
              <w:t>the history</w:t>
            </w:r>
            <w:commentRangeEnd w:id="180"/>
            <w:r w:rsidR="002F0A14">
              <w:rPr>
                <w:rStyle w:val="CommentReference"/>
              </w:rPr>
              <w:commentReference w:id="180"/>
            </w:r>
            <w:r>
              <w:t xml:space="preserve"> </w:t>
            </w:r>
            <w:r w:rsidR="002F0A14" w:rsidRPr="002F0A14">
              <w:rPr>
                <w:strike/>
                <w:highlight w:val="yellow"/>
              </w:rPr>
              <w:t>for</w:t>
            </w:r>
            <w:r w:rsidR="002F0A14" w:rsidRPr="002F0A14">
              <w:rPr>
                <w:strike/>
              </w:rPr>
              <w:t xml:space="preserve"> </w:t>
            </w:r>
            <w:r w:rsidR="002F0A14" w:rsidRPr="002F0A14">
              <w:rPr>
                <w:color w:val="FF0000"/>
              </w:rPr>
              <w:t xml:space="preserve">of the </w:t>
            </w:r>
            <w:r>
              <w:t>development of technical and university education in Uganda and its role in addressing the country’s current socio-economic development.</w:t>
            </w:r>
            <w:r>
              <w:rPr>
                <w:rFonts w:ascii="SimSun" w:eastAsia="SimSun" w:hAnsi="SimSun" w:cs="SimSun"/>
                <w:sz w:val="24"/>
                <w:szCs w:val="24"/>
              </w:rPr>
              <w:t xml:space="preserve"> </w:t>
            </w:r>
          </w:p>
          <w:p w14:paraId="0B6C2AC1" w14:textId="77777777" w:rsidR="009F7EA6" w:rsidRDefault="00584C95" w:rsidP="00A3333E">
            <w:pPr>
              <w:numPr>
                <w:ilvl w:val="0"/>
                <w:numId w:val="47"/>
              </w:numPr>
              <w:spacing w:after="0" w:line="240" w:lineRule="auto"/>
              <w:rPr>
                <w:b/>
              </w:rPr>
            </w:pPr>
            <w:r>
              <w:t>Learners compare Uganda’s technical and university education systems with those of South Korea, focusing on lessons Uganda can learn from them.</w:t>
            </w:r>
          </w:p>
        </w:tc>
        <w:tc>
          <w:tcPr>
            <w:tcW w:w="3117" w:type="dxa"/>
          </w:tcPr>
          <w:p w14:paraId="4FB0DF7E" w14:textId="77777777" w:rsidR="007A6423" w:rsidRPr="007A6423" w:rsidRDefault="00584C95" w:rsidP="00A3333E">
            <w:pPr>
              <w:numPr>
                <w:ilvl w:val="0"/>
                <w:numId w:val="48"/>
              </w:numPr>
              <w:tabs>
                <w:tab w:val="clear" w:pos="425"/>
              </w:tabs>
              <w:spacing w:after="0" w:line="240" w:lineRule="auto"/>
              <w:rPr>
                <w:rFonts w:ascii="SimSun" w:eastAsia="SimSun" w:hAnsi="SimSun" w:cs="SimSun"/>
                <w:sz w:val="24"/>
                <w:szCs w:val="24"/>
              </w:rPr>
            </w:pPr>
            <w:r>
              <w:lastRenderedPageBreak/>
              <w:t>Observe learners during a discussion on the problems of colonial education and assess their ability to</w:t>
            </w:r>
            <w:r w:rsidR="007A6423">
              <w:t>;</w:t>
            </w:r>
            <w:r>
              <w:t xml:space="preserve"> </w:t>
            </w:r>
          </w:p>
          <w:p w14:paraId="4F7AB326" w14:textId="77777777" w:rsidR="009F7EA6" w:rsidRDefault="007A6423" w:rsidP="007A6423">
            <w:pPr>
              <w:tabs>
                <w:tab w:val="left" w:pos="425"/>
              </w:tabs>
              <w:spacing w:after="0" w:line="240" w:lineRule="auto"/>
              <w:ind w:left="425"/>
              <w:rPr>
                <w:rFonts w:ascii="SimSun" w:eastAsia="SimSun" w:hAnsi="SimSun" w:cs="SimSun"/>
                <w:sz w:val="24"/>
                <w:szCs w:val="24"/>
              </w:rPr>
            </w:pPr>
            <w:r>
              <w:t>-</w:t>
            </w:r>
            <w:commentRangeStart w:id="181"/>
            <w:r w:rsidR="00584C95">
              <w:t>work effectively in a diverse team.</w:t>
            </w:r>
            <w:r w:rsidR="00584C95">
              <w:rPr>
                <w:rFonts w:ascii="SimSun" w:eastAsia="SimSun" w:hAnsi="SimSun" w:cs="SimSun"/>
                <w:sz w:val="24"/>
                <w:szCs w:val="24"/>
              </w:rPr>
              <w:t xml:space="preserve"> </w:t>
            </w:r>
            <w:commentRangeEnd w:id="181"/>
            <w:r w:rsidR="002F0A14">
              <w:rPr>
                <w:rStyle w:val="CommentReference"/>
              </w:rPr>
              <w:commentReference w:id="181"/>
            </w:r>
          </w:p>
          <w:p w14:paraId="3137927F" w14:textId="77777777" w:rsidR="007A6423" w:rsidRDefault="007A6423" w:rsidP="007A6423">
            <w:pPr>
              <w:tabs>
                <w:tab w:val="left" w:pos="425"/>
              </w:tabs>
              <w:spacing w:after="0" w:line="240" w:lineRule="auto"/>
              <w:ind w:left="425"/>
              <w:rPr>
                <w:rFonts w:ascii="SimSun" w:eastAsia="SimSun" w:hAnsi="SimSun" w:cs="SimSun"/>
                <w:sz w:val="24"/>
                <w:szCs w:val="24"/>
              </w:rPr>
            </w:pPr>
            <w:r>
              <w:rPr>
                <w:rFonts w:ascii="SimSun" w:eastAsia="SimSun" w:hAnsi="SimSun" w:cs="SimSun"/>
                <w:sz w:val="24"/>
                <w:szCs w:val="24"/>
              </w:rPr>
              <w:t>-</w:t>
            </w:r>
            <w:r w:rsidRPr="000F3C51">
              <w:rPr>
                <w:rFonts w:ascii="Times New Roman" w:hAnsi="Times New Roman" w:cs="Times New Roman"/>
                <w:sz w:val="24"/>
                <w:szCs w:val="24"/>
              </w:rPr>
              <w:t xml:space="preserve"> Evaluate different solutions and apply the best option.</w:t>
            </w:r>
          </w:p>
          <w:p w14:paraId="3BFBD5DF" w14:textId="2B297153" w:rsidR="007A6423" w:rsidRPr="007A6423" w:rsidRDefault="00584C95" w:rsidP="00A3333E">
            <w:pPr>
              <w:numPr>
                <w:ilvl w:val="0"/>
                <w:numId w:val="48"/>
              </w:numPr>
              <w:tabs>
                <w:tab w:val="clear" w:pos="425"/>
              </w:tabs>
              <w:spacing w:after="0" w:line="240" w:lineRule="auto"/>
              <w:rPr>
                <w:rFonts w:ascii="SimSun" w:eastAsia="SimSun" w:hAnsi="SimSun" w:cs="SimSun"/>
                <w:sz w:val="24"/>
                <w:szCs w:val="24"/>
              </w:rPr>
            </w:pPr>
            <w:r>
              <w:t xml:space="preserve">Engage with learners to </w:t>
            </w:r>
            <w:r w:rsidR="00D0417F">
              <w:t>assess how</w:t>
            </w:r>
            <w:r>
              <w:t xml:space="preserve"> education has been used as a tool to modernize Uganda</w:t>
            </w:r>
            <w:r w:rsidR="007A6423">
              <w:t xml:space="preserve"> and find </w:t>
            </w:r>
            <w:commentRangeStart w:id="182"/>
            <w:r w:rsidR="007A6423">
              <w:t>out if;</w:t>
            </w:r>
          </w:p>
          <w:p w14:paraId="4748ADA5" w14:textId="77777777" w:rsidR="007A6423" w:rsidRDefault="007A6423" w:rsidP="007A6423">
            <w:pPr>
              <w:tabs>
                <w:tab w:val="left" w:pos="425"/>
              </w:tabs>
              <w:spacing w:after="0" w:line="240" w:lineRule="auto"/>
              <w:ind w:left="425"/>
            </w:pPr>
            <w:r>
              <w:t>-Their level of eloquence.</w:t>
            </w:r>
          </w:p>
          <w:p w14:paraId="4A3A606B" w14:textId="77777777" w:rsidR="007A6423" w:rsidRDefault="007A6423" w:rsidP="007A6423">
            <w:pPr>
              <w:tabs>
                <w:tab w:val="left" w:pos="425"/>
              </w:tabs>
              <w:spacing w:after="0" w:line="240" w:lineRule="auto"/>
              <w:ind w:left="425"/>
            </w:pPr>
            <w:r>
              <w:t xml:space="preserve">-they can write and present coherently </w:t>
            </w:r>
          </w:p>
          <w:p w14:paraId="3C91BBAB" w14:textId="77777777" w:rsidR="009F7EA6" w:rsidRDefault="007A6423" w:rsidP="007A6423">
            <w:pPr>
              <w:tabs>
                <w:tab w:val="left" w:pos="425"/>
              </w:tabs>
              <w:spacing w:after="0" w:line="240" w:lineRule="auto"/>
              <w:ind w:left="425"/>
              <w:rPr>
                <w:rFonts w:ascii="SimSun" w:eastAsia="SimSun" w:hAnsi="SimSun" w:cs="SimSun"/>
                <w:sz w:val="24"/>
                <w:szCs w:val="24"/>
              </w:rPr>
            </w:pPr>
            <w:r>
              <w:t>-</w:t>
            </w:r>
            <w:r w:rsidR="00584C95">
              <w:rPr>
                <w:rFonts w:ascii="SimSun" w:eastAsia="SimSun" w:hAnsi="SimSun" w:cs="SimSun"/>
                <w:sz w:val="24"/>
                <w:szCs w:val="24"/>
              </w:rPr>
              <w:t xml:space="preserve"> </w:t>
            </w:r>
            <w:r>
              <w:t>their ability to speak confidently</w:t>
            </w:r>
            <w:commentRangeEnd w:id="182"/>
            <w:r w:rsidR="002F0A14">
              <w:rPr>
                <w:rStyle w:val="CommentReference"/>
              </w:rPr>
              <w:commentReference w:id="182"/>
            </w:r>
          </w:p>
          <w:p w14:paraId="3DD95DF2" w14:textId="77777777" w:rsidR="009F7EA6" w:rsidRDefault="00584C95" w:rsidP="00A3333E">
            <w:pPr>
              <w:numPr>
                <w:ilvl w:val="0"/>
                <w:numId w:val="48"/>
              </w:numPr>
              <w:tabs>
                <w:tab w:val="clear" w:pos="425"/>
              </w:tabs>
              <w:spacing w:after="0" w:line="240" w:lineRule="auto"/>
              <w:rPr>
                <w:rFonts w:ascii="SimSun" w:eastAsia="SimSun" w:hAnsi="SimSun" w:cs="SimSun"/>
                <w:sz w:val="24"/>
                <w:szCs w:val="24"/>
              </w:rPr>
            </w:pPr>
            <w:r>
              <w:t xml:space="preserve">Assess the </w:t>
            </w:r>
            <w:proofErr w:type="gramStart"/>
            <w:r w:rsidR="007A6423">
              <w:t>relevance ,</w:t>
            </w:r>
            <w:r>
              <w:t>accuracy</w:t>
            </w:r>
            <w:proofErr w:type="gramEnd"/>
            <w:r>
              <w:t xml:space="preserve"> and coherence of the learners’ essay on the steps being taken to </w:t>
            </w:r>
            <w:proofErr w:type="spellStart"/>
            <w:r>
              <w:lastRenderedPageBreak/>
              <w:t>Africanise</w:t>
            </w:r>
            <w:proofErr w:type="spellEnd"/>
            <w:r>
              <w:t xml:space="preserve"> the Ugandan curriculum.</w:t>
            </w:r>
          </w:p>
          <w:p w14:paraId="56F5EA0D" w14:textId="77777777" w:rsidR="009F7EA6" w:rsidRDefault="009F7EA6">
            <w:pPr>
              <w:spacing w:after="0" w:line="240" w:lineRule="auto"/>
              <w:rPr>
                <w:rFonts w:ascii="SimSun" w:eastAsia="SimSun" w:hAnsi="SimSun" w:cs="SimSun"/>
                <w:sz w:val="24"/>
                <w:szCs w:val="24"/>
              </w:rPr>
            </w:pPr>
          </w:p>
        </w:tc>
      </w:tr>
    </w:tbl>
    <w:p w14:paraId="0B5C6A9A" w14:textId="77777777" w:rsidR="009F7EA6" w:rsidRDefault="009F7EA6">
      <w:pPr>
        <w:rPr>
          <w:b/>
        </w:rPr>
      </w:pPr>
    </w:p>
    <w:p w14:paraId="73724E4A" w14:textId="77777777" w:rsidR="009F7EA6" w:rsidRDefault="00584C95">
      <w:pPr>
        <w:rPr>
          <w:b/>
        </w:rPr>
      </w:pPr>
      <w:r>
        <w:rPr>
          <w:b/>
        </w:rPr>
        <w:t xml:space="preserve">TERM    3                                                                                                  </w:t>
      </w:r>
    </w:p>
    <w:p w14:paraId="03325D81" w14:textId="77777777" w:rsidR="009F7EA6" w:rsidRDefault="00584C95">
      <w:pPr>
        <w:rPr>
          <w:b/>
        </w:rPr>
      </w:pPr>
      <w:r>
        <w:rPr>
          <w:b/>
        </w:rPr>
        <w:lastRenderedPageBreak/>
        <w:t xml:space="preserve">CLASS: SENIOR    6                                                                                 PERIODS:        24                                                          </w:t>
      </w:r>
    </w:p>
    <w:p w14:paraId="3E39D1A4" w14:textId="1EEAEDE6" w:rsidR="009F7EA6" w:rsidRDefault="00584C95">
      <w:r>
        <w:rPr>
          <w:b/>
        </w:rPr>
        <w:t>TO</w:t>
      </w:r>
      <w:r>
        <w:rPr>
          <w:b/>
          <w:sz w:val="24"/>
          <w:szCs w:val="24"/>
        </w:rPr>
        <w:t>PIC   16:</w:t>
      </w:r>
      <w:r>
        <w:rPr>
          <w:rFonts w:ascii="Times New Roman" w:hAnsi="Times New Roman" w:cs="Times New Roman"/>
          <w:sz w:val="24"/>
          <w:szCs w:val="24"/>
        </w:rPr>
        <w:t xml:space="preserve"> </w:t>
      </w:r>
      <w:r>
        <w:t xml:space="preserve"> Current c</w:t>
      </w:r>
      <w:r>
        <w:rPr>
          <w:rFonts w:ascii="Times New Roman" w:hAnsi="Times New Roman" w:cs="Times New Roman"/>
          <w:bCs/>
          <w:sz w:val="24"/>
          <w:szCs w:val="24"/>
        </w:rPr>
        <w:t xml:space="preserve">hallenges affecting </w:t>
      </w:r>
      <w:r w:rsidRPr="000D0ACA">
        <w:rPr>
          <w:rFonts w:ascii="Times New Roman" w:hAnsi="Times New Roman" w:cs="Times New Roman"/>
          <w:bCs/>
          <w:strike/>
          <w:sz w:val="24"/>
          <w:szCs w:val="24"/>
          <w:highlight w:val="yellow"/>
        </w:rPr>
        <w:t>African</w:t>
      </w:r>
      <w:r>
        <w:rPr>
          <w:rFonts w:ascii="Times New Roman" w:hAnsi="Times New Roman" w:cs="Times New Roman"/>
          <w:bCs/>
          <w:sz w:val="24"/>
          <w:szCs w:val="24"/>
        </w:rPr>
        <w:t xml:space="preserve"> </w:t>
      </w:r>
      <w:r w:rsidR="000D0ACA">
        <w:rPr>
          <w:rFonts w:cstheme="minorHAnsi"/>
          <w:bCs/>
          <w:color w:val="FF0000"/>
          <w:sz w:val="24"/>
          <w:szCs w:val="24"/>
        </w:rPr>
        <w:t>Africa</w:t>
      </w:r>
      <w:r w:rsidR="000D0ACA" w:rsidRPr="00360D26">
        <w:rPr>
          <w:rFonts w:cstheme="minorHAnsi"/>
          <w:bCs/>
          <w:color w:val="FF0000"/>
          <w:sz w:val="24"/>
          <w:szCs w:val="24"/>
        </w:rPr>
        <w:t>’s</w:t>
      </w:r>
      <w:r w:rsidR="000D0ACA">
        <w:rPr>
          <w:rFonts w:ascii="Times New Roman" w:hAnsi="Times New Roman" w:cs="Times New Roman"/>
          <w:bCs/>
          <w:sz w:val="24"/>
          <w:szCs w:val="24"/>
        </w:rPr>
        <w:t xml:space="preserve"> </w:t>
      </w:r>
      <w:r>
        <w:rPr>
          <w:rFonts w:ascii="Times New Roman" w:hAnsi="Times New Roman" w:cs="Times New Roman"/>
          <w:bCs/>
          <w:sz w:val="24"/>
          <w:szCs w:val="24"/>
        </w:rPr>
        <w:t>growth and development.</w:t>
      </w:r>
      <w:r>
        <w:t xml:space="preserve"> </w:t>
      </w:r>
    </w:p>
    <w:p w14:paraId="4B2C47C3" w14:textId="77777777" w:rsidR="009F7EA6" w:rsidRDefault="00584C95">
      <w:pPr>
        <w:spacing w:line="240" w:lineRule="auto"/>
      </w:pPr>
      <w:r>
        <w:rPr>
          <w:b/>
        </w:rPr>
        <w:t xml:space="preserve">TOPIC COMPETENCY: </w:t>
      </w:r>
      <w:r>
        <w:t xml:space="preserve"> </w:t>
      </w:r>
      <w:commentRangeStart w:id="183"/>
      <w:r>
        <w:t xml:space="preserve">The learner analyses the impact of key challenges to understand and appreciate the ongoing changes and efforts of post-independence African governments. </w:t>
      </w:r>
      <w:commentRangeEnd w:id="183"/>
      <w:r w:rsidR="000D0ACA">
        <w:rPr>
          <w:rStyle w:val="CommentReference"/>
        </w:rPr>
        <w:commentReference w:id="183"/>
      </w:r>
    </w:p>
    <w:tbl>
      <w:tblPr>
        <w:tblStyle w:val="TableGrid"/>
        <w:tblW w:w="0" w:type="auto"/>
        <w:tblLook w:val="04A0" w:firstRow="1" w:lastRow="0" w:firstColumn="1" w:lastColumn="0" w:noHBand="0" w:noVBand="1"/>
      </w:tblPr>
      <w:tblGrid>
        <w:gridCol w:w="3116"/>
        <w:gridCol w:w="3117"/>
        <w:gridCol w:w="3117"/>
      </w:tblGrid>
      <w:tr w:rsidR="009F7EA6" w14:paraId="1D3DDA89" w14:textId="77777777" w:rsidTr="007C43B6">
        <w:tc>
          <w:tcPr>
            <w:tcW w:w="3116" w:type="dxa"/>
            <w:shd w:val="clear" w:color="auto" w:fill="A8D08D" w:themeFill="accent6" w:themeFillTint="99"/>
          </w:tcPr>
          <w:p w14:paraId="7CC9E3BF" w14:textId="77777777" w:rsidR="009F7EA6" w:rsidRDefault="00584C95">
            <w:pPr>
              <w:spacing w:after="0" w:line="360" w:lineRule="auto"/>
              <w:rPr>
                <w:b/>
                <w:sz w:val="24"/>
                <w:szCs w:val="24"/>
              </w:rPr>
            </w:pPr>
            <w:r>
              <w:rPr>
                <w:b/>
                <w:sz w:val="24"/>
                <w:szCs w:val="24"/>
              </w:rPr>
              <w:t>Learning Outcomes</w:t>
            </w:r>
          </w:p>
          <w:p w14:paraId="68330368" w14:textId="77777777" w:rsidR="009F7EA6" w:rsidRDefault="00584C95">
            <w:pPr>
              <w:spacing w:after="0" w:line="360" w:lineRule="auto"/>
            </w:pPr>
            <w:r>
              <w:t>The learner should be able to;</w:t>
            </w:r>
          </w:p>
        </w:tc>
        <w:tc>
          <w:tcPr>
            <w:tcW w:w="3117" w:type="dxa"/>
            <w:shd w:val="clear" w:color="auto" w:fill="A8D08D" w:themeFill="accent6" w:themeFillTint="99"/>
          </w:tcPr>
          <w:p w14:paraId="081691B7" w14:textId="77777777" w:rsidR="009F7EA6" w:rsidRDefault="00584C95">
            <w:pPr>
              <w:spacing w:after="0" w:line="360" w:lineRule="auto"/>
              <w:rPr>
                <w:b/>
              </w:rPr>
            </w:pPr>
            <w:r>
              <w:rPr>
                <w:b/>
              </w:rPr>
              <w:t>Suggested Learning Activities</w:t>
            </w:r>
          </w:p>
        </w:tc>
        <w:tc>
          <w:tcPr>
            <w:tcW w:w="3117" w:type="dxa"/>
            <w:shd w:val="clear" w:color="auto" w:fill="A8D08D" w:themeFill="accent6" w:themeFillTint="99"/>
          </w:tcPr>
          <w:p w14:paraId="64E0C04B" w14:textId="77777777" w:rsidR="009F7EA6" w:rsidRDefault="00584C95">
            <w:pPr>
              <w:spacing w:after="0" w:line="360" w:lineRule="auto"/>
              <w:rPr>
                <w:b/>
              </w:rPr>
            </w:pPr>
            <w:r>
              <w:rPr>
                <w:b/>
              </w:rPr>
              <w:t xml:space="preserve">Sample Assessment Strategy </w:t>
            </w:r>
          </w:p>
        </w:tc>
      </w:tr>
      <w:tr w:rsidR="009F7EA6" w14:paraId="3F9B478F" w14:textId="77777777">
        <w:tc>
          <w:tcPr>
            <w:tcW w:w="3116" w:type="dxa"/>
          </w:tcPr>
          <w:p w14:paraId="68F572B6" w14:textId="77777777" w:rsidR="009F7EA6" w:rsidRDefault="00584C95" w:rsidP="00A3333E">
            <w:pPr>
              <w:numPr>
                <w:ilvl w:val="0"/>
                <w:numId w:val="49"/>
              </w:numPr>
            </w:pPr>
            <w:r>
              <w:t>Analyse the causes and consequences of the debt burden in developing countries, focusing on its impact on socio-economic development, and propose strategies for sustainable debt management. (</w:t>
            </w:r>
            <w:proofErr w:type="spellStart"/>
            <w:proofErr w:type="gramStart"/>
            <w:r>
              <w:t>gs,v</w:t>
            </w:r>
            <w:proofErr w:type="gramEnd"/>
            <w:r>
              <w:t>,a</w:t>
            </w:r>
            <w:proofErr w:type="spellEnd"/>
            <w:r>
              <w:t>)</w:t>
            </w:r>
            <w:r>
              <w:rPr>
                <w:rFonts w:ascii="SimSun" w:eastAsia="SimSun" w:hAnsi="SimSun" w:cs="SimSun"/>
                <w:sz w:val="24"/>
                <w:szCs w:val="24"/>
              </w:rPr>
              <w:t xml:space="preserve"> </w:t>
            </w:r>
            <w:r>
              <w:t xml:space="preserve"> </w:t>
            </w:r>
          </w:p>
          <w:p w14:paraId="2B3EB21F" w14:textId="77777777" w:rsidR="009F7EA6" w:rsidRDefault="00584C95" w:rsidP="00A3333E">
            <w:pPr>
              <w:numPr>
                <w:ilvl w:val="0"/>
                <w:numId w:val="49"/>
              </w:numPr>
            </w:pPr>
            <w:r>
              <w:t xml:space="preserve">Analyse the causes, forms and consequences of corruption to appreciate the importance of commitment to transparency, </w:t>
            </w:r>
            <w:proofErr w:type="spellStart"/>
            <w:proofErr w:type="gramStart"/>
            <w:r>
              <w:t>accountability,and</w:t>
            </w:r>
            <w:proofErr w:type="spellEnd"/>
            <w:proofErr w:type="gramEnd"/>
            <w:r>
              <w:t xml:space="preserve"> ethical </w:t>
            </w:r>
            <w:proofErr w:type="spellStart"/>
            <w:r>
              <w:t>behaviour</w:t>
            </w:r>
            <w:proofErr w:type="spellEnd"/>
            <w:r>
              <w:t xml:space="preserve"> in society. (</w:t>
            </w:r>
            <w:proofErr w:type="spellStart"/>
            <w:proofErr w:type="gramStart"/>
            <w:r>
              <w:t>gs,v</w:t>
            </w:r>
            <w:proofErr w:type="gramEnd"/>
            <w:r>
              <w:t>,a</w:t>
            </w:r>
            <w:proofErr w:type="spellEnd"/>
            <w:r>
              <w:t>)</w:t>
            </w:r>
          </w:p>
          <w:p w14:paraId="1F44085C" w14:textId="77777777" w:rsidR="009F7EA6" w:rsidRDefault="00584C95" w:rsidP="00A3333E">
            <w:pPr>
              <w:numPr>
                <w:ilvl w:val="0"/>
                <w:numId w:val="49"/>
              </w:numPr>
              <w:spacing w:after="0" w:line="240" w:lineRule="auto"/>
            </w:pPr>
            <w:r>
              <w:t>Analyse the concept of globalization and its impact on culture, economy and technology, while exploring strategies to address its challenges and opportunities. (</w:t>
            </w:r>
            <w:proofErr w:type="spellStart"/>
            <w:proofErr w:type="gramStart"/>
            <w:r>
              <w:t>gs,v</w:t>
            </w:r>
            <w:proofErr w:type="gramEnd"/>
            <w:r>
              <w:t>,a</w:t>
            </w:r>
            <w:proofErr w:type="spellEnd"/>
            <w:r>
              <w:t>)</w:t>
            </w:r>
          </w:p>
          <w:p w14:paraId="100174A3" w14:textId="77777777" w:rsidR="009F7EA6" w:rsidRDefault="009F7EA6">
            <w:pPr>
              <w:spacing w:after="0" w:line="240" w:lineRule="auto"/>
            </w:pPr>
          </w:p>
          <w:p w14:paraId="22E44212" w14:textId="77777777" w:rsidR="009F7EA6" w:rsidRDefault="00584C95" w:rsidP="00A3333E">
            <w:pPr>
              <w:numPr>
                <w:ilvl w:val="0"/>
                <w:numId w:val="49"/>
              </w:numPr>
              <w:spacing w:after="0" w:line="240" w:lineRule="auto"/>
              <w:rPr>
                <w:rFonts w:ascii="SimSun" w:eastAsia="SimSun" w:hAnsi="SimSun" w:cs="SimSun"/>
                <w:sz w:val="24"/>
                <w:szCs w:val="24"/>
              </w:rPr>
            </w:pPr>
            <w:commentRangeStart w:id="184"/>
            <w:commentRangeStart w:id="185"/>
            <w:r>
              <w:t>Analyse the causes and effects of unemployment to evaluate its impact on individuals, society and economic development and propose practical solutions. (</w:t>
            </w:r>
            <w:proofErr w:type="spellStart"/>
            <w:r>
              <w:t>gs,v,a</w:t>
            </w:r>
            <w:proofErr w:type="spellEnd"/>
            <w:r>
              <w:t>)</w:t>
            </w:r>
            <w:commentRangeEnd w:id="184"/>
            <w:r w:rsidR="00675309">
              <w:rPr>
                <w:rStyle w:val="CommentReference"/>
              </w:rPr>
              <w:commentReference w:id="184"/>
            </w:r>
            <w:commentRangeEnd w:id="185"/>
            <w:r w:rsidR="00F62671">
              <w:rPr>
                <w:rStyle w:val="CommentReference"/>
              </w:rPr>
              <w:commentReference w:id="185"/>
            </w:r>
          </w:p>
          <w:p w14:paraId="29C77080" w14:textId="77777777" w:rsidR="009F7EA6" w:rsidRDefault="009F7EA6">
            <w:pPr>
              <w:spacing w:after="0" w:line="240" w:lineRule="auto"/>
            </w:pPr>
          </w:p>
          <w:p w14:paraId="6333AEAC" w14:textId="77777777" w:rsidR="009F7EA6" w:rsidRDefault="00584C95" w:rsidP="00A3333E">
            <w:pPr>
              <w:numPr>
                <w:ilvl w:val="0"/>
                <w:numId w:val="49"/>
              </w:numPr>
              <w:spacing w:after="0" w:line="240" w:lineRule="auto"/>
              <w:rPr>
                <w:b/>
              </w:rPr>
            </w:pPr>
            <w:r>
              <w:t xml:space="preserve">Analyse the concept of neocolonialism, explore its impact on African countries </w:t>
            </w:r>
            <w:r>
              <w:lastRenderedPageBreak/>
              <w:t>and assess their strategies to resist and overcome its influence on socio-economic and political development in Africa.</w:t>
            </w:r>
            <w:r>
              <w:rPr>
                <w:rFonts w:ascii="SimSun" w:eastAsia="SimSun" w:hAnsi="SimSun" w:cs="SimSun"/>
                <w:sz w:val="24"/>
                <w:szCs w:val="24"/>
              </w:rPr>
              <w:t xml:space="preserve"> </w:t>
            </w:r>
            <w:r>
              <w:t>(</w:t>
            </w:r>
            <w:proofErr w:type="spellStart"/>
            <w:proofErr w:type="gramStart"/>
            <w:r>
              <w:t>gs,v</w:t>
            </w:r>
            <w:proofErr w:type="gramEnd"/>
            <w:r>
              <w:t>,a</w:t>
            </w:r>
            <w:proofErr w:type="spellEnd"/>
            <w:r>
              <w:t>)</w:t>
            </w:r>
          </w:p>
          <w:p w14:paraId="50C0E3F6" w14:textId="77777777" w:rsidR="009F7EA6" w:rsidRDefault="009F7EA6">
            <w:pPr>
              <w:spacing w:after="0" w:line="360" w:lineRule="auto"/>
              <w:rPr>
                <w:b/>
              </w:rPr>
            </w:pPr>
          </w:p>
          <w:p w14:paraId="12F6284A" w14:textId="77777777" w:rsidR="009F7EA6" w:rsidRDefault="009F7EA6">
            <w:pPr>
              <w:spacing w:after="0" w:line="360" w:lineRule="auto"/>
              <w:rPr>
                <w:b/>
              </w:rPr>
            </w:pPr>
          </w:p>
          <w:p w14:paraId="08746325" w14:textId="77777777" w:rsidR="009F7EA6" w:rsidRDefault="009F7EA6">
            <w:pPr>
              <w:spacing w:after="0" w:line="360" w:lineRule="auto"/>
              <w:rPr>
                <w:b/>
              </w:rPr>
            </w:pPr>
          </w:p>
          <w:p w14:paraId="740C481F" w14:textId="77777777" w:rsidR="009F7EA6" w:rsidRDefault="009F7EA6">
            <w:pPr>
              <w:spacing w:after="0" w:line="360" w:lineRule="auto"/>
              <w:rPr>
                <w:b/>
              </w:rPr>
            </w:pPr>
          </w:p>
        </w:tc>
        <w:tc>
          <w:tcPr>
            <w:tcW w:w="3117" w:type="dxa"/>
          </w:tcPr>
          <w:p w14:paraId="5BD2B045" w14:textId="77777777" w:rsidR="000D0ACA" w:rsidRPr="000D0ACA" w:rsidRDefault="000D0ACA" w:rsidP="000D0ACA">
            <w:pPr>
              <w:tabs>
                <w:tab w:val="left" w:pos="420"/>
              </w:tabs>
              <w:spacing w:after="0" w:line="240" w:lineRule="auto"/>
              <w:rPr>
                <w:bCs/>
              </w:rPr>
            </w:pPr>
            <w:commentRangeStart w:id="186"/>
            <w:commentRangeEnd w:id="186"/>
            <w:r>
              <w:rPr>
                <w:rStyle w:val="CommentReference"/>
              </w:rPr>
              <w:lastRenderedPageBreak/>
              <w:commentReference w:id="186"/>
            </w:r>
          </w:p>
          <w:p w14:paraId="1637CA9F" w14:textId="4FCF3936" w:rsidR="009F7EA6" w:rsidRDefault="00584C95" w:rsidP="00A3333E">
            <w:pPr>
              <w:numPr>
                <w:ilvl w:val="0"/>
                <w:numId w:val="50"/>
              </w:numPr>
              <w:spacing w:after="0" w:line="240" w:lineRule="auto"/>
              <w:rPr>
                <w:bCs/>
              </w:rPr>
            </w:pPr>
            <w:commentRangeStart w:id="187"/>
            <w:r>
              <w:t xml:space="preserve">Learners analyse </w:t>
            </w:r>
            <w:r w:rsidR="007B02CA">
              <w:t xml:space="preserve">and present </w:t>
            </w:r>
            <w:r>
              <w:t xml:space="preserve">real data on debt </w:t>
            </w:r>
            <w:commentRangeEnd w:id="187"/>
            <w:r w:rsidR="000D0ACA">
              <w:rPr>
                <w:rStyle w:val="CommentReference"/>
              </w:rPr>
              <w:commentReference w:id="187"/>
            </w:r>
            <w:r>
              <w:t>across different countries and discuss its impact on social services.</w:t>
            </w:r>
            <w:r>
              <w:rPr>
                <w:rFonts w:ascii="SimSun" w:eastAsia="SimSun" w:hAnsi="SimSun" w:cs="SimSun"/>
                <w:sz w:val="24"/>
                <w:szCs w:val="24"/>
              </w:rPr>
              <w:t xml:space="preserve"> </w:t>
            </w:r>
          </w:p>
          <w:p w14:paraId="7564E4E4" w14:textId="77777777" w:rsidR="009F7EA6" w:rsidRDefault="00584C95" w:rsidP="00A3333E">
            <w:pPr>
              <w:numPr>
                <w:ilvl w:val="0"/>
                <w:numId w:val="50"/>
              </w:numPr>
              <w:spacing w:after="0" w:line="240" w:lineRule="auto"/>
              <w:rPr>
                <w:bCs/>
              </w:rPr>
            </w:pPr>
            <w:r>
              <w:t>In a think-pair-share session, learners brainstorm on the reasons behind increasing Uganda's debt burden.</w:t>
            </w:r>
            <w:r>
              <w:rPr>
                <w:rFonts w:ascii="SimSun" w:eastAsia="SimSun" w:hAnsi="SimSun" w:cs="SimSun"/>
                <w:sz w:val="24"/>
                <w:szCs w:val="24"/>
              </w:rPr>
              <w:t xml:space="preserve"> </w:t>
            </w:r>
          </w:p>
          <w:p w14:paraId="3AADE255" w14:textId="7548CF4E" w:rsidR="009F7EA6" w:rsidRDefault="00584C95" w:rsidP="00A3333E">
            <w:pPr>
              <w:numPr>
                <w:ilvl w:val="0"/>
                <w:numId w:val="50"/>
              </w:numPr>
              <w:spacing w:after="0" w:line="240" w:lineRule="auto"/>
            </w:pPr>
            <w:r>
              <w:t xml:space="preserve">In groups, learners discuss </w:t>
            </w:r>
            <w:r w:rsidRPr="006E5A61">
              <w:rPr>
                <w:highlight w:val="yellow"/>
              </w:rPr>
              <w:t>potential</w:t>
            </w:r>
            <w:r w:rsidR="006E5A61" w:rsidRPr="002D2A07">
              <w:rPr>
                <w:color w:val="FF0000"/>
              </w:rPr>
              <w:t xml:space="preserve"> possible</w:t>
            </w:r>
            <w:r>
              <w:t xml:space="preserve"> solution</w:t>
            </w:r>
            <w:r w:rsidR="006E5A61">
              <w:t>s to the challenges of Uganda's</w:t>
            </w:r>
            <w:r w:rsidR="006E5A61" w:rsidRPr="002D2A07">
              <w:rPr>
                <w:color w:val="FF0000"/>
              </w:rPr>
              <w:t xml:space="preserve"> </w:t>
            </w:r>
            <w:r>
              <w:t>debt burden.</w:t>
            </w:r>
            <w:r>
              <w:rPr>
                <w:rFonts w:ascii="SimSun" w:eastAsia="SimSun" w:hAnsi="SimSun" w:cs="SimSun"/>
                <w:sz w:val="24"/>
                <w:szCs w:val="24"/>
              </w:rPr>
              <w:t xml:space="preserve"> </w:t>
            </w:r>
          </w:p>
          <w:p w14:paraId="3BD0B91C" w14:textId="62C55882" w:rsidR="009F7EA6" w:rsidRDefault="00584C95" w:rsidP="00A3333E">
            <w:pPr>
              <w:numPr>
                <w:ilvl w:val="0"/>
                <w:numId w:val="50"/>
              </w:numPr>
              <w:spacing w:after="0" w:line="240" w:lineRule="auto"/>
            </w:pPr>
            <w:r>
              <w:t xml:space="preserve">Learners search </w:t>
            </w:r>
            <w:r w:rsidR="007B02CA">
              <w:t xml:space="preserve">and present </w:t>
            </w:r>
            <w:r>
              <w:t xml:space="preserve">the different forms, causes and impacts of corruption in </w:t>
            </w:r>
            <w:r w:rsidR="006E5A61">
              <w:t>Uganda.</w:t>
            </w:r>
          </w:p>
          <w:p w14:paraId="515A4608" w14:textId="77777777" w:rsidR="009F7EA6" w:rsidRPr="0012302C" w:rsidRDefault="00BC5C7C" w:rsidP="00A3333E">
            <w:pPr>
              <w:numPr>
                <w:ilvl w:val="0"/>
                <w:numId w:val="50"/>
              </w:numPr>
              <w:spacing w:after="0" w:line="240" w:lineRule="auto"/>
              <w:rPr>
                <w:bCs/>
                <w:i/>
              </w:rPr>
            </w:pPr>
            <w:commentRangeStart w:id="188"/>
            <w:r>
              <w:t xml:space="preserve">Learners develop a journal </w:t>
            </w:r>
            <w:r w:rsidR="00055E38">
              <w:t>pin it in class with designs about</w:t>
            </w:r>
            <w:r>
              <w:t xml:space="preserve">  </w:t>
            </w:r>
            <w:r w:rsidR="00584C95">
              <w:t xml:space="preserve">corruption </w:t>
            </w:r>
            <w:r w:rsidR="00055E38">
              <w:t xml:space="preserve">and how it can be </w:t>
            </w:r>
            <w:r>
              <w:t xml:space="preserve">can be reduced </w:t>
            </w:r>
            <w:r w:rsidR="00584C95">
              <w:t>in Uganda</w:t>
            </w:r>
            <w:r w:rsidR="00584C95" w:rsidRPr="0012302C">
              <w:rPr>
                <w:i/>
              </w:rPr>
              <w:t>.</w:t>
            </w:r>
            <w:commentRangeEnd w:id="188"/>
            <w:r w:rsidR="0012302C">
              <w:rPr>
                <w:rStyle w:val="CommentReference"/>
              </w:rPr>
              <w:commentReference w:id="188"/>
            </w:r>
            <w:r w:rsidR="00584C95" w:rsidRPr="0012302C">
              <w:rPr>
                <w:rFonts w:ascii="SimSun" w:eastAsia="SimSun" w:hAnsi="SimSun" w:cs="SimSun"/>
                <w:i/>
                <w:sz w:val="24"/>
                <w:szCs w:val="24"/>
              </w:rPr>
              <w:t xml:space="preserve"> </w:t>
            </w:r>
          </w:p>
          <w:p w14:paraId="0F3D791A" w14:textId="77777777" w:rsidR="009F7EA6" w:rsidRDefault="00584C95" w:rsidP="00A3333E">
            <w:pPr>
              <w:numPr>
                <w:ilvl w:val="0"/>
                <w:numId w:val="50"/>
              </w:numPr>
              <w:spacing w:after="0" w:line="240" w:lineRule="auto"/>
              <w:rPr>
                <w:bCs/>
              </w:rPr>
            </w:pPr>
            <w:r w:rsidRPr="0012302C">
              <w:rPr>
                <w:i/>
              </w:rPr>
              <w:t>Learners write an essay explaining why transparency, accountability</w:t>
            </w:r>
            <w:r>
              <w:t xml:space="preserve"> and ethical </w:t>
            </w:r>
            <w:r w:rsidR="00951043">
              <w:t>behavior</w:t>
            </w:r>
            <w:r>
              <w:t xml:space="preserve"> are crucial in preventing corruption in Uganda.</w:t>
            </w:r>
            <w:r>
              <w:rPr>
                <w:rFonts w:ascii="SimSun" w:eastAsia="SimSun" w:hAnsi="SimSun" w:cs="SimSun"/>
                <w:sz w:val="24"/>
                <w:szCs w:val="24"/>
              </w:rPr>
              <w:t xml:space="preserve"> </w:t>
            </w:r>
          </w:p>
          <w:p w14:paraId="445B85E7" w14:textId="77777777" w:rsidR="009F7EA6" w:rsidRDefault="00584C95" w:rsidP="00A3333E">
            <w:pPr>
              <w:numPr>
                <w:ilvl w:val="0"/>
                <w:numId w:val="50"/>
              </w:numPr>
              <w:spacing w:after="0" w:line="240" w:lineRule="auto"/>
              <w:rPr>
                <w:bCs/>
              </w:rPr>
            </w:pPr>
            <w:r>
              <w:t xml:space="preserve">Learners </w:t>
            </w:r>
            <w:r w:rsidR="00951043">
              <w:t>develop a documentary explaining</w:t>
            </w:r>
            <w:r>
              <w:t xml:space="preserve"> how new technologies have transformed economies and cultures in Uganda.</w:t>
            </w:r>
            <w:r>
              <w:rPr>
                <w:rFonts w:ascii="SimSun" w:eastAsia="SimSun" w:hAnsi="SimSun" w:cs="SimSun"/>
                <w:sz w:val="24"/>
                <w:szCs w:val="24"/>
              </w:rPr>
              <w:t xml:space="preserve"> </w:t>
            </w:r>
          </w:p>
          <w:p w14:paraId="062CD63F" w14:textId="77777777" w:rsidR="009F7EA6" w:rsidRDefault="00584C95" w:rsidP="00A3333E">
            <w:pPr>
              <w:numPr>
                <w:ilvl w:val="0"/>
                <w:numId w:val="50"/>
              </w:numPr>
              <w:spacing w:after="0" w:line="240" w:lineRule="auto"/>
              <w:rPr>
                <w:bCs/>
              </w:rPr>
            </w:pPr>
            <w:r>
              <w:lastRenderedPageBreak/>
              <w:t>Learners participate in a debate on whether globalization has more positive or negative effects on Uganda’s culture, economy and technology.</w:t>
            </w:r>
            <w:r>
              <w:rPr>
                <w:rFonts w:ascii="SimSun" w:eastAsia="SimSun" w:hAnsi="SimSun" w:cs="SimSun"/>
                <w:sz w:val="24"/>
                <w:szCs w:val="24"/>
              </w:rPr>
              <w:t xml:space="preserve"> </w:t>
            </w:r>
          </w:p>
          <w:p w14:paraId="0123F4E0" w14:textId="77777777" w:rsidR="009F7EA6" w:rsidRDefault="00584C95" w:rsidP="00A3333E">
            <w:pPr>
              <w:numPr>
                <w:ilvl w:val="0"/>
                <w:numId w:val="50"/>
              </w:numPr>
              <w:spacing w:after="0" w:line="240" w:lineRule="auto"/>
              <w:rPr>
                <w:bCs/>
              </w:rPr>
            </w:pPr>
            <w:commentRangeStart w:id="189"/>
            <w:r>
              <w:t xml:space="preserve">Learners search </w:t>
            </w:r>
            <w:r w:rsidR="00055E38">
              <w:t xml:space="preserve">and present </w:t>
            </w:r>
            <w:r>
              <w:t xml:space="preserve">strategies used by different African countries to address the challenges of globalization and present their findings to the class.  </w:t>
            </w:r>
          </w:p>
          <w:p w14:paraId="5B75DB83" w14:textId="77777777" w:rsidR="009F7EA6" w:rsidRDefault="00584C95" w:rsidP="00A3333E">
            <w:pPr>
              <w:numPr>
                <w:ilvl w:val="0"/>
                <w:numId w:val="50"/>
              </w:numPr>
              <w:spacing w:after="0" w:line="240" w:lineRule="auto"/>
              <w:rPr>
                <w:bCs/>
              </w:rPr>
            </w:pPr>
            <w:r>
              <w:t xml:space="preserve">Learners search </w:t>
            </w:r>
            <w:r w:rsidR="00055E38">
              <w:t xml:space="preserve">and present </w:t>
            </w:r>
            <w:r>
              <w:t>case studies of regions in Uganda with high unemployment rates and explain their socio-economic and individual impacts.</w:t>
            </w:r>
            <w:r>
              <w:rPr>
                <w:rFonts w:ascii="SimSun" w:eastAsia="SimSun" w:hAnsi="SimSun" w:cs="SimSun"/>
                <w:sz w:val="24"/>
                <w:szCs w:val="24"/>
              </w:rPr>
              <w:t xml:space="preserve"> </w:t>
            </w:r>
            <w:commentRangeEnd w:id="189"/>
            <w:r w:rsidR="006E5A61">
              <w:rPr>
                <w:rStyle w:val="CommentReference"/>
              </w:rPr>
              <w:commentReference w:id="189"/>
            </w:r>
          </w:p>
          <w:p w14:paraId="53731BE3" w14:textId="77777777" w:rsidR="009F7EA6" w:rsidRDefault="00584C95" w:rsidP="00A3333E">
            <w:pPr>
              <w:numPr>
                <w:ilvl w:val="0"/>
                <w:numId w:val="50"/>
              </w:numPr>
              <w:spacing w:after="0" w:line="240" w:lineRule="auto"/>
              <w:rPr>
                <w:bCs/>
              </w:rPr>
            </w:pPr>
            <w:r>
              <w:t>Learners evaluate various government programs in Uganda aimed at</w:t>
            </w:r>
            <w:r w:rsidR="00951043">
              <w:t xml:space="preserve"> reducing unemployment and make a report. </w:t>
            </w:r>
          </w:p>
          <w:p w14:paraId="0201BCF8" w14:textId="77777777" w:rsidR="009F7EA6" w:rsidRDefault="00584C95" w:rsidP="00A3333E">
            <w:pPr>
              <w:numPr>
                <w:ilvl w:val="0"/>
                <w:numId w:val="50"/>
              </w:numPr>
              <w:spacing w:after="0" w:line="240" w:lineRule="auto"/>
              <w:rPr>
                <w:bCs/>
              </w:rPr>
            </w:pPr>
            <w:commentRangeStart w:id="190"/>
            <w:r>
              <w:t xml:space="preserve">Learners </w:t>
            </w:r>
            <w:r w:rsidR="007C43B6">
              <w:t>use</w:t>
            </w:r>
            <w:r w:rsidR="00951043">
              <w:t xml:space="preserve"> a think-pair and share session to discuss the</w:t>
            </w:r>
            <w:r>
              <w:t xml:space="preserve"> link between gl</w:t>
            </w:r>
            <w:r w:rsidR="00951043">
              <w:t>obalization and Neo-colonialism.</w:t>
            </w:r>
          </w:p>
          <w:p w14:paraId="17BB1FFB" w14:textId="77777777" w:rsidR="009F7EA6" w:rsidRDefault="00584C95" w:rsidP="00A3333E">
            <w:pPr>
              <w:numPr>
                <w:ilvl w:val="0"/>
                <w:numId w:val="50"/>
              </w:numPr>
              <w:spacing w:after="0" w:line="240" w:lineRule="auto"/>
              <w:rPr>
                <w:bCs/>
              </w:rPr>
            </w:pPr>
            <w:r>
              <w:t>Learners assess the role of international organizations like the IMF and World Bank in perpetuating Neo-colonialism in Africa.</w:t>
            </w:r>
            <w:r>
              <w:rPr>
                <w:rFonts w:ascii="SimSun" w:eastAsia="SimSun" w:hAnsi="SimSun" w:cs="SimSun"/>
                <w:sz w:val="24"/>
                <w:szCs w:val="24"/>
              </w:rPr>
              <w:t xml:space="preserve"> </w:t>
            </w:r>
          </w:p>
          <w:p w14:paraId="00C6A845" w14:textId="77777777" w:rsidR="009F7EA6" w:rsidRDefault="00584C95" w:rsidP="00A3333E">
            <w:pPr>
              <w:numPr>
                <w:ilvl w:val="0"/>
                <w:numId w:val="50"/>
              </w:numPr>
              <w:spacing w:after="0" w:line="240" w:lineRule="auto"/>
            </w:pPr>
            <w:r>
              <w:t>Learners review initiatives in Africa aime</w:t>
            </w:r>
            <w:r w:rsidR="00055E38">
              <w:t xml:space="preserve">d at overcoming Neo-colonialism and make a report. </w:t>
            </w:r>
            <w:r>
              <w:rPr>
                <w:rFonts w:ascii="SimSun" w:eastAsia="SimSun" w:hAnsi="SimSun" w:cs="SimSun"/>
                <w:sz w:val="24"/>
                <w:szCs w:val="24"/>
              </w:rPr>
              <w:t xml:space="preserve"> </w:t>
            </w:r>
          </w:p>
          <w:p w14:paraId="60321F81" w14:textId="77777777" w:rsidR="009F7EA6" w:rsidRDefault="00584C95" w:rsidP="00A3333E">
            <w:pPr>
              <w:numPr>
                <w:ilvl w:val="0"/>
                <w:numId w:val="50"/>
              </w:numPr>
              <w:spacing w:after="0" w:line="240" w:lineRule="auto"/>
              <w:rPr>
                <w:bCs/>
              </w:rPr>
            </w:pPr>
            <w:r>
              <w:t>Learners engage in a debate, arguing whether Neo-colonialism is still relevant in African countries today</w:t>
            </w:r>
            <w:commentRangeEnd w:id="190"/>
            <w:r w:rsidR="0020485D">
              <w:rPr>
                <w:rStyle w:val="CommentReference"/>
              </w:rPr>
              <w:commentReference w:id="190"/>
            </w:r>
            <w:r>
              <w:t>.</w:t>
            </w:r>
            <w:r>
              <w:rPr>
                <w:rFonts w:ascii="SimSun" w:eastAsia="SimSun" w:hAnsi="SimSun" w:cs="SimSun"/>
                <w:sz w:val="24"/>
                <w:szCs w:val="24"/>
              </w:rPr>
              <w:t xml:space="preserve"> </w:t>
            </w:r>
          </w:p>
        </w:tc>
        <w:tc>
          <w:tcPr>
            <w:tcW w:w="3117" w:type="dxa"/>
          </w:tcPr>
          <w:p w14:paraId="7DEF79CB" w14:textId="77777777" w:rsidR="009F7EA6" w:rsidRPr="002E2CED" w:rsidRDefault="00584C95" w:rsidP="00A3333E">
            <w:pPr>
              <w:numPr>
                <w:ilvl w:val="0"/>
                <w:numId w:val="51"/>
              </w:numPr>
              <w:spacing w:after="0" w:line="240" w:lineRule="auto"/>
              <w:rPr>
                <w:bCs/>
              </w:rPr>
            </w:pPr>
            <w:r>
              <w:lastRenderedPageBreak/>
              <w:t>Observe learners' ability to identify patterns and reflect on the factors that have contributed to Uganda's growing debt</w:t>
            </w:r>
            <w:r w:rsidR="002E2CED">
              <w:t xml:space="preserve"> and take note </w:t>
            </w:r>
            <w:proofErr w:type="gramStart"/>
            <w:r w:rsidR="002E2CED">
              <w:t>of ;</w:t>
            </w:r>
            <w:proofErr w:type="gramEnd"/>
          </w:p>
          <w:p w14:paraId="6720558F" w14:textId="77777777" w:rsidR="002E2CED" w:rsidRDefault="002E2CED" w:rsidP="002E2CED">
            <w:pPr>
              <w:tabs>
                <w:tab w:val="left" w:pos="425"/>
              </w:tabs>
              <w:spacing w:after="0" w:line="240" w:lineRule="auto"/>
              <w:ind w:left="425"/>
            </w:pPr>
            <w:r>
              <w:t>-accuracy of data and statistics used.</w:t>
            </w:r>
          </w:p>
          <w:p w14:paraId="5E7F2FAE" w14:textId="77777777" w:rsidR="002E2CED" w:rsidRDefault="002E2CED" w:rsidP="002E2CED">
            <w:pPr>
              <w:tabs>
                <w:tab w:val="left" w:pos="425"/>
              </w:tabs>
              <w:spacing w:after="0" w:line="240" w:lineRule="auto"/>
              <w:ind w:left="425"/>
              <w:rPr>
                <w:bCs/>
              </w:rPr>
            </w:pPr>
            <w:r>
              <w:t>-</w:t>
            </w:r>
            <w:r w:rsidRPr="000F3C51">
              <w:rPr>
                <w:rFonts w:ascii="Times New Roman" w:hAnsi="Times New Roman" w:cs="Times New Roman"/>
                <w:sz w:val="24"/>
                <w:szCs w:val="24"/>
              </w:rPr>
              <w:t xml:space="preserve"> </w:t>
            </w:r>
            <w:r>
              <w:rPr>
                <w:rFonts w:ascii="Times New Roman" w:hAnsi="Times New Roman" w:cs="Times New Roman"/>
                <w:sz w:val="24"/>
                <w:szCs w:val="24"/>
              </w:rPr>
              <w:t>if they can w</w:t>
            </w:r>
            <w:r w:rsidRPr="000F3C51">
              <w:rPr>
                <w:rFonts w:ascii="Times New Roman" w:hAnsi="Times New Roman" w:cs="Times New Roman"/>
                <w:sz w:val="24"/>
                <w:szCs w:val="24"/>
              </w:rPr>
              <w:t>ork effectively in diverse teams</w:t>
            </w:r>
          </w:p>
          <w:p w14:paraId="50551328" w14:textId="324B3A93" w:rsidR="009F7EA6" w:rsidRDefault="00584C95" w:rsidP="00A3333E">
            <w:pPr>
              <w:numPr>
                <w:ilvl w:val="0"/>
                <w:numId w:val="51"/>
              </w:numPr>
              <w:spacing w:after="0" w:line="240" w:lineRule="auto"/>
              <w:rPr>
                <w:bCs/>
              </w:rPr>
            </w:pPr>
            <w:r>
              <w:t xml:space="preserve">Engage with learners to assess their ability to speak </w:t>
            </w:r>
            <w:r w:rsidR="006E5A61">
              <w:t>confidently, work</w:t>
            </w:r>
            <w:r w:rsidR="002E2CED">
              <w:t xml:space="preserve"> in teams </w:t>
            </w:r>
            <w:r>
              <w:t>while explaining the causes and consequences of the corruption scourge in Uganda.</w:t>
            </w:r>
            <w:r>
              <w:rPr>
                <w:rFonts w:ascii="SimSun" w:eastAsia="SimSun" w:hAnsi="SimSun" w:cs="SimSun"/>
                <w:sz w:val="24"/>
                <w:szCs w:val="24"/>
              </w:rPr>
              <w:t xml:space="preserve">  </w:t>
            </w:r>
          </w:p>
          <w:p w14:paraId="6ACCC36A" w14:textId="77777777" w:rsidR="009F7EA6" w:rsidRDefault="00584C95" w:rsidP="00A3333E">
            <w:pPr>
              <w:numPr>
                <w:ilvl w:val="0"/>
                <w:numId w:val="51"/>
              </w:numPr>
              <w:spacing w:after="0" w:line="240" w:lineRule="auto"/>
              <w:rPr>
                <w:bCs/>
              </w:rPr>
            </w:pPr>
            <w:r>
              <w:t xml:space="preserve">Assess the </w:t>
            </w:r>
            <w:r w:rsidR="002E2CED">
              <w:t xml:space="preserve">learner's ability to present </w:t>
            </w:r>
            <w:proofErr w:type="gramStart"/>
            <w:r w:rsidR="002E2CED">
              <w:t>relevant ,</w:t>
            </w:r>
            <w:r>
              <w:t>accurate</w:t>
            </w:r>
            <w:proofErr w:type="gramEnd"/>
            <w:r>
              <w:t xml:space="preserve"> and coherent write-up on the impact of globalization in Uganda.</w:t>
            </w:r>
            <w:r>
              <w:rPr>
                <w:rFonts w:ascii="SimSun" w:eastAsia="SimSun" w:hAnsi="SimSun" w:cs="SimSun"/>
                <w:sz w:val="24"/>
                <w:szCs w:val="24"/>
              </w:rPr>
              <w:t xml:space="preserve"> </w:t>
            </w:r>
          </w:p>
          <w:p w14:paraId="4C71AA33" w14:textId="77777777" w:rsidR="009F7EA6" w:rsidRDefault="00584C95" w:rsidP="00A3333E">
            <w:pPr>
              <w:numPr>
                <w:ilvl w:val="0"/>
                <w:numId w:val="51"/>
              </w:numPr>
              <w:spacing w:after="0" w:line="240" w:lineRule="auto"/>
              <w:rPr>
                <w:bCs/>
              </w:rPr>
            </w:pPr>
            <w:r>
              <w:t>Assess the learners' ability to evaluate various solutions and apply the best options to address the challenges of unemployment in Uganda.</w:t>
            </w:r>
            <w:r>
              <w:rPr>
                <w:rFonts w:ascii="SimSun" w:eastAsia="SimSun" w:hAnsi="SimSun" w:cs="SimSun"/>
                <w:sz w:val="24"/>
                <w:szCs w:val="24"/>
              </w:rPr>
              <w:t xml:space="preserve"> </w:t>
            </w:r>
          </w:p>
        </w:tc>
      </w:tr>
    </w:tbl>
    <w:p w14:paraId="43151B68" w14:textId="77777777" w:rsidR="009F7EA6" w:rsidRDefault="009F7EA6">
      <w:pPr>
        <w:rPr>
          <w:b/>
        </w:rPr>
      </w:pPr>
    </w:p>
    <w:p w14:paraId="1BC9322F" w14:textId="77777777" w:rsidR="00951043" w:rsidRPr="00951043" w:rsidRDefault="00951043" w:rsidP="00951043">
      <w:pPr>
        <w:rPr>
          <w:rFonts w:ascii="Arial" w:hAnsi="Arial" w:cs="Arial"/>
          <w:b/>
          <w:bCs/>
          <w:sz w:val="24"/>
          <w:szCs w:val="24"/>
        </w:rPr>
      </w:pPr>
      <w:r w:rsidRPr="00951043">
        <w:rPr>
          <w:rFonts w:ascii="Arial" w:hAnsi="Arial" w:cs="Arial"/>
          <w:b/>
          <w:bCs/>
          <w:sz w:val="24"/>
          <w:szCs w:val="24"/>
        </w:rPr>
        <w:t>HISTORY OF WORLD AFFAIRS SINCE 1789</w:t>
      </w:r>
    </w:p>
    <w:p w14:paraId="109700E8" w14:textId="77777777" w:rsidR="00951043" w:rsidRPr="00951043" w:rsidRDefault="00951043" w:rsidP="00951043">
      <w:pPr>
        <w:rPr>
          <w:rFonts w:ascii="Arial" w:hAnsi="Arial" w:cs="Arial"/>
          <w:b/>
          <w:bCs/>
          <w:sz w:val="24"/>
          <w:szCs w:val="24"/>
        </w:rPr>
      </w:pPr>
      <w:r w:rsidRPr="00951043">
        <w:rPr>
          <w:rFonts w:ascii="Arial" w:hAnsi="Arial" w:cs="Arial"/>
          <w:b/>
          <w:bCs/>
          <w:sz w:val="24"/>
          <w:szCs w:val="24"/>
        </w:rPr>
        <w:lastRenderedPageBreak/>
        <w:t>A’LEVEL HISTORY UNIT   2</w:t>
      </w:r>
    </w:p>
    <w:p w14:paraId="0C0A70DE" w14:textId="77777777" w:rsidR="00951043" w:rsidRPr="00951043" w:rsidRDefault="00951043" w:rsidP="00951043">
      <w:pPr>
        <w:rPr>
          <w:rFonts w:ascii="Arial" w:hAnsi="Arial" w:cs="Arial"/>
          <w:b/>
          <w:bCs/>
          <w:sz w:val="24"/>
          <w:szCs w:val="24"/>
        </w:rPr>
      </w:pPr>
      <w:r w:rsidRPr="00951043">
        <w:rPr>
          <w:rFonts w:ascii="Arial" w:hAnsi="Arial" w:cs="Arial"/>
          <w:b/>
          <w:bCs/>
          <w:sz w:val="24"/>
          <w:szCs w:val="24"/>
        </w:rPr>
        <w:t xml:space="preserve"> CONTENT OVERVIEW</w:t>
      </w:r>
    </w:p>
    <w:p w14:paraId="0798AB0D" w14:textId="77777777" w:rsidR="00951043" w:rsidRPr="00951043" w:rsidRDefault="00951043" w:rsidP="00951043">
      <w:pPr>
        <w:ind w:left="180"/>
        <w:rPr>
          <w:rFonts w:ascii="Arial" w:hAnsi="Arial" w:cs="Arial"/>
          <w:bCs/>
          <w:sz w:val="24"/>
          <w:szCs w:val="24"/>
        </w:rPr>
      </w:pPr>
      <w:r w:rsidRPr="00951043">
        <w:rPr>
          <w:rFonts w:ascii="Arial" w:hAnsi="Arial" w:cs="Arial"/>
          <w:bCs/>
          <w:sz w:val="24"/>
          <w:szCs w:val="24"/>
        </w:rPr>
        <w:t>The areas of study have been re-</w:t>
      </w:r>
      <w:proofErr w:type="spellStart"/>
      <w:r w:rsidRPr="00951043">
        <w:rPr>
          <w:rFonts w:ascii="Arial" w:hAnsi="Arial" w:cs="Arial"/>
          <w:bCs/>
          <w:sz w:val="24"/>
          <w:szCs w:val="24"/>
        </w:rPr>
        <w:t>organised</w:t>
      </w:r>
      <w:proofErr w:type="spellEnd"/>
      <w:r w:rsidRPr="00951043">
        <w:rPr>
          <w:rFonts w:ascii="Arial" w:hAnsi="Arial" w:cs="Arial"/>
          <w:bCs/>
          <w:sz w:val="24"/>
          <w:szCs w:val="24"/>
        </w:rPr>
        <w:t xml:space="preserve"> within the existing syllabus to come up with the new adapted version of </w:t>
      </w:r>
      <w:proofErr w:type="spellStart"/>
      <w:r w:rsidRPr="00951043">
        <w:rPr>
          <w:rFonts w:ascii="Arial" w:hAnsi="Arial" w:cs="Arial"/>
          <w:bCs/>
          <w:sz w:val="24"/>
          <w:szCs w:val="24"/>
        </w:rPr>
        <w:t>A’level</w:t>
      </w:r>
      <w:proofErr w:type="spellEnd"/>
      <w:r w:rsidRPr="00951043">
        <w:rPr>
          <w:rFonts w:ascii="Arial" w:hAnsi="Arial" w:cs="Arial"/>
          <w:bCs/>
          <w:sz w:val="24"/>
          <w:szCs w:val="24"/>
        </w:rPr>
        <w:t xml:space="preserve"> history for Uganda 2025. The existing 6 Units of A ‘level history</w:t>
      </w:r>
      <w:commentRangeStart w:id="191"/>
      <w:r w:rsidRPr="00951043">
        <w:rPr>
          <w:rFonts w:ascii="Arial" w:hAnsi="Arial" w:cs="Arial"/>
          <w:bCs/>
          <w:sz w:val="24"/>
          <w:szCs w:val="24"/>
        </w:rPr>
        <w:t xml:space="preserve"> has </w:t>
      </w:r>
      <w:commentRangeEnd w:id="191"/>
      <w:r w:rsidR="00833040">
        <w:rPr>
          <w:rStyle w:val="CommentReference"/>
        </w:rPr>
        <w:commentReference w:id="191"/>
      </w:r>
      <w:r w:rsidRPr="00951043">
        <w:rPr>
          <w:rFonts w:ascii="Arial" w:hAnsi="Arial" w:cs="Arial"/>
          <w:bCs/>
          <w:sz w:val="24"/>
          <w:szCs w:val="24"/>
        </w:rPr>
        <w:t>been merged to form only 2 units namely:</w:t>
      </w:r>
    </w:p>
    <w:p w14:paraId="06E6C042" w14:textId="77777777" w:rsidR="00951043" w:rsidRPr="00951043" w:rsidRDefault="00CA51DA" w:rsidP="00CA51DA">
      <w:pPr>
        <w:ind w:left="720"/>
        <w:contextualSpacing/>
        <w:rPr>
          <w:bCs/>
          <w:sz w:val="28"/>
          <w:szCs w:val="28"/>
        </w:rPr>
      </w:pPr>
      <w:r>
        <w:rPr>
          <w:bCs/>
          <w:sz w:val="28"/>
          <w:szCs w:val="28"/>
        </w:rPr>
        <w:t>1.</w:t>
      </w:r>
      <w:r w:rsidRPr="00951043">
        <w:rPr>
          <w:bCs/>
          <w:sz w:val="28"/>
          <w:szCs w:val="28"/>
        </w:rPr>
        <w:t xml:space="preserve"> History</w:t>
      </w:r>
      <w:r w:rsidR="00951043" w:rsidRPr="00951043">
        <w:rPr>
          <w:bCs/>
          <w:sz w:val="28"/>
          <w:szCs w:val="28"/>
        </w:rPr>
        <w:t xml:space="preserve"> of Africa since 1800</w:t>
      </w:r>
    </w:p>
    <w:p w14:paraId="5D6A4FBC" w14:textId="77777777" w:rsidR="00951043" w:rsidRPr="00951043" w:rsidRDefault="00CA51DA" w:rsidP="00CA51DA">
      <w:pPr>
        <w:ind w:left="720"/>
        <w:contextualSpacing/>
        <w:rPr>
          <w:bCs/>
          <w:sz w:val="28"/>
          <w:szCs w:val="28"/>
        </w:rPr>
      </w:pPr>
      <w:r>
        <w:rPr>
          <w:bCs/>
          <w:sz w:val="28"/>
          <w:szCs w:val="28"/>
        </w:rPr>
        <w:t xml:space="preserve">2. </w:t>
      </w:r>
      <w:r w:rsidR="00951043" w:rsidRPr="00951043">
        <w:rPr>
          <w:bCs/>
          <w:sz w:val="28"/>
          <w:szCs w:val="28"/>
        </w:rPr>
        <w:t>History of world affairs since 1789.</w:t>
      </w:r>
    </w:p>
    <w:p w14:paraId="5281BC22" w14:textId="77777777" w:rsidR="00951043" w:rsidRPr="00951043" w:rsidRDefault="00951043" w:rsidP="00951043">
      <w:pPr>
        <w:ind w:left="180"/>
        <w:rPr>
          <w:b/>
          <w:bCs/>
          <w:sz w:val="28"/>
          <w:szCs w:val="28"/>
        </w:rPr>
      </w:pPr>
      <w:r w:rsidRPr="00951043">
        <w:rPr>
          <w:b/>
          <w:bCs/>
          <w:sz w:val="28"/>
          <w:szCs w:val="28"/>
        </w:rPr>
        <w:t xml:space="preserve">Broad areas of World Affairs History since 1789. </w:t>
      </w:r>
    </w:p>
    <w:p w14:paraId="561B4036" w14:textId="77777777" w:rsidR="00951043" w:rsidRPr="00951043" w:rsidRDefault="00951043" w:rsidP="00951043">
      <w:pPr>
        <w:ind w:left="180"/>
        <w:rPr>
          <w:bCs/>
          <w:sz w:val="28"/>
          <w:szCs w:val="28"/>
        </w:rPr>
      </w:pPr>
      <w:r w:rsidRPr="00951043">
        <w:rPr>
          <w:bCs/>
          <w:sz w:val="28"/>
          <w:szCs w:val="28"/>
        </w:rPr>
        <w:t>This has been created mainly out of existing 2 History A ‘level units of;</w:t>
      </w:r>
    </w:p>
    <w:p w14:paraId="6E7B4BFA" w14:textId="77777777" w:rsidR="00951043" w:rsidRPr="00951043" w:rsidRDefault="00CA51DA" w:rsidP="00CA51DA">
      <w:pPr>
        <w:tabs>
          <w:tab w:val="left" w:pos="425"/>
        </w:tabs>
        <w:ind w:left="540"/>
        <w:contextualSpacing/>
        <w:rPr>
          <w:bCs/>
          <w:sz w:val="28"/>
          <w:szCs w:val="28"/>
        </w:rPr>
      </w:pPr>
      <w:r>
        <w:rPr>
          <w:bCs/>
          <w:sz w:val="28"/>
          <w:szCs w:val="28"/>
        </w:rPr>
        <w:t>1.</w:t>
      </w:r>
      <w:r w:rsidRPr="00951043">
        <w:rPr>
          <w:bCs/>
          <w:sz w:val="28"/>
          <w:szCs w:val="28"/>
        </w:rPr>
        <w:t xml:space="preserve"> European</w:t>
      </w:r>
      <w:r w:rsidR="00951043" w:rsidRPr="00951043">
        <w:rPr>
          <w:bCs/>
          <w:sz w:val="28"/>
          <w:szCs w:val="28"/>
        </w:rPr>
        <w:t xml:space="preserve"> History of 1789-1970</w:t>
      </w:r>
    </w:p>
    <w:p w14:paraId="0B1EB966" w14:textId="77777777" w:rsidR="00951043" w:rsidRPr="00951043" w:rsidRDefault="00CA51DA" w:rsidP="00CA51DA">
      <w:pPr>
        <w:tabs>
          <w:tab w:val="left" w:pos="425"/>
        </w:tabs>
        <w:ind w:left="540"/>
        <w:contextualSpacing/>
        <w:rPr>
          <w:bCs/>
          <w:sz w:val="28"/>
          <w:szCs w:val="28"/>
        </w:rPr>
      </w:pPr>
      <w:r>
        <w:rPr>
          <w:bCs/>
          <w:sz w:val="28"/>
          <w:szCs w:val="28"/>
        </w:rPr>
        <w:t>2.</w:t>
      </w:r>
      <w:r w:rsidRPr="00951043">
        <w:rPr>
          <w:bCs/>
          <w:sz w:val="28"/>
          <w:szCs w:val="28"/>
        </w:rPr>
        <w:t xml:space="preserve"> World</w:t>
      </w:r>
      <w:r w:rsidR="00951043" w:rsidRPr="00951043">
        <w:rPr>
          <w:bCs/>
          <w:sz w:val="28"/>
          <w:szCs w:val="28"/>
        </w:rPr>
        <w:t xml:space="preserve"> Affairs since 1939</w:t>
      </w:r>
    </w:p>
    <w:p w14:paraId="34BB3008" w14:textId="77777777" w:rsidR="00951043" w:rsidRPr="00951043" w:rsidRDefault="00951043" w:rsidP="00951043">
      <w:pPr>
        <w:ind w:left="180"/>
        <w:rPr>
          <w:b/>
          <w:bCs/>
          <w:sz w:val="28"/>
          <w:szCs w:val="28"/>
        </w:rPr>
      </w:pPr>
      <w:r w:rsidRPr="00951043">
        <w:rPr>
          <w:b/>
          <w:bCs/>
          <w:sz w:val="28"/>
          <w:szCs w:val="28"/>
        </w:rPr>
        <w:t>Aims of teaching History of World Affairs since 1789 is to;</w:t>
      </w:r>
    </w:p>
    <w:p w14:paraId="0C2E82AB"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 xml:space="preserve">Compare the history of the world with that of Africa. </w:t>
      </w:r>
    </w:p>
    <w:p w14:paraId="6F5792D7"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 xml:space="preserve">Analyse the causes of historical events in Europe, Asia, America, and Africa etc. </w:t>
      </w:r>
    </w:p>
    <w:p w14:paraId="0DA92F34"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 xml:space="preserve">Promote the understanding of international relations. </w:t>
      </w:r>
    </w:p>
    <w:p w14:paraId="2E84A35A"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Trace the origin and evolution of present day political systems.</w:t>
      </w:r>
    </w:p>
    <w:p w14:paraId="317B75C9" w14:textId="77777777" w:rsidR="00951043" w:rsidRPr="00CA51DA" w:rsidRDefault="00951043" w:rsidP="00A3333E">
      <w:pPr>
        <w:pStyle w:val="ListParagraph"/>
        <w:numPr>
          <w:ilvl w:val="0"/>
          <w:numId w:val="97"/>
        </w:numPr>
        <w:rPr>
          <w:rFonts w:ascii="Arial" w:hAnsi="Arial" w:cs="Arial"/>
          <w:bCs/>
          <w:sz w:val="24"/>
          <w:szCs w:val="24"/>
        </w:rPr>
      </w:pPr>
      <w:r w:rsidRPr="00CA51DA">
        <w:rPr>
          <w:rFonts w:ascii="Arial" w:hAnsi="Arial" w:cs="Arial"/>
          <w:bCs/>
          <w:sz w:val="24"/>
          <w:szCs w:val="24"/>
        </w:rPr>
        <w:t>Provide a study of the social, political and economic developments in the world affairs since 1789.</w:t>
      </w:r>
    </w:p>
    <w:p w14:paraId="68625B6F" w14:textId="77777777" w:rsidR="00951043" w:rsidRPr="00951043" w:rsidRDefault="00951043" w:rsidP="00951043">
      <w:pPr>
        <w:contextualSpacing/>
        <w:rPr>
          <w:rFonts w:ascii="Arial" w:hAnsi="Arial" w:cs="Arial"/>
          <w:b/>
          <w:bCs/>
          <w:sz w:val="28"/>
          <w:szCs w:val="28"/>
        </w:rPr>
      </w:pPr>
      <w:r w:rsidRPr="00951043">
        <w:rPr>
          <w:rFonts w:ascii="Arial" w:hAnsi="Arial" w:cs="Arial"/>
          <w:b/>
          <w:bCs/>
          <w:sz w:val="28"/>
          <w:szCs w:val="28"/>
        </w:rPr>
        <w:t>Section 1.4: Scope and Sequence Chart</w:t>
      </w:r>
    </w:p>
    <w:p w14:paraId="205AB31A" w14:textId="77777777" w:rsidR="00951043" w:rsidRPr="00951043" w:rsidRDefault="00951043" w:rsidP="00951043">
      <w:pPr>
        <w:rPr>
          <w:rFonts w:ascii="Times New Roman" w:hAnsi="Times New Roman" w:cs="Times New Roman"/>
          <w:b/>
          <w:sz w:val="28"/>
          <w:szCs w:val="28"/>
        </w:rPr>
      </w:pPr>
    </w:p>
    <w:tbl>
      <w:tblPr>
        <w:tblStyle w:val="TableGrid11"/>
        <w:tblpPr w:leftFromText="180" w:rightFromText="180" w:vertAnchor="text" w:tblpX="-294" w:tblpY="1"/>
        <w:tblOverlap w:val="never"/>
        <w:tblW w:w="9067" w:type="dxa"/>
        <w:tblLayout w:type="fixed"/>
        <w:tblLook w:val="04A0" w:firstRow="1" w:lastRow="0" w:firstColumn="1" w:lastColumn="0" w:noHBand="0" w:noVBand="1"/>
      </w:tblPr>
      <w:tblGrid>
        <w:gridCol w:w="1777"/>
        <w:gridCol w:w="2329"/>
        <w:gridCol w:w="1109"/>
        <w:gridCol w:w="2435"/>
        <w:gridCol w:w="1417"/>
      </w:tblGrid>
      <w:tr w:rsidR="00951043" w:rsidRPr="00951043" w14:paraId="6CC2D1AC" w14:textId="77777777" w:rsidTr="00951043">
        <w:tc>
          <w:tcPr>
            <w:tcW w:w="1777" w:type="dxa"/>
          </w:tcPr>
          <w:p w14:paraId="5295B700" w14:textId="77777777" w:rsidR="00951043" w:rsidRPr="00951043" w:rsidRDefault="00951043" w:rsidP="00951043">
            <w:pPr>
              <w:spacing w:after="0" w:line="240" w:lineRule="auto"/>
              <w:rPr>
                <w:rFonts w:ascii="Times New Roman" w:hAnsi="Times New Roman" w:cs="Times New Roman"/>
                <w:b/>
                <w:sz w:val="24"/>
                <w:szCs w:val="24"/>
              </w:rPr>
            </w:pPr>
            <w:r w:rsidRPr="00951043">
              <w:rPr>
                <w:rFonts w:ascii="Times New Roman" w:hAnsi="Times New Roman" w:cs="Times New Roman"/>
                <w:b/>
                <w:sz w:val="24"/>
                <w:szCs w:val="24"/>
              </w:rPr>
              <w:t xml:space="preserve"> CLASS/TERM  </w:t>
            </w:r>
          </w:p>
        </w:tc>
        <w:tc>
          <w:tcPr>
            <w:tcW w:w="2329" w:type="dxa"/>
          </w:tcPr>
          <w:p w14:paraId="549A4A93" w14:textId="77777777" w:rsidR="00951043" w:rsidRPr="00951043" w:rsidRDefault="00951043" w:rsidP="00951043">
            <w:pPr>
              <w:spacing w:after="0" w:line="240" w:lineRule="auto"/>
              <w:rPr>
                <w:rFonts w:ascii="Times New Roman" w:hAnsi="Times New Roman" w:cs="Times New Roman"/>
                <w:b/>
                <w:sz w:val="24"/>
                <w:szCs w:val="24"/>
              </w:rPr>
            </w:pPr>
            <w:r w:rsidRPr="00951043">
              <w:rPr>
                <w:rFonts w:ascii="Times New Roman" w:hAnsi="Times New Roman" w:cs="Times New Roman"/>
                <w:b/>
                <w:sz w:val="24"/>
                <w:szCs w:val="24"/>
              </w:rPr>
              <w:t xml:space="preserve">     TOPIC </w:t>
            </w:r>
          </w:p>
        </w:tc>
        <w:tc>
          <w:tcPr>
            <w:tcW w:w="1109" w:type="dxa"/>
          </w:tcPr>
          <w:p w14:paraId="3E2BBF7F" w14:textId="77777777" w:rsidR="00951043" w:rsidRPr="00951043" w:rsidRDefault="00951043" w:rsidP="00951043">
            <w:pPr>
              <w:spacing w:after="0" w:line="240" w:lineRule="auto"/>
              <w:rPr>
                <w:rFonts w:ascii="Times New Roman" w:hAnsi="Times New Roman" w:cs="Times New Roman"/>
                <w:b/>
                <w:sz w:val="24"/>
                <w:szCs w:val="24"/>
              </w:rPr>
            </w:pPr>
          </w:p>
        </w:tc>
        <w:tc>
          <w:tcPr>
            <w:tcW w:w="2435" w:type="dxa"/>
          </w:tcPr>
          <w:p w14:paraId="2F5E39AA" w14:textId="77777777" w:rsidR="00951043" w:rsidRPr="00951043" w:rsidRDefault="00951043" w:rsidP="00951043">
            <w:pPr>
              <w:spacing w:after="0" w:line="240" w:lineRule="auto"/>
              <w:rPr>
                <w:rFonts w:ascii="Times New Roman" w:hAnsi="Times New Roman" w:cs="Times New Roman"/>
                <w:b/>
                <w:sz w:val="24"/>
                <w:szCs w:val="24"/>
              </w:rPr>
            </w:pPr>
            <w:r w:rsidRPr="00951043">
              <w:rPr>
                <w:rFonts w:ascii="Times New Roman" w:hAnsi="Times New Roman" w:cs="Times New Roman"/>
                <w:b/>
                <w:sz w:val="24"/>
                <w:szCs w:val="24"/>
              </w:rPr>
              <w:t xml:space="preserve"> SUB</w:t>
            </w:r>
            <w:r w:rsidR="006B2DFD">
              <w:rPr>
                <w:rFonts w:ascii="Times New Roman" w:hAnsi="Times New Roman" w:cs="Times New Roman"/>
                <w:b/>
                <w:sz w:val="24"/>
                <w:szCs w:val="24"/>
              </w:rPr>
              <w:t>-</w:t>
            </w:r>
            <w:r w:rsidRPr="00951043">
              <w:rPr>
                <w:rFonts w:ascii="Times New Roman" w:hAnsi="Times New Roman" w:cs="Times New Roman"/>
                <w:b/>
                <w:sz w:val="24"/>
                <w:szCs w:val="24"/>
              </w:rPr>
              <w:t xml:space="preserve">TOPICS </w:t>
            </w:r>
          </w:p>
        </w:tc>
        <w:tc>
          <w:tcPr>
            <w:tcW w:w="1417" w:type="dxa"/>
          </w:tcPr>
          <w:p w14:paraId="4CD6F005" w14:textId="77777777" w:rsidR="00951043" w:rsidRPr="00951043" w:rsidRDefault="00951043" w:rsidP="00951043">
            <w:pPr>
              <w:spacing w:after="0" w:line="240" w:lineRule="auto"/>
              <w:rPr>
                <w:rFonts w:ascii="Times New Roman" w:hAnsi="Times New Roman" w:cs="Times New Roman"/>
                <w:b/>
                <w:sz w:val="24"/>
                <w:szCs w:val="24"/>
              </w:rPr>
            </w:pPr>
            <w:r w:rsidRPr="00951043">
              <w:rPr>
                <w:rFonts w:ascii="Times New Roman" w:hAnsi="Times New Roman" w:cs="Times New Roman"/>
                <w:b/>
                <w:sz w:val="24"/>
                <w:szCs w:val="24"/>
              </w:rPr>
              <w:t xml:space="preserve">PERIODS </w:t>
            </w:r>
          </w:p>
        </w:tc>
      </w:tr>
      <w:tr w:rsidR="00951043" w:rsidRPr="00951043" w14:paraId="2C859233" w14:textId="77777777" w:rsidTr="00951043">
        <w:tc>
          <w:tcPr>
            <w:tcW w:w="1777" w:type="dxa"/>
            <w:vMerge w:val="restart"/>
          </w:tcPr>
          <w:p w14:paraId="08F295DE" w14:textId="4E999AAC"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TERM  </w:t>
            </w:r>
            <w:r w:rsidR="006E5A61" w:rsidRPr="00951043">
              <w:rPr>
                <w:rFonts w:ascii="Times New Roman" w:eastAsia="Calibri" w:hAnsi="Times New Roman" w:cs="Times New Roman"/>
                <w:b/>
                <w:sz w:val="24"/>
                <w:szCs w:val="24"/>
              </w:rPr>
              <w:t>1 S.5</w:t>
            </w:r>
          </w:p>
          <w:p w14:paraId="5D6C2C2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      </w:t>
            </w:r>
          </w:p>
          <w:p w14:paraId="19E6D17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46FDF73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18024CB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2B46618D" w14:textId="77777777" w:rsidR="00951043" w:rsidRPr="00951043" w:rsidRDefault="00951043" w:rsidP="00951043">
            <w:pPr>
              <w:suppressAutoHyphens/>
              <w:autoSpaceDN w:val="0"/>
              <w:spacing w:after="0" w:line="240" w:lineRule="auto"/>
              <w:textAlignment w:val="baseline"/>
              <w:rPr>
                <w:rFonts w:ascii="Times New Roman" w:eastAsia="Calibri" w:hAnsi="Times New Roman" w:cs="Times New Roman"/>
                <w:sz w:val="24"/>
                <w:szCs w:val="24"/>
                <w:lang w:val="en-GB"/>
              </w:rPr>
            </w:pPr>
            <w:r w:rsidRPr="00951043">
              <w:rPr>
                <w:rFonts w:ascii="Times New Roman" w:eastAsia="Calibri" w:hAnsi="Times New Roman" w:cs="Times New Roman"/>
                <w:bCs/>
                <w:sz w:val="24"/>
                <w:szCs w:val="24"/>
                <w:lang w:val="en-GB"/>
              </w:rPr>
              <w:t>TOPIC 1:</w:t>
            </w:r>
            <w:r w:rsidRPr="00951043">
              <w:rPr>
                <w:rFonts w:ascii="Times New Roman" w:eastAsia="Calibri" w:hAnsi="Times New Roman" w:cs="Times New Roman"/>
                <w:sz w:val="24"/>
                <w:szCs w:val="24"/>
                <w:lang w:val="en-GB" w:bidi="en-US"/>
              </w:rPr>
              <w:t xml:space="preserve"> </w:t>
            </w:r>
            <w:r w:rsidRPr="00951043">
              <w:rPr>
                <w:rFonts w:ascii="Times New Roman" w:eastAsia="Calibri" w:hAnsi="Times New Roman" w:cs="Times New Roman"/>
                <w:sz w:val="24"/>
                <w:szCs w:val="24"/>
                <w:lang w:val="en-GB"/>
              </w:rPr>
              <w:t>The French Revolution of 1789</w:t>
            </w:r>
          </w:p>
        </w:tc>
        <w:tc>
          <w:tcPr>
            <w:tcW w:w="1109" w:type="dxa"/>
          </w:tcPr>
          <w:p w14:paraId="461919DE" w14:textId="77777777" w:rsidR="00951043" w:rsidRPr="00951043" w:rsidRDefault="00951043" w:rsidP="00951043">
            <w:pPr>
              <w:suppressAutoHyphens/>
              <w:autoSpaceDN w:val="0"/>
              <w:spacing w:after="0" w:line="360" w:lineRule="auto"/>
              <w:textAlignment w:val="baseline"/>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1.1</w:t>
            </w:r>
          </w:p>
        </w:tc>
        <w:tc>
          <w:tcPr>
            <w:tcW w:w="2435" w:type="dxa"/>
          </w:tcPr>
          <w:p w14:paraId="4C02239A" w14:textId="77777777" w:rsidR="00951043" w:rsidRPr="00951043" w:rsidRDefault="00951043" w:rsidP="00951043">
            <w:pPr>
              <w:suppressAutoHyphens/>
              <w:autoSpaceDN w:val="0"/>
              <w:spacing w:after="0" w:line="240" w:lineRule="auto"/>
              <w:textAlignment w:val="baseline"/>
              <w:rPr>
                <w:rFonts w:ascii="Times New Roman" w:eastAsia="Cambria" w:hAnsi="Times New Roman" w:cs="Times New Roman"/>
                <w:color w:val="231F20"/>
                <w:sz w:val="24"/>
                <w:szCs w:val="24"/>
                <w:lang w:bidi="en-US"/>
              </w:rPr>
            </w:pPr>
            <w:r w:rsidRPr="00951043">
              <w:rPr>
                <w:rFonts w:ascii="Times New Roman" w:eastAsia="Cambria" w:hAnsi="Times New Roman" w:cs="Times New Roman"/>
                <w:sz w:val="24"/>
                <w:szCs w:val="24"/>
                <w:lang w:bidi="en-US"/>
              </w:rPr>
              <w:t>Europe on the eve of the 1789 French Revolution</w:t>
            </w:r>
          </w:p>
        </w:tc>
        <w:tc>
          <w:tcPr>
            <w:tcW w:w="1417" w:type="dxa"/>
          </w:tcPr>
          <w:p w14:paraId="091CAF8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4FF224AE" w14:textId="77777777" w:rsidTr="00951043">
        <w:tc>
          <w:tcPr>
            <w:tcW w:w="1777" w:type="dxa"/>
            <w:vMerge/>
          </w:tcPr>
          <w:p w14:paraId="1B467A0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79C5488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07C0390" w14:textId="77777777" w:rsidR="00951043" w:rsidRPr="00951043" w:rsidRDefault="00951043" w:rsidP="00951043">
            <w:pPr>
              <w:suppressAutoHyphens/>
              <w:autoSpaceDN w:val="0"/>
              <w:spacing w:after="0" w:line="360" w:lineRule="auto"/>
              <w:textAlignment w:val="baseline"/>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1.2</w:t>
            </w:r>
          </w:p>
        </w:tc>
        <w:tc>
          <w:tcPr>
            <w:tcW w:w="2435" w:type="dxa"/>
          </w:tcPr>
          <w:p w14:paraId="50A17EDB" w14:textId="77777777" w:rsidR="00951043" w:rsidRPr="00951043" w:rsidRDefault="00951043" w:rsidP="00951043">
            <w:pPr>
              <w:suppressAutoHyphens/>
              <w:autoSpaceDN w:val="0"/>
              <w:spacing w:after="0" w:line="240" w:lineRule="auto"/>
              <w:textAlignment w:val="baseline"/>
              <w:rPr>
                <w:rFonts w:ascii="Times New Roman" w:eastAsia="Calibri" w:hAnsi="Times New Roman" w:cs="Times New Roman"/>
                <w:sz w:val="24"/>
                <w:szCs w:val="24"/>
              </w:rPr>
            </w:pPr>
            <w:r w:rsidRPr="00951043">
              <w:rPr>
                <w:rFonts w:ascii="Times New Roman" w:eastAsia="Cambria" w:hAnsi="Times New Roman" w:cs="Times New Roman"/>
                <w:color w:val="231F20"/>
                <w:sz w:val="24"/>
                <w:szCs w:val="24"/>
                <w:lang w:bidi="en-US"/>
              </w:rPr>
              <w:t>Causes of the French Revolution of 1789</w:t>
            </w:r>
          </w:p>
        </w:tc>
        <w:tc>
          <w:tcPr>
            <w:tcW w:w="1417" w:type="dxa"/>
          </w:tcPr>
          <w:p w14:paraId="5E8C85B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12</w:t>
            </w:r>
          </w:p>
        </w:tc>
      </w:tr>
      <w:tr w:rsidR="00951043" w:rsidRPr="00951043" w14:paraId="710C02EE" w14:textId="77777777" w:rsidTr="00951043">
        <w:trPr>
          <w:trHeight w:val="894"/>
        </w:trPr>
        <w:tc>
          <w:tcPr>
            <w:tcW w:w="1777" w:type="dxa"/>
            <w:vMerge/>
            <w:tcBorders>
              <w:bottom w:val="single" w:sz="4" w:space="0" w:color="auto"/>
            </w:tcBorders>
          </w:tcPr>
          <w:p w14:paraId="1775FC5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Borders>
              <w:bottom w:val="single" w:sz="4" w:space="0" w:color="auto"/>
            </w:tcBorders>
          </w:tcPr>
          <w:p w14:paraId="245E098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Borders>
              <w:bottom w:val="single" w:sz="4" w:space="0" w:color="auto"/>
            </w:tcBorders>
          </w:tcPr>
          <w:p w14:paraId="46A0E9F8" w14:textId="77777777" w:rsidR="00951043" w:rsidRPr="00951043" w:rsidRDefault="00951043" w:rsidP="00951043">
            <w:pPr>
              <w:suppressAutoHyphens/>
              <w:autoSpaceDN w:val="0"/>
              <w:spacing w:after="0" w:line="360" w:lineRule="auto"/>
              <w:textAlignment w:val="baseline"/>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1.3</w:t>
            </w:r>
          </w:p>
        </w:tc>
        <w:tc>
          <w:tcPr>
            <w:tcW w:w="2435" w:type="dxa"/>
            <w:tcBorders>
              <w:bottom w:val="single" w:sz="4" w:space="0" w:color="auto"/>
            </w:tcBorders>
          </w:tcPr>
          <w:p w14:paraId="263CAC15" w14:textId="77777777" w:rsidR="00951043" w:rsidRPr="00951043" w:rsidRDefault="00951043" w:rsidP="00951043">
            <w:pPr>
              <w:suppressAutoHyphens/>
              <w:autoSpaceDN w:val="0"/>
              <w:spacing w:after="0" w:line="240" w:lineRule="auto"/>
              <w:textAlignment w:val="baseline"/>
              <w:rPr>
                <w:rFonts w:ascii="Times New Roman" w:eastAsia="Calibri" w:hAnsi="Times New Roman" w:cs="Times New Roman"/>
                <w:sz w:val="24"/>
                <w:szCs w:val="24"/>
              </w:rPr>
            </w:pPr>
            <w:r w:rsidRPr="00951043">
              <w:rPr>
                <w:rFonts w:ascii="Times New Roman" w:eastAsia="Cambria" w:hAnsi="Times New Roman" w:cs="Times New Roman"/>
                <w:sz w:val="24"/>
                <w:szCs w:val="24"/>
                <w:lang w:bidi="en-US"/>
              </w:rPr>
              <w:t xml:space="preserve">Key events in the course of 1789 French revolution </w:t>
            </w:r>
          </w:p>
        </w:tc>
        <w:tc>
          <w:tcPr>
            <w:tcW w:w="1417" w:type="dxa"/>
            <w:tcBorders>
              <w:bottom w:val="single" w:sz="4" w:space="0" w:color="auto"/>
            </w:tcBorders>
          </w:tcPr>
          <w:p w14:paraId="00A2651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10</w:t>
            </w:r>
          </w:p>
        </w:tc>
      </w:tr>
      <w:tr w:rsidR="00951043" w:rsidRPr="00951043" w14:paraId="541D3D58" w14:textId="77777777" w:rsidTr="00951043">
        <w:trPr>
          <w:trHeight w:val="767"/>
        </w:trPr>
        <w:tc>
          <w:tcPr>
            <w:tcW w:w="1777" w:type="dxa"/>
            <w:vMerge/>
          </w:tcPr>
          <w:p w14:paraId="74D968C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395C3D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3387847F"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1.4</w:t>
            </w:r>
          </w:p>
        </w:tc>
        <w:tc>
          <w:tcPr>
            <w:tcW w:w="2435" w:type="dxa"/>
          </w:tcPr>
          <w:p w14:paraId="70F2D11A"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sz w:val="24"/>
                <w:szCs w:val="24"/>
                <w:lang w:val="en-GB" w:bidi="en-US"/>
              </w:rPr>
            </w:pPr>
            <w:r w:rsidRPr="00951043">
              <w:rPr>
                <w:rFonts w:ascii="Times New Roman" w:eastAsia="Cambria" w:hAnsi="Times New Roman" w:cs="Times New Roman"/>
                <w:bCs/>
                <w:color w:val="231F20"/>
                <w:sz w:val="24"/>
                <w:szCs w:val="24"/>
                <w:lang w:val="en-GB" w:bidi="en-US"/>
              </w:rPr>
              <w:t>Impact of the French Revolution of 1789</w:t>
            </w:r>
          </w:p>
        </w:tc>
        <w:tc>
          <w:tcPr>
            <w:tcW w:w="1417" w:type="dxa"/>
          </w:tcPr>
          <w:p w14:paraId="2E4CD1E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3FDDC9CB" w14:textId="77777777" w:rsidTr="00951043">
        <w:tc>
          <w:tcPr>
            <w:tcW w:w="1777" w:type="dxa"/>
            <w:vMerge w:val="restart"/>
          </w:tcPr>
          <w:p w14:paraId="00C73C2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765C50B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4E90F8B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2AA3268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5009E7E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2712611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val="restart"/>
          </w:tcPr>
          <w:p w14:paraId="072440FF" w14:textId="77777777" w:rsidR="00951043" w:rsidRPr="00951043" w:rsidRDefault="00951043" w:rsidP="00951043">
            <w:pPr>
              <w:widowControl w:val="0"/>
              <w:suppressAutoHyphens/>
              <w:autoSpaceDE w:val="0"/>
              <w:autoSpaceDN w:val="0"/>
              <w:spacing w:before="265" w:after="0" w:line="240" w:lineRule="auto"/>
              <w:textAlignment w:val="baseline"/>
              <w:rPr>
                <w:rFonts w:ascii="Times New Roman" w:eastAsia="Cambria" w:hAnsi="Times New Roman" w:cs="Times New Roman"/>
                <w:sz w:val="24"/>
                <w:szCs w:val="24"/>
                <w:lang w:val="en-GB" w:bidi="en-US"/>
              </w:rPr>
            </w:pPr>
            <w:r w:rsidRPr="00951043">
              <w:rPr>
                <w:rFonts w:ascii="Times New Roman" w:eastAsia="Cambria" w:hAnsi="Times New Roman" w:cs="Times New Roman"/>
                <w:color w:val="231F20"/>
                <w:sz w:val="24"/>
                <w:szCs w:val="24"/>
                <w:lang w:val="en-GB" w:bidi="en-US"/>
              </w:rPr>
              <w:lastRenderedPageBreak/>
              <w:t>TOPIC 2: Napoleon Bonaparte 1799-1815</w:t>
            </w:r>
          </w:p>
          <w:p w14:paraId="14DE379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C07D4E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2.1</w:t>
            </w:r>
          </w:p>
        </w:tc>
        <w:tc>
          <w:tcPr>
            <w:tcW w:w="2435" w:type="dxa"/>
          </w:tcPr>
          <w:p w14:paraId="43807AF6"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color w:val="231F20"/>
                <w:sz w:val="24"/>
                <w:szCs w:val="24"/>
                <w:lang w:bidi="en-US"/>
              </w:rPr>
              <w:t>Rise of Napoleon Bonaparte to Power</w:t>
            </w:r>
          </w:p>
        </w:tc>
        <w:tc>
          <w:tcPr>
            <w:tcW w:w="1417" w:type="dxa"/>
          </w:tcPr>
          <w:p w14:paraId="32FA1AA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1A0EACD7" w14:textId="77777777" w:rsidTr="00951043">
        <w:tc>
          <w:tcPr>
            <w:tcW w:w="1777" w:type="dxa"/>
            <w:vMerge/>
          </w:tcPr>
          <w:p w14:paraId="3A93490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3F64D0E1" w14:textId="77777777" w:rsidR="00951043" w:rsidRPr="00951043" w:rsidRDefault="00951043" w:rsidP="00951043">
            <w:pPr>
              <w:widowControl w:val="0"/>
              <w:suppressAutoHyphens/>
              <w:autoSpaceDE w:val="0"/>
              <w:autoSpaceDN w:val="0"/>
              <w:spacing w:before="265" w:after="0" w:line="240" w:lineRule="auto"/>
              <w:jc w:val="both"/>
              <w:textAlignment w:val="baseline"/>
              <w:rPr>
                <w:rFonts w:ascii="Times New Roman" w:eastAsia="Cambria" w:hAnsi="Times New Roman" w:cs="Times New Roman"/>
                <w:color w:val="231F20"/>
                <w:sz w:val="24"/>
                <w:szCs w:val="24"/>
                <w:lang w:val="en-GB" w:bidi="en-US"/>
              </w:rPr>
            </w:pPr>
          </w:p>
        </w:tc>
        <w:tc>
          <w:tcPr>
            <w:tcW w:w="1109" w:type="dxa"/>
          </w:tcPr>
          <w:p w14:paraId="19AE2AF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2.2</w:t>
            </w:r>
          </w:p>
        </w:tc>
        <w:tc>
          <w:tcPr>
            <w:tcW w:w="2435" w:type="dxa"/>
          </w:tcPr>
          <w:p w14:paraId="49B24C45"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bCs/>
                <w:color w:val="231F20"/>
                <w:sz w:val="24"/>
                <w:szCs w:val="24"/>
                <w:lang w:val="en-GB" w:bidi="en-US"/>
              </w:rPr>
              <w:t>The domestic and foreign policies of Napoleon Bonaparte I</w:t>
            </w:r>
          </w:p>
        </w:tc>
        <w:tc>
          <w:tcPr>
            <w:tcW w:w="1417" w:type="dxa"/>
          </w:tcPr>
          <w:p w14:paraId="5824E26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32C3715E" w14:textId="77777777" w:rsidTr="00951043">
        <w:tc>
          <w:tcPr>
            <w:tcW w:w="1777" w:type="dxa"/>
            <w:vMerge/>
          </w:tcPr>
          <w:p w14:paraId="40096DA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4C06653" w14:textId="77777777" w:rsidR="00951043" w:rsidRPr="00951043" w:rsidRDefault="00951043" w:rsidP="00951043">
            <w:pPr>
              <w:widowControl w:val="0"/>
              <w:suppressAutoHyphens/>
              <w:autoSpaceDE w:val="0"/>
              <w:autoSpaceDN w:val="0"/>
              <w:spacing w:before="265" w:after="0" w:line="240" w:lineRule="auto"/>
              <w:jc w:val="both"/>
              <w:textAlignment w:val="baseline"/>
              <w:rPr>
                <w:rFonts w:ascii="Times New Roman" w:eastAsia="Cambria" w:hAnsi="Times New Roman" w:cs="Times New Roman"/>
                <w:color w:val="231F20"/>
                <w:sz w:val="24"/>
                <w:szCs w:val="24"/>
                <w:lang w:val="en-GB" w:bidi="en-US"/>
              </w:rPr>
            </w:pPr>
          </w:p>
        </w:tc>
        <w:tc>
          <w:tcPr>
            <w:tcW w:w="1109" w:type="dxa"/>
          </w:tcPr>
          <w:p w14:paraId="2422630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2.3</w:t>
            </w:r>
          </w:p>
        </w:tc>
        <w:tc>
          <w:tcPr>
            <w:tcW w:w="2435" w:type="dxa"/>
          </w:tcPr>
          <w:p w14:paraId="563D09EF"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bCs/>
                <w:color w:val="231F20"/>
                <w:sz w:val="24"/>
                <w:szCs w:val="24"/>
                <w:lang w:val="en-GB" w:bidi="en-US"/>
              </w:rPr>
              <w:t>The end of Napoleon Bonaparte I era</w:t>
            </w:r>
          </w:p>
        </w:tc>
        <w:tc>
          <w:tcPr>
            <w:tcW w:w="1417" w:type="dxa"/>
          </w:tcPr>
          <w:p w14:paraId="7EB2F73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6B28C87D" w14:textId="77777777" w:rsidTr="00951043">
        <w:tc>
          <w:tcPr>
            <w:tcW w:w="1777" w:type="dxa"/>
          </w:tcPr>
          <w:p w14:paraId="0EE1026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tcPr>
          <w:p w14:paraId="69253E4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TOTAL </w:t>
            </w:r>
          </w:p>
        </w:tc>
        <w:tc>
          <w:tcPr>
            <w:tcW w:w="1109" w:type="dxa"/>
          </w:tcPr>
          <w:p w14:paraId="54D2C0A5"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2435" w:type="dxa"/>
          </w:tcPr>
          <w:p w14:paraId="34356324"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1417" w:type="dxa"/>
          </w:tcPr>
          <w:p w14:paraId="7F2936D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r w:rsidR="00951043" w:rsidRPr="00951043" w14:paraId="34A176D0" w14:textId="77777777" w:rsidTr="00951043">
        <w:tc>
          <w:tcPr>
            <w:tcW w:w="1777" w:type="dxa"/>
            <w:shd w:val="clear" w:color="auto" w:fill="2E74B5" w:themeFill="accent1" w:themeFillShade="BF"/>
          </w:tcPr>
          <w:p w14:paraId="16A0583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shd w:val="clear" w:color="auto" w:fill="2E74B5" w:themeFill="accent1" w:themeFillShade="BF"/>
          </w:tcPr>
          <w:p w14:paraId="2065637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2E74B5" w:themeFill="accent1" w:themeFillShade="BF"/>
          </w:tcPr>
          <w:p w14:paraId="6CA4ACA1"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2435" w:type="dxa"/>
            <w:shd w:val="clear" w:color="auto" w:fill="2E74B5" w:themeFill="accent1" w:themeFillShade="BF"/>
          </w:tcPr>
          <w:p w14:paraId="047FA0B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1417" w:type="dxa"/>
            <w:shd w:val="clear" w:color="auto" w:fill="2E74B5" w:themeFill="accent1" w:themeFillShade="BF"/>
          </w:tcPr>
          <w:p w14:paraId="2F463D1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45B2CDD2" w14:textId="77777777" w:rsidTr="00951043">
        <w:tc>
          <w:tcPr>
            <w:tcW w:w="1777" w:type="dxa"/>
          </w:tcPr>
          <w:p w14:paraId="3157E7E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0"/>
                <w:szCs w:val="20"/>
              </w:rPr>
            </w:pPr>
            <w:r w:rsidRPr="00951043">
              <w:rPr>
                <w:rFonts w:ascii="Times New Roman" w:eastAsia="Calibri" w:hAnsi="Times New Roman" w:cs="Times New Roman"/>
                <w:b/>
                <w:sz w:val="20"/>
                <w:szCs w:val="20"/>
              </w:rPr>
              <w:t>CLASS/TERM</w:t>
            </w:r>
          </w:p>
        </w:tc>
        <w:tc>
          <w:tcPr>
            <w:tcW w:w="2329" w:type="dxa"/>
          </w:tcPr>
          <w:p w14:paraId="1468305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TOPIC</w:t>
            </w:r>
          </w:p>
        </w:tc>
        <w:tc>
          <w:tcPr>
            <w:tcW w:w="1109" w:type="dxa"/>
          </w:tcPr>
          <w:p w14:paraId="7C12F52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2435" w:type="dxa"/>
          </w:tcPr>
          <w:p w14:paraId="7E54F0C6"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r w:rsidRPr="00951043">
              <w:rPr>
                <w:rFonts w:ascii="Times New Roman" w:eastAsia="Cambria" w:hAnsi="Times New Roman" w:cs="Times New Roman"/>
                <w:b/>
                <w:color w:val="231F20"/>
                <w:sz w:val="24"/>
                <w:szCs w:val="24"/>
                <w:lang w:bidi="en-US"/>
              </w:rPr>
              <w:t>SUB-TOPIC</w:t>
            </w:r>
          </w:p>
        </w:tc>
        <w:tc>
          <w:tcPr>
            <w:tcW w:w="1417" w:type="dxa"/>
          </w:tcPr>
          <w:p w14:paraId="1BA5E0E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PERIODS</w:t>
            </w:r>
          </w:p>
        </w:tc>
      </w:tr>
      <w:tr w:rsidR="00951043" w:rsidRPr="00951043" w14:paraId="0051EC69" w14:textId="77777777" w:rsidTr="00951043">
        <w:tc>
          <w:tcPr>
            <w:tcW w:w="1777" w:type="dxa"/>
            <w:vMerge w:val="restart"/>
          </w:tcPr>
          <w:p w14:paraId="778ED670" w14:textId="77777777" w:rsidR="00951043" w:rsidRPr="00951043" w:rsidRDefault="00951043" w:rsidP="00951043">
            <w:pPr>
              <w:suppressAutoHyphens/>
              <w:autoSpaceDN w:val="0"/>
              <w:spacing w:after="0" w:line="360" w:lineRule="auto"/>
              <w:textAlignment w:val="baseline"/>
              <w:rPr>
                <w:rFonts w:ascii="Times New Roman" w:hAnsi="Times New Roman" w:cs="Times New Roman"/>
                <w:b/>
                <w:sz w:val="24"/>
                <w:szCs w:val="24"/>
              </w:rPr>
            </w:pPr>
          </w:p>
          <w:p w14:paraId="3DC58F22" w14:textId="77777777" w:rsidR="00951043" w:rsidRPr="00951043" w:rsidRDefault="00951043" w:rsidP="00951043">
            <w:pPr>
              <w:suppressAutoHyphens/>
              <w:autoSpaceDN w:val="0"/>
              <w:spacing w:after="0" w:line="360" w:lineRule="auto"/>
              <w:textAlignment w:val="baseline"/>
              <w:rPr>
                <w:rFonts w:ascii="Times New Roman" w:hAnsi="Times New Roman" w:cs="Times New Roman"/>
                <w:b/>
                <w:sz w:val="24"/>
                <w:szCs w:val="24"/>
              </w:rPr>
            </w:pPr>
            <w:r w:rsidRPr="00951043">
              <w:rPr>
                <w:rFonts w:ascii="Times New Roman" w:hAnsi="Times New Roman" w:cs="Times New Roman"/>
                <w:b/>
                <w:sz w:val="24"/>
                <w:szCs w:val="24"/>
              </w:rPr>
              <w:t xml:space="preserve">S.5- TERM  2 </w:t>
            </w:r>
          </w:p>
          <w:p w14:paraId="5F10DC5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24E229B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1367DE4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12C605A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51D2DD2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217B486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1195A7C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3553648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5B43541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40FE1581" w14:textId="77777777" w:rsidR="00951043" w:rsidRPr="00951043" w:rsidRDefault="00951043" w:rsidP="00951043">
            <w:pPr>
              <w:suppressAutoHyphens/>
              <w:autoSpaceDN w:val="0"/>
              <w:spacing w:after="0" w:line="360" w:lineRule="auto"/>
              <w:textAlignment w:val="baseline"/>
              <w:rPr>
                <w:rFonts w:ascii="Times New Roman" w:hAnsi="Times New Roman" w:cs="Times New Roman"/>
                <w:b/>
                <w:sz w:val="24"/>
                <w:szCs w:val="24"/>
              </w:rPr>
            </w:pPr>
          </w:p>
        </w:tc>
        <w:tc>
          <w:tcPr>
            <w:tcW w:w="2329" w:type="dxa"/>
            <w:vMerge w:val="restart"/>
          </w:tcPr>
          <w:p w14:paraId="6E8BC835" w14:textId="77777777" w:rsidR="00951043" w:rsidRPr="00951043" w:rsidRDefault="00951043" w:rsidP="00951043">
            <w:pPr>
              <w:widowControl w:val="0"/>
              <w:suppressAutoHyphens/>
              <w:autoSpaceDE w:val="0"/>
              <w:autoSpaceDN w:val="0"/>
              <w:spacing w:before="100" w:after="0" w:line="276" w:lineRule="auto"/>
              <w:textAlignment w:val="baseline"/>
              <w:rPr>
                <w:rFonts w:ascii="Times New Roman" w:eastAsia="Cambria" w:hAnsi="Times New Roman" w:cs="Times New Roman"/>
                <w:color w:val="231F20"/>
                <w:sz w:val="24"/>
                <w:szCs w:val="24"/>
                <w:lang w:val="en-GB" w:bidi="en-US"/>
              </w:rPr>
            </w:pPr>
            <w:r w:rsidRPr="00951043">
              <w:rPr>
                <w:rFonts w:ascii="Times New Roman" w:eastAsia="Cambria" w:hAnsi="Times New Roman" w:cs="Times New Roman"/>
                <w:color w:val="231F20"/>
                <w:sz w:val="24"/>
                <w:szCs w:val="24"/>
                <w:lang w:bidi="en-US"/>
              </w:rPr>
              <w:t xml:space="preserve">TOPIC 3: Restoration of order and stability in Europe (1814 – 1830)  </w:t>
            </w:r>
          </w:p>
        </w:tc>
        <w:tc>
          <w:tcPr>
            <w:tcW w:w="1109" w:type="dxa"/>
          </w:tcPr>
          <w:p w14:paraId="038C8B00"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 xml:space="preserve">  3.1</w:t>
            </w:r>
          </w:p>
        </w:tc>
        <w:tc>
          <w:tcPr>
            <w:tcW w:w="2435" w:type="dxa"/>
          </w:tcPr>
          <w:p w14:paraId="41BD2849"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Vienna Settlement</w:t>
            </w:r>
          </w:p>
          <w:p w14:paraId="10BF5595"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p>
        </w:tc>
        <w:tc>
          <w:tcPr>
            <w:tcW w:w="1417" w:type="dxa"/>
          </w:tcPr>
          <w:p w14:paraId="1742FF8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28F45A6A" w14:textId="77777777" w:rsidTr="00951043">
        <w:tc>
          <w:tcPr>
            <w:tcW w:w="1777" w:type="dxa"/>
            <w:vMerge/>
          </w:tcPr>
          <w:p w14:paraId="61E7301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7D2DBCA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5EAC0F8A"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bidi="en-US"/>
              </w:rPr>
              <w:t xml:space="preserve">  3.2</w:t>
            </w:r>
          </w:p>
        </w:tc>
        <w:tc>
          <w:tcPr>
            <w:tcW w:w="2435" w:type="dxa"/>
          </w:tcPr>
          <w:p w14:paraId="09DD011F"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strike/>
                <w:color w:val="231F20"/>
                <w:sz w:val="24"/>
                <w:szCs w:val="24"/>
                <w:lang w:val="en-GB" w:bidi="en-US"/>
              </w:rPr>
            </w:pPr>
            <w:r w:rsidRPr="00951043">
              <w:rPr>
                <w:rFonts w:ascii="Times New Roman" w:eastAsia="Cambria" w:hAnsi="Times New Roman" w:cs="Times New Roman"/>
                <w:color w:val="231F20"/>
                <w:sz w:val="24"/>
                <w:szCs w:val="24"/>
                <w:lang w:bidi="en-US"/>
              </w:rPr>
              <w:t>Congress system</w:t>
            </w:r>
          </w:p>
        </w:tc>
        <w:tc>
          <w:tcPr>
            <w:tcW w:w="1417" w:type="dxa"/>
          </w:tcPr>
          <w:p w14:paraId="7E80A98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137F916E" w14:textId="77777777" w:rsidTr="00951043">
        <w:trPr>
          <w:trHeight w:val="886"/>
        </w:trPr>
        <w:tc>
          <w:tcPr>
            <w:tcW w:w="1777" w:type="dxa"/>
            <w:vMerge/>
          </w:tcPr>
          <w:p w14:paraId="413D5B2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69DF3F1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mbria" w:hAnsi="Times New Roman" w:cs="Times New Roman"/>
                <w:color w:val="231F20"/>
                <w:sz w:val="24"/>
                <w:szCs w:val="24"/>
                <w:lang w:val="en-GB" w:bidi="en-US"/>
              </w:rPr>
              <w:t>TOPIC 4: The Revolutions of 1815-1848 in Europe.</w:t>
            </w:r>
          </w:p>
        </w:tc>
        <w:tc>
          <w:tcPr>
            <w:tcW w:w="1109" w:type="dxa"/>
          </w:tcPr>
          <w:p w14:paraId="348501B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 xml:space="preserve">  4.1</w:t>
            </w:r>
          </w:p>
        </w:tc>
        <w:tc>
          <w:tcPr>
            <w:tcW w:w="2435" w:type="dxa"/>
          </w:tcPr>
          <w:p w14:paraId="6DA0B76E" w14:textId="77777777" w:rsidR="00951043" w:rsidRPr="00951043" w:rsidRDefault="00951043" w:rsidP="00951043">
            <w:pPr>
              <w:widowControl w:val="0"/>
              <w:suppressAutoHyphens/>
              <w:autoSpaceDE w:val="0"/>
              <w:autoSpaceDN w:val="0"/>
              <w:spacing w:after="0" w:line="276" w:lineRule="auto"/>
              <w:ind w:right="684"/>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1830 Revolutions in Europe</w:t>
            </w:r>
          </w:p>
        </w:tc>
        <w:tc>
          <w:tcPr>
            <w:tcW w:w="1417" w:type="dxa"/>
          </w:tcPr>
          <w:p w14:paraId="49A9D5E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730C404B" w14:textId="77777777" w:rsidTr="00951043">
        <w:trPr>
          <w:trHeight w:val="965"/>
        </w:trPr>
        <w:tc>
          <w:tcPr>
            <w:tcW w:w="1777" w:type="dxa"/>
            <w:vMerge/>
          </w:tcPr>
          <w:p w14:paraId="1FFAD74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75212F4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151FC65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4.2</w:t>
            </w:r>
          </w:p>
        </w:tc>
        <w:tc>
          <w:tcPr>
            <w:tcW w:w="2435" w:type="dxa"/>
          </w:tcPr>
          <w:p w14:paraId="7F096BCB"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1848 Revolutions in Europe</w:t>
            </w:r>
          </w:p>
        </w:tc>
        <w:tc>
          <w:tcPr>
            <w:tcW w:w="1417" w:type="dxa"/>
          </w:tcPr>
          <w:p w14:paraId="277949A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70E503B1" w14:textId="77777777" w:rsidTr="00951043">
        <w:tc>
          <w:tcPr>
            <w:tcW w:w="1777" w:type="dxa"/>
            <w:vMerge/>
          </w:tcPr>
          <w:p w14:paraId="380B844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2CDE0AD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lang w:bidi="en-US"/>
              </w:rPr>
            </w:pPr>
            <w:r w:rsidRPr="00951043">
              <w:rPr>
                <w:rFonts w:ascii="Times New Roman" w:eastAsia="Calibri" w:hAnsi="Times New Roman" w:cs="Times New Roman"/>
                <w:sz w:val="24"/>
                <w:szCs w:val="24"/>
                <w:lang w:bidi="en-US"/>
              </w:rPr>
              <w:t>TOPIC 5:The Unification Struggles in Europe up to 1871</w:t>
            </w:r>
          </w:p>
        </w:tc>
        <w:tc>
          <w:tcPr>
            <w:tcW w:w="1109" w:type="dxa"/>
          </w:tcPr>
          <w:p w14:paraId="5D5256F5"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5.1</w:t>
            </w:r>
          </w:p>
        </w:tc>
        <w:tc>
          <w:tcPr>
            <w:tcW w:w="2435" w:type="dxa"/>
          </w:tcPr>
          <w:p w14:paraId="3ADEDD14"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hAnsi="Times New Roman" w:cs="Times New Roman"/>
                <w:color w:val="231F20"/>
                <w:sz w:val="24"/>
                <w:szCs w:val="24"/>
              </w:rPr>
              <w:t>The Unification of Italy up to 1870</w:t>
            </w:r>
          </w:p>
        </w:tc>
        <w:tc>
          <w:tcPr>
            <w:tcW w:w="1417" w:type="dxa"/>
          </w:tcPr>
          <w:p w14:paraId="12D42D9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25FD5698" w14:textId="77777777" w:rsidTr="00951043">
        <w:trPr>
          <w:trHeight w:val="1019"/>
        </w:trPr>
        <w:tc>
          <w:tcPr>
            <w:tcW w:w="1777" w:type="dxa"/>
            <w:vMerge/>
          </w:tcPr>
          <w:p w14:paraId="1CCB8C5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7D3ED4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8437AF1"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5.2</w:t>
            </w:r>
          </w:p>
        </w:tc>
        <w:tc>
          <w:tcPr>
            <w:tcW w:w="2435" w:type="dxa"/>
          </w:tcPr>
          <w:p w14:paraId="3FD02C78"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hAnsi="Times New Roman" w:cs="Times New Roman"/>
                <w:color w:val="231F20"/>
                <w:sz w:val="24"/>
                <w:szCs w:val="24"/>
              </w:rPr>
              <w:t>The Unification of Germany up to 1871</w:t>
            </w:r>
          </w:p>
        </w:tc>
        <w:tc>
          <w:tcPr>
            <w:tcW w:w="1417" w:type="dxa"/>
          </w:tcPr>
          <w:p w14:paraId="3046C4E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7017E1C9" w14:textId="77777777" w:rsidTr="00951043">
        <w:trPr>
          <w:trHeight w:val="90"/>
        </w:trPr>
        <w:tc>
          <w:tcPr>
            <w:tcW w:w="1777" w:type="dxa"/>
          </w:tcPr>
          <w:p w14:paraId="02EFDC4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46E2B8E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02DC74B4"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r w:rsidRPr="00951043">
              <w:rPr>
                <w:rFonts w:ascii="Times New Roman" w:hAnsi="Times New Roman" w:cs="Times New Roman"/>
                <w:b/>
                <w:sz w:val="24"/>
                <w:szCs w:val="24"/>
              </w:rPr>
              <w:t>TOTAL</w:t>
            </w:r>
          </w:p>
        </w:tc>
        <w:tc>
          <w:tcPr>
            <w:tcW w:w="2435" w:type="dxa"/>
          </w:tcPr>
          <w:p w14:paraId="5E75CE64"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1417" w:type="dxa"/>
          </w:tcPr>
          <w:p w14:paraId="687BCA9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48</w:t>
            </w:r>
          </w:p>
        </w:tc>
      </w:tr>
      <w:tr w:rsidR="00951043" w:rsidRPr="00951043" w14:paraId="40B6EEDF" w14:textId="77777777" w:rsidTr="00951043">
        <w:tc>
          <w:tcPr>
            <w:tcW w:w="1777" w:type="dxa"/>
            <w:shd w:val="clear" w:color="auto" w:fill="4472C4" w:themeFill="accent5"/>
          </w:tcPr>
          <w:p w14:paraId="5F3DE18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shd w:val="clear" w:color="auto" w:fill="4472C4" w:themeFill="accent5"/>
          </w:tcPr>
          <w:p w14:paraId="64025F5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4472C4" w:themeFill="accent5"/>
          </w:tcPr>
          <w:p w14:paraId="4A10A89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color w:val="FF0000"/>
                <w:sz w:val="24"/>
                <w:szCs w:val="24"/>
              </w:rPr>
            </w:pPr>
          </w:p>
        </w:tc>
        <w:tc>
          <w:tcPr>
            <w:tcW w:w="2435" w:type="dxa"/>
            <w:shd w:val="clear" w:color="auto" w:fill="4472C4" w:themeFill="accent5"/>
          </w:tcPr>
          <w:p w14:paraId="7C2122E3"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1417" w:type="dxa"/>
            <w:shd w:val="clear" w:color="auto" w:fill="4472C4" w:themeFill="accent5"/>
          </w:tcPr>
          <w:p w14:paraId="1E4463D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627C5220" w14:textId="77777777" w:rsidTr="00951043">
        <w:tc>
          <w:tcPr>
            <w:tcW w:w="1777" w:type="dxa"/>
          </w:tcPr>
          <w:p w14:paraId="44F6AA9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45FB4AE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TOPIC </w:t>
            </w:r>
          </w:p>
        </w:tc>
        <w:tc>
          <w:tcPr>
            <w:tcW w:w="1109" w:type="dxa"/>
          </w:tcPr>
          <w:p w14:paraId="547671C3"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color w:val="FF0000"/>
                <w:sz w:val="24"/>
                <w:szCs w:val="24"/>
              </w:rPr>
            </w:pPr>
          </w:p>
        </w:tc>
        <w:tc>
          <w:tcPr>
            <w:tcW w:w="2435" w:type="dxa"/>
          </w:tcPr>
          <w:p w14:paraId="5EF735D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r w:rsidRPr="00951043">
              <w:rPr>
                <w:rFonts w:ascii="Times New Roman" w:hAnsi="Times New Roman" w:cs="Times New Roman"/>
                <w:b/>
                <w:sz w:val="24"/>
                <w:szCs w:val="24"/>
              </w:rPr>
              <w:t xml:space="preserve">SUB-TOPIC </w:t>
            </w:r>
          </w:p>
        </w:tc>
        <w:tc>
          <w:tcPr>
            <w:tcW w:w="1417" w:type="dxa"/>
          </w:tcPr>
          <w:p w14:paraId="4CDA019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PERIODS </w:t>
            </w:r>
          </w:p>
        </w:tc>
      </w:tr>
      <w:tr w:rsidR="00951043" w:rsidRPr="00951043" w14:paraId="3127A8AA" w14:textId="77777777" w:rsidTr="00951043">
        <w:trPr>
          <w:trHeight w:val="802"/>
        </w:trPr>
        <w:tc>
          <w:tcPr>
            <w:tcW w:w="1777" w:type="dxa"/>
            <w:vMerge w:val="restart"/>
          </w:tcPr>
          <w:p w14:paraId="5667860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S.5 TERM  3 </w:t>
            </w:r>
          </w:p>
          <w:p w14:paraId="5C8D32F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2FE96D6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2916ADF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p w14:paraId="661C69E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6B18350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TOPIC  6: lessons from the rise of the United States of America and Canada </w:t>
            </w:r>
          </w:p>
        </w:tc>
        <w:tc>
          <w:tcPr>
            <w:tcW w:w="1109" w:type="dxa"/>
          </w:tcPr>
          <w:p w14:paraId="1AB6895C"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 xml:space="preserve"> 6.1</w:t>
            </w:r>
          </w:p>
        </w:tc>
        <w:tc>
          <w:tcPr>
            <w:tcW w:w="2435" w:type="dxa"/>
          </w:tcPr>
          <w:p w14:paraId="67C05D2B" w14:textId="77777777" w:rsidR="00951043" w:rsidRPr="00951043" w:rsidRDefault="00951043" w:rsidP="00951043">
            <w:pPr>
              <w:widowControl w:val="0"/>
              <w:tabs>
                <w:tab w:val="left" w:pos="597"/>
              </w:tabs>
              <w:autoSpaceDE w:val="0"/>
              <w:spacing w:after="0" w:line="240" w:lineRule="auto"/>
              <w:ind w:right="268"/>
              <w:jc w:val="both"/>
              <w:rPr>
                <w:rFonts w:ascii="Times New Roman" w:eastAsia="Cambria" w:hAnsi="Times New Roman"/>
                <w:color w:val="000000" w:themeColor="text1"/>
                <w:sz w:val="24"/>
                <w:szCs w:val="24"/>
                <w:lang w:bidi="en-US"/>
              </w:rPr>
            </w:pPr>
            <w:r w:rsidRPr="00951043">
              <w:rPr>
                <w:rFonts w:ascii="Times New Roman" w:eastAsia="Cambria" w:hAnsi="Times New Roman"/>
                <w:color w:val="000000" w:themeColor="text1"/>
                <w:sz w:val="24"/>
                <w:szCs w:val="24"/>
                <w:lang w:bidi="en-US"/>
              </w:rPr>
              <w:t xml:space="preserve">The natives of America and Canada </w:t>
            </w:r>
          </w:p>
        </w:tc>
        <w:tc>
          <w:tcPr>
            <w:tcW w:w="1417" w:type="dxa"/>
          </w:tcPr>
          <w:p w14:paraId="59C3372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4C9B047B" w14:textId="77777777" w:rsidTr="00951043">
        <w:trPr>
          <w:trHeight w:val="802"/>
        </w:trPr>
        <w:tc>
          <w:tcPr>
            <w:tcW w:w="1777" w:type="dxa"/>
            <w:vMerge/>
          </w:tcPr>
          <w:p w14:paraId="597E3EE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5B3FDFC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3C7900E1"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6.2</w:t>
            </w:r>
          </w:p>
        </w:tc>
        <w:tc>
          <w:tcPr>
            <w:tcW w:w="2435" w:type="dxa"/>
          </w:tcPr>
          <w:p w14:paraId="09238FEF" w14:textId="77777777" w:rsidR="00951043" w:rsidRPr="00951043" w:rsidRDefault="00951043" w:rsidP="00951043">
            <w:pPr>
              <w:widowControl w:val="0"/>
              <w:tabs>
                <w:tab w:val="left" w:pos="597"/>
              </w:tabs>
              <w:autoSpaceDE w:val="0"/>
              <w:spacing w:after="0" w:line="240" w:lineRule="auto"/>
              <w:ind w:right="270"/>
              <w:jc w:val="both"/>
              <w:rPr>
                <w:rFonts w:ascii="Times New Roman" w:eastAsia="Cambria" w:hAnsi="Times New Roman"/>
                <w:color w:val="000000" w:themeColor="text1"/>
                <w:sz w:val="24"/>
                <w:szCs w:val="24"/>
                <w:lang w:bidi="en-US"/>
              </w:rPr>
            </w:pPr>
            <w:r w:rsidRPr="00951043">
              <w:rPr>
                <w:rFonts w:ascii="Times New Roman" w:eastAsia="Cambria" w:hAnsi="Times New Roman"/>
                <w:color w:val="000000" w:themeColor="text1"/>
                <w:sz w:val="24"/>
                <w:szCs w:val="24"/>
                <w:lang w:bidi="en-US"/>
              </w:rPr>
              <w:t xml:space="preserve">The </w:t>
            </w:r>
            <w:proofErr w:type="spellStart"/>
            <w:r w:rsidRPr="00951043">
              <w:rPr>
                <w:rFonts w:ascii="Times New Roman" w:eastAsia="Cambria" w:hAnsi="Times New Roman"/>
                <w:color w:val="000000" w:themeColor="text1"/>
                <w:sz w:val="24"/>
                <w:szCs w:val="24"/>
                <w:lang w:bidi="en-US"/>
              </w:rPr>
              <w:t>Colonisation</w:t>
            </w:r>
            <w:proofErr w:type="spellEnd"/>
            <w:r w:rsidRPr="00951043">
              <w:rPr>
                <w:rFonts w:ascii="Times New Roman" w:eastAsia="Cambria" w:hAnsi="Times New Roman"/>
                <w:color w:val="000000" w:themeColor="text1"/>
                <w:sz w:val="24"/>
                <w:szCs w:val="24"/>
                <w:lang w:bidi="en-US"/>
              </w:rPr>
              <w:t xml:space="preserve"> of America and Canada </w:t>
            </w:r>
          </w:p>
        </w:tc>
        <w:tc>
          <w:tcPr>
            <w:tcW w:w="1417" w:type="dxa"/>
          </w:tcPr>
          <w:p w14:paraId="34556F4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2402C33B" w14:textId="77777777" w:rsidTr="00951043">
        <w:trPr>
          <w:trHeight w:val="802"/>
        </w:trPr>
        <w:tc>
          <w:tcPr>
            <w:tcW w:w="1777" w:type="dxa"/>
            <w:vMerge/>
          </w:tcPr>
          <w:p w14:paraId="7207CF0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309E326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4000AB2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6.3</w:t>
            </w:r>
          </w:p>
        </w:tc>
        <w:tc>
          <w:tcPr>
            <w:tcW w:w="2435" w:type="dxa"/>
          </w:tcPr>
          <w:p w14:paraId="74B2DC2B" w14:textId="77777777" w:rsidR="00951043" w:rsidRPr="00951043" w:rsidRDefault="00951043" w:rsidP="00951043">
            <w:pPr>
              <w:widowControl w:val="0"/>
              <w:tabs>
                <w:tab w:val="left" w:pos="597"/>
              </w:tabs>
              <w:autoSpaceDE w:val="0"/>
              <w:spacing w:after="0" w:line="240" w:lineRule="auto"/>
              <w:ind w:right="270"/>
              <w:jc w:val="both"/>
              <w:rPr>
                <w:rFonts w:ascii="Times New Roman" w:eastAsia="Cambria" w:hAnsi="Times New Roman"/>
                <w:color w:val="000000" w:themeColor="text1"/>
                <w:sz w:val="24"/>
                <w:szCs w:val="24"/>
                <w:lang w:bidi="en-US"/>
              </w:rPr>
            </w:pPr>
            <w:r w:rsidRPr="00951043">
              <w:rPr>
                <w:rFonts w:ascii="Times New Roman" w:eastAsia="Cambria" w:hAnsi="Times New Roman"/>
                <w:color w:val="000000" w:themeColor="text1"/>
                <w:sz w:val="24"/>
                <w:szCs w:val="24"/>
                <w:lang w:bidi="en-US"/>
              </w:rPr>
              <w:t xml:space="preserve">The Creation of USA </w:t>
            </w:r>
          </w:p>
        </w:tc>
        <w:tc>
          <w:tcPr>
            <w:tcW w:w="1417" w:type="dxa"/>
          </w:tcPr>
          <w:p w14:paraId="0CB5582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43B54695" w14:textId="77777777" w:rsidTr="00951043">
        <w:trPr>
          <w:trHeight w:val="802"/>
        </w:trPr>
        <w:tc>
          <w:tcPr>
            <w:tcW w:w="1777" w:type="dxa"/>
            <w:vMerge/>
          </w:tcPr>
          <w:p w14:paraId="19086EB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738C833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70922D1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6.4</w:t>
            </w:r>
          </w:p>
        </w:tc>
        <w:tc>
          <w:tcPr>
            <w:tcW w:w="2435" w:type="dxa"/>
          </w:tcPr>
          <w:p w14:paraId="32D9BFD3" w14:textId="77777777" w:rsidR="00951043" w:rsidRPr="00951043" w:rsidRDefault="00951043" w:rsidP="00951043">
            <w:pPr>
              <w:widowControl w:val="0"/>
              <w:tabs>
                <w:tab w:val="left" w:pos="597"/>
              </w:tabs>
              <w:autoSpaceDE w:val="0"/>
              <w:spacing w:after="0" w:line="240" w:lineRule="auto"/>
              <w:ind w:right="270"/>
              <w:jc w:val="both"/>
              <w:rPr>
                <w:rFonts w:ascii="Times New Roman" w:eastAsia="Cambria" w:hAnsi="Times New Roman"/>
                <w:color w:val="000000" w:themeColor="text1"/>
                <w:sz w:val="24"/>
                <w:szCs w:val="24"/>
                <w:lang w:bidi="en-US"/>
              </w:rPr>
            </w:pPr>
            <w:r w:rsidRPr="00951043">
              <w:rPr>
                <w:rFonts w:ascii="Times New Roman" w:eastAsia="Cambria" w:hAnsi="Times New Roman"/>
                <w:color w:val="000000" w:themeColor="text1"/>
                <w:sz w:val="24"/>
                <w:szCs w:val="24"/>
                <w:lang w:bidi="en-US"/>
              </w:rPr>
              <w:t>The Rise of the Civil Rights Movement</w:t>
            </w:r>
          </w:p>
        </w:tc>
        <w:tc>
          <w:tcPr>
            <w:tcW w:w="1417" w:type="dxa"/>
          </w:tcPr>
          <w:p w14:paraId="66A0D91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73E87333" w14:textId="77777777" w:rsidTr="00951043">
        <w:trPr>
          <w:trHeight w:val="802"/>
        </w:trPr>
        <w:tc>
          <w:tcPr>
            <w:tcW w:w="1777" w:type="dxa"/>
            <w:vMerge/>
          </w:tcPr>
          <w:p w14:paraId="1C61AC4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6A1BEE9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Topic 7: Sierra Leone and Liberia in the world context </w:t>
            </w:r>
          </w:p>
        </w:tc>
        <w:tc>
          <w:tcPr>
            <w:tcW w:w="1109" w:type="dxa"/>
          </w:tcPr>
          <w:p w14:paraId="4C9C46C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7.1</w:t>
            </w:r>
          </w:p>
        </w:tc>
        <w:tc>
          <w:tcPr>
            <w:tcW w:w="2435" w:type="dxa"/>
          </w:tcPr>
          <w:p w14:paraId="225353A6"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olor w:val="000000" w:themeColor="text1"/>
                <w:sz w:val="24"/>
                <w:szCs w:val="24"/>
              </w:rPr>
              <w:t xml:space="preserve">The origins of Sierra Leone and Liberia </w:t>
            </w:r>
          </w:p>
        </w:tc>
        <w:tc>
          <w:tcPr>
            <w:tcW w:w="1417" w:type="dxa"/>
          </w:tcPr>
          <w:p w14:paraId="71BCD29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12</w:t>
            </w:r>
          </w:p>
        </w:tc>
      </w:tr>
      <w:tr w:rsidR="00951043" w:rsidRPr="00951043" w14:paraId="78B5B082" w14:textId="77777777" w:rsidTr="00951043">
        <w:trPr>
          <w:trHeight w:val="802"/>
        </w:trPr>
        <w:tc>
          <w:tcPr>
            <w:tcW w:w="1777" w:type="dxa"/>
            <w:vMerge/>
          </w:tcPr>
          <w:p w14:paraId="3798652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6C6CC20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35DAB31"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sz w:val="24"/>
                <w:szCs w:val="24"/>
              </w:rPr>
            </w:pPr>
            <w:r w:rsidRPr="00951043">
              <w:rPr>
                <w:rFonts w:ascii="Times New Roman" w:hAnsi="Times New Roman" w:cs="Times New Roman"/>
                <w:sz w:val="24"/>
                <w:szCs w:val="24"/>
              </w:rPr>
              <w:t>7.2</w:t>
            </w:r>
          </w:p>
        </w:tc>
        <w:tc>
          <w:tcPr>
            <w:tcW w:w="2435" w:type="dxa"/>
          </w:tcPr>
          <w:p w14:paraId="5B7D4673" w14:textId="77777777" w:rsidR="00951043" w:rsidRPr="00951043" w:rsidRDefault="00951043" w:rsidP="00951043">
            <w:pPr>
              <w:spacing w:after="0" w:line="240" w:lineRule="auto"/>
              <w:rPr>
                <w:rFonts w:ascii="Times New Roman" w:hAnsi="Times New Roman"/>
                <w:color w:val="000000" w:themeColor="text1"/>
                <w:sz w:val="24"/>
                <w:szCs w:val="24"/>
              </w:rPr>
            </w:pPr>
            <w:r w:rsidRPr="00951043">
              <w:rPr>
                <w:rFonts w:ascii="Times New Roman" w:hAnsi="Times New Roman"/>
                <w:color w:val="000000" w:themeColor="text1"/>
                <w:sz w:val="24"/>
                <w:szCs w:val="24"/>
              </w:rPr>
              <w:t xml:space="preserve">The significance of the Creation of Sierra Leone and Liberia to History of West Africa </w:t>
            </w:r>
          </w:p>
        </w:tc>
        <w:tc>
          <w:tcPr>
            <w:tcW w:w="1417" w:type="dxa"/>
          </w:tcPr>
          <w:p w14:paraId="700486D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12</w:t>
            </w:r>
          </w:p>
        </w:tc>
      </w:tr>
      <w:tr w:rsidR="00951043" w:rsidRPr="00951043" w14:paraId="6828B26E" w14:textId="77777777" w:rsidTr="00951043">
        <w:trPr>
          <w:trHeight w:val="484"/>
        </w:trPr>
        <w:tc>
          <w:tcPr>
            <w:tcW w:w="1777" w:type="dxa"/>
          </w:tcPr>
          <w:p w14:paraId="6D41534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tcPr>
          <w:p w14:paraId="7E25965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TOTAL   </w:t>
            </w:r>
          </w:p>
        </w:tc>
        <w:tc>
          <w:tcPr>
            <w:tcW w:w="1109" w:type="dxa"/>
          </w:tcPr>
          <w:p w14:paraId="0305CB66"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2435" w:type="dxa"/>
          </w:tcPr>
          <w:p w14:paraId="1058AD4C" w14:textId="77777777" w:rsidR="00951043" w:rsidRPr="00951043" w:rsidRDefault="00951043" w:rsidP="00951043">
            <w:pPr>
              <w:spacing w:after="0" w:line="240" w:lineRule="auto"/>
              <w:rPr>
                <w:rFonts w:ascii="Times New Roman" w:hAnsi="Times New Roman"/>
                <w:b/>
                <w:color w:val="000000" w:themeColor="text1"/>
                <w:sz w:val="24"/>
                <w:szCs w:val="24"/>
              </w:rPr>
            </w:pPr>
          </w:p>
        </w:tc>
        <w:tc>
          <w:tcPr>
            <w:tcW w:w="1417" w:type="dxa"/>
          </w:tcPr>
          <w:p w14:paraId="34FCFAA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r w:rsidR="00951043" w:rsidRPr="00951043" w14:paraId="3191C0AE" w14:textId="77777777" w:rsidTr="00951043">
        <w:trPr>
          <w:trHeight w:val="484"/>
        </w:trPr>
        <w:tc>
          <w:tcPr>
            <w:tcW w:w="1777" w:type="dxa"/>
            <w:shd w:val="clear" w:color="auto" w:fill="4472C4" w:themeFill="accent5"/>
          </w:tcPr>
          <w:p w14:paraId="7C52170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shd w:val="clear" w:color="auto" w:fill="4472C4" w:themeFill="accent5"/>
          </w:tcPr>
          <w:p w14:paraId="744A450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4472C4" w:themeFill="accent5"/>
          </w:tcPr>
          <w:p w14:paraId="6047F7EF"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2435" w:type="dxa"/>
            <w:shd w:val="clear" w:color="auto" w:fill="4472C4" w:themeFill="accent5"/>
          </w:tcPr>
          <w:p w14:paraId="43FF8189" w14:textId="77777777" w:rsidR="00951043" w:rsidRPr="00951043" w:rsidRDefault="00951043" w:rsidP="00951043">
            <w:pPr>
              <w:spacing w:after="0" w:line="240" w:lineRule="auto"/>
              <w:rPr>
                <w:rFonts w:ascii="Times New Roman" w:hAnsi="Times New Roman"/>
                <w:b/>
                <w:color w:val="000000" w:themeColor="text1"/>
                <w:sz w:val="24"/>
                <w:szCs w:val="24"/>
              </w:rPr>
            </w:pPr>
          </w:p>
        </w:tc>
        <w:tc>
          <w:tcPr>
            <w:tcW w:w="1417" w:type="dxa"/>
            <w:shd w:val="clear" w:color="auto" w:fill="4472C4" w:themeFill="accent5"/>
          </w:tcPr>
          <w:p w14:paraId="3C194C5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07FB8982" w14:textId="77777777" w:rsidTr="00951043">
        <w:trPr>
          <w:trHeight w:val="455"/>
        </w:trPr>
        <w:tc>
          <w:tcPr>
            <w:tcW w:w="1777" w:type="dxa"/>
          </w:tcPr>
          <w:p w14:paraId="3F99935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TERM 1</w:t>
            </w:r>
          </w:p>
        </w:tc>
        <w:tc>
          <w:tcPr>
            <w:tcW w:w="2329" w:type="dxa"/>
            <w:shd w:val="clear" w:color="auto" w:fill="FFFFFF" w:themeFill="background1"/>
          </w:tcPr>
          <w:p w14:paraId="01B6A9C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TOPIC</w:t>
            </w:r>
          </w:p>
        </w:tc>
        <w:tc>
          <w:tcPr>
            <w:tcW w:w="1109" w:type="dxa"/>
            <w:shd w:val="clear" w:color="auto" w:fill="FFFFFF" w:themeFill="background1"/>
          </w:tcPr>
          <w:p w14:paraId="579B2495"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b/>
                <w:sz w:val="24"/>
                <w:szCs w:val="24"/>
              </w:rPr>
            </w:pPr>
          </w:p>
        </w:tc>
        <w:tc>
          <w:tcPr>
            <w:tcW w:w="2435" w:type="dxa"/>
            <w:shd w:val="clear" w:color="auto" w:fill="FFFFFF" w:themeFill="background1"/>
          </w:tcPr>
          <w:p w14:paraId="75D74F4E" w14:textId="77777777" w:rsidR="00951043" w:rsidRPr="00951043" w:rsidRDefault="00951043" w:rsidP="00951043">
            <w:pPr>
              <w:spacing w:after="0" w:line="240" w:lineRule="auto"/>
              <w:rPr>
                <w:rFonts w:ascii="Times New Roman" w:hAnsi="Times New Roman"/>
                <w:b/>
                <w:color w:val="000000" w:themeColor="text1"/>
                <w:sz w:val="24"/>
                <w:szCs w:val="24"/>
              </w:rPr>
            </w:pPr>
            <w:r w:rsidRPr="00951043">
              <w:rPr>
                <w:rFonts w:ascii="Times New Roman" w:hAnsi="Times New Roman"/>
                <w:b/>
                <w:color w:val="000000" w:themeColor="text1"/>
                <w:sz w:val="24"/>
                <w:szCs w:val="24"/>
              </w:rPr>
              <w:t>SUB-TOPIC</w:t>
            </w:r>
          </w:p>
        </w:tc>
        <w:tc>
          <w:tcPr>
            <w:tcW w:w="1417" w:type="dxa"/>
            <w:shd w:val="clear" w:color="auto" w:fill="FFFFFF" w:themeFill="background1"/>
          </w:tcPr>
          <w:p w14:paraId="600A58B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PERIODS</w:t>
            </w:r>
          </w:p>
        </w:tc>
      </w:tr>
      <w:tr w:rsidR="00951043" w:rsidRPr="00951043" w14:paraId="29244F7E" w14:textId="77777777" w:rsidTr="00951043">
        <w:tc>
          <w:tcPr>
            <w:tcW w:w="1777" w:type="dxa"/>
            <w:vMerge w:val="restart"/>
          </w:tcPr>
          <w:p w14:paraId="57D6E5D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S.6 TERM 1</w:t>
            </w:r>
          </w:p>
          <w:p w14:paraId="6A3C49FC"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25EF436E"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66FAA89A"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39230D63"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10C568F5"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00583841"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5372C065"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744BD807" w14:textId="77777777" w:rsidR="00951043" w:rsidRPr="00951043" w:rsidRDefault="00951043" w:rsidP="00951043">
            <w:pPr>
              <w:suppressAutoHyphens/>
              <w:autoSpaceDN w:val="0"/>
              <w:spacing w:after="0" w:line="360" w:lineRule="auto"/>
              <w:textAlignment w:val="baseline"/>
              <w:rPr>
                <w:rFonts w:ascii="Times New Roman" w:hAnsi="Times New Roman" w:cs="Times New Roman"/>
                <w:sz w:val="24"/>
                <w:szCs w:val="24"/>
              </w:rPr>
            </w:pPr>
          </w:p>
          <w:p w14:paraId="1CAB7E0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7A0DB0C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hAnsi="Times New Roman" w:cs="Times New Roman"/>
                <w:color w:val="231F20"/>
                <w:sz w:val="24"/>
                <w:szCs w:val="24"/>
              </w:rPr>
              <w:t>TOPIC 8 : The Eastern Question 1815-1913.</w:t>
            </w:r>
          </w:p>
        </w:tc>
        <w:tc>
          <w:tcPr>
            <w:tcW w:w="1109" w:type="dxa"/>
          </w:tcPr>
          <w:p w14:paraId="7A436F8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8.1</w:t>
            </w:r>
          </w:p>
        </w:tc>
        <w:tc>
          <w:tcPr>
            <w:tcW w:w="2435" w:type="dxa"/>
          </w:tcPr>
          <w:p w14:paraId="081B42FA"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hAnsi="Times New Roman" w:cs="Times New Roman"/>
                <w:color w:val="231F20"/>
                <w:sz w:val="24"/>
                <w:szCs w:val="24"/>
              </w:rPr>
              <w:t>The Ottoman Empire</w:t>
            </w:r>
          </w:p>
        </w:tc>
        <w:tc>
          <w:tcPr>
            <w:tcW w:w="1417" w:type="dxa"/>
          </w:tcPr>
          <w:p w14:paraId="18E520B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59FF2F54" w14:textId="77777777" w:rsidTr="00951043">
        <w:tc>
          <w:tcPr>
            <w:tcW w:w="1777" w:type="dxa"/>
            <w:vMerge/>
          </w:tcPr>
          <w:p w14:paraId="710A4DC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3357475A"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36592309" w14:textId="77777777" w:rsidR="00951043" w:rsidRPr="00951043" w:rsidRDefault="00951043" w:rsidP="00951043">
            <w:pPr>
              <w:widowControl w:val="0"/>
              <w:suppressAutoHyphens/>
              <w:autoSpaceDE w:val="0"/>
              <w:autoSpaceDN w:val="0"/>
              <w:spacing w:before="100" w:after="0" w:line="249" w:lineRule="auto"/>
              <w:ind w:firstLineChars="50" w:firstLine="120"/>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8.2</w:t>
            </w:r>
          </w:p>
        </w:tc>
        <w:tc>
          <w:tcPr>
            <w:tcW w:w="2435" w:type="dxa"/>
          </w:tcPr>
          <w:p w14:paraId="14A1D3D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Greek War of Independence of 1821-1833.</w:t>
            </w:r>
          </w:p>
        </w:tc>
        <w:tc>
          <w:tcPr>
            <w:tcW w:w="1417" w:type="dxa"/>
          </w:tcPr>
          <w:p w14:paraId="1F494C4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095C0615" w14:textId="77777777" w:rsidTr="00951043">
        <w:tc>
          <w:tcPr>
            <w:tcW w:w="1777" w:type="dxa"/>
            <w:vMerge/>
          </w:tcPr>
          <w:p w14:paraId="2DC7A1E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E9BD6F7"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1B92A1B7"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8.3</w:t>
            </w:r>
          </w:p>
        </w:tc>
        <w:tc>
          <w:tcPr>
            <w:tcW w:w="2435" w:type="dxa"/>
          </w:tcPr>
          <w:p w14:paraId="6352B71B"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Syrian Question of 1831 – 1841</w:t>
            </w:r>
          </w:p>
        </w:tc>
        <w:tc>
          <w:tcPr>
            <w:tcW w:w="1417" w:type="dxa"/>
          </w:tcPr>
          <w:p w14:paraId="7747678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1D0CFFC4" w14:textId="77777777" w:rsidTr="00951043">
        <w:tc>
          <w:tcPr>
            <w:tcW w:w="1777" w:type="dxa"/>
            <w:vMerge/>
          </w:tcPr>
          <w:p w14:paraId="2A620B4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0E58613E"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6F9739F3"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8.4</w:t>
            </w:r>
          </w:p>
        </w:tc>
        <w:tc>
          <w:tcPr>
            <w:tcW w:w="2435" w:type="dxa"/>
          </w:tcPr>
          <w:p w14:paraId="1797027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Crimean War 1854-1856.</w:t>
            </w:r>
          </w:p>
        </w:tc>
        <w:tc>
          <w:tcPr>
            <w:tcW w:w="1417" w:type="dxa"/>
          </w:tcPr>
          <w:p w14:paraId="1747156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48F8F505" w14:textId="77777777" w:rsidTr="00951043">
        <w:tc>
          <w:tcPr>
            <w:tcW w:w="1777" w:type="dxa"/>
            <w:vMerge/>
          </w:tcPr>
          <w:p w14:paraId="16BCB28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6019EB50"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5D654915"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8.5</w:t>
            </w:r>
          </w:p>
        </w:tc>
        <w:tc>
          <w:tcPr>
            <w:tcW w:w="2435" w:type="dxa"/>
          </w:tcPr>
          <w:p w14:paraId="11B18F7C"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Berlin Congress of 1878</w:t>
            </w:r>
          </w:p>
        </w:tc>
        <w:tc>
          <w:tcPr>
            <w:tcW w:w="1417" w:type="dxa"/>
          </w:tcPr>
          <w:p w14:paraId="63DA4E4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6984482C" w14:textId="77777777" w:rsidTr="00951043">
        <w:tc>
          <w:tcPr>
            <w:tcW w:w="1777" w:type="dxa"/>
            <w:vMerge/>
          </w:tcPr>
          <w:p w14:paraId="11DC9FC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7E967E8" w14:textId="77777777" w:rsidR="00951043" w:rsidRPr="00951043" w:rsidRDefault="00951043" w:rsidP="00951043">
            <w:pPr>
              <w:suppressAutoHyphens/>
              <w:autoSpaceDN w:val="0"/>
              <w:spacing w:after="0" w:line="360" w:lineRule="auto"/>
              <w:textAlignment w:val="baseline"/>
              <w:rPr>
                <w:rFonts w:ascii="Times New Roman" w:hAnsi="Times New Roman" w:cs="Times New Roman"/>
                <w:color w:val="231F20"/>
                <w:sz w:val="24"/>
                <w:szCs w:val="24"/>
              </w:rPr>
            </w:pPr>
          </w:p>
        </w:tc>
        <w:tc>
          <w:tcPr>
            <w:tcW w:w="1109" w:type="dxa"/>
          </w:tcPr>
          <w:p w14:paraId="30442359"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8.6</w:t>
            </w:r>
          </w:p>
        </w:tc>
        <w:tc>
          <w:tcPr>
            <w:tcW w:w="2435" w:type="dxa"/>
          </w:tcPr>
          <w:p w14:paraId="410CCEAB"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Balkan Crisis of 1908-1913.</w:t>
            </w:r>
          </w:p>
        </w:tc>
        <w:tc>
          <w:tcPr>
            <w:tcW w:w="1417" w:type="dxa"/>
          </w:tcPr>
          <w:p w14:paraId="23615EF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05</w:t>
            </w:r>
          </w:p>
        </w:tc>
      </w:tr>
      <w:tr w:rsidR="00951043" w:rsidRPr="00951043" w14:paraId="68D205A5" w14:textId="77777777" w:rsidTr="00951043">
        <w:trPr>
          <w:trHeight w:val="838"/>
        </w:trPr>
        <w:tc>
          <w:tcPr>
            <w:tcW w:w="1777" w:type="dxa"/>
            <w:vMerge/>
          </w:tcPr>
          <w:p w14:paraId="12D1AD2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10ECA3F6" w14:textId="77777777" w:rsidR="00951043" w:rsidRPr="00951043" w:rsidRDefault="00951043" w:rsidP="00951043">
            <w:pPr>
              <w:widowControl w:val="0"/>
              <w:tabs>
                <w:tab w:val="left" w:pos="2029"/>
              </w:tabs>
              <w:suppressAutoHyphens/>
              <w:autoSpaceDE w:val="0"/>
              <w:autoSpaceDN w:val="0"/>
              <w:spacing w:before="100" w:after="0" w:line="240" w:lineRule="auto"/>
              <w:textAlignment w:val="baseline"/>
              <w:rPr>
                <w:rFonts w:ascii="Times New Roman" w:eastAsia="Cambria" w:hAnsi="Times New Roman" w:cs="Times New Roman"/>
                <w:strike/>
                <w:color w:val="231F20"/>
                <w:sz w:val="24"/>
                <w:szCs w:val="24"/>
                <w:lang w:val="en-GB" w:bidi="en-US"/>
              </w:rPr>
            </w:pPr>
            <w:r w:rsidRPr="00951043">
              <w:rPr>
                <w:rFonts w:ascii="Times New Roman" w:eastAsia="Cambria" w:hAnsi="Times New Roman" w:cs="Times New Roman"/>
                <w:color w:val="231F20"/>
                <w:sz w:val="24"/>
                <w:szCs w:val="24"/>
                <w:lang w:val="en-GB" w:bidi="en-US"/>
              </w:rPr>
              <w:t>TOPIC</w:t>
            </w:r>
            <w:r w:rsidRPr="00951043">
              <w:rPr>
                <w:rFonts w:ascii="Times New Roman" w:eastAsia="Cambria" w:hAnsi="Times New Roman" w:cs="Times New Roman"/>
                <w:color w:val="231F20"/>
                <w:spacing w:val="-2"/>
                <w:sz w:val="24"/>
                <w:szCs w:val="24"/>
                <w:lang w:val="en-GB" w:bidi="en-US"/>
              </w:rPr>
              <w:t xml:space="preserve"> </w:t>
            </w:r>
            <w:r w:rsidRPr="00951043">
              <w:rPr>
                <w:rFonts w:ascii="Times New Roman" w:eastAsia="Cambria" w:hAnsi="Times New Roman" w:cs="Times New Roman"/>
                <w:color w:val="231F20"/>
                <w:sz w:val="24"/>
                <w:szCs w:val="24"/>
                <w:lang w:val="en-GB" w:bidi="en-US"/>
              </w:rPr>
              <w:t xml:space="preserve"> </w:t>
            </w:r>
            <w:proofErr w:type="gramStart"/>
            <w:r w:rsidRPr="00951043">
              <w:rPr>
                <w:rFonts w:ascii="Times New Roman" w:eastAsia="Cambria" w:hAnsi="Times New Roman" w:cs="Times New Roman"/>
                <w:color w:val="231F20"/>
                <w:sz w:val="24"/>
                <w:szCs w:val="24"/>
                <w:lang w:bidi="en-US"/>
              </w:rPr>
              <w:t>9</w:t>
            </w:r>
            <w:r w:rsidRPr="00951043">
              <w:rPr>
                <w:rFonts w:ascii="Times New Roman" w:eastAsia="Cambria" w:hAnsi="Times New Roman" w:cs="Times New Roman"/>
                <w:color w:val="231F20"/>
                <w:sz w:val="24"/>
                <w:szCs w:val="24"/>
                <w:lang w:val="en-GB" w:bidi="en-US"/>
              </w:rPr>
              <w:t xml:space="preserve"> :</w:t>
            </w:r>
            <w:proofErr w:type="gramEnd"/>
            <w:r w:rsidRPr="00951043">
              <w:rPr>
                <w:rFonts w:ascii="Times New Roman" w:eastAsia="Cambria" w:hAnsi="Times New Roman" w:cs="Times New Roman"/>
                <w:color w:val="231F20"/>
                <w:sz w:val="24"/>
                <w:szCs w:val="24"/>
                <w:lang w:val="en-GB" w:bidi="en-US"/>
              </w:rPr>
              <w:t xml:space="preserve"> </w:t>
            </w:r>
          </w:p>
          <w:p w14:paraId="615AD255" w14:textId="77777777" w:rsidR="00951043" w:rsidRPr="00951043" w:rsidRDefault="00951043" w:rsidP="00951043">
            <w:pPr>
              <w:spacing w:after="0" w:line="240" w:lineRule="auto"/>
              <w:rPr>
                <w:rFonts w:ascii="Times New Roman" w:eastAsia="Cambria" w:hAnsi="Times New Roman" w:cs="Times New Roman"/>
                <w:color w:val="231F20"/>
                <w:sz w:val="24"/>
                <w:szCs w:val="24"/>
                <w:lang w:val="en-GB" w:bidi="en-US"/>
              </w:rPr>
            </w:pPr>
            <w:r w:rsidRPr="00951043">
              <w:rPr>
                <w:rFonts w:ascii="Times New Roman" w:eastAsia="Cambria" w:hAnsi="Times New Roman" w:cs="Times New Roman"/>
                <w:color w:val="231F20"/>
                <w:sz w:val="24"/>
                <w:szCs w:val="24"/>
                <w:lang w:val="en-GB" w:bidi="en-US"/>
              </w:rPr>
              <w:t>World War I</w:t>
            </w:r>
            <w:r w:rsidRPr="00951043">
              <w:rPr>
                <w:rFonts w:ascii="Times New Roman" w:eastAsia="Cambria" w:hAnsi="Times New Roman" w:cs="Times New Roman"/>
                <w:color w:val="231F20"/>
                <w:spacing w:val="-4"/>
                <w:sz w:val="24"/>
                <w:szCs w:val="24"/>
                <w:lang w:val="en-GB" w:bidi="en-US"/>
              </w:rPr>
              <w:t xml:space="preserve"> </w:t>
            </w:r>
            <w:r w:rsidRPr="00951043">
              <w:rPr>
                <w:rFonts w:ascii="Times New Roman" w:eastAsia="Cambria" w:hAnsi="Times New Roman" w:cs="Times New Roman"/>
                <w:color w:val="231F20"/>
                <w:sz w:val="24"/>
                <w:szCs w:val="24"/>
                <w:lang w:val="en-GB" w:bidi="en-US"/>
              </w:rPr>
              <w:t>and its aftermath</w:t>
            </w:r>
          </w:p>
        </w:tc>
        <w:tc>
          <w:tcPr>
            <w:tcW w:w="1109" w:type="dxa"/>
          </w:tcPr>
          <w:p w14:paraId="7443E908"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9</w:t>
            </w:r>
            <w:r w:rsidRPr="00951043">
              <w:rPr>
                <w:rFonts w:ascii="Times New Roman" w:eastAsia="Cambria" w:hAnsi="Times New Roman" w:cs="Times New Roman"/>
                <w:bCs/>
                <w:color w:val="231F20"/>
                <w:sz w:val="24"/>
                <w:szCs w:val="24"/>
                <w:lang w:val="en-GB" w:bidi="en-US"/>
              </w:rPr>
              <w:t>.1</w:t>
            </w:r>
          </w:p>
        </w:tc>
        <w:tc>
          <w:tcPr>
            <w:tcW w:w="2435" w:type="dxa"/>
          </w:tcPr>
          <w:p w14:paraId="6C4FD628"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World War I (1914-1918)</w:t>
            </w:r>
          </w:p>
        </w:tc>
        <w:tc>
          <w:tcPr>
            <w:tcW w:w="1417" w:type="dxa"/>
          </w:tcPr>
          <w:p w14:paraId="4DD7BF4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40FFB299" w14:textId="77777777" w:rsidTr="00951043">
        <w:tc>
          <w:tcPr>
            <w:tcW w:w="1777" w:type="dxa"/>
            <w:vMerge/>
          </w:tcPr>
          <w:p w14:paraId="5C2F78A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2433DC0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748DF2E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9</w:t>
            </w:r>
            <w:r w:rsidRPr="00951043">
              <w:rPr>
                <w:rFonts w:ascii="Times New Roman" w:eastAsia="Cambria" w:hAnsi="Times New Roman" w:cs="Times New Roman"/>
                <w:bCs/>
                <w:color w:val="231F20"/>
                <w:sz w:val="24"/>
                <w:szCs w:val="24"/>
                <w:lang w:val="en-GB" w:bidi="en-US"/>
              </w:rPr>
              <w:t>.2</w:t>
            </w:r>
          </w:p>
        </w:tc>
        <w:tc>
          <w:tcPr>
            <w:tcW w:w="2435" w:type="dxa"/>
          </w:tcPr>
          <w:p w14:paraId="04AD793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sz w:val="24"/>
                <w:szCs w:val="24"/>
                <w:lang w:val="en-GB" w:bidi="en-US"/>
              </w:rPr>
            </w:pPr>
            <w:r w:rsidRPr="00951043">
              <w:rPr>
                <w:rFonts w:ascii="Times New Roman" w:eastAsia="Cambria" w:hAnsi="Times New Roman" w:cs="Times New Roman"/>
                <w:bCs/>
                <w:color w:val="231F20"/>
                <w:sz w:val="24"/>
                <w:szCs w:val="24"/>
                <w:lang w:val="en-GB" w:bidi="en-US"/>
              </w:rPr>
              <w:t>The Versailles Treaty of 1919</w:t>
            </w:r>
          </w:p>
          <w:p w14:paraId="0E10FED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p>
        </w:tc>
        <w:tc>
          <w:tcPr>
            <w:tcW w:w="1417" w:type="dxa"/>
          </w:tcPr>
          <w:p w14:paraId="3D0D443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6F552ECA" w14:textId="77777777" w:rsidTr="00951043">
        <w:tc>
          <w:tcPr>
            <w:tcW w:w="1777" w:type="dxa"/>
            <w:vMerge/>
          </w:tcPr>
          <w:p w14:paraId="2C737AA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65349DF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E9E3739"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9</w:t>
            </w:r>
            <w:r w:rsidRPr="00951043">
              <w:rPr>
                <w:rFonts w:ascii="Times New Roman" w:eastAsia="Cambria" w:hAnsi="Times New Roman" w:cs="Times New Roman"/>
                <w:bCs/>
                <w:color w:val="231F20"/>
                <w:sz w:val="24"/>
                <w:szCs w:val="24"/>
                <w:lang w:val="en-GB" w:bidi="en-US"/>
              </w:rPr>
              <w:t>.3</w:t>
            </w:r>
          </w:p>
        </w:tc>
        <w:tc>
          <w:tcPr>
            <w:tcW w:w="2435" w:type="dxa"/>
          </w:tcPr>
          <w:p w14:paraId="06B95BA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sz w:val="24"/>
                <w:szCs w:val="24"/>
                <w:lang w:val="en-GB" w:bidi="en-US"/>
              </w:rPr>
            </w:pPr>
            <w:r w:rsidRPr="00951043">
              <w:rPr>
                <w:rFonts w:ascii="Times New Roman" w:eastAsia="Cambria" w:hAnsi="Times New Roman" w:cs="Times New Roman"/>
                <w:bCs/>
                <w:color w:val="231F20"/>
                <w:sz w:val="24"/>
                <w:szCs w:val="24"/>
                <w:lang w:val="en-GB" w:bidi="en-US"/>
              </w:rPr>
              <w:t>The League of Nations of 1920-1939</w:t>
            </w:r>
          </w:p>
          <w:p w14:paraId="0FFDD642"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p>
        </w:tc>
        <w:tc>
          <w:tcPr>
            <w:tcW w:w="1417" w:type="dxa"/>
          </w:tcPr>
          <w:p w14:paraId="18116B7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08</w:t>
            </w:r>
          </w:p>
        </w:tc>
      </w:tr>
      <w:tr w:rsidR="00951043" w:rsidRPr="00951043" w14:paraId="3715A6DF" w14:textId="77777777" w:rsidTr="00951043">
        <w:tc>
          <w:tcPr>
            <w:tcW w:w="1777" w:type="dxa"/>
            <w:vMerge/>
          </w:tcPr>
          <w:p w14:paraId="31F0E4C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0186A28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2516F4C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9</w:t>
            </w:r>
            <w:r w:rsidRPr="00951043">
              <w:rPr>
                <w:rFonts w:ascii="Times New Roman" w:eastAsia="Cambria" w:hAnsi="Times New Roman" w:cs="Times New Roman"/>
                <w:bCs/>
                <w:color w:val="231F20"/>
                <w:sz w:val="24"/>
                <w:szCs w:val="24"/>
                <w:lang w:val="en-GB" w:bidi="en-US"/>
              </w:rPr>
              <w:t xml:space="preserve">.4 </w:t>
            </w:r>
          </w:p>
        </w:tc>
        <w:tc>
          <w:tcPr>
            <w:tcW w:w="2435" w:type="dxa"/>
          </w:tcPr>
          <w:p w14:paraId="7CB881C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bCs/>
                <w:color w:val="231F20"/>
                <w:sz w:val="24"/>
                <w:szCs w:val="24"/>
                <w:lang w:val="en-GB" w:bidi="en-US"/>
              </w:rPr>
              <w:t>The Economic Depression</w:t>
            </w:r>
          </w:p>
        </w:tc>
        <w:tc>
          <w:tcPr>
            <w:tcW w:w="1417" w:type="dxa"/>
          </w:tcPr>
          <w:p w14:paraId="4D57A9B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1C154A83" w14:textId="77777777" w:rsidTr="00951043">
        <w:tc>
          <w:tcPr>
            <w:tcW w:w="1777" w:type="dxa"/>
          </w:tcPr>
          <w:p w14:paraId="54AF7BF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6B34CE4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TOTAL </w:t>
            </w:r>
          </w:p>
        </w:tc>
        <w:tc>
          <w:tcPr>
            <w:tcW w:w="1109" w:type="dxa"/>
          </w:tcPr>
          <w:p w14:paraId="63DBA36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tcPr>
          <w:p w14:paraId="7C17DC03"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1417" w:type="dxa"/>
          </w:tcPr>
          <w:p w14:paraId="3A60512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r w:rsidR="00951043" w:rsidRPr="00951043" w14:paraId="18A3499B" w14:textId="77777777" w:rsidTr="00951043">
        <w:tc>
          <w:tcPr>
            <w:tcW w:w="1777" w:type="dxa"/>
            <w:shd w:val="clear" w:color="auto" w:fill="4472C4" w:themeFill="accent5"/>
          </w:tcPr>
          <w:p w14:paraId="77D8502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shd w:val="clear" w:color="auto" w:fill="4472C4" w:themeFill="accent5"/>
          </w:tcPr>
          <w:p w14:paraId="40884D8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4472C4" w:themeFill="accent5"/>
          </w:tcPr>
          <w:p w14:paraId="4812E7A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shd w:val="clear" w:color="auto" w:fill="4472C4" w:themeFill="accent5"/>
          </w:tcPr>
          <w:p w14:paraId="184E6AB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1417" w:type="dxa"/>
            <w:shd w:val="clear" w:color="auto" w:fill="4472C4" w:themeFill="accent5"/>
          </w:tcPr>
          <w:p w14:paraId="1361591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13FEF192" w14:textId="77777777" w:rsidTr="00951043">
        <w:tc>
          <w:tcPr>
            <w:tcW w:w="1777" w:type="dxa"/>
          </w:tcPr>
          <w:p w14:paraId="4B4B840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TERM   2</w:t>
            </w:r>
          </w:p>
        </w:tc>
        <w:tc>
          <w:tcPr>
            <w:tcW w:w="2329" w:type="dxa"/>
          </w:tcPr>
          <w:p w14:paraId="2B147CF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TOPIC </w:t>
            </w:r>
          </w:p>
        </w:tc>
        <w:tc>
          <w:tcPr>
            <w:tcW w:w="1109" w:type="dxa"/>
          </w:tcPr>
          <w:p w14:paraId="4C0A348B"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tcPr>
          <w:p w14:paraId="3E8E902A"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bCs/>
                <w:color w:val="231F20"/>
                <w:sz w:val="24"/>
                <w:szCs w:val="24"/>
                <w:lang w:val="en-GB" w:bidi="en-US"/>
              </w:rPr>
            </w:pPr>
            <w:r w:rsidRPr="00951043">
              <w:rPr>
                <w:rFonts w:ascii="Times New Roman" w:eastAsia="Cambria" w:hAnsi="Times New Roman" w:cs="Times New Roman"/>
                <w:b/>
                <w:bCs/>
                <w:color w:val="231F20"/>
                <w:sz w:val="24"/>
                <w:szCs w:val="24"/>
                <w:lang w:val="en-GB" w:bidi="en-US"/>
              </w:rPr>
              <w:t>SUB-TOPIC</w:t>
            </w:r>
          </w:p>
        </w:tc>
        <w:tc>
          <w:tcPr>
            <w:tcW w:w="1417" w:type="dxa"/>
          </w:tcPr>
          <w:p w14:paraId="7E3D62A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PERIODS </w:t>
            </w:r>
          </w:p>
        </w:tc>
      </w:tr>
      <w:tr w:rsidR="00951043" w:rsidRPr="00951043" w14:paraId="188D5460" w14:textId="77777777" w:rsidTr="00951043">
        <w:tc>
          <w:tcPr>
            <w:tcW w:w="1777" w:type="dxa"/>
            <w:vMerge w:val="restart"/>
          </w:tcPr>
          <w:p w14:paraId="3686316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S.6 TERM  2</w:t>
            </w:r>
          </w:p>
        </w:tc>
        <w:tc>
          <w:tcPr>
            <w:tcW w:w="2329" w:type="dxa"/>
            <w:vMerge w:val="restart"/>
          </w:tcPr>
          <w:p w14:paraId="5521FB3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TOPIC 10: Post world war I ideologies in Europe </w:t>
            </w:r>
          </w:p>
        </w:tc>
        <w:tc>
          <w:tcPr>
            <w:tcW w:w="1109" w:type="dxa"/>
          </w:tcPr>
          <w:p w14:paraId="13AF0257"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 xml:space="preserve"> </w:t>
            </w:r>
            <w:r w:rsidRPr="00951043">
              <w:rPr>
                <w:rFonts w:ascii="Times New Roman" w:eastAsia="Cambria" w:hAnsi="Times New Roman" w:cs="Times New Roman"/>
                <w:bCs/>
                <w:color w:val="231F20"/>
                <w:sz w:val="24"/>
                <w:szCs w:val="24"/>
                <w:lang w:bidi="en-US"/>
              </w:rPr>
              <w:t>10</w:t>
            </w:r>
            <w:r w:rsidRPr="00951043">
              <w:rPr>
                <w:rFonts w:ascii="Times New Roman" w:eastAsia="Cambria" w:hAnsi="Times New Roman" w:cs="Times New Roman"/>
                <w:bCs/>
                <w:color w:val="231F20"/>
                <w:sz w:val="24"/>
                <w:szCs w:val="24"/>
                <w:lang w:val="en-GB" w:bidi="en-US"/>
              </w:rPr>
              <w:t>.1</w:t>
            </w:r>
          </w:p>
        </w:tc>
        <w:tc>
          <w:tcPr>
            <w:tcW w:w="2435" w:type="dxa"/>
          </w:tcPr>
          <w:p w14:paraId="3BF96E2A"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color w:val="231F20"/>
                <w:sz w:val="24"/>
                <w:szCs w:val="24"/>
                <w:lang w:bidi="en-US"/>
              </w:rPr>
              <w:t>The Russian Revolutions of 1917</w:t>
            </w:r>
          </w:p>
        </w:tc>
        <w:tc>
          <w:tcPr>
            <w:tcW w:w="1417" w:type="dxa"/>
          </w:tcPr>
          <w:p w14:paraId="6B0421B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39685DC6" w14:textId="77777777" w:rsidTr="00951043">
        <w:tc>
          <w:tcPr>
            <w:tcW w:w="1777" w:type="dxa"/>
            <w:vMerge/>
          </w:tcPr>
          <w:p w14:paraId="00EAAF0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6499CAC" w14:textId="77777777" w:rsidR="00951043" w:rsidRPr="00951043" w:rsidRDefault="00951043" w:rsidP="00951043">
            <w:pPr>
              <w:suppressAutoHyphens/>
              <w:autoSpaceDN w:val="0"/>
              <w:spacing w:after="0" w:line="240" w:lineRule="auto"/>
              <w:textAlignment w:val="baseline"/>
              <w:rPr>
                <w:rFonts w:ascii="Times New Roman" w:eastAsia="Cambria" w:hAnsi="Times New Roman" w:cs="Times New Roman"/>
                <w:color w:val="231F20"/>
                <w:sz w:val="24"/>
                <w:szCs w:val="24"/>
                <w:lang w:val="en-GB" w:bidi="en-US"/>
              </w:rPr>
            </w:pPr>
          </w:p>
        </w:tc>
        <w:tc>
          <w:tcPr>
            <w:tcW w:w="1109" w:type="dxa"/>
          </w:tcPr>
          <w:p w14:paraId="110C595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10.2</w:t>
            </w:r>
          </w:p>
        </w:tc>
        <w:tc>
          <w:tcPr>
            <w:tcW w:w="2435" w:type="dxa"/>
          </w:tcPr>
          <w:p w14:paraId="21CD12CA" w14:textId="581DD74C"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 xml:space="preserve">Nazism in Germany 1933 </w:t>
            </w:r>
            <w:r w:rsidR="003C30E2">
              <w:rPr>
                <w:rFonts w:ascii="Times New Roman" w:eastAsia="Cambria" w:hAnsi="Times New Roman" w:cs="Times New Roman"/>
                <w:color w:val="231F20"/>
                <w:sz w:val="24"/>
                <w:szCs w:val="24"/>
                <w:lang w:bidi="en-US"/>
              </w:rPr>
              <w:t>–</w:t>
            </w:r>
            <w:r w:rsidRPr="00951043">
              <w:rPr>
                <w:rFonts w:ascii="Times New Roman" w:eastAsia="Cambria" w:hAnsi="Times New Roman" w:cs="Times New Roman"/>
                <w:color w:val="231F20"/>
                <w:sz w:val="24"/>
                <w:szCs w:val="24"/>
                <w:lang w:bidi="en-US"/>
              </w:rPr>
              <w:t xml:space="preserve"> 45</w:t>
            </w:r>
          </w:p>
        </w:tc>
        <w:tc>
          <w:tcPr>
            <w:tcW w:w="1417" w:type="dxa"/>
          </w:tcPr>
          <w:p w14:paraId="5356863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41788332" w14:textId="77777777" w:rsidTr="00951043">
        <w:tc>
          <w:tcPr>
            <w:tcW w:w="1777" w:type="dxa"/>
            <w:vMerge/>
          </w:tcPr>
          <w:p w14:paraId="73E254AF"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CD7C305" w14:textId="77777777" w:rsidR="00951043" w:rsidRPr="00951043" w:rsidRDefault="00951043" w:rsidP="00951043">
            <w:pPr>
              <w:suppressAutoHyphens/>
              <w:autoSpaceDN w:val="0"/>
              <w:spacing w:after="0" w:line="240" w:lineRule="auto"/>
              <w:textAlignment w:val="baseline"/>
              <w:rPr>
                <w:rFonts w:ascii="Times New Roman" w:eastAsia="Cambria" w:hAnsi="Times New Roman" w:cs="Times New Roman"/>
                <w:color w:val="231F20"/>
                <w:sz w:val="24"/>
                <w:szCs w:val="24"/>
                <w:lang w:val="en-GB" w:bidi="en-US"/>
              </w:rPr>
            </w:pPr>
          </w:p>
        </w:tc>
        <w:tc>
          <w:tcPr>
            <w:tcW w:w="1109" w:type="dxa"/>
          </w:tcPr>
          <w:p w14:paraId="0C6183F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color w:val="231F20"/>
                <w:sz w:val="24"/>
                <w:szCs w:val="24"/>
                <w:lang w:bidi="en-US"/>
              </w:rPr>
              <w:t>10.3</w:t>
            </w:r>
          </w:p>
        </w:tc>
        <w:tc>
          <w:tcPr>
            <w:tcW w:w="2435" w:type="dxa"/>
          </w:tcPr>
          <w:p w14:paraId="14114D57" w14:textId="62C9F99B"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eastAsia="Cambria" w:hAnsi="Times New Roman" w:cs="Times New Roman"/>
                <w:bCs/>
                <w:color w:val="231F20"/>
                <w:sz w:val="24"/>
                <w:szCs w:val="24"/>
                <w:lang w:val="en-GB" w:bidi="en-US"/>
              </w:rPr>
              <w:t>Fascism in Italy</w:t>
            </w:r>
            <w:r w:rsidRPr="00951043">
              <w:rPr>
                <w:rFonts w:ascii="Times New Roman" w:eastAsia="Cambria" w:hAnsi="Times New Roman" w:cs="Times New Roman"/>
                <w:bCs/>
                <w:color w:val="231F20"/>
                <w:sz w:val="24"/>
                <w:szCs w:val="24"/>
                <w:lang w:bidi="en-US"/>
              </w:rPr>
              <w:t xml:space="preserve">1922 </w:t>
            </w:r>
            <w:r w:rsidR="007764F5">
              <w:rPr>
                <w:rFonts w:ascii="Times New Roman" w:eastAsia="Cambria" w:hAnsi="Times New Roman" w:cs="Times New Roman"/>
                <w:bCs/>
                <w:color w:val="231F20"/>
                <w:sz w:val="24"/>
                <w:szCs w:val="24"/>
                <w:lang w:bidi="en-US"/>
              </w:rPr>
              <w:t>–</w:t>
            </w:r>
            <w:r w:rsidRPr="00951043">
              <w:rPr>
                <w:rFonts w:ascii="Times New Roman" w:eastAsia="Cambria" w:hAnsi="Times New Roman" w:cs="Times New Roman"/>
                <w:bCs/>
                <w:color w:val="231F20"/>
                <w:sz w:val="24"/>
                <w:szCs w:val="24"/>
                <w:lang w:bidi="en-US"/>
              </w:rPr>
              <w:t xml:space="preserve"> 45</w:t>
            </w:r>
          </w:p>
        </w:tc>
        <w:tc>
          <w:tcPr>
            <w:tcW w:w="1417" w:type="dxa"/>
          </w:tcPr>
          <w:p w14:paraId="76D0C09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061EAF2E" w14:textId="77777777" w:rsidTr="00951043">
        <w:tc>
          <w:tcPr>
            <w:tcW w:w="1777" w:type="dxa"/>
            <w:vMerge/>
          </w:tcPr>
          <w:p w14:paraId="474DED3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val="restart"/>
          </w:tcPr>
          <w:p w14:paraId="1391CE2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TOPIC 11 : World war II (1939-1945) and its aftermath.</w:t>
            </w:r>
          </w:p>
        </w:tc>
        <w:tc>
          <w:tcPr>
            <w:tcW w:w="1109" w:type="dxa"/>
          </w:tcPr>
          <w:p w14:paraId="5B9E0448"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.1</w:t>
            </w:r>
          </w:p>
        </w:tc>
        <w:tc>
          <w:tcPr>
            <w:tcW w:w="2435" w:type="dxa"/>
          </w:tcPr>
          <w:p w14:paraId="581729C1"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World War II 1939-45</w:t>
            </w:r>
          </w:p>
        </w:tc>
        <w:tc>
          <w:tcPr>
            <w:tcW w:w="1417" w:type="dxa"/>
          </w:tcPr>
          <w:p w14:paraId="0BA9A4A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177D81A0" w14:textId="77777777" w:rsidTr="00951043">
        <w:tc>
          <w:tcPr>
            <w:tcW w:w="1777" w:type="dxa"/>
            <w:vMerge/>
          </w:tcPr>
          <w:p w14:paraId="62332BA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601DE15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755A60E7"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.2</w:t>
            </w:r>
          </w:p>
        </w:tc>
        <w:tc>
          <w:tcPr>
            <w:tcW w:w="2435" w:type="dxa"/>
          </w:tcPr>
          <w:p w14:paraId="274474C2"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UNO  1945-1970</w:t>
            </w:r>
          </w:p>
        </w:tc>
        <w:tc>
          <w:tcPr>
            <w:tcW w:w="1417" w:type="dxa"/>
          </w:tcPr>
          <w:p w14:paraId="083FED4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3512630A" w14:textId="77777777" w:rsidTr="00951043">
        <w:tc>
          <w:tcPr>
            <w:tcW w:w="1777" w:type="dxa"/>
            <w:vMerge/>
          </w:tcPr>
          <w:p w14:paraId="44E294A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436D364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4FC87F23"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.3</w:t>
            </w:r>
          </w:p>
        </w:tc>
        <w:tc>
          <w:tcPr>
            <w:tcW w:w="2435" w:type="dxa"/>
          </w:tcPr>
          <w:p w14:paraId="59C23BC7"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European Economic Community(EEC) (1953- 1990)</w:t>
            </w:r>
          </w:p>
        </w:tc>
        <w:tc>
          <w:tcPr>
            <w:tcW w:w="1417" w:type="dxa"/>
          </w:tcPr>
          <w:p w14:paraId="0B7C27E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72E6BA1F" w14:textId="77777777" w:rsidTr="00951043">
        <w:tc>
          <w:tcPr>
            <w:tcW w:w="1777" w:type="dxa"/>
            <w:vMerge/>
          </w:tcPr>
          <w:p w14:paraId="1D6E45F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2A7F95B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7BA0282E"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.4</w:t>
            </w:r>
          </w:p>
        </w:tc>
        <w:tc>
          <w:tcPr>
            <w:tcW w:w="2435" w:type="dxa"/>
          </w:tcPr>
          <w:p w14:paraId="4A327993"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The cold war politics</w:t>
            </w:r>
          </w:p>
        </w:tc>
        <w:tc>
          <w:tcPr>
            <w:tcW w:w="1417" w:type="dxa"/>
          </w:tcPr>
          <w:p w14:paraId="0D6EE8D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72F53ECA" w14:textId="77777777" w:rsidTr="00951043">
        <w:tc>
          <w:tcPr>
            <w:tcW w:w="1777" w:type="dxa"/>
            <w:vMerge/>
          </w:tcPr>
          <w:p w14:paraId="187F1E7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FBF8D2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5297ACB2"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.5</w:t>
            </w:r>
          </w:p>
        </w:tc>
        <w:tc>
          <w:tcPr>
            <w:tcW w:w="2435" w:type="dxa"/>
          </w:tcPr>
          <w:p w14:paraId="1FC90F18"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NATO and Warsaw pact</w:t>
            </w:r>
          </w:p>
        </w:tc>
        <w:tc>
          <w:tcPr>
            <w:tcW w:w="1417" w:type="dxa"/>
          </w:tcPr>
          <w:p w14:paraId="7F54CAC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0DC55899" w14:textId="77777777" w:rsidTr="00951043">
        <w:tc>
          <w:tcPr>
            <w:tcW w:w="1777" w:type="dxa"/>
            <w:vMerge/>
          </w:tcPr>
          <w:p w14:paraId="4576B242"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75A176F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1109" w:type="dxa"/>
          </w:tcPr>
          <w:p w14:paraId="4E5D3479"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1</w:t>
            </w:r>
            <w:r w:rsidRPr="00951043">
              <w:rPr>
                <w:rFonts w:ascii="Times New Roman" w:eastAsia="Cambria" w:hAnsi="Times New Roman" w:cs="Times New Roman"/>
                <w:bCs/>
                <w:color w:val="231F20"/>
                <w:sz w:val="24"/>
                <w:szCs w:val="24"/>
                <w:lang w:val="en-GB" w:bidi="en-US"/>
              </w:rPr>
              <w:t>.6</w:t>
            </w:r>
          </w:p>
        </w:tc>
        <w:tc>
          <w:tcPr>
            <w:tcW w:w="2435" w:type="dxa"/>
          </w:tcPr>
          <w:p w14:paraId="68B2EAE2" w14:textId="77777777" w:rsidR="00951043" w:rsidRPr="00951043" w:rsidRDefault="00951043" w:rsidP="00951043">
            <w:pPr>
              <w:widowControl w:val="0"/>
              <w:suppressAutoHyphens/>
              <w:autoSpaceDE w:val="0"/>
              <w:autoSpaceDN w:val="0"/>
              <w:spacing w:before="192" w:after="0" w:line="249" w:lineRule="auto"/>
              <w:textAlignment w:val="baseline"/>
              <w:outlineLvl w:val="3"/>
              <w:rPr>
                <w:rFonts w:ascii="Times New Roman" w:eastAsia="Cambria" w:hAnsi="Times New Roman" w:cs="Times New Roman"/>
                <w:bCs/>
                <w:sz w:val="24"/>
                <w:szCs w:val="24"/>
                <w:lang w:val="en-GB" w:bidi="en-US"/>
              </w:rPr>
            </w:pPr>
            <w:r w:rsidRPr="00951043">
              <w:rPr>
                <w:rFonts w:ascii="Times New Roman" w:eastAsia="Cambria" w:hAnsi="Times New Roman" w:cs="Times New Roman"/>
                <w:bCs/>
                <w:color w:val="231F20"/>
                <w:sz w:val="24"/>
                <w:szCs w:val="24"/>
                <w:lang w:val="en-GB" w:bidi="en-US"/>
              </w:rPr>
              <w:t>The Strategic Arms Limitation Talks (SALT)</w:t>
            </w:r>
          </w:p>
          <w:p w14:paraId="32E9D3A4"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p>
        </w:tc>
        <w:tc>
          <w:tcPr>
            <w:tcW w:w="1417" w:type="dxa"/>
          </w:tcPr>
          <w:p w14:paraId="4F6917D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0E735B8A" w14:textId="77777777" w:rsidTr="00951043">
        <w:tc>
          <w:tcPr>
            <w:tcW w:w="1777" w:type="dxa"/>
          </w:tcPr>
          <w:p w14:paraId="66E49AD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6B15A30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TOTAL </w:t>
            </w:r>
          </w:p>
        </w:tc>
        <w:tc>
          <w:tcPr>
            <w:tcW w:w="1109" w:type="dxa"/>
          </w:tcPr>
          <w:p w14:paraId="381BBA07"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tcPr>
          <w:p w14:paraId="1ABC75D6" w14:textId="77777777" w:rsidR="00951043" w:rsidRPr="00951043" w:rsidRDefault="00951043" w:rsidP="00951043">
            <w:pPr>
              <w:widowControl w:val="0"/>
              <w:suppressAutoHyphens/>
              <w:autoSpaceDE w:val="0"/>
              <w:autoSpaceDN w:val="0"/>
              <w:spacing w:before="192"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1417" w:type="dxa"/>
          </w:tcPr>
          <w:p w14:paraId="4B015DA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r w:rsidR="00951043" w:rsidRPr="00951043" w14:paraId="432CF522" w14:textId="77777777" w:rsidTr="00951043">
        <w:tc>
          <w:tcPr>
            <w:tcW w:w="1777" w:type="dxa"/>
            <w:shd w:val="clear" w:color="auto" w:fill="4472C4" w:themeFill="accent5"/>
          </w:tcPr>
          <w:p w14:paraId="7A8B7E9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shd w:val="clear" w:color="auto" w:fill="4472C4" w:themeFill="accent5"/>
          </w:tcPr>
          <w:p w14:paraId="54856A2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1109" w:type="dxa"/>
            <w:shd w:val="clear" w:color="auto" w:fill="4472C4" w:themeFill="accent5"/>
          </w:tcPr>
          <w:p w14:paraId="1D467CFD"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shd w:val="clear" w:color="auto" w:fill="4472C4" w:themeFill="accent5"/>
          </w:tcPr>
          <w:p w14:paraId="3435C470" w14:textId="77777777" w:rsidR="00951043" w:rsidRPr="00951043" w:rsidRDefault="00951043" w:rsidP="00951043">
            <w:pPr>
              <w:widowControl w:val="0"/>
              <w:suppressAutoHyphens/>
              <w:autoSpaceDE w:val="0"/>
              <w:autoSpaceDN w:val="0"/>
              <w:spacing w:before="192"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1417" w:type="dxa"/>
            <w:shd w:val="clear" w:color="auto" w:fill="4472C4" w:themeFill="accent5"/>
          </w:tcPr>
          <w:p w14:paraId="0DBDBDF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r>
      <w:tr w:rsidR="00951043" w:rsidRPr="00951043" w14:paraId="4626A072" w14:textId="77777777" w:rsidTr="00951043">
        <w:tc>
          <w:tcPr>
            <w:tcW w:w="1777" w:type="dxa"/>
          </w:tcPr>
          <w:p w14:paraId="2EC4FBB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TERM  3 </w:t>
            </w:r>
          </w:p>
        </w:tc>
        <w:tc>
          <w:tcPr>
            <w:tcW w:w="2329" w:type="dxa"/>
          </w:tcPr>
          <w:p w14:paraId="55FA21B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TOPIC</w:t>
            </w:r>
          </w:p>
        </w:tc>
        <w:tc>
          <w:tcPr>
            <w:tcW w:w="1109" w:type="dxa"/>
          </w:tcPr>
          <w:p w14:paraId="77ECD2E1"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
                <w:bCs/>
                <w:color w:val="231F20"/>
                <w:sz w:val="24"/>
                <w:szCs w:val="24"/>
                <w:lang w:val="en-GB" w:bidi="en-US"/>
              </w:rPr>
            </w:pPr>
          </w:p>
        </w:tc>
        <w:tc>
          <w:tcPr>
            <w:tcW w:w="2435" w:type="dxa"/>
          </w:tcPr>
          <w:p w14:paraId="5362FAAC" w14:textId="77777777" w:rsidR="00951043" w:rsidRPr="00951043" w:rsidRDefault="00951043" w:rsidP="00951043">
            <w:pPr>
              <w:widowControl w:val="0"/>
              <w:suppressAutoHyphens/>
              <w:autoSpaceDE w:val="0"/>
              <w:autoSpaceDN w:val="0"/>
              <w:spacing w:before="192" w:after="0" w:line="249" w:lineRule="auto"/>
              <w:textAlignment w:val="baseline"/>
              <w:outlineLvl w:val="3"/>
              <w:rPr>
                <w:rFonts w:ascii="Times New Roman" w:eastAsia="Cambria" w:hAnsi="Times New Roman" w:cs="Times New Roman"/>
                <w:b/>
                <w:bCs/>
                <w:color w:val="231F20"/>
                <w:sz w:val="24"/>
                <w:szCs w:val="24"/>
                <w:lang w:val="en-GB" w:bidi="en-US"/>
              </w:rPr>
            </w:pPr>
            <w:r w:rsidRPr="00951043">
              <w:rPr>
                <w:rFonts w:ascii="Times New Roman" w:eastAsia="Cambria" w:hAnsi="Times New Roman" w:cs="Times New Roman"/>
                <w:b/>
                <w:bCs/>
                <w:color w:val="231F20"/>
                <w:sz w:val="24"/>
                <w:szCs w:val="24"/>
                <w:lang w:val="en-GB" w:bidi="en-US"/>
              </w:rPr>
              <w:t xml:space="preserve">SUB-TOPIC </w:t>
            </w:r>
          </w:p>
        </w:tc>
        <w:tc>
          <w:tcPr>
            <w:tcW w:w="1417" w:type="dxa"/>
          </w:tcPr>
          <w:p w14:paraId="173778E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PERIODS </w:t>
            </w:r>
          </w:p>
        </w:tc>
      </w:tr>
      <w:tr w:rsidR="00951043" w:rsidRPr="00951043" w14:paraId="2DE253D1" w14:textId="77777777" w:rsidTr="00951043">
        <w:tc>
          <w:tcPr>
            <w:tcW w:w="1777" w:type="dxa"/>
            <w:vMerge w:val="restart"/>
          </w:tcPr>
          <w:p w14:paraId="52E5FD6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S.6.TERM  3</w:t>
            </w:r>
          </w:p>
          <w:p w14:paraId="5C37E11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66C211EE"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  </w:t>
            </w:r>
          </w:p>
          <w:p w14:paraId="3E36BF9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5561AFF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p w14:paraId="1FA79C73"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val="restart"/>
          </w:tcPr>
          <w:p w14:paraId="7C29B0D4"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r w:rsidRPr="00951043">
              <w:rPr>
                <w:rFonts w:ascii="Times New Roman" w:hAnsi="Times New Roman" w:cs="Times New Roman"/>
                <w:color w:val="231F20"/>
                <w:sz w:val="24"/>
                <w:szCs w:val="24"/>
              </w:rPr>
              <w:t>TOPIC 12: Nationalism and Challenges of Integration in the Middle East.</w:t>
            </w:r>
          </w:p>
        </w:tc>
        <w:tc>
          <w:tcPr>
            <w:tcW w:w="1109" w:type="dxa"/>
          </w:tcPr>
          <w:p w14:paraId="6671B90A"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val="en-GB"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.1</w:t>
            </w:r>
          </w:p>
        </w:tc>
        <w:tc>
          <w:tcPr>
            <w:tcW w:w="2435" w:type="dxa"/>
          </w:tcPr>
          <w:p w14:paraId="33D49092" w14:textId="77777777" w:rsidR="00951043" w:rsidRPr="00951043" w:rsidRDefault="00951043" w:rsidP="00951043">
            <w:pPr>
              <w:widowControl w:val="0"/>
              <w:tabs>
                <w:tab w:val="left" w:pos="4679"/>
                <w:tab w:val="left" w:pos="6747"/>
              </w:tabs>
              <w:autoSpaceDE w:val="0"/>
              <w:autoSpaceDN w:val="0"/>
              <w:spacing w:after="120" w:line="240" w:lineRule="auto"/>
              <w:ind w:right="397"/>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bidi="en-US"/>
              </w:rPr>
              <w:t>Arab Nationalism and Unity.</w:t>
            </w:r>
          </w:p>
        </w:tc>
        <w:tc>
          <w:tcPr>
            <w:tcW w:w="1417" w:type="dxa"/>
          </w:tcPr>
          <w:p w14:paraId="7CBB060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008EDBC6" w14:textId="77777777" w:rsidTr="00951043">
        <w:tc>
          <w:tcPr>
            <w:tcW w:w="1777" w:type="dxa"/>
            <w:vMerge/>
          </w:tcPr>
          <w:p w14:paraId="5EB651B7"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tcPr>
          <w:p w14:paraId="1369BCB0" w14:textId="77777777" w:rsidR="00951043" w:rsidRPr="00951043" w:rsidRDefault="00951043" w:rsidP="00951043">
            <w:pPr>
              <w:spacing w:before="229" w:after="0" w:line="276" w:lineRule="auto"/>
              <w:ind w:right="572"/>
              <w:rPr>
                <w:rFonts w:ascii="Times New Roman" w:hAnsi="Times New Roman" w:cs="Times New Roman"/>
                <w:sz w:val="24"/>
                <w:szCs w:val="24"/>
              </w:rPr>
            </w:pPr>
          </w:p>
        </w:tc>
        <w:tc>
          <w:tcPr>
            <w:tcW w:w="1109" w:type="dxa"/>
          </w:tcPr>
          <w:p w14:paraId="5A78724B"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2</w:t>
            </w:r>
          </w:p>
        </w:tc>
        <w:tc>
          <w:tcPr>
            <w:tcW w:w="2435" w:type="dxa"/>
          </w:tcPr>
          <w:p w14:paraId="59C59697" w14:textId="77777777" w:rsidR="00951043" w:rsidRPr="00951043" w:rsidRDefault="00951043" w:rsidP="00951043">
            <w:pPr>
              <w:widowControl w:val="0"/>
              <w:tabs>
                <w:tab w:val="left" w:pos="4679"/>
                <w:tab w:val="left" w:pos="6747"/>
              </w:tabs>
              <w:autoSpaceDE w:val="0"/>
              <w:autoSpaceDN w:val="0"/>
              <w:spacing w:after="120" w:line="240" w:lineRule="auto"/>
              <w:ind w:right="397"/>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bidi="en-US"/>
              </w:rPr>
              <w:t xml:space="preserve">The </w:t>
            </w:r>
            <w:r w:rsidRPr="00951043">
              <w:rPr>
                <w:rFonts w:ascii="Times New Roman" w:eastAsia="Cambria" w:hAnsi="Times New Roman" w:cs="Times New Roman"/>
                <w:bCs/>
                <w:color w:val="231F20"/>
                <w:spacing w:val="5"/>
                <w:sz w:val="24"/>
                <w:szCs w:val="24"/>
                <w:lang w:bidi="en-US"/>
              </w:rPr>
              <w:t>Discovery</w:t>
            </w:r>
            <w:r w:rsidRPr="00951043">
              <w:rPr>
                <w:rFonts w:ascii="Times New Roman" w:eastAsia="Cambria" w:hAnsi="Times New Roman" w:cs="Times New Roman"/>
                <w:bCs/>
                <w:color w:val="231F20"/>
                <w:sz w:val="24"/>
                <w:szCs w:val="24"/>
                <w:lang w:bidi="en-US"/>
              </w:rPr>
              <w:t xml:space="preserve"> of Oil </w:t>
            </w:r>
            <w:r w:rsidRPr="00951043">
              <w:rPr>
                <w:rFonts w:ascii="Times New Roman" w:eastAsia="Cambria" w:hAnsi="Times New Roman" w:cs="Times New Roman"/>
                <w:bCs/>
                <w:color w:val="231F20"/>
                <w:spacing w:val="7"/>
                <w:sz w:val="24"/>
                <w:szCs w:val="24"/>
                <w:lang w:bidi="en-US"/>
              </w:rPr>
              <w:t>and</w:t>
            </w:r>
            <w:r w:rsidRPr="00951043">
              <w:rPr>
                <w:rFonts w:ascii="Times New Roman" w:eastAsia="Cambria" w:hAnsi="Times New Roman" w:cs="Times New Roman"/>
                <w:bCs/>
                <w:color w:val="231F20"/>
                <w:sz w:val="24"/>
                <w:szCs w:val="24"/>
                <w:lang w:bidi="en-US"/>
              </w:rPr>
              <w:t xml:space="preserve"> </w:t>
            </w:r>
            <w:r w:rsidRPr="00951043">
              <w:rPr>
                <w:rFonts w:ascii="Times New Roman" w:eastAsia="Cambria" w:hAnsi="Times New Roman" w:cs="Times New Roman"/>
                <w:bCs/>
                <w:color w:val="231F20"/>
                <w:spacing w:val="4"/>
                <w:sz w:val="24"/>
                <w:szCs w:val="24"/>
                <w:lang w:bidi="en-US"/>
              </w:rPr>
              <w:t>its</w:t>
            </w:r>
            <w:r w:rsidRPr="00951043">
              <w:rPr>
                <w:rFonts w:ascii="Times New Roman" w:eastAsia="Cambria" w:hAnsi="Times New Roman" w:cs="Times New Roman"/>
                <w:bCs/>
                <w:color w:val="231F20"/>
                <w:sz w:val="24"/>
                <w:szCs w:val="24"/>
                <w:lang w:bidi="en-US"/>
              </w:rPr>
              <w:t xml:space="preserve"> Role in </w:t>
            </w:r>
            <w:r w:rsidRPr="00951043">
              <w:rPr>
                <w:rFonts w:ascii="Times New Roman" w:eastAsia="Cambria" w:hAnsi="Times New Roman" w:cs="Times New Roman"/>
                <w:bCs/>
                <w:color w:val="231F20"/>
                <w:spacing w:val="-5"/>
                <w:sz w:val="24"/>
                <w:szCs w:val="24"/>
                <w:lang w:bidi="en-US"/>
              </w:rPr>
              <w:t xml:space="preserve">the </w:t>
            </w:r>
            <w:r w:rsidRPr="00951043">
              <w:rPr>
                <w:rFonts w:ascii="Times New Roman" w:eastAsia="Cambria" w:hAnsi="Times New Roman" w:cs="Times New Roman"/>
                <w:bCs/>
                <w:color w:val="231F20"/>
                <w:sz w:val="24"/>
                <w:szCs w:val="24"/>
                <w:lang w:bidi="en-US"/>
              </w:rPr>
              <w:t>Middle East.</w:t>
            </w:r>
          </w:p>
        </w:tc>
        <w:tc>
          <w:tcPr>
            <w:tcW w:w="1417" w:type="dxa"/>
          </w:tcPr>
          <w:p w14:paraId="0C2EF58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3BE8E79A" w14:textId="77777777" w:rsidTr="00951043">
        <w:tc>
          <w:tcPr>
            <w:tcW w:w="1777" w:type="dxa"/>
            <w:vMerge/>
          </w:tcPr>
          <w:p w14:paraId="0391DB3A"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0D93FE91"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p>
        </w:tc>
        <w:tc>
          <w:tcPr>
            <w:tcW w:w="1109" w:type="dxa"/>
          </w:tcPr>
          <w:p w14:paraId="0199AC05"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3</w:t>
            </w:r>
          </w:p>
        </w:tc>
        <w:tc>
          <w:tcPr>
            <w:tcW w:w="2435" w:type="dxa"/>
          </w:tcPr>
          <w:p w14:paraId="7F68FDE2" w14:textId="77777777" w:rsidR="00951043" w:rsidRPr="00951043" w:rsidRDefault="00951043" w:rsidP="00951043">
            <w:pPr>
              <w:widowControl w:val="0"/>
              <w:tabs>
                <w:tab w:val="left" w:pos="4679"/>
                <w:tab w:val="left" w:pos="6747"/>
              </w:tabs>
              <w:autoSpaceDE w:val="0"/>
              <w:autoSpaceDN w:val="0"/>
              <w:spacing w:after="120" w:line="240" w:lineRule="auto"/>
              <w:ind w:right="397"/>
              <w:outlineLvl w:val="3"/>
              <w:rPr>
                <w:rFonts w:ascii="Times New Roman" w:eastAsia="Cambria" w:hAnsi="Times New Roman" w:cs="Times New Roman"/>
                <w:bCs/>
                <w:sz w:val="24"/>
                <w:szCs w:val="24"/>
                <w:lang w:bidi="en-US"/>
              </w:rPr>
            </w:pPr>
            <w:r w:rsidRPr="00951043">
              <w:rPr>
                <w:rFonts w:ascii="Times New Roman" w:eastAsia="Cambria" w:hAnsi="Times New Roman" w:cs="Times New Roman"/>
                <w:bCs/>
                <w:color w:val="231F20"/>
                <w:sz w:val="24"/>
                <w:szCs w:val="24"/>
                <w:lang w:bidi="en-US"/>
              </w:rPr>
              <w:t>The United Arab Republic (UAR)</w:t>
            </w:r>
          </w:p>
        </w:tc>
        <w:tc>
          <w:tcPr>
            <w:tcW w:w="1417" w:type="dxa"/>
          </w:tcPr>
          <w:p w14:paraId="79E0B0BB"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1470E65A" w14:textId="77777777" w:rsidTr="00951043">
        <w:tc>
          <w:tcPr>
            <w:tcW w:w="1777" w:type="dxa"/>
            <w:vMerge/>
          </w:tcPr>
          <w:p w14:paraId="7109C78C"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1F394670"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p>
        </w:tc>
        <w:tc>
          <w:tcPr>
            <w:tcW w:w="1109" w:type="dxa"/>
          </w:tcPr>
          <w:p w14:paraId="735004D6"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4</w:t>
            </w:r>
          </w:p>
        </w:tc>
        <w:tc>
          <w:tcPr>
            <w:tcW w:w="2435" w:type="dxa"/>
          </w:tcPr>
          <w:p w14:paraId="5FD670E3" w14:textId="77777777" w:rsidR="00951043" w:rsidRPr="00951043" w:rsidRDefault="00951043" w:rsidP="00951043">
            <w:pPr>
              <w:widowControl w:val="0"/>
              <w:autoSpaceDE w:val="0"/>
              <w:autoSpaceDN w:val="0"/>
              <w:spacing w:after="0" w:line="276" w:lineRule="auto"/>
              <w:ind w:right="684"/>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sz w:val="24"/>
                <w:szCs w:val="24"/>
                <w:lang w:bidi="en-US"/>
              </w:rPr>
              <w:t>The middle East and the Western world.</w:t>
            </w:r>
          </w:p>
        </w:tc>
        <w:tc>
          <w:tcPr>
            <w:tcW w:w="1417" w:type="dxa"/>
          </w:tcPr>
          <w:p w14:paraId="40B5AB1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6C424E46" w14:textId="77777777" w:rsidTr="00951043">
        <w:tc>
          <w:tcPr>
            <w:tcW w:w="1777" w:type="dxa"/>
            <w:vMerge/>
          </w:tcPr>
          <w:p w14:paraId="4A41B421"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55A840FC"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p>
        </w:tc>
        <w:tc>
          <w:tcPr>
            <w:tcW w:w="1109" w:type="dxa"/>
          </w:tcPr>
          <w:p w14:paraId="32D1EC13"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5</w:t>
            </w:r>
          </w:p>
        </w:tc>
        <w:tc>
          <w:tcPr>
            <w:tcW w:w="2435" w:type="dxa"/>
          </w:tcPr>
          <w:p w14:paraId="3A5A574A" w14:textId="77777777" w:rsidR="00951043" w:rsidRPr="00951043" w:rsidRDefault="00951043" w:rsidP="00951043">
            <w:pPr>
              <w:widowControl w:val="0"/>
              <w:autoSpaceDE w:val="0"/>
              <w:autoSpaceDN w:val="0"/>
              <w:spacing w:after="0" w:line="276" w:lineRule="auto"/>
              <w:ind w:right="684"/>
              <w:outlineLvl w:val="3"/>
              <w:rPr>
                <w:rFonts w:ascii="Times New Roman" w:eastAsia="Cambria" w:hAnsi="Times New Roman" w:cs="Times New Roman"/>
                <w:bCs/>
                <w:sz w:val="24"/>
                <w:szCs w:val="24"/>
                <w:lang w:bidi="en-US"/>
              </w:rPr>
            </w:pPr>
            <w:r w:rsidRPr="00951043">
              <w:rPr>
                <w:rFonts w:ascii="Times New Roman" w:eastAsia="Cambria" w:hAnsi="Times New Roman" w:cs="Times New Roman"/>
                <w:bCs/>
                <w:sz w:val="24"/>
                <w:szCs w:val="24"/>
                <w:lang w:bidi="en-US"/>
              </w:rPr>
              <w:t>Political and Economic Instability in the Middle East.</w:t>
            </w:r>
          </w:p>
        </w:tc>
        <w:tc>
          <w:tcPr>
            <w:tcW w:w="1417" w:type="dxa"/>
          </w:tcPr>
          <w:p w14:paraId="36D3892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2D749A91" w14:textId="77777777" w:rsidTr="00951043">
        <w:trPr>
          <w:trHeight w:val="1142"/>
        </w:trPr>
        <w:tc>
          <w:tcPr>
            <w:tcW w:w="1777" w:type="dxa"/>
            <w:vMerge/>
          </w:tcPr>
          <w:p w14:paraId="46C1C5D8"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12CFD766" w14:textId="77777777" w:rsidR="00951043" w:rsidRPr="00951043" w:rsidRDefault="00951043" w:rsidP="00951043">
            <w:pPr>
              <w:spacing w:before="229" w:after="0" w:line="276" w:lineRule="auto"/>
              <w:ind w:right="572"/>
              <w:rPr>
                <w:rFonts w:ascii="Times New Roman" w:hAnsi="Times New Roman" w:cs="Times New Roman"/>
                <w:color w:val="231F20"/>
                <w:sz w:val="24"/>
                <w:szCs w:val="24"/>
              </w:rPr>
            </w:pPr>
          </w:p>
        </w:tc>
        <w:tc>
          <w:tcPr>
            <w:tcW w:w="1109" w:type="dxa"/>
          </w:tcPr>
          <w:p w14:paraId="4A87150F" w14:textId="77777777" w:rsidR="00951043" w:rsidRPr="00951043" w:rsidRDefault="00951043" w:rsidP="00951043">
            <w:pPr>
              <w:widowControl w:val="0"/>
              <w:suppressAutoHyphens/>
              <w:autoSpaceDE w:val="0"/>
              <w:autoSpaceDN w:val="0"/>
              <w:spacing w:before="100" w:after="0" w:line="249" w:lineRule="auto"/>
              <w:textAlignment w:val="baseline"/>
              <w:outlineLvl w:val="3"/>
              <w:rPr>
                <w:rFonts w:ascii="Times New Roman" w:eastAsia="Cambria" w:hAnsi="Times New Roman" w:cs="Times New Roman"/>
                <w:bCs/>
                <w:color w:val="231F20"/>
                <w:sz w:val="24"/>
                <w:szCs w:val="24"/>
                <w:lang w:bidi="en-US"/>
              </w:rPr>
            </w:pPr>
            <w:r w:rsidRPr="00951043">
              <w:rPr>
                <w:rFonts w:ascii="Times New Roman" w:eastAsia="Cambria" w:hAnsi="Times New Roman" w:cs="Times New Roman"/>
                <w:bCs/>
                <w:color w:val="231F20"/>
                <w:sz w:val="24"/>
                <w:szCs w:val="24"/>
                <w:lang w:val="en-GB" w:bidi="en-US"/>
              </w:rPr>
              <w:t>1</w:t>
            </w:r>
            <w:r w:rsidRPr="00951043">
              <w:rPr>
                <w:rFonts w:ascii="Times New Roman" w:eastAsia="Cambria" w:hAnsi="Times New Roman" w:cs="Times New Roman"/>
                <w:bCs/>
                <w:color w:val="231F20"/>
                <w:sz w:val="24"/>
                <w:szCs w:val="24"/>
                <w:lang w:bidi="en-US"/>
              </w:rPr>
              <w:t>2</w:t>
            </w:r>
            <w:r w:rsidRPr="00951043">
              <w:rPr>
                <w:rFonts w:ascii="Times New Roman" w:eastAsia="Cambria" w:hAnsi="Times New Roman" w:cs="Times New Roman"/>
                <w:bCs/>
                <w:color w:val="231F20"/>
                <w:sz w:val="24"/>
                <w:szCs w:val="24"/>
                <w:lang w:val="en-GB" w:bidi="en-US"/>
              </w:rPr>
              <w:t>.</w:t>
            </w:r>
            <w:r w:rsidRPr="00951043">
              <w:rPr>
                <w:rFonts w:ascii="Times New Roman" w:eastAsia="Cambria" w:hAnsi="Times New Roman" w:cs="Times New Roman"/>
                <w:bCs/>
                <w:color w:val="231F20"/>
                <w:sz w:val="24"/>
                <w:szCs w:val="24"/>
                <w:lang w:bidi="en-US"/>
              </w:rPr>
              <w:t>6</w:t>
            </w:r>
          </w:p>
        </w:tc>
        <w:tc>
          <w:tcPr>
            <w:tcW w:w="2435" w:type="dxa"/>
          </w:tcPr>
          <w:p w14:paraId="3B3FB259" w14:textId="77777777" w:rsidR="00951043" w:rsidRPr="00951043" w:rsidRDefault="00951043" w:rsidP="00951043">
            <w:pPr>
              <w:widowControl w:val="0"/>
              <w:autoSpaceDE w:val="0"/>
              <w:autoSpaceDN w:val="0"/>
              <w:spacing w:after="0" w:line="276" w:lineRule="auto"/>
              <w:ind w:right="684"/>
              <w:outlineLvl w:val="3"/>
              <w:rPr>
                <w:rFonts w:ascii="Times New Roman" w:eastAsia="Cambria" w:hAnsi="Times New Roman" w:cs="Times New Roman"/>
                <w:bCs/>
                <w:sz w:val="24"/>
                <w:szCs w:val="24"/>
                <w:lang w:bidi="en-US"/>
              </w:rPr>
            </w:pPr>
            <w:r w:rsidRPr="00951043">
              <w:rPr>
                <w:rFonts w:ascii="Times New Roman" w:eastAsia="Cambria" w:hAnsi="Times New Roman" w:cs="Times New Roman"/>
                <w:bCs/>
                <w:sz w:val="24"/>
                <w:szCs w:val="24"/>
                <w:lang w:bidi="en-US"/>
              </w:rPr>
              <w:t xml:space="preserve">The Palestine and the Israel relations </w:t>
            </w:r>
          </w:p>
        </w:tc>
        <w:tc>
          <w:tcPr>
            <w:tcW w:w="1417" w:type="dxa"/>
          </w:tcPr>
          <w:p w14:paraId="15A9C844"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04</w:t>
            </w:r>
          </w:p>
        </w:tc>
      </w:tr>
      <w:tr w:rsidR="00951043" w:rsidRPr="00951043" w14:paraId="1CDC8699" w14:textId="77777777" w:rsidTr="00951043">
        <w:trPr>
          <w:trHeight w:val="739"/>
        </w:trPr>
        <w:tc>
          <w:tcPr>
            <w:tcW w:w="1777" w:type="dxa"/>
            <w:vMerge/>
          </w:tcPr>
          <w:p w14:paraId="6D5A798D"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p>
        </w:tc>
        <w:tc>
          <w:tcPr>
            <w:tcW w:w="2329" w:type="dxa"/>
            <w:vMerge w:val="restart"/>
          </w:tcPr>
          <w:p w14:paraId="42F5FE00" w14:textId="77777777" w:rsidR="00951043" w:rsidRPr="00951043" w:rsidRDefault="00951043" w:rsidP="00951043">
            <w:pPr>
              <w:suppressAutoHyphens/>
              <w:autoSpaceDN w:val="0"/>
              <w:spacing w:after="0" w:line="240" w:lineRule="auto"/>
              <w:textAlignment w:val="baseline"/>
              <w:rPr>
                <w:rFonts w:ascii="Times New Roman" w:hAnsi="Times New Roman" w:cs="Times New Roman"/>
                <w:sz w:val="24"/>
                <w:szCs w:val="24"/>
              </w:rPr>
            </w:pPr>
            <w:r w:rsidRPr="00951043">
              <w:rPr>
                <w:rFonts w:ascii="Times New Roman" w:hAnsi="Times New Roman" w:cs="Times New Roman"/>
                <w:color w:val="231F20"/>
                <w:sz w:val="24"/>
                <w:szCs w:val="24"/>
              </w:rPr>
              <w:t>TOPIC 13: The Political, Social and Economic Developments in Southern Asia and the Far East Since 1939</w:t>
            </w:r>
          </w:p>
        </w:tc>
        <w:tc>
          <w:tcPr>
            <w:tcW w:w="1109" w:type="dxa"/>
          </w:tcPr>
          <w:p w14:paraId="721E0F80"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13.1</w:t>
            </w:r>
          </w:p>
        </w:tc>
        <w:tc>
          <w:tcPr>
            <w:tcW w:w="2435" w:type="dxa"/>
          </w:tcPr>
          <w:p w14:paraId="0645A8F9"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color w:val="231F20"/>
                <w:sz w:val="24"/>
                <w:szCs w:val="24"/>
                <w:lang w:bidi="en-US"/>
              </w:rPr>
            </w:pPr>
            <w:r w:rsidRPr="00951043">
              <w:rPr>
                <w:rFonts w:ascii="Times New Roman" w:hAnsi="Times New Roman" w:cs="Times New Roman"/>
                <w:color w:val="231F20"/>
                <w:sz w:val="24"/>
                <w:szCs w:val="24"/>
              </w:rPr>
              <w:t>The Impact of World War II Conferences on Asia and the Far East.</w:t>
            </w:r>
          </w:p>
        </w:tc>
        <w:tc>
          <w:tcPr>
            <w:tcW w:w="1417" w:type="dxa"/>
          </w:tcPr>
          <w:p w14:paraId="39701B85"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5F0C6917" w14:textId="77777777" w:rsidTr="00951043">
        <w:trPr>
          <w:trHeight w:val="739"/>
        </w:trPr>
        <w:tc>
          <w:tcPr>
            <w:tcW w:w="1777" w:type="dxa"/>
            <w:vMerge/>
          </w:tcPr>
          <w:p w14:paraId="532467C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36AE5972" w14:textId="77777777" w:rsidR="00951043" w:rsidRPr="00951043" w:rsidRDefault="00951043" w:rsidP="00951043">
            <w:pPr>
              <w:suppressAutoHyphens/>
              <w:autoSpaceDN w:val="0"/>
              <w:spacing w:after="0" w:line="240" w:lineRule="auto"/>
              <w:textAlignment w:val="baseline"/>
              <w:rPr>
                <w:rFonts w:ascii="Times New Roman" w:hAnsi="Times New Roman" w:cs="Times New Roman"/>
                <w:color w:val="231F20"/>
                <w:sz w:val="24"/>
                <w:szCs w:val="24"/>
              </w:rPr>
            </w:pPr>
          </w:p>
        </w:tc>
        <w:tc>
          <w:tcPr>
            <w:tcW w:w="1109" w:type="dxa"/>
          </w:tcPr>
          <w:p w14:paraId="59AA3292"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13.2</w:t>
            </w:r>
          </w:p>
        </w:tc>
        <w:tc>
          <w:tcPr>
            <w:tcW w:w="2435" w:type="dxa"/>
          </w:tcPr>
          <w:p w14:paraId="7162E1CE"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Kuomintang and the Communists in China</w:t>
            </w:r>
          </w:p>
        </w:tc>
        <w:tc>
          <w:tcPr>
            <w:tcW w:w="1417" w:type="dxa"/>
          </w:tcPr>
          <w:p w14:paraId="797D82B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4A7438AC" w14:textId="77777777" w:rsidTr="00951043">
        <w:trPr>
          <w:trHeight w:val="582"/>
        </w:trPr>
        <w:tc>
          <w:tcPr>
            <w:tcW w:w="1777" w:type="dxa"/>
            <w:vMerge/>
          </w:tcPr>
          <w:p w14:paraId="7A2883A0"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vMerge/>
          </w:tcPr>
          <w:p w14:paraId="7F4E7D05" w14:textId="77777777" w:rsidR="00951043" w:rsidRPr="00951043" w:rsidRDefault="00951043" w:rsidP="00951043">
            <w:pPr>
              <w:suppressAutoHyphens/>
              <w:autoSpaceDN w:val="0"/>
              <w:spacing w:after="0" w:line="240" w:lineRule="auto"/>
              <w:textAlignment w:val="baseline"/>
              <w:rPr>
                <w:rFonts w:ascii="Times New Roman" w:hAnsi="Times New Roman" w:cs="Times New Roman"/>
                <w:color w:val="231F20"/>
                <w:sz w:val="24"/>
                <w:szCs w:val="24"/>
              </w:rPr>
            </w:pPr>
          </w:p>
        </w:tc>
        <w:tc>
          <w:tcPr>
            <w:tcW w:w="1109" w:type="dxa"/>
          </w:tcPr>
          <w:p w14:paraId="011F183D"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 xml:space="preserve">  13.3</w:t>
            </w:r>
          </w:p>
        </w:tc>
        <w:tc>
          <w:tcPr>
            <w:tcW w:w="2435" w:type="dxa"/>
          </w:tcPr>
          <w:p w14:paraId="20F19389"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hAnsi="Times New Roman" w:cs="Times New Roman"/>
                <w:color w:val="231F20"/>
                <w:sz w:val="24"/>
                <w:szCs w:val="24"/>
              </w:rPr>
            </w:pPr>
            <w:r w:rsidRPr="00951043">
              <w:rPr>
                <w:rFonts w:ascii="Times New Roman" w:hAnsi="Times New Roman" w:cs="Times New Roman"/>
                <w:color w:val="231F20"/>
                <w:sz w:val="24"/>
                <w:szCs w:val="24"/>
              </w:rPr>
              <w:t>The Korean Problem</w:t>
            </w:r>
          </w:p>
        </w:tc>
        <w:tc>
          <w:tcPr>
            <w:tcW w:w="1417" w:type="dxa"/>
          </w:tcPr>
          <w:p w14:paraId="6EB5AB2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06</w:t>
            </w:r>
          </w:p>
        </w:tc>
      </w:tr>
      <w:tr w:rsidR="00951043" w:rsidRPr="00951043" w14:paraId="503BEB7E" w14:textId="77777777" w:rsidTr="00951043">
        <w:trPr>
          <w:trHeight w:val="327"/>
        </w:trPr>
        <w:tc>
          <w:tcPr>
            <w:tcW w:w="1777" w:type="dxa"/>
          </w:tcPr>
          <w:p w14:paraId="67AEE896"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sz w:val="24"/>
                <w:szCs w:val="24"/>
              </w:rPr>
            </w:pPr>
          </w:p>
        </w:tc>
        <w:tc>
          <w:tcPr>
            <w:tcW w:w="2329" w:type="dxa"/>
          </w:tcPr>
          <w:p w14:paraId="3C1DB4FC" w14:textId="77777777" w:rsidR="00951043" w:rsidRPr="00951043" w:rsidRDefault="00951043" w:rsidP="00951043">
            <w:pPr>
              <w:spacing w:before="265" w:after="0" w:line="276" w:lineRule="auto"/>
              <w:ind w:right="371"/>
              <w:jc w:val="both"/>
              <w:rPr>
                <w:rFonts w:ascii="Times New Roman" w:hAnsi="Times New Roman" w:cs="Times New Roman"/>
                <w:b/>
                <w:sz w:val="24"/>
                <w:szCs w:val="24"/>
              </w:rPr>
            </w:pPr>
            <w:r w:rsidRPr="00951043">
              <w:rPr>
                <w:rFonts w:ascii="Times New Roman" w:hAnsi="Times New Roman" w:cs="Times New Roman"/>
                <w:b/>
                <w:sz w:val="24"/>
                <w:szCs w:val="24"/>
              </w:rPr>
              <w:t xml:space="preserve">TOTAL </w:t>
            </w:r>
          </w:p>
        </w:tc>
        <w:tc>
          <w:tcPr>
            <w:tcW w:w="1109" w:type="dxa"/>
          </w:tcPr>
          <w:p w14:paraId="5AB4F000"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2435" w:type="dxa"/>
          </w:tcPr>
          <w:p w14:paraId="6A6822A3" w14:textId="77777777" w:rsidR="00951043" w:rsidRPr="00951043" w:rsidRDefault="00951043" w:rsidP="00951043">
            <w:pPr>
              <w:widowControl w:val="0"/>
              <w:suppressAutoHyphens/>
              <w:autoSpaceDE w:val="0"/>
              <w:autoSpaceDN w:val="0"/>
              <w:spacing w:after="0" w:line="249" w:lineRule="auto"/>
              <w:textAlignment w:val="baseline"/>
              <w:outlineLvl w:val="3"/>
              <w:rPr>
                <w:rFonts w:ascii="Times New Roman" w:eastAsia="Cambria" w:hAnsi="Times New Roman" w:cs="Times New Roman"/>
                <w:b/>
                <w:color w:val="231F20"/>
                <w:sz w:val="24"/>
                <w:szCs w:val="24"/>
                <w:lang w:bidi="en-US"/>
              </w:rPr>
            </w:pPr>
          </w:p>
        </w:tc>
        <w:tc>
          <w:tcPr>
            <w:tcW w:w="1417" w:type="dxa"/>
          </w:tcPr>
          <w:p w14:paraId="3805C3F9" w14:textId="77777777" w:rsidR="00951043" w:rsidRPr="00951043" w:rsidRDefault="00951043" w:rsidP="00951043">
            <w:pPr>
              <w:suppressAutoHyphens/>
              <w:autoSpaceDN w:val="0"/>
              <w:spacing w:after="0" w:line="360" w:lineRule="auto"/>
              <w:textAlignment w:val="baseline"/>
              <w:rPr>
                <w:rFonts w:ascii="Times New Roman" w:eastAsia="Calibri" w:hAnsi="Times New Roman" w:cs="Times New Roman"/>
                <w:b/>
                <w:sz w:val="24"/>
                <w:szCs w:val="24"/>
              </w:rPr>
            </w:pPr>
            <w:r w:rsidRPr="00951043">
              <w:rPr>
                <w:rFonts w:ascii="Times New Roman" w:eastAsia="Calibri" w:hAnsi="Times New Roman" w:cs="Times New Roman"/>
                <w:b/>
                <w:sz w:val="24"/>
                <w:szCs w:val="24"/>
              </w:rPr>
              <w:t xml:space="preserve">    48</w:t>
            </w:r>
          </w:p>
        </w:tc>
      </w:tr>
    </w:tbl>
    <w:p w14:paraId="25C617EB" w14:textId="77777777" w:rsidR="00951043" w:rsidRPr="00951043" w:rsidRDefault="00951043" w:rsidP="00951043">
      <w:pPr>
        <w:ind w:left="180"/>
        <w:rPr>
          <w:b/>
          <w:bCs/>
          <w:sz w:val="28"/>
          <w:szCs w:val="28"/>
        </w:rPr>
      </w:pPr>
    </w:p>
    <w:p w14:paraId="3B904F5D" w14:textId="77777777" w:rsidR="00951043" w:rsidRPr="00951043" w:rsidRDefault="00951043" w:rsidP="00951043">
      <w:pPr>
        <w:ind w:left="180"/>
        <w:rPr>
          <w:b/>
          <w:bCs/>
          <w:sz w:val="28"/>
          <w:szCs w:val="28"/>
        </w:rPr>
      </w:pPr>
      <w:r w:rsidRPr="00951043">
        <w:rPr>
          <w:b/>
          <w:bCs/>
          <w:sz w:val="28"/>
          <w:szCs w:val="28"/>
        </w:rPr>
        <w:t>SECTION 2: THE DETAILED SYLLABUS OF UNIT 2</w:t>
      </w:r>
    </w:p>
    <w:p w14:paraId="2A417715" w14:textId="77777777" w:rsidR="00951043" w:rsidRPr="00951043" w:rsidRDefault="00951043" w:rsidP="00951043">
      <w:pPr>
        <w:ind w:left="180"/>
        <w:rPr>
          <w:b/>
          <w:bCs/>
          <w:sz w:val="28"/>
          <w:szCs w:val="28"/>
        </w:rPr>
      </w:pPr>
      <w:r w:rsidRPr="00951043">
        <w:rPr>
          <w:b/>
          <w:sz w:val="24"/>
          <w:szCs w:val="24"/>
        </w:rPr>
        <w:t>SENIOR 5 TERM 1</w:t>
      </w:r>
    </w:p>
    <w:p w14:paraId="2C82215E" w14:textId="77777777" w:rsidR="00951043" w:rsidRPr="00951043" w:rsidRDefault="00951043" w:rsidP="00951043">
      <w:pPr>
        <w:widowControl w:val="0"/>
        <w:suppressAutoHyphens/>
        <w:autoSpaceDE w:val="0"/>
        <w:autoSpaceDN w:val="0"/>
        <w:spacing w:before="265"/>
        <w:jc w:val="both"/>
        <w:textAlignment w:val="baseline"/>
        <w:rPr>
          <w:rFonts w:ascii="Times New Roman" w:eastAsia="Cambria" w:hAnsi="Times New Roman" w:cs="Times New Roman"/>
          <w:b/>
          <w:color w:val="231F20"/>
          <w:sz w:val="24"/>
          <w:szCs w:val="24"/>
          <w:lang w:val="en-GB" w:bidi="en-US"/>
        </w:rPr>
      </w:pPr>
      <w:r w:rsidRPr="00951043">
        <w:rPr>
          <w:b/>
          <w:sz w:val="24"/>
          <w:szCs w:val="24"/>
        </w:rPr>
        <w:t>TOPIC 1:  The French revolution of 1789</w:t>
      </w:r>
      <w:r w:rsidRPr="00951043">
        <w:rPr>
          <w:b/>
        </w:rPr>
        <w:t xml:space="preserve">                </w:t>
      </w:r>
      <w:r w:rsidRPr="00951043">
        <w:rPr>
          <w:rFonts w:ascii="Times New Roman" w:eastAsia="Cambria" w:hAnsi="Times New Roman" w:cs="Times New Roman"/>
          <w:color w:val="231F20"/>
          <w:sz w:val="24"/>
          <w:szCs w:val="24"/>
          <w:lang w:val="en-GB" w:bidi="en-US"/>
        </w:rPr>
        <w:t xml:space="preserve">                              </w:t>
      </w:r>
      <w:r w:rsidRPr="00951043">
        <w:rPr>
          <w:rFonts w:ascii="Times New Roman" w:eastAsia="Cambria" w:hAnsi="Times New Roman" w:cs="Times New Roman"/>
          <w:b/>
          <w:color w:val="231F20"/>
          <w:sz w:val="24"/>
          <w:szCs w:val="24"/>
          <w:lang w:val="en-GB" w:bidi="en-US"/>
        </w:rPr>
        <w:t>PERIODS: 32</w:t>
      </w:r>
    </w:p>
    <w:p w14:paraId="1746EA98" w14:textId="77777777" w:rsidR="00951043" w:rsidRPr="00951043" w:rsidRDefault="00951043" w:rsidP="00951043">
      <w:pPr>
        <w:widowControl w:val="0"/>
        <w:suppressAutoHyphens/>
        <w:autoSpaceDE w:val="0"/>
        <w:autoSpaceDN w:val="0"/>
        <w:spacing w:before="265"/>
        <w:jc w:val="both"/>
        <w:textAlignment w:val="baseline"/>
        <w:rPr>
          <w:lang w:val="en-GB"/>
        </w:rPr>
      </w:pPr>
      <w:r w:rsidRPr="00951043">
        <w:rPr>
          <w:rFonts w:ascii="Times New Roman" w:eastAsia="Cambria" w:hAnsi="Times New Roman" w:cs="Times New Roman"/>
          <w:b/>
          <w:color w:val="231F20"/>
          <w:sz w:val="24"/>
          <w:szCs w:val="24"/>
          <w:lang w:val="en-GB" w:bidi="en-US"/>
        </w:rPr>
        <w:t>COMPENTENCY</w:t>
      </w:r>
      <w:r w:rsidRPr="00951043">
        <w:rPr>
          <w:rFonts w:ascii="Times New Roman" w:eastAsia="Cambria" w:hAnsi="Times New Roman" w:cs="Times New Roman"/>
          <w:color w:val="231F20"/>
          <w:sz w:val="24"/>
          <w:szCs w:val="24"/>
          <w:lang w:val="en-GB" w:bidi="en-US"/>
        </w:rPr>
        <w:t xml:space="preserve">: </w:t>
      </w:r>
      <w:r w:rsidRPr="00951043">
        <w:t>The learner analyses the causes, events and impact of the 1789 French Revolution, gaining an understanding of how political and socio-economic conditions can lead to change and how people can shape their own destiny.</w:t>
      </w:r>
    </w:p>
    <w:tbl>
      <w:tblPr>
        <w:tblStyle w:val="TableGrid"/>
        <w:tblW w:w="0" w:type="auto"/>
        <w:tblLook w:val="04A0" w:firstRow="1" w:lastRow="0" w:firstColumn="1" w:lastColumn="0" w:noHBand="0" w:noVBand="1"/>
      </w:tblPr>
      <w:tblGrid>
        <w:gridCol w:w="3116"/>
        <w:gridCol w:w="3117"/>
        <w:gridCol w:w="3117"/>
      </w:tblGrid>
      <w:tr w:rsidR="00951043" w:rsidRPr="00951043" w14:paraId="443CCA4C" w14:textId="77777777" w:rsidTr="00951043">
        <w:tc>
          <w:tcPr>
            <w:tcW w:w="3116" w:type="dxa"/>
            <w:shd w:val="clear" w:color="auto" w:fill="8EAADB" w:themeFill="accent5" w:themeFillTint="99"/>
          </w:tcPr>
          <w:p w14:paraId="16A27BB9" w14:textId="77777777" w:rsidR="00951043" w:rsidRPr="00951043" w:rsidRDefault="00951043" w:rsidP="00951043">
            <w:pPr>
              <w:spacing w:after="0" w:line="360" w:lineRule="auto"/>
              <w:rPr>
                <w:b/>
              </w:rPr>
            </w:pPr>
            <w:r w:rsidRPr="00951043">
              <w:rPr>
                <w:b/>
              </w:rPr>
              <w:t>LEARNING OUTCOMES</w:t>
            </w:r>
          </w:p>
          <w:p w14:paraId="72712C04"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7AB27E0D"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2C9AA871" w14:textId="77777777" w:rsidR="00951043" w:rsidRPr="00951043" w:rsidRDefault="00951043" w:rsidP="00951043">
            <w:pPr>
              <w:spacing w:after="0" w:line="360" w:lineRule="auto"/>
              <w:rPr>
                <w:b/>
              </w:rPr>
            </w:pPr>
            <w:r w:rsidRPr="00951043">
              <w:rPr>
                <w:b/>
              </w:rPr>
              <w:t xml:space="preserve"> SAMPLE ASSESSMENT STRATEGY</w:t>
            </w:r>
          </w:p>
        </w:tc>
      </w:tr>
      <w:tr w:rsidR="00951043" w:rsidRPr="00951043" w14:paraId="6C11F10A" w14:textId="77777777" w:rsidTr="00951043">
        <w:tc>
          <w:tcPr>
            <w:tcW w:w="3116" w:type="dxa"/>
          </w:tcPr>
          <w:p w14:paraId="6B2997E1" w14:textId="77777777" w:rsidR="00951043" w:rsidRPr="00951043" w:rsidRDefault="00951043" w:rsidP="00A3333E">
            <w:pPr>
              <w:numPr>
                <w:ilvl w:val="0"/>
                <w:numId w:val="56"/>
              </w:numPr>
              <w:suppressAutoHyphens/>
              <w:autoSpaceDN w:val="0"/>
              <w:spacing w:after="0" w:line="240" w:lineRule="auto"/>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Analyse Europe on the eve of the 1789 French revolution to appreciate the political, socio-economic conditions that can lead to a revolution (</w:t>
            </w:r>
            <w:proofErr w:type="spellStart"/>
            <w:proofErr w:type="gramStart"/>
            <w:r w:rsidRPr="00951043">
              <w:rPr>
                <w:rFonts w:ascii="Times New Roman" w:eastAsia="Calibri" w:hAnsi="Times New Roman" w:cs="Times New Roman"/>
                <w:sz w:val="24"/>
                <w:szCs w:val="24"/>
              </w:rPr>
              <w:t>v,a</w:t>
            </w:r>
            <w:proofErr w:type="spellEnd"/>
            <w:proofErr w:type="gramEnd"/>
            <w:r w:rsidRPr="00951043">
              <w:rPr>
                <w:rFonts w:ascii="Times New Roman" w:eastAsia="Calibri" w:hAnsi="Times New Roman" w:cs="Times New Roman"/>
                <w:sz w:val="24"/>
                <w:szCs w:val="24"/>
              </w:rPr>
              <w:t>)</w:t>
            </w:r>
          </w:p>
          <w:p w14:paraId="35B47D83" w14:textId="77777777" w:rsidR="00951043" w:rsidRPr="00951043" w:rsidRDefault="00951043" w:rsidP="00A3333E">
            <w:pPr>
              <w:numPr>
                <w:ilvl w:val="0"/>
                <w:numId w:val="56"/>
              </w:numPr>
              <w:spacing w:after="0" w:line="240" w:lineRule="auto"/>
              <w:contextualSpacing/>
              <w:rPr>
                <w:rFonts w:ascii="Times New Roman" w:hAnsi="Times New Roman" w:cs="Times New Roman"/>
                <w:sz w:val="24"/>
                <w:szCs w:val="24"/>
              </w:rPr>
            </w:pPr>
            <w:commentRangeStart w:id="192"/>
            <w:r w:rsidRPr="00951043">
              <w:rPr>
                <w:rFonts w:ascii="Times New Roman" w:hAnsi="Times New Roman" w:cs="Times New Roman"/>
                <w:sz w:val="24"/>
                <w:szCs w:val="24"/>
              </w:rPr>
              <w:t>Evaluate</w:t>
            </w:r>
            <w:commentRangeEnd w:id="192"/>
            <w:r w:rsidR="00E81603">
              <w:rPr>
                <w:rStyle w:val="CommentReference"/>
              </w:rPr>
              <w:commentReference w:id="192"/>
            </w:r>
            <w:r w:rsidRPr="00951043">
              <w:rPr>
                <w:rFonts w:ascii="Times New Roman" w:hAnsi="Times New Roman" w:cs="Times New Roman"/>
                <w:sz w:val="24"/>
                <w:szCs w:val="24"/>
              </w:rPr>
              <w:t xml:space="preserve"> the causes of the 1789 French Revolution to identify ways to prevent similar conflicts in the future. </w:t>
            </w:r>
          </w:p>
          <w:p w14:paraId="683FDE48" w14:textId="77777777" w:rsidR="00951043" w:rsidRPr="00951043" w:rsidRDefault="00951043" w:rsidP="00A3333E">
            <w:pPr>
              <w:numPr>
                <w:ilvl w:val="0"/>
                <w:numId w:val="56"/>
              </w:numPr>
              <w:spacing w:after="0"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Identify the major events in the course of the 1789 French Revolution to gain an understanding of the roots and progress of historical events (</w:t>
            </w:r>
            <w:proofErr w:type="spellStart"/>
            <w:proofErr w:type="gramStart"/>
            <w:r w:rsidRPr="00951043">
              <w:rPr>
                <w:rFonts w:ascii="Times New Roman" w:hAnsi="Times New Roman" w:cs="Times New Roman"/>
                <w:sz w:val="24"/>
                <w:szCs w:val="24"/>
              </w:rPr>
              <w:t>v,a</w:t>
            </w:r>
            <w:proofErr w:type="spellEnd"/>
            <w:proofErr w:type="gramEnd"/>
            <w:r w:rsidRPr="00951043">
              <w:rPr>
                <w:rFonts w:ascii="Times New Roman" w:hAnsi="Times New Roman" w:cs="Times New Roman"/>
                <w:sz w:val="24"/>
                <w:szCs w:val="24"/>
              </w:rPr>
              <w:t>)</w:t>
            </w:r>
          </w:p>
          <w:p w14:paraId="753F6C3C" w14:textId="77777777" w:rsidR="00951043" w:rsidRPr="00951043" w:rsidRDefault="00951043" w:rsidP="00A3333E">
            <w:pPr>
              <w:numPr>
                <w:ilvl w:val="0"/>
                <w:numId w:val="56"/>
              </w:numPr>
              <w:spacing w:after="0" w:line="240" w:lineRule="auto"/>
              <w:contextualSpacing/>
              <w:rPr>
                <w:b/>
                <w:sz w:val="24"/>
                <w:szCs w:val="24"/>
              </w:rPr>
            </w:pPr>
            <w:r w:rsidRPr="00951043">
              <w:rPr>
                <w:rFonts w:ascii="Times New Roman" w:hAnsi="Times New Roman" w:cs="Times New Roman"/>
                <w:sz w:val="24"/>
                <w:szCs w:val="24"/>
              </w:rPr>
              <w:lastRenderedPageBreak/>
              <w:t xml:space="preserve">Analyse the impact of the 1789 French Revolution on France and the world to appreciate how people can take control of their own destiny </w:t>
            </w:r>
            <w:r w:rsidRPr="00951043">
              <w:rPr>
                <w:rFonts w:ascii="Times New Roman" w:eastAsia="Calibri" w:hAnsi="Times New Roman" w:cs="Times New Roman"/>
                <w:sz w:val="24"/>
                <w:szCs w:val="24"/>
              </w:rPr>
              <w:t>(</w:t>
            </w:r>
            <w:proofErr w:type="spellStart"/>
            <w:r w:rsidRPr="00951043">
              <w:rPr>
                <w:rFonts w:ascii="Times New Roman" w:eastAsia="Calibri" w:hAnsi="Times New Roman" w:cs="Times New Roman"/>
                <w:sz w:val="24"/>
                <w:szCs w:val="24"/>
              </w:rPr>
              <w:t>gs,v,a</w:t>
            </w:r>
            <w:proofErr w:type="spellEnd"/>
            <w:r w:rsidRPr="00951043">
              <w:rPr>
                <w:rFonts w:ascii="Times New Roman" w:eastAsia="Calibri" w:hAnsi="Times New Roman" w:cs="Times New Roman"/>
                <w:sz w:val="24"/>
                <w:szCs w:val="24"/>
              </w:rPr>
              <w:t>)</w:t>
            </w:r>
          </w:p>
        </w:tc>
        <w:tc>
          <w:tcPr>
            <w:tcW w:w="3117" w:type="dxa"/>
          </w:tcPr>
          <w:p w14:paraId="1D283236" w14:textId="77777777" w:rsidR="00951043" w:rsidRPr="00951043" w:rsidRDefault="00951043" w:rsidP="00A3333E">
            <w:pPr>
              <w:numPr>
                <w:ilvl w:val="0"/>
                <w:numId w:val="57"/>
              </w:numPr>
              <w:spacing w:after="0" w:line="240" w:lineRule="auto"/>
              <w:contextualSpacing/>
              <w:rPr>
                <w:lang w:val="zh-CN"/>
              </w:rPr>
            </w:pPr>
            <w:r w:rsidRPr="00951043">
              <w:rPr>
                <w:lang w:val="zh-CN"/>
              </w:rPr>
              <w:lastRenderedPageBreak/>
              <w:t>In</w:t>
            </w:r>
            <w:commentRangeStart w:id="193"/>
            <w:r w:rsidRPr="00951043">
              <w:rPr>
                <w:lang w:val="zh-CN"/>
              </w:rPr>
              <w:t xml:space="preserve"> a brainstorm session, learners explore the concept of the 1789 French Revolution to appreciate the political and socio-economic conditions that can lead to an outbreak of a revolution.</w:t>
            </w:r>
          </w:p>
          <w:p w14:paraId="2A1AF133"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t>In groups, learners search and present on life in Europe before the 1789 French Revolution to understand the political and socio-economic conditions that can spark a revolution.</w:t>
            </w:r>
          </w:p>
          <w:p w14:paraId="66A3F21D"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t xml:space="preserve"> learners search </w:t>
            </w:r>
            <w:r w:rsidR="00F773E5">
              <w:t xml:space="preserve">and present </w:t>
            </w:r>
            <w:r w:rsidRPr="00951043">
              <w:t xml:space="preserve">the causes of the 1789 French Revolution to understand how grievances </w:t>
            </w:r>
            <w:r w:rsidRPr="00951043">
              <w:lastRenderedPageBreak/>
              <w:t>can lead to revolutionary movements</w:t>
            </w:r>
            <w:commentRangeEnd w:id="193"/>
            <w:r w:rsidR="004A29A0">
              <w:rPr>
                <w:rStyle w:val="CommentReference"/>
              </w:rPr>
              <w:commentReference w:id="193"/>
            </w:r>
            <w:r w:rsidRPr="00951043">
              <w:t>.</w:t>
            </w:r>
          </w:p>
          <w:p w14:paraId="3A8C3267"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commentRangeStart w:id="194"/>
            <w:r w:rsidRPr="00951043">
              <w:rPr>
                <w:rFonts w:ascii="Times New Roman" w:eastAsia="Calibri" w:hAnsi="Times New Roman" w:cs="Times New Roman"/>
                <w:sz w:val="24"/>
                <w:szCs w:val="24"/>
              </w:rPr>
              <w:t>In an essay competition, learners write an essay on the lessons Ugandans can learn from the 1789 French Revolution.</w:t>
            </w:r>
            <w:commentRangeEnd w:id="194"/>
            <w:r w:rsidR="00537150">
              <w:rPr>
                <w:rStyle w:val="CommentReference"/>
              </w:rPr>
              <w:commentReference w:id="194"/>
            </w:r>
          </w:p>
          <w:p w14:paraId="2F767A87"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commentRangeStart w:id="195"/>
            <w:r w:rsidRPr="00951043">
              <w:rPr>
                <w:lang w:val="zh-CN"/>
              </w:rPr>
              <w:t>In groups, learners search and create a timeline of major events during the 1789 French Revolution to understand the connections between events and their broader historical impact.</w:t>
            </w:r>
            <w:commentRangeEnd w:id="195"/>
            <w:r w:rsidR="00E07EE4">
              <w:rPr>
                <w:rStyle w:val="CommentReference"/>
              </w:rPr>
              <w:commentReference w:id="195"/>
            </w:r>
          </w:p>
          <w:p w14:paraId="6F47501A"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rPr>
                <w:lang w:val="zh-CN"/>
              </w:rPr>
              <w:t>In pairs, learners act out different roles (e.g., King Louis XVI, Marie Antoinette, revolutionaries, peasants, etc.) in the process of the French Revolution to understand historical progression.</w:t>
            </w:r>
          </w:p>
          <w:p w14:paraId="1DD8E517"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In a brainstorming session, learners </w:t>
            </w:r>
            <w:r w:rsidR="00F773E5">
              <w:rPr>
                <w:rFonts w:ascii="Times New Roman" w:eastAsia="Calibri" w:hAnsi="Times New Roman" w:cs="Times New Roman"/>
                <w:sz w:val="24"/>
                <w:szCs w:val="24"/>
              </w:rPr>
              <w:t>share</w:t>
            </w:r>
            <w:r w:rsidRPr="00951043">
              <w:rPr>
                <w:rFonts w:ascii="Times New Roman" w:eastAsia="Calibri" w:hAnsi="Times New Roman" w:cs="Times New Roman"/>
                <w:sz w:val="24"/>
                <w:szCs w:val="24"/>
              </w:rPr>
              <w:t xml:space="preserve"> the impacts of the 1789 French Revolution to understand how people can take control of their own destiny.</w:t>
            </w:r>
          </w:p>
          <w:p w14:paraId="24D96FB6" w14:textId="77777777" w:rsidR="00951043" w:rsidRPr="00951043" w:rsidRDefault="00951043" w:rsidP="00A3333E">
            <w:pPr>
              <w:numPr>
                <w:ilvl w:val="0"/>
                <w:numId w:val="57"/>
              </w:numPr>
              <w:spacing w:after="0" w:line="240" w:lineRule="auto"/>
              <w:contextualSpacing/>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Learners participate in a discussion on how reforms can resolve grievances and prevent similar future conflicts </w:t>
            </w:r>
          </w:p>
        </w:tc>
        <w:tc>
          <w:tcPr>
            <w:tcW w:w="3117" w:type="dxa"/>
          </w:tcPr>
          <w:p w14:paraId="449F501D" w14:textId="75858BDA" w:rsidR="00951043" w:rsidRDefault="00893323" w:rsidP="00A3333E">
            <w:pPr>
              <w:numPr>
                <w:ilvl w:val="0"/>
                <w:numId w:val="58"/>
              </w:numPr>
              <w:spacing w:after="0" w:line="240" w:lineRule="auto"/>
              <w:contextualSpacing/>
              <w:rPr>
                <w:bCs/>
              </w:rPr>
            </w:pPr>
            <w:r>
              <w:rPr>
                <w:bCs/>
              </w:rPr>
              <w:lastRenderedPageBreak/>
              <w:t>Observe learners in discussion</w:t>
            </w:r>
            <w:r w:rsidR="00AA3851">
              <w:rPr>
                <w:bCs/>
              </w:rPr>
              <w:t xml:space="preserve"> to</w:t>
            </w:r>
            <w:r w:rsidR="00951043" w:rsidRPr="00951043">
              <w:rPr>
                <w:bCs/>
              </w:rPr>
              <w:t xml:space="preserve"> </w:t>
            </w:r>
            <w:proofErr w:type="gramStart"/>
            <w:r>
              <w:rPr>
                <w:bCs/>
              </w:rPr>
              <w:t>understand</w:t>
            </w:r>
            <w:r w:rsidR="00951043" w:rsidRPr="00951043">
              <w:rPr>
                <w:bCs/>
              </w:rPr>
              <w:t xml:space="preserve">  the</w:t>
            </w:r>
            <w:proofErr w:type="gramEnd"/>
            <w:r w:rsidR="00951043" w:rsidRPr="00951043">
              <w:rPr>
                <w:bCs/>
              </w:rPr>
              <w:t xml:space="preserve"> concept of the 1789 French revolution </w:t>
            </w:r>
            <w:r>
              <w:rPr>
                <w:bCs/>
              </w:rPr>
              <w:t>and take note of their ability to;</w:t>
            </w:r>
          </w:p>
          <w:p w14:paraId="2ED14ED0" w14:textId="77777777" w:rsidR="00893323" w:rsidRDefault="00893323" w:rsidP="00893323">
            <w:pPr>
              <w:spacing w:after="0" w:line="240" w:lineRule="auto"/>
              <w:ind w:left="360"/>
              <w:contextualSpacing/>
              <w:rPr>
                <w:bCs/>
              </w:rPr>
            </w:pPr>
            <w:r>
              <w:rPr>
                <w:bCs/>
              </w:rPr>
              <w:t>-listen attentively and with comprehension.</w:t>
            </w:r>
          </w:p>
          <w:p w14:paraId="2EC95915" w14:textId="77777777" w:rsidR="00893323" w:rsidRPr="00951043" w:rsidRDefault="00893323" w:rsidP="00893323">
            <w:pPr>
              <w:spacing w:after="0" w:line="240" w:lineRule="auto"/>
              <w:ind w:left="360"/>
              <w:contextualSpacing/>
              <w:rPr>
                <w:bCs/>
              </w:rPr>
            </w:pPr>
            <w:r>
              <w:rPr>
                <w:bCs/>
              </w:rPr>
              <w:t xml:space="preserve">-Evaluate different solutions and take the best option. </w:t>
            </w:r>
          </w:p>
          <w:p w14:paraId="7D6B3418" w14:textId="6839386C" w:rsidR="00893323" w:rsidRDefault="00951043" w:rsidP="00A3333E">
            <w:pPr>
              <w:numPr>
                <w:ilvl w:val="0"/>
                <w:numId w:val="58"/>
              </w:numPr>
              <w:spacing w:after="0" w:line="240" w:lineRule="auto"/>
              <w:contextualSpacing/>
              <w:rPr>
                <w:bCs/>
              </w:rPr>
            </w:pPr>
            <w:r w:rsidRPr="00951043">
              <w:rPr>
                <w:bCs/>
              </w:rPr>
              <w:t>Con</w:t>
            </w:r>
            <w:r w:rsidR="002C28B6">
              <w:rPr>
                <w:bCs/>
              </w:rPr>
              <w:t>verse with learners to find out</w:t>
            </w:r>
            <w:r w:rsidRPr="00951043">
              <w:rPr>
                <w:bCs/>
              </w:rPr>
              <w:t xml:space="preserve"> </w:t>
            </w:r>
            <w:r w:rsidR="00893323">
              <w:rPr>
                <w:bCs/>
              </w:rPr>
              <w:t xml:space="preserve">nature of </w:t>
            </w:r>
            <w:r w:rsidRPr="00951043">
              <w:rPr>
                <w:bCs/>
              </w:rPr>
              <w:t>life in Europe before and after the outbreak of the 1789 French Revolution</w:t>
            </w:r>
            <w:r w:rsidR="00893323">
              <w:rPr>
                <w:bCs/>
              </w:rPr>
              <w:t xml:space="preserve"> and take note of; </w:t>
            </w:r>
          </w:p>
          <w:p w14:paraId="14BA8923" w14:textId="77777777" w:rsidR="00893323" w:rsidRDefault="00893323" w:rsidP="00893323">
            <w:pPr>
              <w:pStyle w:val="ListParagraph"/>
              <w:spacing w:line="276" w:lineRule="auto"/>
              <w:ind w:left="360" w:right="360"/>
              <w:rPr>
                <w:rFonts w:ascii="Times New Roman" w:hAnsi="Times New Roman" w:cs="Times New Roman"/>
                <w:sz w:val="24"/>
                <w:szCs w:val="24"/>
              </w:rPr>
            </w:pPr>
            <w:r>
              <w:rPr>
                <w:bCs/>
              </w:rPr>
              <w:t>-</w:t>
            </w:r>
            <w:r w:rsidR="00951043" w:rsidRPr="00951043">
              <w:rPr>
                <w:bCs/>
              </w:rPr>
              <w:t xml:space="preserve"> </w:t>
            </w:r>
            <w:r>
              <w:rPr>
                <w:rFonts w:ascii="Times New Roman" w:hAnsi="Times New Roman" w:cs="Times New Roman"/>
                <w:sz w:val="24"/>
                <w:szCs w:val="24"/>
              </w:rPr>
              <w:t>level of interaction with others</w:t>
            </w:r>
          </w:p>
          <w:p w14:paraId="532BC67A" w14:textId="77777777" w:rsidR="00893323" w:rsidRPr="000F3C51" w:rsidRDefault="00893323" w:rsidP="00893323">
            <w:pPr>
              <w:pStyle w:val="ListParagraph"/>
              <w:spacing w:line="276" w:lineRule="auto"/>
              <w:ind w:left="360" w:right="360"/>
              <w:rPr>
                <w:rFonts w:ascii="Times New Roman" w:hAnsi="Times New Roman" w:cs="Times New Roman"/>
                <w:sz w:val="24"/>
                <w:szCs w:val="24"/>
              </w:rPr>
            </w:pPr>
            <w:r>
              <w:rPr>
                <w:rFonts w:ascii="Times New Roman" w:hAnsi="Times New Roman" w:cs="Times New Roman"/>
                <w:sz w:val="24"/>
                <w:szCs w:val="24"/>
              </w:rPr>
              <w:lastRenderedPageBreak/>
              <w:t xml:space="preserve">-Respect for each other. </w:t>
            </w:r>
            <w:r w:rsidRPr="000F3C51">
              <w:rPr>
                <w:rFonts w:ascii="Times New Roman" w:hAnsi="Times New Roman" w:cs="Times New Roman"/>
                <w:sz w:val="24"/>
                <w:szCs w:val="24"/>
              </w:rPr>
              <w:t xml:space="preserve">  </w:t>
            </w:r>
          </w:p>
          <w:p w14:paraId="516A0A17" w14:textId="77777777" w:rsidR="00951043" w:rsidRPr="00951043" w:rsidRDefault="00951043" w:rsidP="00A3333E">
            <w:pPr>
              <w:numPr>
                <w:ilvl w:val="0"/>
                <w:numId w:val="58"/>
              </w:numPr>
              <w:spacing w:after="0" w:line="240" w:lineRule="auto"/>
              <w:contextualSpacing/>
              <w:rPr>
                <w:b/>
                <w:sz w:val="24"/>
                <w:szCs w:val="24"/>
              </w:rPr>
            </w:pPr>
            <w:r w:rsidRPr="00951043">
              <w:rPr>
                <w:bCs/>
                <w:sz w:val="24"/>
                <w:szCs w:val="24"/>
              </w:rPr>
              <w:t xml:space="preserve">Evaluate the </w:t>
            </w:r>
            <w:r w:rsidR="00503AB6">
              <w:rPr>
                <w:bCs/>
                <w:sz w:val="24"/>
                <w:szCs w:val="24"/>
              </w:rPr>
              <w:t>relevance,</w:t>
            </w:r>
            <w:r w:rsidR="00503AB6" w:rsidRPr="00951043">
              <w:rPr>
                <w:bCs/>
                <w:sz w:val="24"/>
                <w:szCs w:val="24"/>
              </w:rPr>
              <w:t xml:space="preserve"> accuracy</w:t>
            </w:r>
            <w:r w:rsidRPr="00951043">
              <w:rPr>
                <w:bCs/>
                <w:sz w:val="24"/>
                <w:szCs w:val="24"/>
              </w:rPr>
              <w:t xml:space="preserve"> </w:t>
            </w:r>
            <w:r w:rsidR="00503AB6">
              <w:rPr>
                <w:bCs/>
                <w:sz w:val="24"/>
                <w:szCs w:val="24"/>
              </w:rPr>
              <w:t xml:space="preserve">and Coherency </w:t>
            </w:r>
            <w:r w:rsidRPr="00951043">
              <w:rPr>
                <w:bCs/>
                <w:sz w:val="24"/>
                <w:szCs w:val="24"/>
              </w:rPr>
              <w:t xml:space="preserve">of facts used in the letter to explain the lessons learnt by Ugandans </w:t>
            </w:r>
            <w:r w:rsidRPr="00951043">
              <w:rPr>
                <w:rFonts w:ascii="Times New Roman" w:eastAsia="Calibri" w:hAnsi="Times New Roman" w:cs="Times New Roman"/>
                <w:sz w:val="24"/>
                <w:szCs w:val="24"/>
              </w:rPr>
              <w:t>from the outbreak of 1789 French Revolution</w:t>
            </w:r>
            <w:r w:rsidRPr="00951043">
              <w:rPr>
                <w:bCs/>
                <w:sz w:val="24"/>
                <w:szCs w:val="24"/>
              </w:rPr>
              <w:t xml:space="preserve"> </w:t>
            </w:r>
          </w:p>
        </w:tc>
      </w:tr>
    </w:tbl>
    <w:p w14:paraId="1CEDDBB1" w14:textId="422981FD" w:rsidR="00FD7110" w:rsidRDefault="00FD7110" w:rsidP="00951043">
      <w:pPr>
        <w:rPr>
          <w:b/>
          <w:sz w:val="24"/>
          <w:szCs w:val="24"/>
        </w:rPr>
      </w:pPr>
    </w:p>
    <w:p w14:paraId="6C11DF7A" w14:textId="77777777" w:rsidR="00951043" w:rsidRPr="00951043" w:rsidRDefault="00951043" w:rsidP="00951043">
      <w:pPr>
        <w:rPr>
          <w:b/>
          <w:sz w:val="24"/>
          <w:szCs w:val="24"/>
        </w:rPr>
      </w:pPr>
      <w:r w:rsidRPr="00951043">
        <w:rPr>
          <w:b/>
          <w:sz w:val="24"/>
          <w:szCs w:val="24"/>
        </w:rPr>
        <w:t>SENIOR 5 TERM 1</w:t>
      </w:r>
    </w:p>
    <w:p w14:paraId="04B744C8" w14:textId="77777777" w:rsidR="00951043" w:rsidRPr="00951043" w:rsidRDefault="00951043" w:rsidP="00951043">
      <w:pPr>
        <w:widowControl w:val="0"/>
        <w:suppressAutoHyphens/>
        <w:autoSpaceDE w:val="0"/>
        <w:autoSpaceDN w:val="0"/>
        <w:spacing w:before="265"/>
        <w:jc w:val="both"/>
        <w:textAlignment w:val="baseline"/>
        <w:rPr>
          <w:rFonts w:ascii="Times New Roman" w:eastAsia="Cambria" w:hAnsi="Times New Roman" w:cs="Times New Roman"/>
          <w:b/>
          <w:color w:val="231F20"/>
          <w:sz w:val="24"/>
          <w:szCs w:val="24"/>
          <w:lang w:val="en-GB" w:bidi="en-US"/>
        </w:rPr>
      </w:pPr>
      <w:r w:rsidRPr="00951043">
        <w:rPr>
          <w:b/>
        </w:rPr>
        <w:t>TOPIC 2:</w:t>
      </w:r>
      <w:r w:rsidRPr="00951043">
        <w:rPr>
          <w:rFonts w:ascii="Times New Roman" w:eastAsia="Cambria" w:hAnsi="Times New Roman" w:cs="Times New Roman"/>
          <w:color w:val="231F20"/>
          <w:sz w:val="24"/>
          <w:szCs w:val="24"/>
          <w:lang w:val="en-GB" w:bidi="en-US"/>
        </w:rPr>
        <w:t xml:space="preserve"> Napoleon Bonaparte 1799-1815                              </w:t>
      </w:r>
      <w:r w:rsidRPr="00951043">
        <w:rPr>
          <w:rFonts w:ascii="Times New Roman" w:eastAsia="Cambria" w:hAnsi="Times New Roman" w:cs="Times New Roman"/>
          <w:b/>
          <w:color w:val="231F20"/>
          <w:sz w:val="24"/>
          <w:szCs w:val="24"/>
          <w:lang w:val="en-GB" w:bidi="en-US"/>
        </w:rPr>
        <w:t>PERIODS: 16</w:t>
      </w:r>
    </w:p>
    <w:p w14:paraId="05D67112" w14:textId="77777777" w:rsidR="00951043" w:rsidRPr="00951043" w:rsidRDefault="00951043" w:rsidP="00951043">
      <w:pPr>
        <w:widowControl w:val="0"/>
        <w:suppressAutoHyphens/>
        <w:autoSpaceDE w:val="0"/>
        <w:autoSpaceDN w:val="0"/>
        <w:spacing w:before="265"/>
        <w:jc w:val="both"/>
        <w:textAlignment w:val="baseline"/>
        <w:rPr>
          <w:rFonts w:ascii="Times New Roman" w:eastAsia="Cambria" w:hAnsi="Times New Roman" w:cs="Times New Roman"/>
          <w:sz w:val="24"/>
          <w:szCs w:val="24"/>
          <w:lang w:val="en-GB" w:bidi="en-US"/>
        </w:rPr>
      </w:pPr>
      <w:r w:rsidRPr="00951043">
        <w:rPr>
          <w:rFonts w:ascii="Times New Roman" w:eastAsia="Cambria" w:hAnsi="Times New Roman" w:cs="Times New Roman"/>
          <w:b/>
          <w:color w:val="231F20"/>
          <w:sz w:val="24"/>
          <w:szCs w:val="24"/>
          <w:lang w:val="en-GB" w:bidi="en-US"/>
        </w:rPr>
        <w:t>COMPENTENCY</w:t>
      </w:r>
      <w:r w:rsidRPr="00951043">
        <w:rPr>
          <w:rFonts w:ascii="Times New Roman" w:eastAsia="Cambria" w:hAnsi="Times New Roman" w:cs="Times New Roman"/>
          <w:color w:val="231F20"/>
          <w:sz w:val="24"/>
          <w:szCs w:val="24"/>
          <w:lang w:val="en-GB" w:bidi="en-US"/>
        </w:rPr>
        <w:t>: The learner analyse</w:t>
      </w:r>
      <w:r w:rsidRPr="00951043">
        <w:rPr>
          <w:rFonts w:ascii="Times New Roman" w:eastAsia="Cambria" w:hAnsi="Times New Roman" w:cs="Times New Roman"/>
          <w:color w:val="231F20"/>
          <w:sz w:val="24"/>
          <w:szCs w:val="24"/>
          <w:lang w:bidi="en-US"/>
        </w:rPr>
        <w:t>s</w:t>
      </w:r>
      <w:r w:rsidRPr="00951043">
        <w:rPr>
          <w:rFonts w:ascii="Times New Roman" w:eastAsia="Cambria" w:hAnsi="Times New Roman" w:cs="Times New Roman"/>
          <w:color w:val="231F20"/>
          <w:sz w:val="24"/>
          <w:szCs w:val="24"/>
          <w:lang w:val="en-GB" w:bidi="en-US"/>
        </w:rPr>
        <w:t xml:space="preserve"> the influence of Napoleon Bonaparte </w:t>
      </w:r>
      <w:r w:rsidRPr="00951043">
        <w:rPr>
          <w:rFonts w:ascii="Times New Roman" w:eastAsia="Cambria" w:hAnsi="Times New Roman" w:cs="Times New Roman"/>
          <w:color w:val="231F20"/>
          <w:sz w:val="24"/>
          <w:szCs w:val="24"/>
          <w:lang w:bidi="en-US"/>
        </w:rPr>
        <w:t xml:space="preserve">I </w:t>
      </w:r>
      <w:r w:rsidRPr="00951043">
        <w:rPr>
          <w:rFonts w:ascii="Times New Roman" w:eastAsia="Cambria" w:hAnsi="Times New Roman" w:cs="Times New Roman"/>
          <w:color w:val="231F20"/>
          <w:sz w:val="24"/>
          <w:szCs w:val="24"/>
          <w:lang w:val="en-GB" w:bidi="en-US"/>
        </w:rPr>
        <w:t xml:space="preserve">on world affairs to use the lessons learnt in managing society issues. </w:t>
      </w:r>
    </w:p>
    <w:tbl>
      <w:tblPr>
        <w:tblStyle w:val="TableGrid"/>
        <w:tblW w:w="0" w:type="auto"/>
        <w:tblLook w:val="04A0" w:firstRow="1" w:lastRow="0" w:firstColumn="1" w:lastColumn="0" w:noHBand="0" w:noVBand="1"/>
      </w:tblPr>
      <w:tblGrid>
        <w:gridCol w:w="3116"/>
        <w:gridCol w:w="3117"/>
        <w:gridCol w:w="3117"/>
      </w:tblGrid>
      <w:tr w:rsidR="00951043" w:rsidRPr="00951043" w14:paraId="16D4BD15" w14:textId="77777777" w:rsidTr="00951043">
        <w:tc>
          <w:tcPr>
            <w:tcW w:w="3116" w:type="dxa"/>
            <w:shd w:val="clear" w:color="auto" w:fill="8EAADB" w:themeFill="accent5" w:themeFillTint="99"/>
          </w:tcPr>
          <w:p w14:paraId="0EBC6CCD" w14:textId="77777777" w:rsidR="00951043" w:rsidRPr="00951043" w:rsidRDefault="00951043" w:rsidP="00951043">
            <w:pPr>
              <w:spacing w:after="0" w:line="360" w:lineRule="auto"/>
              <w:rPr>
                <w:b/>
              </w:rPr>
            </w:pPr>
            <w:r w:rsidRPr="00951043">
              <w:rPr>
                <w:b/>
              </w:rPr>
              <w:t>LEARNING OUTCOMES</w:t>
            </w:r>
          </w:p>
          <w:p w14:paraId="6DA69CDB"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2BDC7A17"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44449A00" w14:textId="77777777" w:rsidR="00951043" w:rsidRPr="00951043" w:rsidRDefault="00951043" w:rsidP="00951043">
            <w:pPr>
              <w:spacing w:after="0" w:line="360" w:lineRule="auto"/>
              <w:rPr>
                <w:b/>
              </w:rPr>
            </w:pPr>
            <w:r w:rsidRPr="00951043">
              <w:rPr>
                <w:b/>
              </w:rPr>
              <w:t xml:space="preserve"> SAMPLE ASSESSMENT STRATEGY</w:t>
            </w:r>
          </w:p>
        </w:tc>
      </w:tr>
      <w:tr w:rsidR="00951043" w:rsidRPr="00951043" w14:paraId="4848B57C" w14:textId="77777777" w:rsidTr="00951043">
        <w:tc>
          <w:tcPr>
            <w:tcW w:w="3116" w:type="dxa"/>
          </w:tcPr>
          <w:p w14:paraId="7A668240" w14:textId="77777777" w:rsidR="00951043" w:rsidRPr="00951043" w:rsidRDefault="00951043" w:rsidP="00A3333E">
            <w:pPr>
              <w:numPr>
                <w:ilvl w:val="0"/>
                <w:numId w:val="59"/>
              </w:numPr>
              <w:suppressAutoHyphens/>
              <w:autoSpaceDN w:val="0"/>
              <w:spacing w:after="0" w:line="276"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lastRenderedPageBreak/>
              <w:t xml:space="preserve">Analyse the factors for </w:t>
            </w:r>
            <w:proofErr w:type="gramStart"/>
            <w:r w:rsidRPr="00951043">
              <w:rPr>
                <w:rFonts w:ascii="Times New Roman" w:eastAsia="Calibri" w:hAnsi="Times New Roman" w:cs="Times New Roman"/>
                <w:sz w:val="24"/>
                <w:szCs w:val="24"/>
              </w:rPr>
              <w:t>rise  of</w:t>
            </w:r>
            <w:proofErr w:type="gramEnd"/>
            <w:r w:rsidRPr="00951043">
              <w:rPr>
                <w:rFonts w:ascii="Times New Roman" w:eastAsia="Calibri" w:hAnsi="Times New Roman" w:cs="Times New Roman"/>
                <w:sz w:val="24"/>
                <w:szCs w:val="24"/>
              </w:rPr>
              <w:t xml:space="preserve"> Napoleon 1 of France so that learners can understand how impactful leaders come to power  (</w:t>
            </w:r>
            <w:proofErr w:type="spellStart"/>
            <w:r w:rsidRPr="00951043">
              <w:rPr>
                <w:rFonts w:ascii="Times New Roman" w:eastAsia="Calibri" w:hAnsi="Times New Roman" w:cs="Times New Roman"/>
                <w:sz w:val="24"/>
                <w:szCs w:val="24"/>
              </w:rPr>
              <w:t>gs,a,v</w:t>
            </w:r>
            <w:proofErr w:type="spellEnd"/>
            <w:r w:rsidRPr="00951043">
              <w:rPr>
                <w:rFonts w:ascii="Times New Roman" w:eastAsia="Calibri" w:hAnsi="Times New Roman" w:cs="Times New Roman"/>
                <w:sz w:val="24"/>
                <w:szCs w:val="24"/>
              </w:rPr>
              <w:t>)</w:t>
            </w:r>
          </w:p>
          <w:p w14:paraId="499FD739" w14:textId="77777777" w:rsidR="00951043" w:rsidRPr="00951043" w:rsidRDefault="00951043" w:rsidP="00A3333E">
            <w:pPr>
              <w:numPr>
                <w:ilvl w:val="0"/>
                <w:numId w:val="59"/>
              </w:numPr>
              <w:suppressAutoHyphens/>
              <w:autoSpaceDN w:val="0"/>
              <w:spacing w:after="0" w:line="276" w:lineRule="auto"/>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Assess the significance of Napoleon 1’s domestic policy to France and the rest of the world whose reforms can be used as a sample to manage our communities. (</w:t>
            </w:r>
            <w:proofErr w:type="spellStart"/>
            <w:proofErr w:type="gramStart"/>
            <w:r w:rsidRPr="00951043">
              <w:rPr>
                <w:rFonts w:ascii="Times New Roman" w:eastAsia="Calibri" w:hAnsi="Times New Roman" w:cs="Times New Roman"/>
                <w:sz w:val="24"/>
                <w:szCs w:val="24"/>
              </w:rPr>
              <w:t>v,u</w:t>
            </w:r>
            <w:proofErr w:type="gramEnd"/>
            <w:r w:rsidRPr="00951043">
              <w:rPr>
                <w:rFonts w:ascii="Times New Roman" w:eastAsia="Calibri" w:hAnsi="Times New Roman" w:cs="Times New Roman"/>
                <w:sz w:val="24"/>
                <w:szCs w:val="24"/>
              </w:rPr>
              <w:t>,a</w:t>
            </w:r>
            <w:proofErr w:type="spellEnd"/>
            <w:r w:rsidRPr="00951043">
              <w:rPr>
                <w:rFonts w:ascii="Times New Roman" w:eastAsia="Calibri" w:hAnsi="Times New Roman" w:cs="Times New Roman"/>
                <w:sz w:val="24"/>
                <w:szCs w:val="24"/>
              </w:rPr>
              <w:t>)</w:t>
            </w:r>
          </w:p>
          <w:p w14:paraId="141076DB" w14:textId="77777777" w:rsidR="00951043" w:rsidRPr="00951043" w:rsidRDefault="00951043" w:rsidP="00A3333E">
            <w:pPr>
              <w:numPr>
                <w:ilvl w:val="0"/>
                <w:numId w:val="59"/>
              </w:numPr>
              <w:suppressAutoHyphens/>
              <w:autoSpaceDN w:val="0"/>
              <w:spacing w:after="0" w:line="276" w:lineRule="auto"/>
              <w:textAlignment w:val="baseline"/>
              <w:rPr>
                <w:rFonts w:ascii="Times New Roman" w:eastAsia="Calibri" w:hAnsi="Times New Roman" w:cs="Times New Roman"/>
                <w:sz w:val="24"/>
                <w:szCs w:val="24"/>
              </w:rPr>
            </w:pPr>
            <w:commentRangeStart w:id="196"/>
            <w:r w:rsidRPr="00951043">
              <w:rPr>
                <w:rFonts w:ascii="Times New Roman" w:eastAsia="Calibri" w:hAnsi="Times New Roman" w:cs="Times New Roman"/>
                <w:sz w:val="24"/>
                <w:szCs w:val="24"/>
              </w:rPr>
              <w:t xml:space="preserve">Evaluate reasons for aggressive foreign policy of Napoleon 1 and show how it teaches lessons to other aggressive leaders in the world </w:t>
            </w:r>
            <w:commentRangeEnd w:id="196"/>
            <w:r w:rsidR="00BB52D1">
              <w:rPr>
                <w:rStyle w:val="CommentReference"/>
              </w:rPr>
              <w:commentReference w:id="196"/>
            </w:r>
            <w:r w:rsidRPr="00951043">
              <w:rPr>
                <w:rFonts w:ascii="Times New Roman" w:eastAsia="Calibri" w:hAnsi="Times New Roman" w:cs="Times New Roman"/>
                <w:sz w:val="24"/>
                <w:szCs w:val="24"/>
              </w:rPr>
              <w:t>(</w:t>
            </w:r>
            <w:proofErr w:type="spellStart"/>
            <w:r w:rsidRPr="00951043">
              <w:rPr>
                <w:rFonts w:ascii="Times New Roman" w:eastAsia="Calibri" w:hAnsi="Times New Roman" w:cs="Times New Roman"/>
                <w:sz w:val="24"/>
                <w:szCs w:val="24"/>
              </w:rPr>
              <w:t>gs</w:t>
            </w:r>
            <w:proofErr w:type="spellEnd"/>
            <w:r w:rsidRPr="00951043">
              <w:rPr>
                <w:rFonts w:ascii="Times New Roman" w:eastAsia="Calibri" w:hAnsi="Times New Roman" w:cs="Times New Roman"/>
                <w:sz w:val="24"/>
                <w:szCs w:val="24"/>
              </w:rPr>
              <w:t xml:space="preserve">, </w:t>
            </w:r>
            <w:proofErr w:type="spellStart"/>
            <w:r w:rsidRPr="00951043">
              <w:rPr>
                <w:rFonts w:ascii="Times New Roman" w:eastAsia="Calibri" w:hAnsi="Times New Roman" w:cs="Times New Roman"/>
                <w:sz w:val="24"/>
                <w:szCs w:val="24"/>
              </w:rPr>
              <w:t>a.v</w:t>
            </w:r>
            <w:proofErr w:type="spellEnd"/>
            <w:r w:rsidRPr="00951043">
              <w:rPr>
                <w:rFonts w:ascii="Times New Roman" w:eastAsia="Calibri" w:hAnsi="Times New Roman" w:cs="Times New Roman"/>
                <w:sz w:val="24"/>
                <w:szCs w:val="24"/>
              </w:rPr>
              <w:t xml:space="preserve">).  </w:t>
            </w:r>
          </w:p>
          <w:p w14:paraId="56AC7E88" w14:textId="77777777" w:rsidR="00951043" w:rsidRPr="00951043" w:rsidRDefault="00951043" w:rsidP="00A3333E">
            <w:pPr>
              <w:numPr>
                <w:ilvl w:val="0"/>
                <w:numId w:val="59"/>
              </w:numPr>
              <w:spacing w:after="0" w:line="276" w:lineRule="auto"/>
            </w:pPr>
            <w:r w:rsidRPr="00951043">
              <w:rPr>
                <w:rFonts w:ascii="Times New Roman" w:eastAsia="Calibri" w:hAnsi="Times New Roman" w:cs="Times New Roman"/>
                <w:sz w:val="24"/>
                <w:szCs w:val="24"/>
              </w:rPr>
              <w:t>Compare the career of Napoleon 1 and any one East African leader in post-independence governments for future leaders to know best reforms. (</w:t>
            </w:r>
            <w:proofErr w:type="spellStart"/>
            <w:proofErr w:type="gramStart"/>
            <w:r w:rsidRPr="00951043">
              <w:rPr>
                <w:rFonts w:ascii="Times New Roman" w:eastAsia="Calibri" w:hAnsi="Times New Roman" w:cs="Times New Roman"/>
                <w:sz w:val="24"/>
                <w:szCs w:val="24"/>
              </w:rPr>
              <w:t>gs,v</w:t>
            </w:r>
            <w:proofErr w:type="spellEnd"/>
            <w:proofErr w:type="gramEnd"/>
            <w:r w:rsidRPr="00951043">
              <w:rPr>
                <w:rFonts w:ascii="Times New Roman" w:eastAsia="Calibri" w:hAnsi="Times New Roman" w:cs="Times New Roman"/>
                <w:sz w:val="24"/>
                <w:szCs w:val="24"/>
              </w:rPr>
              <w:t>).</w:t>
            </w:r>
          </w:p>
          <w:p w14:paraId="327F127B" w14:textId="77777777" w:rsidR="00951043" w:rsidRPr="00951043" w:rsidRDefault="00951043" w:rsidP="00A3333E">
            <w:pPr>
              <w:numPr>
                <w:ilvl w:val="0"/>
                <w:numId w:val="59"/>
              </w:numPr>
              <w:spacing w:after="0" w:line="276" w:lineRule="auto"/>
            </w:pPr>
            <w:r w:rsidRPr="00951043">
              <w:t>Evaluate the reasons for the end of the Napoleonic era in 1815 to appreciate how aggressive regimes come to an end.</w:t>
            </w:r>
            <w:r w:rsidRPr="00951043">
              <w:rPr>
                <w:rFonts w:ascii="SimSun" w:eastAsia="SimSun" w:hAnsi="SimSun" w:cs="SimSun"/>
                <w:sz w:val="24"/>
                <w:szCs w:val="24"/>
              </w:rPr>
              <w:t xml:space="preserve"> </w:t>
            </w:r>
          </w:p>
        </w:tc>
        <w:tc>
          <w:tcPr>
            <w:tcW w:w="3117" w:type="dxa"/>
          </w:tcPr>
          <w:p w14:paraId="4FF4C1D0" w14:textId="77777777" w:rsidR="00951043" w:rsidRPr="00951043" w:rsidRDefault="00951043" w:rsidP="00A3333E">
            <w:pPr>
              <w:numPr>
                <w:ilvl w:val="0"/>
                <w:numId w:val="60"/>
              </w:numPr>
              <w:spacing w:after="0" w:line="276" w:lineRule="auto"/>
              <w:contextualSpacing/>
            </w:pPr>
            <w:r w:rsidRPr="00951043">
              <w:t xml:space="preserve">Learners in a brainstorm session, share the relationship between the French revolution and the origin of Napoleon Bonaparte </w:t>
            </w:r>
          </w:p>
          <w:p w14:paraId="7BBC2D30" w14:textId="77777777" w:rsidR="00951043" w:rsidRPr="00951043" w:rsidRDefault="00951043" w:rsidP="00A3333E">
            <w:pPr>
              <w:numPr>
                <w:ilvl w:val="0"/>
                <w:numId w:val="60"/>
              </w:numPr>
              <w:spacing w:after="0" w:line="276" w:lineRule="auto"/>
              <w:contextualSpacing/>
            </w:pPr>
            <w:r w:rsidRPr="00951043">
              <w:t xml:space="preserve">Learners search and present the factors that led to Napoleon Bonaparte's rise to power </w:t>
            </w:r>
          </w:p>
          <w:p w14:paraId="7D1E8877" w14:textId="77777777" w:rsidR="00951043" w:rsidRPr="00951043" w:rsidRDefault="00951043" w:rsidP="00A3333E">
            <w:pPr>
              <w:numPr>
                <w:ilvl w:val="0"/>
                <w:numId w:val="60"/>
              </w:numPr>
              <w:spacing w:after="0" w:line="276" w:lineRule="auto"/>
              <w:contextualSpacing/>
            </w:pPr>
            <w:r w:rsidRPr="00951043">
              <w:t xml:space="preserve">In groups, learners analyse </w:t>
            </w:r>
            <w:r w:rsidR="00F773E5">
              <w:t xml:space="preserve">and present </w:t>
            </w:r>
            <w:r w:rsidRPr="00951043">
              <w:t xml:space="preserve">key aspects of Napoleon Bonaparte’s domestic policies to assess their significance to France and the world. </w:t>
            </w:r>
          </w:p>
          <w:p w14:paraId="17662B27" w14:textId="77777777" w:rsidR="00951043" w:rsidRPr="00951043" w:rsidRDefault="00951043" w:rsidP="00A3333E">
            <w:pPr>
              <w:numPr>
                <w:ilvl w:val="0"/>
                <w:numId w:val="60"/>
              </w:numPr>
              <w:spacing w:after="0" w:line="276" w:lineRule="auto"/>
              <w:contextualSpacing/>
            </w:pPr>
            <w:r w:rsidRPr="00951043">
              <w:t>In pairs or small groups, learners compare Napoleon’s domestic policies with those of a</w:t>
            </w:r>
            <w:r w:rsidR="00FC1B8A">
              <w:t>ny</w:t>
            </w:r>
            <w:r w:rsidRPr="00951043">
              <w:t xml:space="preserve"> modern African leader to understand how Napoleon's reforms influenced global governance.</w:t>
            </w:r>
          </w:p>
          <w:p w14:paraId="45923CA0" w14:textId="77777777" w:rsidR="00951043" w:rsidRPr="00951043" w:rsidRDefault="00951043" w:rsidP="00A3333E">
            <w:pPr>
              <w:numPr>
                <w:ilvl w:val="0"/>
                <w:numId w:val="60"/>
              </w:numPr>
              <w:spacing w:after="0" w:line="276" w:lineRule="auto"/>
              <w:contextualSpacing/>
            </w:pPr>
            <w:r w:rsidRPr="00951043">
              <w:t xml:space="preserve"> </w:t>
            </w:r>
            <w:r w:rsidR="00F773E5" w:rsidRPr="00951043">
              <w:t>Learners</w:t>
            </w:r>
            <w:r w:rsidRPr="00951043">
              <w:t xml:space="preserve"> </w:t>
            </w:r>
            <w:r w:rsidR="00FC1B8A">
              <w:t>search and present</w:t>
            </w:r>
            <w:r w:rsidRPr="00951043">
              <w:t xml:space="preserve"> the reasons behind Napoleon’s foreign policy to understand it</w:t>
            </w:r>
            <w:r w:rsidR="00FC1B8A">
              <w:t>s impact on present day leaders</w:t>
            </w:r>
            <w:r w:rsidRPr="00951043">
              <w:t>.</w:t>
            </w:r>
          </w:p>
          <w:p w14:paraId="162CAE94" w14:textId="77777777" w:rsidR="00951043" w:rsidRPr="00951043" w:rsidRDefault="00FC1B8A" w:rsidP="00A3333E">
            <w:pPr>
              <w:numPr>
                <w:ilvl w:val="0"/>
                <w:numId w:val="60"/>
              </w:numPr>
              <w:spacing w:after="0" w:line="276" w:lineRule="auto"/>
              <w:contextualSpacing/>
            </w:pPr>
            <w:r>
              <w:t xml:space="preserve">In a brainstorm session, learners share </w:t>
            </w:r>
            <w:r w:rsidR="00951043" w:rsidRPr="00951043">
              <w:t>the reasons for the d</w:t>
            </w:r>
            <w:r>
              <w:t>ownfall of Napoleon Bonaparte</w:t>
            </w:r>
            <w:r w:rsidR="00951043" w:rsidRPr="00951043">
              <w:rPr>
                <w:rFonts w:ascii="SimSun" w:eastAsia="SimSun" w:hAnsi="SimSun" w:cs="SimSun"/>
                <w:sz w:val="24"/>
                <w:szCs w:val="24"/>
              </w:rPr>
              <w:t xml:space="preserve"> </w:t>
            </w:r>
          </w:p>
        </w:tc>
        <w:tc>
          <w:tcPr>
            <w:tcW w:w="3117" w:type="dxa"/>
          </w:tcPr>
          <w:p w14:paraId="4B321F2F" w14:textId="77777777" w:rsidR="00951043" w:rsidRDefault="00951043" w:rsidP="00A3333E">
            <w:pPr>
              <w:numPr>
                <w:ilvl w:val="0"/>
                <w:numId w:val="61"/>
              </w:numPr>
              <w:spacing w:after="0" w:line="276" w:lineRule="auto"/>
            </w:pPr>
            <w:r w:rsidRPr="00951043">
              <w:t>Observe learners as they carry out search on</w:t>
            </w:r>
            <w:r w:rsidR="00503AB6">
              <w:t xml:space="preserve"> background of Napoleon 1 and find out their ability to;</w:t>
            </w:r>
          </w:p>
          <w:p w14:paraId="5CE3297C" w14:textId="77777777" w:rsidR="00503AB6" w:rsidRDefault="00503AB6" w:rsidP="00503AB6">
            <w:pPr>
              <w:tabs>
                <w:tab w:val="left" w:pos="425"/>
              </w:tabs>
              <w:spacing w:after="0" w:line="276" w:lineRule="auto"/>
              <w:ind w:left="425"/>
            </w:pPr>
            <w:r>
              <w:t>-Explore the facts using ICT</w:t>
            </w:r>
          </w:p>
          <w:p w14:paraId="11BB6AF8" w14:textId="77777777" w:rsidR="00503AB6" w:rsidRDefault="00503AB6" w:rsidP="00503AB6">
            <w:pPr>
              <w:pStyle w:val="ListParagraph"/>
              <w:spacing w:after="0" w:line="276" w:lineRule="auto"/>
              <w:ind w:left="360" w:right="360"/>
              <w:rPr>
                <w:rFonts w:ascii="Times New Roman" w:hAnsi="Times New Roman" w:cs="Times New Roman"/>
                <w:sz w:val="24"/>
                <w:szCs w:val="24"/>
              </w:rPr>
            </w:pPr>
            <w:r>
              <w:t>-</w:t>
            </w:r>
            <w:r>
              <w:rPr>
                <w:rFonts w:ascii="Times New Roman" w:hAnsi="Times New Roman" w:cs="Times New Roman"/>
                <w:sz w:val="24"/>
                <w:szCs w:val="24"/>
              </w:rPr>
              <w:t xml:space="preserve"> Work effectively in diverse teams </w:t>
            </w:r>
          </w:p>
          <w:p w14:paraId="5E03554E" w14:textId="1D4B6445" w:rsidR="00951043" w:rsidRPr="00951043" w:rsidRDefault="00951043" w:rsidP="00A3333E">
            <w:pPr>
              <w:numPr>
                <w:ilvl w:val="0"/>
                <w:numId w:val="61"/>
              </w:numPr>
              <w:spacing w:after="0" w:line="276" w:lineRule="auto"/>
            </w:pPr>
            <w:r w:rsidRPr="00951043">
              <w:t xml:space="preserve">Converse with </w:t>
            </w:r>
            <w:r w:rsidR="00FC1B8A" w:rsidRPr="00951043">
              <w:t xml:space="preserve">learners </w:t>
            </w:r>
            <w:r w:rsidR="00FC1B8A">
              <w:t>to</w:t>
            </w:r>
            <w:r w:rsidR="00922E04">
              <w:t xml:space="preserve"> gauge their level of listening </w:t>
            </w:r>
            <w:r w:rsidR="00503AB6">
              <w:t xml:space="preserve">skills, </w:t>
            </w:r>
            <w:r w:rsidR="00503AB6">
              <w:rPr>
                <w:rFonts w:ascii="Times New Roman" w:hAnsi="Times New Roman" w:cs="Times New Roman"/>
                <w:sz w:val="24"/>
                <w:szCs w:val="24"/>
              </w:rPr>
              <w:t xml:space="preserve">their eloquence and fluency in presentation </w:t>
            </w:r>
            <w:r w:rsidR="00503AB6">
              <w:t>as</w:t>
            </w:r>
            <w:r w:rsidRPr="00951043">
              <w:t xml:space="preserve"> they </w:t>
            </w:r>
            <w:commentRangeStart w:id="197"/>
            <w:r w:rsidRPr="00951043">
              <w:t>d</w:t>
            </w:r>
            <w:r w:rsidR="00BB52D1">
              <w:t>iscuss the factors that le</w:t>
            </w:r>
            <w:r w:rsidRPr="00951043">
              <w:t xml:space="preserve">d to rise of Napoleon </w:t>
            </w:r>
            <w:commentRangeEnd w:id="197"/>
            <w:r w:rsidR="008657DD">
              <w:rPr>
                <w:rStyle w:val="CommentReference"/>
              </w:rPr>
              <w:commentReference w:id="197"/>
            </w:r>
            <w:r w:rsidRPr="00951043">
              <w:t xml:space="preserve">1 . </w:t>
            </w:r>
          </w:p>
          <w:p w14:paraId="40EC676E" w14:textId="77777777" w:rsidR="00951043" w:rsidRPr="00951043" w:rsidRDefault="00951043" w:rsidP="00A3333E">
            <w:pPr>
              <w:numPr>
                <w:ilvl w:val="0"/>
                <w:numId w:val="61"/>
              </w:numPr>
              <w:spacing w:after="0" w:line="276" w:lineRule="auto"/>
            </w:pPr>
            <w:r w:rsidRPr="00951043">
              <w:t xml:space="preserve">Evaluate the </w:t>
            </w:r>
            <w:r w:rsidR="00503AB6">
              <w:t xml:space="preserve">relevance, </w:t>
            </w:r>
            <w:r w:rsidR="00922E04">
              <w:t xml:space="preserve">accuracy and coherency of the write </w:t>
            </w:r>
            <w:r w:rsidR="00503AB6">
              <w:t>up on</w:t>
            </w:r>
            <w:r w:rsidR="00922E04">
              <w:t xml:space="preserve"> the</w:t>
            </w:r>
            <w:r w:rsidRPr="00951043">
              <w:t xml:space="preserve"> lessons learnt </w:t>
            </w:r>
            <w:r w:rsidR="00FC1B8A">
              <w:t>by Ugandans on</w:t>
            </w:r>
            <w:r w:rsidRPr="00951043">
              <w:t xml:space="preserve"> Napoleon 1 as a leader of France from 1799-1815.  </w:t>
            </w:r>
          </w:p>
        </w:tc>
      </w:tr>
    </w:tbl>
    <w:p w14:paraId="28673DAD" w14:textId="6D9E5BA0" w:rsidR="00951043" w:rsidRDefault="00951043" w:rsidP="00951043"/>
    <w:p w14:paraId="6F2E0009" w14:textId="4584927F" w:rsidR="006E5A61" w:rsidRDefault="006E5A61" w:rsidP="00951043"/>
    <w:p w14:paraId="09F4DBF2" w14:textId="7E294E99" w:rsidR="006E5A61" w:rsidRDefault="006E5A61" w:rsidP="00951043"/>
    <w:p w14:paraId="11B94330" w14:textId="2F336490" w:rsidR="006E5A61" w:rsidRDefault="006E5A61" w:rsidP="00951043"/>
    <w:p w14:paraId="61A5A839" w14:textId="099D6A7F" w:rsidR="006E5A61" w:rsidRDefault="006E5A61" w:rsidP="00951043"/>
    <w:p w14:paraId="770B4DF2" w14:textId="77777777" w:rsidR="006E5A61" w:rsidRPr="00951043" w:rsidRDefault="006E5A61" w:rsidP="00951043"/>
    <w:p w14:paraId="1BB5D158" w14:textId="77777777" w:rsidR="00951043" w:rsidRPr="00951043" w:rsidRDefault="00951043" w:rsidP="00951043">
      <w:pPr>
        <w:rPr>
          <w:b/>
        </w:rPr>
      </w:pPr>
      <w:r w:rsidRPr="00951043">
        <w:rPr>
          <w:b/>
        </w:rPr>
        <w:lastRenderedPageBreak/>
        <w:t xml:space="preserve">TERM  2                                                                             </w:t>
      </w:r>
    </w:p>
    <w:p w14:paraId="292CD8FD" w14:textId="77777777" w:rsidR="00951043" w:rsidRPr="00951043" w:rsidRDefault="00951043" w:rsidP="00951043">
      <w:pPr>
        <w:rPr>
          <w:b/>
        </w:rPr>
      </w:pPr>
      <w:proofErr w:type="gramStart"/>
      <w:r w:rsidRPr="00951043">
        <w:rPr>
          <w:b/>
        </w:rPr>
        <w:t>CLASS :</w:t>
      </w:r>
      <w:proofErr w:type="gramEnd"/>
      <w:r w:rsidRPr="00951043">
        <w:rPr>
          <w:b/>
        </w:rPr>
        <w:t xml:space="preserve">      SENIOR 5                                                        PERIODS :   16            </w:t>
      </w:r>
    </w:p>
    <w:p w14:paraId="388D2858" w14:textId="77777777" w:rsidR="00951043" w:rsidRPr="00951043" w:rsidRDefault="00951043" w:rsidP="00951043">
      <w:r w:rsidRPr="00951043">
        <w:rPr>
          <w:b/>
        </w:rPr>
        <w:t>TO</w:t>
      </w:r>
      <w:r w:rsidRPr="00951043">
        <w:rPr>
          <w:b/>
          <w:sz w:val="24"/>
          <w:szCs w:val="24"/>
        </w:rPr>
        <w:t>PIC 3:</w:t>
      </w:r>
      <w:r w:rsidRPr="00951043">
        <w:rPr>
          <w:sz w:val="24"/>
          <w:szCs w:val="24"/>
        </w:rPr>
        <w:t xml:space="preserve"> </w:t>
      </w:r>
      <w:r w:rsidRPr="00951043">
        <w:rPr>
          <w:rFonts w:ascii="Times New Roman" w:eastAsia="Cambria" w:hAnsi="Times New Roman" w:cs="Times New Roman"/>
          <w:color w:val="231F20"/>
          <w:sz w:val="24"/>
          <w:szCs w:val="24"/>
          <w:lang w:bidi="en-US"/>
        </w:rPr>
        <w:t xml:space="preserve">Restoration of order and stability in Europe (1814 – 1830)  </w:t>
      </w:r>
    </w:p>
    <w:p w14:paraId="1A5187EB" w14:textId="77777777" w:rsidR="00951043" w:rsidRPr="00951043" w:rsidRDefault="00951043" w:rsidP="00951043">
      <w:r w:rsidRPr="00951043">
        <w:rPr>
          <w:b/>
        </w:rPr>
        <w:t xml:space="preserve">TOPIC COMPETENCY: </w:t>
      </w:r>
      <w:r w:rsidRPr="00951043">
        <w:t>The learner evaluates the restoration of order and stability in Europe between 1814 - 1830 to appreciate the effectiveness of peace agreements in resolving political disputes</w:t>
      </w:r>
    </w:p>
    <w:tbl>
      <w:tblPr>
        <w:tblStyle w:val="TableGrid"/>
        <w:tblW w:w="0" w:type="auto"/>
        <w:tblLook w:val="04A0" w:firstRow="1" w:lastRow="0" w:firstColumn="1" w:lastColumn="0" w:noHBand="0" w:noVBand="1"/>
      </w:tblPr>
      <w:tblGrid>
        <w:gridCol w:w="3116"/>
        <w:gridCol w:w="3117"/>
        <w:gridCol w:w="3117"/>
      </w:tblGrid>
      <w:tr w:rsidR="00951043" w:rsidRPr="00951043" w14:paraId="76EB75FD" w14:textId="77777777" w:rsidTr="00951043">
        <w:tc>
          <w:tcPr>
            <w:tcW w:w="3116" w:type="dxa"/>
            <w:shd w:val="clear" w:color="auto" w:fill="8EAADB" w:themeFill="accent5" w:themeFillTint="99"/>
          </w:tcPr>
          <w:p w14:paraId="44D814F1" w14:textId="77777777" w:rsidR="00951043" w:rsidRPr="00951043" w:rsidRDefault="00951043" w:rsidP="00951043">
            <w:pPr>
              <w:spacing w:after="0" w:line="360" w:lineRule="auto"/>
              <w:rPr>
                <w:b/>
                <w:sz w:val="24"/>
                <w:szCs w:val="24"/>
              </w:rPr>
            </w:pPr>
            <w:r w:rsidRPr="00951043">
              <w:rPr>
                <w:b/>
                <w:sz w:val="24"/>
                <w:szCs w:val="24"/>
              </w:rPr>
              <w:t>Learning Outcomes</w:t>
            </w:r>
          </w:p>
          <w:p w14:paraId="30A841D6"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41F271E1"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0D0794FD"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56B5455E" w14:textId="77777777" w:rsidTr="00951043">
        <w:tc>
          <w:tcPr>
            <w:tcW w:w="3116" w:type="dxa"/>
          </w:tcPr>
          <w:p w14:paraId="421A6113" w14:textId="29E8FDEC" w:rsidR="00951043" w:rsidRDefault="00951043" w:rsidP="00A3333E">
            <w:pPr>
              <w:numPr>
                <w:ilvl w:val="0"/>
                <w:numId w:val="62"/>
              </w:numPr>
              <w:spacing w:after="0" w:line="240" w:lineRule="auto"/>
              <w:contextualSpacing/>
            </w:pPr>
            <w:r w:rsidRPr="00951043">
              <w:t>Ev</w:t>
            </w:r>
            <w:r w:rsidR="009D4EE6">
              <w:t xml:space="preserve">aluate the background, </w:t>
            </w:r>
            <w:r w:rsidR="005F4142">
              <w:t xml:space="preserve">objectives, terms </w:t>
            </w:r>
            <w:r w:rsidR="00AA3851">
              <w:t>for the formation of V</w:t>
            </w:r>
            <w:r w:rsidR="009D4EE6">
              <w:t>i</w:t>
            </w:r>
            <w:r w:rsidR="00AA3851">
              <w:t>e</w:t>
            </w:r>
            <w:r w:rsidR="009D4EE6">
              <w:t xml:space="preserve">nna </w:t>
            </w:r>
            <w:proofErr w:type="gramStart"/>
            <w:r w:rsidR="009D4EE6">
              <w:t>settlement  and</w:t>
            </w:r>
            <w:proofErr w:type="gramEnd"/>
            <w:r w:rsidR="009D4EE6">
              <w:t xml:space="preserve"> the congress system</w:t>
            </w:r>
            <w:r w:rsidR="005F4142">
              <w:t xml:space="preserve"> in Europe. </w:t>
            </w:r>
            <w:r w:rsidR="009D4EE6">
              <w:t xml:space="preserve"> </w:t>
            </w:r>
          </w:p>
          <w:p w14:paraId="090ADA9E" w14:textId="1D76C775" w:rsidR="000F66F7" w:rsidRDefault="00AA3851" w:rsidP="00A3333E">
            <w:pPr>
              <w:numPr>
                <w:ilvl w:val="0"/>
                <w:numId w:val="62"/>
              </w:numPr>
              <w:spacing w:after="0" w:line="240" w:lineRule="auto"/>
              <w:contextualSpacing/>
            </w:pPr>
            <w:r>
              <w:t xml:space="preserve">Analyse the achievements of </w:t>
            </w:r>
            <w:proofErr w:type="spellStart"/>
            <w:r>
              <w:t>vie</w:t>
            </w:r>
            <w:r w:rsidR="000F66F7">
              <w:t>nna</w:t>
            </w:r>
            <w:proofErr w:type="spellEnd"/>
            <w:r w:rsidR="000F66F7">
              <w:t xml:space="preserve"> settlement in restoring peace after </w:t>
            </w:r>
            <w:r w:rsidR="009D4EE6">
              <w:t>Napoleonic</w:t>
            </w:r>
            <w:r w:rsidR="000F66F7">
              <w:t xml:space="preserve"> era to appreciate the </w:t>
            </w:r>
            <w:r w:rsidR="009D4EE6">
              <w:t xml:space="preserve">value of diplomatic meetings in peace creation. </w:t>
            </w:r>
            <w:r w:rsidR="000F66F7">
              <w:t xml:space="preserve"> </w:t>
            </w:r>
          </w:p>
          <w:p w14:paraId="0071822B" w14:textId="77777777" w:rsidR="009D4EE6" w:rsidRPr="00951043" w:rsidRDefault="009D4EE6" w:rsidP="00A3333E">
            <w:pPr>
              <w:numPr>
                <w:ilvl w:val="0"/>
                <w:numId w:val="62"/>
              </w:numPr>
              <w:spacing w:after="0" w:line="240" w:lineRule="auto"/>
              <w:contextualSpacing/>
            </w:pPr>
            <w:r>
              <w:t xml:space="preserve">Assess the impact of congress system diplomatic meetings on Europe to appreciate the contributions of concerts after a period of conflicts.  </w:t>
            </w:r>
          </w:p>
          <w:p w14:paraId="1D9B69E4" w14:textId="77777777" w:rsidR="00951043" w:rsidRPr="00951043" w:rsidRDefault="00951043" w:rsidP="00951043">
            <w:pPr>
              <w:spacing w:after="0" w:line="360" w:lineRule="auto"/>
              <w:rPr>
                <w:b/>
              </w:rPr>
            </w:pPr>
          </w:p>
          <w:p w14:paraId="6E3A0121" w14:textId="77777777" w:rsidR="00951043" w:rsidRPr="00951043" w:rsidRDefault="00951043" w:rsidP="00951043">
            <w:pPr>
              <w:spacing w:after="0" w:line="360" w:lineRule="auto"/>
              <w:rPr>
                <w:b/>
              </w:rPr>
            </w:pPr>
          </w:p>
          <w:p w14:paraId="424A4843" w14:textId="77777777" w:rsidR="00951043" w:rsidRPr="00951043" w:rsidRDefault="00951043" w:rsidP="00951043">
            <w:pPr>
              <w:spacing w:after="0" w:line="360" w:lineRule="auto"/>
              <w:rPr>
                <w:b/>
              </w:rPr>
            </w:pPr>
          </w:p>
          <w:p w14:paraId="36C2F88C" w14:textId="77777777" w:rsidR="00951043" w:rsidRPr="00951043" w:rsidRDefault="00951043" w:rsidP="00951043">
            <w:pPr>
              <w:spacing w:after="0" w:line="360" w:lineRule="auto"/>
              <w:rPr>
                <w:b/>
              </w:rPr>
            </w:pPr>
          </w:p>
          <w:p w14:paraId="70C5F443" w14:textId="77777777" w:rsidR="00951043" w:rsidRPr="00951043" w:rsidRDefault="00951043" w:rsidP="00951043">
            <w:pPr>
              <w:spacing w:after="0" w:line="360" w:lineRule="auto"/>
              <w:rPr>
                <w:b/>
              </w:rPr>
            </w:pPr>
          </w:p>
          <w:p w14:paraId="7538B3A2" w14:textId="77777777" w:rsidR="00951043" w:rsidRPr="00951043" w:rsidRDefault="00951043" w:rsidP="00951043">
            <w:pPr>
              <w:spacing w:after="0" w:line="360" w:lineRule="auto"/>
              <w:rPr>
                <w:b/>
              </w:rPr>
            </w:pPr>
          </w:p>
          <w:p w14:paraId="1B505374" w14:textId="77777777" w:rsidR="00951043" w:rsidRPr="00951043" w:rsidRDefault="00951043" w:rsidP="00951043">
            <w:pPr>
              <w:spacing w:after="0" w:line="360" w:lineRule="auto"/>
              <w:rPr>
                <w:b/>
              </w:rPr>
            </w:pPr>
          </w:p>
          <w:p w14:paraId="739E3785" w14:textId="77777777" w:rsidR="00951043" w:rsidRPr="00951043" w:rsidRDefault="00951043" w:rsidP="00951043">
            <w:pPr>
              <w:spacing w:after="0" w:line="360" w:lineRule="auto"/>
              <w:rPr>
                <w:b/>
              </w:rPr>
            </w:pPr>
          </w:p>
          <w:p w14:paraId="17C4D3DE" w14:textId="77777777" w:rsidR="00951043" w:rsidRPr="00951043" w:rsidRDefault="00951043" w:rsidP="00951043">
            <w:pPr>
              <w:spacing w:after="0" w:line="360" w:lineRule="auto"/>
              <w:rPr>
                <w:b/>
              </w:rPr>
            </w:pPr>
          </w:p>
          <w:p w14:paraId="7500AA83" w14:textId="77777777" w:rsidR="00951043" w:rsidRPr="00951043" w:rsidRDefault="00951043" w:rsidP="00951043">
            <w:pPr>
              <w:spacing w:after="0" w:line="360" w:lineRule="auto"/>
              <w:rPr>
                <w:b/>
              </w:rPr>
            </w:pPr>
          </w:p>
        </w:tc>
        <w:tc>
          <w:tcPr>
            <w:tcW w:w="3117" w:type="dxa"/>
          </w:tcPr>
          <w:p w14:paraId="359A4CA4" w14:textId="77777777" w:rsidR="00FC1B8A" w:rsidRPr="00FC1B8A" w:rsidRDefault="00FC1B8A" w:rsidP="00A3333E">
            <w:pPr>
              <w:numPr>
                <w:ilvl w:val="0"/>
                <w:numId w:val="63"/>
              </w:numPr>
              <w:spacing w:after="0" w:line="240" w:lineRule="auto"/>
              <w:contextualSpacing/>
              <w:rPr>
                <w:bCs/>
                <w:lang w:val="zh-CN"/>
              </w:rPr>
            </w:pPr>
            <w:commentRangeStart w:id="198"/>
            <w:r>
              <w:rPr>
                <w:bCs/>
              </w:rPr>
              <w:t xml:space="preserve">In a brainstorm session, learners share the background </w:t>
            </w:r>
            <w:r w:rsidR="000F66F7">
              <w:rPr>
                <w:bCs/>
              </w:rPr>
              <w:t xml:space="preserve">for setting up the Vienna settlement first meeting. </w:t>
            </w:r>
          </w:p>
          <w:p w14:paraId="7B7AFC87" w14:textId="77777777" w:rsidR="00951043" w:rsidRPr="00951043" w:rsidRDefault="00951043" w:rsidP="00A3333E">
            <w:pPr>
              <w:numPr>
                <w:ilvl w:val="0"/>
                <w:numId w:val="63"/>
              </w:numPr>
              <w:spacing w:after="0" w:line="240" w:lineRule="auto"/>
              <w:contextualSpacing/>
              <w:rPr>
                <w:bCs/>
                <w:lang w:val="zh-CN"/>
              </w:rPr>
            </w:pPr>
            <w:r w:rsidRPr="00951043">
              <w:rPr>
                <w:bCs/>
                <w:lang w:val="zh-CN"/>
              </w:rPr>
              <w:t>As a class, learners analyse the Vienna Settlement (1814-1815) to understand its role in restoring European stability and the effectiveness of peace agreements in resolving political disputes.</w:t>
            </w:r>
          </w:p>
          <w:p w14:paraId="3836B5CA" w14:textId="77777777" w:rsidR="00951043" w:rsidRPr="00951043" w:rsidRDefault="00951043" w:rsidP="00A3333E">
            <w:pPr>
              <w:numPr>
                <w:ilvl w:val="0"/>
                <w:numId w:val="63"/>
              </w:numPr>
              <w:spacing w:after="0" w:line="240" w:lineRule="auto"/>
              <w:contextualSpacing/>
              <w:rPr>
                <w:bCs/>
                <w:lang w:val="zh-CN"/>
              </w:rPr>
            </w:pPr>
            <w:r w:rsidRPr="00951043">
              <w:rPr>
                <w:bCs/>
              </w:rPr>
              <w:t xml:space="preserve">Learners </w:t>
            </w:r>
            <w:r w:rsidR="005F4142">
              <w:rPr>
                <w:bCs/>
              </w:rPr>
              <w:t xml:space="preserve">in a role play session, </w:t>
            </w:r>
            <w:r w:rsidR="00F773E5">
              <w:rPr>
                <w:bCs/>
              </w:rPr>
              <w:t xml:space="preserve">they </w:t>
            </w:r>
            <w:r w:rsidR="00F773E5" w:rsidRPr="00951043">
              <w:rPr>
                <w:bCs/>
              </w:rPr>
              <w:t>negotiate</w:t>
            </w:r>
            <w:r w:rsidR="00036000">
              <w:rPr>
                <w:bCs/>
              </w:rPr>
              <w:t xml:space="preserve"> for peace in a</w:t>
            </w:r>
            <w:r w:rsidRPr="00951043">
              <w:rPr>
                <w:bCs/>
              </w:rPr>
              <w:t xml:space="preserve"> similar</w:t>
            </w:r>
            <w:r w:rsidR="00036000">
              <w:rPr>
                <w:bCs/>
              </w:rPr>
              <w:t xml:space="preserve"> process </w:t>
            </w:r>
            <w:proofErr w:type="gramStart"/>
            <w:r w:rsidR="00036000">
              <w:rPr>
                <w:bCs/>
              </w:rPr>
              <w:t xml:space="preserve">of </w:t>
            </w:r>
            <w:r w:rsidRPr="00951043">
              <w:rPr>
                <w:bCs/>
              </w:rPr>
              <w:t xml:space="preserve"> the</w:t>
            </w:r>
            <w:proofErr w:type="gramEnd"/>
            <w:r w:rsidRPr="00951043">
              <w:rPr>
                <w:bCs/>
              </w:rPr>
              <w:t xml:space="preserve"> Congress system where they represent different European powers working together </w:t>
            </w:r>
            <w:r w:rsidR="00036000">
              <w:rPr>
                <w:bCs/>
              </w:rPr>
              <w:t xml:space="preserve">to solve conflicts. </w:t>
            </w:r>
            <w:r w:rsidRPr="00951043">
              <w:rPr>
                <w:bCs/>
              </w:rPr>
              <w:t xml:space="preserve"> </w:t>
            </w:r>
          </w:p>
          <w:p w14:paraId="25E8CBD8" w14:textId="77777777" w:rsidR="00951043" w:rsidRPr="005F4142" w:rsidRDefault="00951043" w:rsidP="00A3333E">
            <w:pPr>
              <w:numPr>
                <w:ilvl w:val="0"/>
                <w:numId w:val="63"/>
              </w:numPr>
              <w:spacing w:after="0" w:line="240" w:lineRule="auto"/>
              <w:contextualSpacing/>
              <w:rPr>
                <w:bCs/>
                <w:lang w:val="zh-CN"/>
              </w:rPr>
            </w:pPr>
            <w:r w:rsidRPr="00951043">
              <w:rPr>
                <w:bCs/>
              </w:rPr>
              <w:t>In a groups, learner</w:t>
            </w:r>
            <w:r w:rsidR="005F4142">
              <w:rPr>
                <w:bCs/>
              </w:rPr>
              <w:t>s discuss the impact of the 6</w:t>
            </w:r>
            <w:r w:rsidRPr="00951043">
              <w:rPr>
                <w:bCs/>
              </w:rPr>
              <w:t xml:space="preserve"> congresses and </w:t>
            </w:r>
            <w:r w:rsidR="005F4142">
              <w:rPr>
                <w:bCs/>
              </w:rPr>
              <w:t>show their key contributions towards the restoration of peace in Europe. What lessons can Ugandans learn from this?</w:t>
            </w:r>
            <w:r w:rsidRPr="00951043">
              <w:rPr>
                <w:bCs/>
              </w:rPr>
              <w:t xml:space="preserve"> </w:t>
            </w:r>
          </w:p>
          <w:p w14:paraId="6EE0DF8E" w14:textId="77777777" w:rsidR="005F4142" w:rsidRPr="00951043" w:rsidRDefault="005F4142" w:rsidP="00A3333E">
            <w:pPr>
              <w:numPr>
                <w:ilvl w:val="0"/>
                <w:numId w:val="63"/>
              </w:numPr>
              <w:spacing w:after="0" w:line="240" w:lineRule="auto"/>
              <w:contextualSpacing/>
              <w:rPr>
                <w:bCs/>
                <w:lang w:val="zh-CN"/>
              </w:rPr>
            </w:pPr>
            <w:commentRangeStart w:id="199"/>
            <w:r>
              <w:rPr>
                <w:bCs/>
              </w:rPr>
              <w:t xml:space="preserve">Leaners create a documentary and show the scenes </w:t>
            </w:r>
            <w:r w:rsidR="00054766">
              <w:rPr>
                <w:bCs/>
              </w:rPr>
              <w:t xml:space="preserve">reflecting the factors </w:t>
            </w:r>
            <w:r>
              <w:rPr>
                <w:bCs/>
              </w:rPr>
              <w:t>that led to collapse of the congress system</w:t>
            </w:r>
            <w:r w:rsidR="00054766">
              <w:rPr>
                <w:bCs/>
              </w:rPr>
              <w:t xml:space="preserve"> by 1830</w:t>
            </w:r>
            <w:commentRangeEnd w:id="199"/>
            <w:r w:rsidR="004456BA">
              <w:rPr>
                <w:rStyle w:val="CommentReference"/>
              </w:rPr>
              <w:commentReference w:id="199"/>
            </w:r>
            <w:r>
              <w:rPr>
                <w:bCs/>
              </w:rPr>
              <w:t xml:space="preserve">. </w:t>
            </w:r>
            <w:commentRangeEnd w:id="198"/>
            <w:r w:rsidR="00A76952">
              <w:rPr>
                <w:rStyle w:val="CommentReference"/>
              </w:rPr>
              <w:commentReference w:id="198"/>
            </w:r>
          </w:p>
        </w:tc>
        <w:tc>
          <w:tcPr>
            <w:tcW w:w="3117" w:type="dxa"/>
          </w:tcPr>
          <w:p w14:paraId="43ED2C5E" w14:textId="6108FF2E" w:rsidR="00951043" w:rsidRPr="00951043" w:rsidRDefault="00951043" w:rsidP="00A3333E">
            <w:pPr>
              <w:numPr>
                <w:ilvl w:val="0"/>
                <w:numId w:val="64"/>
              </w:numPr>
              <w:spacing w:after="0" w:line="240" w:lineRule="auto"/>
              <w:contextualSpacing/>
            </w:pPr>
            <w:r w:rsidRPr="00951043">
              <w:t xml:space="preserve">Observe </w:t>
            </w:r>
            <w:proofErr w:type="gramStart"/>
            <w:r w:rsidRPr="00951043">
              <w:t>learne</w:t>
            </w:r>
            <w:r w:rsidR="000F66F7">
              <w:t>rs</w:t>
            </w:r>
            <w:proofErr w:type="gramEnd"/>
            <w:r w:rsidR="000F66F7">
              <w:t xml:space="preserve"> ability to manage goals and </w:t>
            </w:r>
            <w:r w:rsidR="00AA3851">
              <w:t>time, use accurate facts</w:t>
            </w:r>
            <w:r w:rsidR="000F66F7">
              <w:t xml:space="preserve"> in a sharing session about the establishment of Vienna settlement  </w:t>
            </w:r>
          </w:p>
          <w:p w14:paraId="7CCBEDA2" w14:textId="77777777" w:rsidR="00503AB6" w:rsidRPr="00503AB6" w:rsidRDefault="00951043" w:rsidP="00A3333E">
            <w:pPr>
              <w:numPr>
                <w:ilvl w:val="0"/>
                <w:numId w:val="64"/>
              </w:numPr>
              <w:spacing w:after="0" w:line="240" w:lineRule="auto"/>
              <w:contextualSpacing/>
              <w:rPr>
                <w:lang w:val="zh-CN"/>
              </w:rPr>
            </w:pPr>
            <w:r w:rsidRPr="00951043">
              <w:rPr>
                <w:lang w:val="zh-CN"/>
              </w:rPr>
              <w:t xml:space="preserve">Engage </w:t>
            </w:r>
            <w:r w:rsidR="000F66F7">
              <w:rPr>
                <w:lang w:val="zh-CN"/>
              </w:rPr>
              <w:t>learners in a deep conversation to find out their ab</w:t>
            </w:r>
            <w:proofErr w:type="spellStart"/>
            <w:r w:rsidR="000F66F7">
              <w:t>i</w:t>
            </w:r>
            <w:proofErr w:type="spellEnd"/>
            <w:r w:rsidR="00460599">
              <w:rPr>
                <w:lang w:val="zh-CN"/>
              </w:rPr>
              <w:t>li</w:t>
            </w:r>
            <w:r w:rsidR="000F66F7">
              <w:rPr>
                <w:lang w:val="zh-CN"/>
              </w:rPr>
              <w:t>ty</w:t>
            </w:r>
            <w:r w:rsidR="000F66F7">
              <w:t xml:space="preserve"> to generate a list of congress meetings that t</w:t>
            </w:r>
            <w:r w:rsidR="00503AB6">
              <w:t>ook place in Europe after 1814 and mind much on;</w:t>
            </w:r>
          </w:p>
          <w:p w14:paraId="366857BD" w14:textId="77777777" w:rsidR="00460599" w:rsidRDefault="00503AB6" w:rsidP="00503AB6">
            <w:pPr>
              <w:spacing w:after="0" w:line="240" w:lineRule="auto"/>
              <w:ind w:left="360"/>
              <w:contextualSpacing/>
            </w:pPr>
            <w:r>
              <w:t>-</w:t>
            </w:r>
            <w:r w:rsidR="00460599">
              <w:t>Accuracy of the facts</w:t>
            </w:r>
          </w:p>
          <w:p w14:paraId="5BFAB91D" w14:textId="77777777" w:rsidR="00951043" w:rsidRPr="00951043" w:rsidRDefault="00460599" w:rsidP="00503AB6">
            <w:pPr>
              <w:spacing w:after="0" w:line="240" w:lineRule="auto"/>
              <w:ind w:left="360"/>
              <w:contextualSpacing/>
              <w:rPr>
                <w:lang w:val="zh-CN"/>
              </w:rPr>
            </w:pPr>
            <w:r>
              <w:t>-</w:t>
            </w:r>
            <w:r w:rsidR="000F66F7">
              <w:rPr>
                <w:lang w:val="zh-CN"/>
              </w:rPr>
              <w:t xml:space="preserve"> </w:t>
            </w:r>
            <w:r w:rsidRPr="000F3C51">
              <w:rPr>
                <w:rFonts w:ascii="Times New Roman" w:hAnsi="Times New Roman" w:cs="Times New Roman"/>
                <w:sz w:val="24"/>
                <w:szCs w:val="24"/>
              </w:rPr>
              <w:t xml:space="preserve">their ability to use ICT for research </w:t>
            </w:r>
            <w:r>
              <w:rPr>
                <w:rFonts w:ascii="Times New Roman" w:hAnsi="Times New Roman" w:cs="Times New Roman"/>
                <w:sz w:val="24"/>
                <w:szCs w:val="24"/>
              </w:rPr>
              <w:t xml:space="preserve">         </w:t>
            </w:r>
          </w:p>
          <w:p w14:paraId="3C9C6401" w14:textId="77777777" w:rsidR="00951043" w:rsidRPr="00951043" w:rsidRDefault="00951043" w:rsidP="00A3333E">
            <w:pPr>
              <w:numPr>
                <w:ilvl w:val="0"/>
                <w:numId w:val="64"/>
              </w:numPr>
              <w:spacing w:after="0" w:line="240" w:lineRule="auto"/>
              <w:contextualSpacing/>
            </w:pPr>
            <w:r w:rsidRPr="00951043">
              <w:t xml:space="preserve">Evaluate learners' </w:t>
            </w:r>
            <w:r w:rsidR="000F66F7">
              <w:t xml:space="preserve">accuracy and coherency of written </w:t>
            </w:r>
            <w:r w:rsidR="000F66F7" w:rsidRPr="00951043">
              <w:t>summaries</w:t>
            </w:r>
            <w:r w:rsidRPr="00951043">
              <w:t xml:space="preserve"> </w:t>
            </w:r>
            <w:r w:rsidR="000F66F7">
              <w:t>on the effects of congress system to understand the class comprehension levels</w:t>
            </w:r>
            <w:proofErr w:type="gramStart"/>
            <w:r w:rsidR="000F66F7">
              <w:t xml:space="preserve">. </w:t>
            </w:r>
            <w:r w:rsidRPr="00951043">
              <w:t>.</w:t>
            </w:r>
            <w:proofErr w:type="gramEnd"/>
            <w:r w:rsidRPr="00951043">
              <w:t xml:space="preserve"> </w:t>
            </w:r>
          </w:p>
        </w:tc>
      </w:tr>
    </w:tbl>
    <w:p w14:paraId="0332FA2C" w14:textId="77777777" w:rsidR="00951043" w:rsidRPr="005F4142" w:rsidRDefault="00951043" w:rsidP="00951043">
      <w:pPr>
        <w:rPr>
          <w:b/>
          <w:color w:val="FF0000"/>
        </w:rPr>
      </w:pPr>
    </w:p>
    <w:p w14:paraId="55B4275A" w14:textId="77777777" w:rsidR="00951043" w:rsidRPr="00951043" w:rsidRDefault="00951043" w:rsidP="00951043">
      <w:pPr>
        <w:rPr>
          <w:b/>
        </w:rPr>
      </w:pPr>
      <w:r w:rsidRPr="00951043">
        <w:rPr>
          <w:b/>
        </w:rPr>
        <w:t xml:space="preserve">TERM  2                                                                           </w:t>
      </w:r>
    </w:p>
    <w:p w14:paraId="7B567878" w14:textId="77777777" w:rsidR="00951043" w:rsidRPr="00951043" w:rsidRDefault="00951043" w:rsidP="00951043">
      <w:pPr>
        <w:rPr>
          <w:b/>
        </w:rPr>
      </w:pPr>
      <w:proofErr w:type="gramStart"/>
      <w:r w:rsidRPr="00951043">
        <w:rPr>
          <w:b/>
        </w:rPr>
        <w:lastRenderedPageBreak/>
        <w:t>CLASS :</w:t>
      </w:r>
      <w:proofErr w:type="gramEnd"/>
      <w:r w:rsidRPr="00951043">
        <w:rPr>
          <w:b/>
        </w:rPr>
        <w:t xml:space="preserve">      SENIOR 5                                                        PERIODS :   16            </w:t>
      </w:r>
    </w:p>
    <w:p w14:paraId="3F587D18" w14:textId="77777777" w:rsidR="00951043" w:rsidRPr="00951043" w:rsidRDefault="00951043" w:rsidP="00951043">
      <w:pPr>
        <w:rPr>
          <w:b/>
        </w:rPr>
      </w:pPr>
      <w:r w:rsidRPr="00951043">
        <w:rPr>
          <w:b/>
        </w:rPr>
        <w:t>TO</w:t>
      </w:r>
      <w:r w:rsidRPr="00951043">
        <w:rPr>
          <w:b/>
          <w:sz w:val="24"/>
          <w:szCs w:val="24"/>
        </w:rPr>
        <w:t>PIC 4:</w:t>
      </w:r>
      <w:r w:rsidRPr="00951043">
        <w:rPr>
          <w:sz w:val="24"/>
          <w:szCs w:val="24"/>
        </w:rPr>
        <w:t xml:space="preserve"> </w:t>
      </w:r>
      <w:r w:rsidRPr="00951043">
        <w:rPr>
          <w:rFonts w:ascii="Times New Roman" w:eastAsia="Cambria" w:hAnsi="Times New Roman" w:cs="Times New Roman"/>
          <w:color w:val="231F20"/>
          <w:sz w:val="24"/>
          <w:szCs w:val="24"/>
          <w:lang w:val="en-GB" w:bidi="en-US"/>
        </w:rPr>
        <w:t>The Revolutions of 1815-1848 in Europe.</w:t>
      </w:r>
    </w:p>
    <w:p w14:paraId="40C3D1F8" w14:textId="77777777" w:rsidR="00951043" w:rsidRPr="00951043" w:rsidRDefault="00951043" w:rsidP="00951043">
      <w:r w:rsidRPr="00951043">
        <w:rPr>
          <w:b/>
        </w:rPr>
        <w:t xml:space="preserve">COMPETENCY: </w:t>
      </w:r>
      <w:r w:rsidRPr="00951043">
        <w:t>The learner analyses the 1830 and 1848 revolutions in Europe and compares them with other African revolutions to understand their impact on political reforms and national unity.</w:t>
      </w:r>
    </w:p>
    <w:tbl>
      <w:tblPr>
        <w:tblStyle w:val="TableGrid"/>
        <w:tblW w:w="0" w:type="auto"/>
        <w:tblLook w:val="04A0" w:firstRow="1" w:lastRow="0" w:firstColumn="1" w:lastColumn="0" w:noHBand="0" w:noVBand="1"/>
      </w:tblPr>
      <w:tblGrid>
        <w:gridCol w:w="3116"/>
        <w:gridCol w:w="3117"/>
        <w:gridCol w:w="3117"/>
      </w:tblGrid>
      <w:tr w:rsidR="00951043" w:rsidRPr="00951043" w14:paraId="7EFBC85D" w14:textId="77777777" w:rsidTr="00951043">
        <w:tc>
          <w:tcPr>
            <w:tcW w:w="3116" w:type="dxa"/>
            <w:shd w:val="clear" w:color="auto" w:fill="8EAADB" w:themeFill="accent5" w:themeFillTint="99"/>
          </w:tcPr>
          <w:p w14:paraId="335ADF2D" w14:textId="77777777" w:rsidR="00951043" w:rsidRPr="00951043" w:rsidRDefault="00951043" w:rsidP="00951043">
            <w:pPr>
              <w:spacing w:after="0" w:line="360" w:lineRule="auto"/>
              <w:rPr>
                <w:b/>
                <w:sz w:val="24"/>
                <w:szCs w:val="24"/>
              </w:rPr>
            </w:pPr>
            <w:r w:rsidRPr="00951043">
              <w:rPr>
                <w:b/>
                <w:sz w:val="24"/>
                <w:szCs w:val="24"/>
              </w:rPr>
              <w:t>Learning Outcomes</w:t>
            </w:r>
          </w:p>
          <w:p w14:paraId="40309126"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223D2371"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1E856837"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5F34FED2" w14:textId="77777777" w:rsidTr="00951043">
        <w:tc>
          <w:tcPr>
            <w:tcW w:w="3116" w:type="dxa"/>
          </w:tcPr>
          <w:p w14:paraId="1C429571" w14:textId="77777777" w:rsidR="00951043" w:rsidRPr="00951043" w:rsidRDefault="00951043" w:rsidP="00A3333E">
            <w:pPr>
              <w:numPr>
                <w:ilvl w:val="0"/>
                <w:numId w:val="65"/>
              </w:numPr>
              <w:suppressAutoHyphens/>
              <w:autoSpaceDN w:val="0"/>
              <w:spacing w:after="0" w:line="240" w:lineRule="auto"/>
              <w:contextualSpacing/>
              <w:textAlignment w:val="baseline"/>
              <w:rPr>
                <w:rFonts w:ascii="Times New Roman" w:eastAsia="Calibri" w:hAnsi="Times New Roman" w:cs="Times New Roman"/>
                <w:sz w:val="24"/>
                <w:szCs w:val="24"/>
              </w:rPr>
            </w:pPr>
            <w:commentRangeStart w:id="200"/>
            <w:r w:rsidRPr="00951043">
              <w:rPr>
                <w:rFonts w:ascii="Times New Roman" w:eastAsia="Calibri" w:hAnsi="Times New Roman" w:cs="Times New Roman"/>
                <w:sz w:val="24"/>
                <w:szCs w:val="24"/>
              </w:rPr>
              <w:t>Appraise</w:t>
            </w:r>
            <w:commentRangeEnd w:id="200"/>
            <w:r w:rsidR="00F46B5B">
              <w:rPr>
                <w:rStyle w:val="CommentReference"/>
              </w:rPr>
              <w:commentReference w:id="200"/>
            </w:r>
            <w:r w:rsidRPr="00951043">
              <w:rPr>
                <w:rFonts w:ascii="Times New Roman" w:eastAsia="Calibri" w:hAnsi="Times New Roman" w:cs="Times New Roman"/>
                <w:sz w:val="24"/>
                <w:szCs w:val="24"/>
              </w:rPr>
              <w:t xml:space="preserve"> the 1830 revolutions and their impact on Europe to appreciate their relevance to contemporary movements for reform and democracy in Africa (</w:t>
            </w:r>
            <w:proofErr w:type="spellStart"/>
            <w:r w:rsidRPr="00951043">
              <w:rPr>
                <w:rFonts w:ascii="Times New Roman" w:eastAsia="Calibri" w:hAnsi="Times New Roman" w:cs="Times New Roman"/>
                <w:sz w:val="24"/>
                <w:szCs w:val="24"/>
              </w:rPr>
              <w:t>v,a</w:t>
            </w:r>
            <w:proofErr w:type="spellEnd"/>
            <w:r w:rsidRPr="00951043">
              <w:rPr>
                <w:rFonts w:ascii="Times New Roman" w:eastAsia="Calibri" w:hAnsi="Times New Roman" w:cs="Times New Roman"/>
                <w:sz w:val="24"/>
                <w:szCs w:val="24"/>
              </w:rPr>
              <w:t>)</w:t>
            </w:r>
          </w:p>
          <w:p w14:paraId="416BDB0E" w14:textId="77777777" w:rsidR="00951043" w:rsidRPr="00951043" w:rsidRDefault="00951043" w:rsidP="00951043">
            <w:pPr>
              <w:suppressAutoHyphens/>
              <w:autoSpaceDN w:val="0"/>
              <w:spacing w:after="0" w:line="240" w:lineRule="auto"/>
              <w:textAlignment w:val="baseline"/>
              <w:rPr>
                <w:rFonts w:ascii="Times New Roman" w:eastAsia="Calibri" w:hAnsi="Times New Roman" w:cs="Times New Roman"/>
                <w:sz w:val="24"/>
                <w:szCs w:val="24"/>
              </w:rPr>
            </w:pPr>
          </w:p>
          <w:p w14:paraId="61BF7B1B" w14:textId="77777777" w:rsidR="00951043" w:rsidRPr="00951043" w:rsidRDefault="00951043" w:rsidP="00A3333E">
            <w:pPr>
              <w:numPr>
                <w:ilvl w:val="0"/>
                <w:numId w:val="65"/>
              </w:numPr>
              <w:suppressAutoHyphens/>
              <w:autoSpaceDN w:val="0"/>
              <w:spacing w:after="0" w:line="240" w:lineRule="auto"/>
              <w:contextualSpacing/>
              <w:textAlignment w:val="baseline"/>
              <w:rPr>
                <w:rFonts w:ascii="Times New Roman" w:eastAsia="Calibri" w:hAnsi="Times New Roman" w:cs="Times New Roman"/>
                <w:sz w:val="24"/>
                <w:szCs w:val="24"/>
              </w:rPr>
            </w:pPr>
            <w:commentRangeStart w:id="201"/>
            <w:r w:rsidRPr="00951043">
              <w:rPr>
                <w:rFonts w:ascii="Times New Roman" w:eastAsia="Calibri" w:hAnsi="Times New Roman" w:cs="Times New Roman"/>
                <w:sz w:val="24"/>
                <w:szCs w:val="24"/>
              </w:rPr>
              <w:t>Assess the 1848 revolutions and their impact on Europe to appreciate their relevance to contemporary movements for reform and democracy in East Africa (</w:t>
            </w:r>
            <w:proofErr w:type="spellStart"/>
            <w:r w:rsidRPr="00951043">
              <w:rPr>
                <w:rFonts w:ascii="Times New Roman" w:eastAsia="Calibri" w:hAnsi="Times New Roman" w:cs="Times New Roman"/>
                <w:sz w:val="24"/>
                <w:szCs w:val="24"/>
              </w:rPr>
              <w:t>v,a</w:t>
            </w:r>
            <w:proofErr w:type="spellEnd"/>
            <w:r w:rsidRPr="00951043">
              <w:rPr>
                <w:rFonts w:ascii="Times New Roman" w:eastAsia="Calibri" w:hAnsi="Times New Roman" w:cs="Times New Roman"/>
                <w:sz w:val="24"/>
                <w:szCs w:val="24"/>
              </w:rPr>
              <w:t xml:space="preserve">)  </w:t>
            </w:r>
            <w:commentRangeEnd w:id="201"/>
            <w:r w:rsidR="00DA0B31">
              <w:rPr>
                <w:rStyle w:val="CommentReference"/>
              </w:rPr>
              <w:commentReference w:id="201"/>
            </w:r>
          </w:p>
          <w:p w14:paraId="09E29E8B" w14:textId="77777777" w:rsidR="00951043" w:rsidRPr="00951043" w:rsidRDefault="00951043" w:rsidP="00951043">
            <w:pPr>
              <w:spacing w:after="0" w:line="240" w:lineRule="auto"/>
              <w:ind w:left="720"/>
              <w:contextualSpacing/>
              <w:rPr>
                <w:rFonts w:ascii="Times New Roman" w:eastAsia="Calibri" w:hAnsi="Times New Roman" w:cs="Times New Roman"/>
                <w:sz w:val="24"/>
                <w:szCs w:val="24"/>
              </w:rPr>
            </w:pPr>
          </w:p>
          <w:p w14:paraId="55E8E4E8" w14:textId="77777777" w:rsidR="00951043" w:rsidRPr="00951043" w:rsidRDefault="00951043" w:rsidP="00A3333E">
            <w:pPr>
              <w:numPr>
                <w:ilvl w:val="0"/>
                <w:numId w:val="65"/>
              </w:numPr>
              <w:suppressAutoHyphens/>
              <w:autoSpaceDN w:val="0"/>
              <w:spacing w:after="0" w:line="240" w:lineRule="auto"/>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Compare the 1830 and 1848 revolutions in Europe and other revolutionary war in Africa to appreciate how these movements influenced political socio-economic reforms and the pursuit to national unity (</w:t>
            </w:r>
            <w:proofErr w:type="spellStart"/>
            <w:r w:rsidRPr="00951043">
              <w:rPr>
                <w:rFonts w:ascii="Times New Roman" w:eastAsia="Calibri" w:hAnsi="Times New Roman" w:cs="Times New Roman"/>
                <w:sz w:val="24"/>
                <w:szCs w:val="24"/>
              </w:rPr>
              <w:t>v,a</w:t>
            </w:r>
            <w:proofErr w:type="spellEnd"/>
            <w:r w:rsidRPr="00951043">
              <w:rPr>
                <w:rFonts w:ascii="Times New Roman" w:eastAsia="Calibri" w:hAnsi="Times New Roman" w:cs="Times New Roman"/>
                <w:sz w:val="24"/>
                <w:szCs w:val="24"/>
              </w:rPr>
              <w:t>)</w:t>
            </w:r>
          </w:p>
        </w:tc>
        <w:tc>
          <w:tcPr>
            <w:tcW w:w="3117" w:type="dxa"/>
          </w:tcPr>
          <w:p w14:paraId="62A26AC7" w14:textId="77777777" w:rsidR="00951043" w:rsidRPr="00951043" w:rsidRDefault="00951043" w:rsidP="00A3333E">
            <w:pPr>
              <w:numPr>
                <w:ilvl w:val="0"/>
                <w:numId w:val="66"/>
              </w:numPr>
              <w:spacing w:after="0" w:line="240" w:lineRule="auto"/>
              <w:contextualSpacing/>
              <w:rPr>
                <w:lang w:val="zh-CN"/>
              </w:rPr>
            </w:pPr>
            <w:commentRangeStart w:id="202"/>
            <w:r w:rsidRPr="00951043">
              <w:t xml:space="preserve">In a guided discovery, learners search and present the causes and impact of the 1830 and 1848 revolutions in Europe to understand how unfair political systems can lead to a revolution </w:t>
            </w:r>
            <w:commentRangeEnd w:id="202"/>
            <w:r w:rsidR="00A83FB1">
              <w:rPr>
                <w:rStyle w:val="CommentReference"/>
              </w:rPr>
              <w:commentReference w:id="202"/>
            </w:r>
          </w:p>
          <w:p w14:paraId="0BE72D9C" w14:textId="77777777" w:rsidR="00951043" w:rsidRPr="00951043" w:rsidRDefault="00951043" w:rsidP="00A3333E">
            <w:pPr>
              <w:numPr>
                <w:ilvl w:val="0"/>
                <w:numId w:val="67"/>
              </w:numPr>
              <w:spacing w:after="0" w:line="240" w:lineRule="auto"/>
              <w:contextualSpacing/>
              <w:rPr>
                <w:lang w:val="zh-CN"/>
              </w:rPr>
            </w:pPr>
            <w:r w:rsidRPr="00951043">
              <w:t>In a story telling session, Learners compare the causes and impact of the 1830 and 1848 European Revolutions with liberation struggles in Uganda.</w:t>
            </w:r>
          </w:p>
          <w:p w14:paraId="3ECD80EE" w14:textId="77777777" w:rsidR="00951043" w:rsidRPr="00744790" w:rsidRDefault="00951043" w:rsidP="00A3333E">
            <w:pPr>
              <w:numPr>
                <w:ilvl w:val="0"/>
                <w:numId w:val="67"/>
              </w:numPr>
              <w:spacing w:after="0" w:line="240" w:lineRule="auto"/>
              <w:contextualSpacing/>
              <w:rPr>
                <w:lang w:val="zh-CN"/>
              </w:rPr>
            </w:pPr>
            <w:commentRangeStart w:id="203"/>
            <w:r w:rsidRPr="00951043">
              <w:t xml:space="preserve"> learners search </w:t>
            </w:r>
            <w:proofErr w:type="gramStart"/>
            <w:r w:rsidRPr="00951043">
              <w:t xml:space="preserve">and </w:t>
            </w:r>
            <w:r w:rsidR="00F773E5">
              <w:t xml:space="preserve"> present</w:t>
            </w:r>
            <w:proofErr w:type="gramEnd"/>
            <w:r w:rsidR="00F773E5">
              <w:t xml:space="preserve"> </w:t>
            </w:r>
            <w:r w:rsidRPr="00951043">
              <w:t xml:space="preserve"> the democratic principles from the 1830 and 1848 European Revolutions and compare them with democratic practices in East African countries and present to the plenary</w:t>
            </w:r>
          </w:p>
          <w:p w14:paraId="6CD7FA55" w14:textId="77777777" w:rsidR="00744790" w:rsidRPr="009832C2" w:rsidRDefault="00744790" w:rsidP="00A3333E">
            <w:pPr>
              <w:numPr>
                <w:ilvl w:val="0"/>
                <w:numId w:val="67"/>
              </w:numPr>
              <w:spacing w:after="0" w:line="240" w:lineRule="auto"/>
              <w:contextualSpacing/>
              <w:rPr>
                <w:lang w:val="zh-CN"/>
              </w:rPr>
            </w:pPr>
            <w:r>
              <w:t xml:space="preserve">In a documentary presentation, show the scenes of </w:t>
            </w:r>
            <w:r w:rsidR="009832C2">
              <w:t>1830 revolution</w:t>
            </w:r>
            <w:r>
              <w:t xml:space="preserve"> between Poland and Russia. </w:t>
            </w:r>
          </w:p>
          <w:p w14:paraId="34AB80D9" w14:textId="77777777" w:rsidR="009832C2" w:rsidRPr="00951043" w:rsidRDefault="008F3E6A" w:rsidP="00A3333E">
            <w:pPr>
              <w:numPr>
                <w:ilvl w:val="0"/>
                <w:numId w:val="67"/>
              </w:numPr>
              <w:spacing w:after="0" w:line="240" w:lineRule="auto"/>
              <w:contextualSpacing/>
              <w:rPr>
                <w:lang w:val="zh-CN"/>
              </w:rPr>
            </w:pPr>
            <w:r>
              <w:t>In a journal</w:t>
            </w:r>
            <w:r w:rsidR="00F773E5">
              <w:t>,</w:t>
            </w:r>
            <w:r>
              <w:t xml:space="preserve"> design and</w:t>
            </w:r>
            <w:r w:rsidR="009832C2">
              <w:t xml:space="preserve"> show how the 1848 revolutions shaped the politics of Europe today</w:t>
            </w:r>
            <w:commentRangeEnd w:id="203"/>
            <w:r w:rsidR="00A24E91">
              <w:rPr>
                <w:rStyle w:val="CommentReference"/>
              </w:rPr>
              <w:commentReference w:id="203"/>
            </w:r>
            <w:r w:rsidR="009832C2">
              <w:t xml:space="preserve">. </w:t>
            </w:r>
          </w:p>
          <w:p w14:paraId="327AC2F3" w14:textId="77777777" w:rsidR="00951043" w:rsidRPr="00951043" w:rsidRDefault="00951043" w:rsidP="00951043">
            <w:pPr>
              <w:spacing w:after="0" w:line="240" w:lineRule="auto"/>
              <w:ind w:left="360"/>
              <w:contextualSpacing/>
              <w:rPr>
                <w:lang w:val="zh-CN"/>
              </w:rPr>
            </w:pPr>
          </w:p>
        </w:tc>
        <w:tc>
          <w:tcPr>
            <w:tcW w:w="3117" w:type="dxa"/>
          </w:tcPr>
          <w:p w14:paraId="2A95AE02" w14:textId="77777777" w:rsidR="00460599" w:rsidRPr="00460599" w:rsidRDefault="00460599" w:rsidP="00A3333E">
            <w:pPr>
              <w:numPr>
                <w:ilvl w:val="0"/>
                <w:numId w:val="68"/>
              </w:numPr>
              <w:spacing w:after="0" w:line="240" w:lineRule="auto"/>
              <w:contextualSpacing/>
              <w:rPr>
                <w:lang w:val="zh-CN"/>
              </w:rPr>
            </w:pPr>
            <w:r>
              <w:rPr>
                <w:lang w:val="zh-CN"/>
              </w:rPr>
              <w:t xml:space="preserve">Observe learners’ </w:t>
            </w:r>
            <w:r w:rsidR="00951043" w:rsidRPr="00951043">
              <w:rPr>
                <w:lang w:val="zh-CN"/>
              </w:rPr>
              <w:t xml:space="preserve"> in discussions to</w:t>
            </w:r>
            <w:r>
              <w:rPr>
                <w:lang w:val="zh-CN"/>
              </w:rPr>
              <w:t xml:space="preserve"> assess the</w:t>
            </w:r>
            <w:r w:rsidR="00951043" w:rsidRPr="00951043">
              <w:t xml:space="preserve"> impact of the 1830 and 1848 European Revolutions</w:t>
            </w:r>
            <w:r>
              <w:t xml:space="preserve"> and take note of</w:t>
            </w:r>
            <w:r w:rsidR="006371E3">
              <w:t xml:space="preserve"> ability to</w:t>
            </w:r>
            <w:r>
              <w:t>;</w:t>
            </w:r>
          </w:p>
          <w:p w14:paraId="4B415260" w14:textId="77777777" w:rsidR="006371E3" w:rsidRDefault="006371E3" w:rsidP="006371E3">
            <w:pPr>
              <w:spacing w:after="0" w:line="240" w:lineRule="auto"/>
              <w:ind w:left="357" w:right="357"/>
              <w:rPr>
                <w:rFonts w:ascii="Times New Roman" w:hAnsi="Times New Roman" w:cs="Times New Roman"/>
                <w:sz w:val="24"/>
                <w:szCs w:val="24"/>
              </w:rPr>
            </w:pPr>
            <w:r w:rsidRPr="006371E3">
              <w:rPr>
                <w:rFonts w:ascii="Times New Roman" w:hAnsi="Times New Roman" w:cs="Times New Roman"/>
                <w:sz w:val="24"/>
                <w:szCs w:val="24"/>
              </w:rPr>
              <w:t>-Analyse historical ideas using the logical reasoning.</w:t>
            </w:r>
          </w:p>
          <w:p w14:paraId="240209F0" w14:textId="77777777" w:rsidR="006371E3" w:rsidRDefault="006371E3" w:rsidP="006371E3">
            <w:pPr>
              <w:spacing w:after="0" w:line="240" w:lineRule="auto"/>
              <w:ind w:left="357" w:right="357"/>
              <w:rPr>
                <w:rFonts w:ascii="Times New Roman" w:hAnsi="Times New Roman" w:cs="Times New Roman"/>
                <w:sz w:val="24"/>
                <w:szCs w:val="24"/>
              </w:rPr>
            </w:pPr>
            <w:r>
              <w:rPr>
                <w:rFonts w:ascii="Times New Roman" w:hAnsi="Times New Roman" w:cs="Times New Roman"/>
                <w:sz w:val="24"/>
                <w:szCs w:val="24"/>
              </w:rPr>
              <w:t xml:space="preserve">-use historical timelines properly. </w:t>
            </w:r>
          </w:p>
          <w:p w14:paraId="7D440696" w14:textId="77777777" w:rsidR="00951043" w:rsidRDefault="00951043" w:rsidP="00A3333E">
            <w:pPr>
              <w:numPr>
                <w:ilvl w:val="0"/>
                <w:numId w:val="68"/>
              </w:numPr>
              <w:spacing w:after="0" w:line="240" w:lineRule="auto"/>
              <w:contextualSpacing/>
              <w:rPr>
                <w:lang w:val="zh-CN"/>
              </w:rPr>
            </w:pPr>
            <w:r w:rsidRPr="00951043">
              <w:rPr>
                <w:lang w:val="zh-CN"/>
              </w:rPr>
              <w:t xml:space="preserve">Dialogue with learners </w:t>
            </w:r>
            <w:r w:rsidR="006371E3">
              <w:t xml:space="preserve">and </w:t>
            </w:r>
            <w:r w:rsidRPr="00951043">
              <w:rPr>
                <w:lang w:val="zh-CN"/>
              </w:rPr>
              <w:t xml:space="preserve"> assess their ability to draw lesson</w:t>
            </w:r>
            <w:r w:rsidR="005E6896">
              <w:rPr>
                <w:lang w:val="zh-CN"/>
              </w:rPr>
              <w:t>s and compare historical event</w:t>
            </w:r>
            <w:r w:rsidR="006371E3">
              <w:rPr>
                <w:lang w:val="zh-CN"/>
              </w:rPr>
              <w:t>s of 1830 and 1848 revolutions and take note of;</w:t>
            </w:r>
          </w:p>
          <w:p w14:paraId="35BDB6DB" w14:textId="77777777" w:rsidR="006371E3" w:rsidRDefault="006371E3" w:rsidP="006371E3">
            <w:pPr>
              <w:spacing w:after="0" w:line="240" w:lineRule="auto"/>
              <w:ind w:left="360"/>
              <w:contextualSpacing/>
              <w:rPr>
                <w:rFonts w:ascii="Times New Roman" w:hAnsi="Times New Roman" w:cs="Times New Roman"/>
                <w:sz w:val="24"/>
                <w:szCs w:val="24"/>
              </w:rPr>
            </w:pPr>
            <w:r>
              <w:rPr>
                <w:rFonts w:eastAsiaTheme="minorEastAsia" w:hint="eastAsia"/>
                <w:lang w:val="zh-CN" w:eastAsia="zh-CN"/>
              </w:rPr>
              <w:t>-</w:t>
            </w:r>
            <w:r>
              <w:rPr>
                <w:rFonts w:ascii="Times New Roman" w:hAnsi="Times New Roman" w:cs="Times New Roman"/>
                <w:sz w:val="24"/>
                <w:szCs w:val="24"/>
              </w:rPr>
              <w:t xml:space="preserve"> </w:t>
            </w:r>
            <w:r w:rsidR="00D46DD7">
              <w:rPr>
                <w:rFonts w:ascii="Times New Roman" w:hAnsi="Times New Roman" w:cs="Times New Roman"/>
                <w:sz w:val="24"/>
                <w:szCs w:val="24"/>
              </w:rPr>
              <w:t xml:space="preserve">use of </w:t>
            </w:r>
            <w:r>
              <w:rPr>
                <w:rFonts w:ascii="Times New Roman" w:hAnsi="Times New Roman" w:cs="Times New Roman"/>
                <w:sz w:val="24"/>
                <w:szCs w:val="24"/>
              </w:rPr>
              <w:t>different solutions and recommend the best option.</w:t>
            </w:r>
          </w:p>
          <w:p w14:paraId="4A1CCDE5" w14:textId="77777777" w:rsidR="00D46DD7" w:rsidRPr="00514366" w:rsidRDefault="006371E3" w:rsidP="00D46DD7">
            <w:pPr>
              <w:pStyle w:val="ListParagraph"/>
              <w:spacing w:after="0" w:line="276" w:lineRule="auto"/>
              <w:ind w:left="360" w:right="360"/>
              <w:rPr>
                <w:rFonts w:ascii="Times New Roman" w:hAnsi="Times New Roman" w:cs="Times New Roman"/>
                <w:sz w:val="24"/>
                <w:szCs w:val="24"/>
              </w:rPr>
            </w:pPr>
            <w:r>
              <w:rPr>
                <w:rFonts w:ascii="Times New Roman" w:hAnsi="Times New Roman" w:cs="Times New Roman"/>
                <w:sz w:val="24"/>
                <w:szCs w:val="24"/>
              </w:rPr>
              <w:t>-</w:t>
            </w:r>
            <w:r w:rsidR="00D46DD7" w:rsidRPr="000F3C51">
              <w:rPr>
                <w:rFonts w:ascii="Times New Roman" w:hAnsi="Times New Roman" w:cs="Times New Roman"/>
                <w:sz w:val="24"/>
                <w:szCs w:val="24"/>
              </w:rPr>
              <w:t xml:space="preserve"> Ability to listen to e</w:t>
            </w:r>
            <w:r w:rsidR="00D46DD7">
              <w:rPr>
                <w:rFonts w:ascii="Times New Roman" w:hAnsi="Times New Roman" w:cs="Times New Roman"/>
                <w:sz w:val="24"/>
                <w:szCs w:val="24"/>
              </w:rPr>
              <w:t>ach other and make best choices as a group</w:t>
            </w:r>
            <w:proofErr w:type="gramStart"/>
            <w:r w:rsidR="00D46DD7">
              <w:rPr>
                <w:rFonts w:ascii="Times New Roman" w:hAnsi="Times New Roman" w:cs="Times New Roman"/>
                <w:sz w:val="24"/>
                <w:szCs w:val="24"/>
              </w:rPr>
              <w:t xml:space="preserve">. </w:t>
            </w:r>
            <w:r w:rsidR="00D46DD7" w:rsidRPr="00514366">
              <w:rPr>
                <w:rFonts w:ascii="Times New Roman" w:hAnsi="Times New Roman" w:cs="Times New Roman"/>
                <w:sz w:val="24"/>
                <w:szCs w:val="24"/>
              </w:rPr>
              <w:t>.</w:t>
            </w:r>
            <w:proofErr w:type="gramEnd"/>
          </w:p>
          <w:p w14:paraId="4E1397F7" w14:textId="77777777" w:rsidR="006371E3" w:rsidRPr="00951043" w:rsidRDefault="006371E3" w:rsidP="006371E3">
            <w:pPr>
              <w:spacing w:after="0" w:line="240" w:lineRule="auto"/>
              <w:ind w:left="360"/>
              <w:contextualSpacing/>
              <w:rPr>
                <w:lang w:val="zh-CN"/>
              </w:rPr>
            </w:pPr>
          </w:p>
          <w:p w14:paraId="60B9CD66" w14:textId="77777777" w:rsidR="00951043" w:rsidRPr="00951043" w:rsidRDefault="00951043" w:rsidP="00A3333E">
            <w:pPr>
              <w:numPr>
                <w:ilvl w:val="0"/>
                <w:numId w:val="68"/>
              </w:numPr>
              <w:spacing w:after="0" w:line="240" w:lineRule="auto"/>
              <w:contextualSpacing/>
              <w:rPr>
                <w:lang w:val="zh-CN"/>
              </w:rPr>
            </w:pPr>
            <w:r w:rsidRPr="00951043">
              <w:t xml:space="preserve">Assess the accuracy of learners' presentations on the democratic principles of the 1830–1848 European revolutions and their relevance to East Africa. </w:t>
            </w:r>
          </w:p>
          <w:p w14:paraId="5309A6C2" w14:textId="77777777" w:rsidR="00951043" w:rsidRPr="00951043" w:rsidRDefault="00951043" w:rsidP="00A3333E">
            <w:pPr>
              <w:numPr>
                <w:ilvl w:val="0"/>
                <w:numId w:val="68"/>
              </w:numPr>
              <w:spacing w:after="0" w:line="240" w:lineRule="auto"/>
              <w:contextualSpacing/>
              <w:rPr>
                <w:lang w:val="zh-CN"/>
              </w:rPr>
            </w:pPr>
            <w:r w:rsidRPr="00951043">
              <w:t xml:space="preserve">Evaluate learners' ability to speak confidently and explain historical concepts clearly during classroom presentations. </w:t>
            </w:r>
          </w:p>
          <w:p w14:paraId="344F3F1D" w14:textId="77777777" w:rsidR="00951043" w:rsidRPr="00951043" w:rsidRDefault="00951043" w:rsidP="008F3E6A">
            <w:pPr>
              <w:spacing w:after="0" w:line="240" w:lineRule="auto"/>
              <w:ind w:left="360"/>
              <w:contextualSpacing/>
              <w:rPr>
                <w:lang w:val="zh-CN"/>
              </w:rPr>
            </w:pPr>
          </w:p>
        </w:tc>
      </w:tr>
    </w:tbl>
    <w:p w14:paraId="0F209C7A" w14:textId="77777777" w:rsidR="00951043" w:rsidRPr="00951043" w:rsidRDefault="00951043" w:rsidP="00951043">
      <w:pPr>
        <w:rPr>
          <w:b/>
        </w:rPr>
      </w:pPr>
    </w:p>
    <w:p w14:paraId="711FB428" w14:textId="77777777" w:rsidR="00951043" w:rsidRPr="00951043" w:rsidRDefault="00951043" w:rsidP="00951043">
      <w:pPr>
        <w:rPr>
          <w:b/>
        </w:rPr>
      </w:pPr>
      <w:r w:rsidRPr="00951043">
        <w:rPr>
          <w:b/>
        </w:rPr>
        <w:lastRenderedPageBreak/>
        <w:t xml:space="preserve">TERM 2                                                                           </w:t>
      </w:r>
    </w:p>
    <w:p w14:paraId="684F5971" w14:textId="77777777" w:rsidR="00951043" w:rsidRPr="00951043" w:rsidRDefault="00951043" w:rsidP="00951043">
      <w:pPr>
        <w:rPr>
          <w:b/>
        </w:rPr>
      </w:pPr>
      <w:r w:rsidRPr="00951043">
        <w:rPr>
          <w:b/>
        </w:rPr>
        <w:t xml:space="preserve">CLASS:       SENIOR 5                                                        PERIODS:   16            </w:t>
      </w:r>
    </w:p>
    <w:p w14:paraId="47272814" w14:textId="77777777" w:rsidR="00951043" w:rsidRPr="00951043" w:rsidRDefault="00951043" w:rsidP="00951043">
      <w:pPr>
        <w:rPr>
          <w:b/>
        </w:rPr>
      </w:pPr>
      <w:r w:rsidRPr="00951043">
        <w:rPr>
          <w:b/>
        </w:rPr>
        <w:t>TO</w:t>
      </w:r>
      <w:r w:rsidRPr="00951043">
        <w:rPr>
          <w:b/>
          <w:sz w:val="24"/>
          <w:szCs w:val="24"/>
        </w:rPr>
        <w:t>PIC 5:</w:t>
      </w:r>
      <w:r w:rsidRPr="00951043">
        <w:rPr>
          <w:sz w:val="24"/>
          <w:szCs w:val="24"/>
        </w:rPr>
        <w:t xml:space="preserve"> </w:t>
      </w:r>
      <w:r w:rsidRPr="00951043">
        <w:rPr>
          <w:rFonts w:ascii="Times New Roman" w:eastAsia="Calibri" w:hAnsi="Times New Roman" w:cs="Times New Roman"/>
          <w:sz w:val="24"/>
          <w:szCs w:val="24"/>
          <w:lang w:bidi="en-US"/>
        </w:rPr>
        <w:t>The Unification Struggles in Europe up to 1871</w:t>
      </w:r>
    </w:p>
    <w:p w14:paraId="443973E9" w14:textId="77777777" w:rsidR="00951043" w:rsidRPr="00951043" w:rsidRDefault="00951043" w:rsidP="00951043">
      <w:r w:rsidRPr="00951043">
        <w:rPr>
          <w:b/>
        </w:rPr>
        <w:t xml:space="preserve">COMPETENCY:  </w:t>
      </w:r>
      <w:r w:rsidRPr="00951043">
        <w:t>The learner evaluates Italy and Germany’s unification processes and leadership to appreciate their relevance to modern movements for national unity and independence in Africa.</w:t>
      </w:r>
    </w:p>
    <w:tbl>
      <w:tblPr>
        <w:tblStyle w:val="TableGrid"/>
        <w:tblW w:w="0" w:type="auto"/>
        <w:tblLook w:val="04A0" w:firstRow="1" w:lastRow="0" w:firstColumn="1" w:lastColumn="0" w:noHBand="0" w:noVBand="1"/>
      </w:tblPr>
      <w:tblGrid>
        <w:gridCol w:w="3116"/>
        <w:gridCol w:w="3117"/>
        <w:gridCol w:w="3117"/>
      </w:tblGrid>
      <w:tr w:rsidR="00951043" w:rsidRPr="00951043" w14:paraId="01684886" w14:textId="77777777" w:rsidTr="00951043">
        <w:tc>
          <w:tcPr>
            <w:tcW w:w="3116" w:type="dxa"/>
            <w:shd w:val="clear" w:color="auto" w:fill="8EAADB" w:themeFill="accent5" w:themeFillTint="99"/>
          </w:tcPr>
          <w:p w14:paraId="6B209A04" w14:textId="77777777" w:rsidR="00951043" w:rsidRPr="00951043" w:rsidRDefault="00951043" w:rsidP="00951043">
            <w:pPr>
              <w:spacing w:after="0" w:line="360" w:lineRule="auto"/>
              <w:rPr>
                <w:b/>
                <w:sz w:val="24"/>
                <w:szCs w:val="24"/>
              </w:rPr>
            </w:pPr>
            <w:r w:rsidRPr="00951043">
              <w:rPr>
                <w:b/>
                <w:sz w:val="24"/>
                <w:szCs w:val="24"/>
              </w:rPr>
              <w:t>Learning Outcomes</w:t>
            </w:r>
          </w:p>
          <w:p w14:paraId="5CC18CA1"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083CDC07"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21D19C5C"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0E6648BA" w14:textId="77777777" w:rsidTr="00951043">
        <w:trPr>
          <w:trHeight w:val="4178"/>
        </w:trPr>
        <w:tc>
          <w:tcPr>
            <w:tcW w:w="3116" w:type="dxa"/>
          </w:tcPr>
          <w:p w14:paraId="18B2DAA7" w14:textId="77777777" w:rsidR="00951043" w:rsidRPr="00951043" w:rsidRDefault="00951043" w:rsidP="00A3333E">
            <w:pPr>
              <w:numPr>
                <w:ilvl w:val="0"/>
                <w:numId w:val="69"/>
              </w:numPr>
              <w:spacing w:after="0" w:line="240" w:lineRule="auto"/>
              <w:contextualSpacing/>
            </w:pPr>
            <w:r w:rsidRPr="00951043">
              <w:t>Explain Italy's unification process and leadership up to 1870 to appreciate its relevance to modern movements for national unity and independence in Africa (</w:t>
            </w:r>
            <w:proofErr w:type="spellStart"/>
            <w:proofErr w:type="gramStart"/>
            <w:r w:rsidRPr="00951043">
              <w:t>v,a</w:t>
            </w:r>
            <w:proofErr w:type="spellEnd"/>
            <w:proofErr w:type="gramEnd"/>
            <w:r w:rsidRPr="00951043">
              <w:t>)</w:t>
            </w:r>
          </w:p>
          <w:p w14:paraId="207B0553" w14:textId="77777777" w:rsidR="00951043" w:rsidRPr="00951043" w:rsidRDefault="00951043" w:rsidP="00A3333E">
            <w:pPr>
              <w:numPr>
                <w:ilvl w:val="0"/>
                <w:numId w:val="69"/>
              </w:numPr>
              <w:spacing w:after="0" w:line="240" w:lineRule="auto"/>
              <w:contextualSpacing/>
            </w:pPr>
            <w:r w:rsidRPr="00951043">
              <w:t>Analyze Germany's unification process and leadership up to 1871 to appreciate its relevance to modern movements for national unity and independence in Africa (</w:t>
            </w:r>
            <w:proofErr w:type="spellStart"/>
            <w:r w:rsidRPr="00951043">
              <w:t>v,a</w:t>
            </w:r>
            <w:proofErr w:type="spellEnd"/>
            <w:r w:rsidRPr="00951043">
              <w:t>)</w:t>
            </w:r>
          </w:p>
        </w:tc>
        <w:tc>
          <w:tcPr>
            <w:tcW w:w="3117" w:type="dxa"/>
          </w:tcPr>
          <w:p w14:paraId="2A87F92A" w14:textId="77777777" w:rsidR="009832C2" w:rsidRDefault="009832C2" w:rsidP="00A3333E">
            <w:pPr>
              <w:numPr>
                <w:ilvl w:val="0"/>
                <w:numId w:val="70"/>
              </w:numPr>
              <w:spacing w:after="0" w:line="240" w:lineRule="auto"/>
              <w:contextualSpacing/>
            </w:pPr>
            <w:commentRangeStart w:id="204"/>
            <w:r>
              <w:t>Learners search and present to class the nature of Italian states before 1870.</w:t>
            </w:r>
          </w:p>
          <w:p w14:paraId="3D6E7E56" w14:textId="77777777" w:rsidR="009832C2" w:rsidRDefault="009832C2" w:rsidP="00A3333E">
            <w:pPr>
              <w:numPr>
                <w:ilvl w:val="0"/>
                <w:numId w:val="70"/>
              </w:numPr>
              <w:spacing w:after="0" w:line="240" w:lineRule="auto"/>
              <w:contextualSpacing/>
            </w:pPr>
            <w:r>
              <w:t>In a brainstorm session, learners share the problems that hindered the unification of Italian states</w:t>
            </w:r>
            <w:r w:rsidR="001D228A">
              <w:t xml:space="preserve"> and Germany</w:t>
            </w:r>
            <w:commentRangeEnd w:id="204"/>
            <w:r w:rsidR="00354DEC">
              <w:rPr>
                <w:rStyle w:val="CommentReference"/>
              </w:rPr>
              <w:commentReference w:id="204"/>
            </w:r>
            <w:r>
              <w:t xml:space="preserve">. </w:t>
            </w:r>
          </w:p>
          <w:p w14:paraId="52F182AB" w14:textId="77777777" w:rsidR="009832C2" w:rsidRDefault="009832C2" w:rsidP="009832C2">
            <w:pPr>
              <w:spacing w:after="0" w:line="240" w:lineRule="auto"/>
              <w:ind w:left="360"/>
              <w:contextualSpacing/>
            </w:pPr>
          </w:p>
          <w:p w14:paraId="162EBEFA" w14:textId="77777777" w:rsidR="00951043" w:rsidRPr="00951043" w:rsidRDefault="00951043" w:rsidP="00A3333E">
            <w:pPr>
              <w:numPr>
                <w:ilvl w:val="0"/>
                <w:numId w:val="70"/>
              </w:numPr>
              <w:spacing w:after="0" w:line="240" w:lineRule="auto"/>
              <w:contextualSpacing/>
            </w:pPr>
            <w:r w:rsidRPr="00951043">
              <w:t xml:space="preserve">In groups, learners create a </w:t>
            </w:r>
            <w:commentRangeStart w:id="205"/>
            <w:r w:rsidRPr="00951043">
              <w:t xml:space="preserve">learning station to map </w:t>
            </w:r>
            <w:commentRangeEnd w:id="205"/>
            <w:r w:rsidR="000362CE">
              <w:rPr>
                <w:rStyle w:val="CommentReference"/>
              </w:rPr>
              <w:commentReference w:id="205"/>
            </w:r>
            <w:r w:rsidRPr="00951043">
              <w:t>the stages of Italy and Germany’s unification and explain how they relate to modern African movements.</w:t>
            </w:r>
          </w:p>
          <w:p w14:paraId="1A614308" w14:textId="77777777" w:rsidR="00951043" w:rsidRDefault="00951043" w:rsidP="00A3333E">
            <w:pPr>
              <w:numPr>
                <w:ilvl w:val="0"/>
                <w:numId w:val="70"/>
              </w:numPr>
              <w:spacing w:after="0" w:line="240" w:lineRule="auto"/>
              <w:contextualSpacing/>
            </w:pPr>
            <w:r w:rsidRPr="00951043">
              <w:t xml:space="preserve"> learners discuss the challenges of unifica</w:t>
            </w:r>
            <w:r w:rsidR="001D228A">
              <w:t xml:space="preserve">tion processes of Italy and Germany and relate them with how East African community </w:t>
            </w:r>
            <w:r w:rsidR="00A1109A">
              <w:t xml:space="preserve">is being built. </w:t>
            </w:r>
          </w:p>
          <w:p w14:paraId="205544F4" w14:textId="77777777" w:rsidR="001D228A" w:rsidRDefault="001D228A" w:rsidP="00A3333E">
            <w:pPr>
              <w:numPr>
                <w:ilvl w:val="0"/>
                <w:numId w:val="70"/>
              </w:numPr>
              <w:spacing w:after="0" w:line="240" w:lineRule="auto"/>
              <w:contextualSpacing/>
            </w:pPr>
            <w:commentRangeStart w:id="206"/>
            <w:r>
              <w:t xml:space="preserve">In groups learners search and present the role of personalities in the unification of both Italy and Germany.  </w:t>
            </w:r>
            <w:proofErr w:type="spellStart"/>
            <w:r>
              <w:t>Eg.</w:t>
            </w:r>
            <w:proofErr w:type="spellEnd"/>
            <w:r>
              <w:t xml:space="preserve"> </w:t>
            </w:r>
          </w:p>
          <w:p w14:paraId="0242FD37" w14:textId="77777777" w:rsidR="001D228A" w:rsidRDefault="001D228A" w:rsidP="001D228A">
            <w:pPr>
              <w:spacing w:after="0" w:line="240" w:lineRule="auto"/>
              <w:ind w:left="360"/>
              <w:contextualSpacing/>
            </w:pPr>
            <w:proofErr w:type="spellStart"/>
            <w:r>
              <w:t>Guiseppe</w:t>
            </w:r>
            <w:proofErr w:type="spellEnd"/>
            <w:r>
              <w:t xml:space="preserve"> Mazzini,</w:t>
            </w:r>
          </w:p>
          <w:p w14:paraId="5EF8DFC6" w14:textId="77777777" w:rsidR="001D228A" w:rsidRDefault="001D228A" w:rsidP="001D228A">
            <w:pPr>
              <w:spacing w:after="0" w:line="240" w:lineRule="auto"/>
              <w:ind w:left="360"/>
              <w:contextualSpacing/>
            </w:pPr>
            <w:proofErr w:type="spellStart"/>
            <w:r>
              <w:t>Guiseppe</w:t>
            </w:r>
            <w:proofErr w:type="spellEnd"/>
            <w:r>
              <w:t xml:space="preserve"> </w:t>
            </w:r>
            <w:proofErr w:type="spellStart"/>
            <w:r>
              <w:t>Garibald</w:t>
            </w:r>
            <w:proofErr w:type="spellEnd"/>
            <w:r>
              <w:t xml:space="preserve"> </w:t>
            </w:r>
          </w:p>
          <w:p w14:paraId="0CADA300" w14:textId="77777777" w:rsidR="001D228A" w:rsidRDefault="001D228A" w:rsidP="001D228A">
            <w:pPr>
              <w:spacing w:after="0" w:line="240" w:lineRule="auto"/>
              <w:ind w:left="360"/>
              <w:contextualSpacing/>
            </w:pPr>
            <w:r>
              <w:t xml:space="preserve">Victor </w:t>
            </w:r>
            <w:proofErr w:type="spellStart"/>
            <w:r>
              <w:t>Emmauel</w:t>
            </w:r>
            <w:proofErr w:type="spellEnd"/>
          </w:p>
          <w:p w14:paraId="7C52E8F9" w14:textId="77777777" w:rsidR="001D228A" w:rsidRDefault="001D228A" w:rsidP="001D228A">
            <w:pPr>
              <w:spacing w:after="0" w:line="240" w:lineRule="auto"/>
              <w:ind w:left="360"/>
              <w:contextualSpacing/>
            </w:pPr>
            <w:r>
              <w:t xml:space="preserve">Camillo </w:t>
            </w:r>
            <w:proofErr w:type="spellStart"/>
            <w:r>
              <w:t>Covour</w:t>
            </w:r>
            <w:proofErr w:type="spellEnd"/>
          </w:p>
          <w:p w14:paraId="13C09E95" w14:textId="77777777" w:rsidR="001D228A" w:rsidRDefault="001D228A" w:rsidP="001D228A">
            <w:pPr>
              <w:spacing w:after="0" w:line="240" w:lineRule="auto"/>
              <w:ind w:left="360"/>
              <w:contextualSpacing/>
            </w:pPr>
            <w:r>
              <w:t xml:space="preserve">Pope Pius </w:t>
            </w:r>
            <w:commentRangeEnd w:id="206"/>
            <w:r w:rsidR="00092107">
              <w:rPr>
                <w:rStyle w:val="CommentReference"/>
              </w:rPr>
              <w:commentReference w:id="206"/>
            </w:r>
          </w:p>
          <w:p w14:paraId="5F9072FF" w14:textId="77777777" w:rsidR="001D228A" w:rsidRDefault="001D228A" w:rsidP="001D228A">
            <w:pPr>
              <w:spacing w:after="0" w:line="240" w:lineRule="auto"/>
              <w:ind w:left="360"/>
              <w:contextualSpacing/>
            </w:pPr>
            <w:r>
              <w:t xml:space="preserve">And Orsini. </w:t>
            </w:r>
          </w:p>
          <w:p w14:paraId="43989BAB" w14:textId="77777777" w:rsidR="001D228A" w:rsidRPr="00951043" w:rsidRDefault="001D228A" w:rsidP="00A3333E">
            <w:pPr>
              <w:numPr>
                <w:ilvl w:val="0"/>
                <w:numId w:val="70"/>
              </w:numPr>
              <w:spacing w:after="0" w:line="240" w:lineRule="auto"/>
              <w:contextualSpacing/>
            </w:pPr>
            <w:r>
              <w:t xml:space="preserve">In a documentary session, learners in their groups present the factors that </w:t>
            </w:r>
            <w:r>
              <w:lastRenderedPageBreak/>
              <w:t xml:space="preserve">facilitated the unification of Italy and Germany.  </w:t>
            </w:r>
          </w:p>
          <w:p w14:paraId="5098D2B3" w14:textId="77777777" w:rsidR="00951043" w:rsidRPr="00951043" w:rsidRDefault="00951043" w:rsidP="00A3333E">
            <w:pPr>
              <w:numPr>
                <w:ilvl w:val="0"/>
                <w:numId w:val="70"/>
              </w:numPr>
              <w:spacing w:after="0" w:line="240" w:lineRule="auto"/>
              <w:contextualSpacing/>
            </w:pPr>
            <w:r w:rsidRPr="00951043">
              <w:t>In class, learners discuss the impact of leadership and alliances in achieving national unity.</w:t>
            </w:r>
          </w:p>
        </w:tc>
        <w:tc>
          <w:tcPr>
            <w:tcW w:w="3117" w:type="dxa"/>
          </w:tcPr>
          <w:p w14:paraId="11D8063B" w14:textId="77777777" w:rsidR="008F3E6A" w:rsidRDefault="00951043" w:rsidP="00A3333E">
            <w:pPr>
              <w:numPr>
                <w:ilvl w:val="0"/>
                <w:numId w:val="71"/>
              </w:numPr>
              <w:spacing w:after="0" w:line="240" w:lineRule="auto"/>
              <w:contextualSpacing/>
            </w:pPr>
            <w:r w:rsidRPr="00951043">
              <w:lastRenderedPageBreak/>
              <w:t xml:space="preserve">Observe learners </w:t>
            </w:r>
            <w:r w:rsidR="00A1109A">
              <w:t>in</w:t>
            </w:r>
            <w:r w:rsidRPr="00951043">
              <w:t xml:space="preserve"> the discussion</w:t>
            </w:r>
            <w:r w:rsidR="008F3E6A">
              <w:t xml:space="preserve"> </w:t>
            </w:r>
            <w:r w:rsidR="00E71482">
              <w:t>comparing life of</w:t>
            </w:r>
            <w:r w:rsidR="00A1109A">
              <w:t xml:space="preserve"> Italy and Germany before the Unification struggles</w:t>
            </w:r>
            <w:r w:rsidR="008F3E6A">
              <w:t xml:space="preserve"> and find out;</w:t>
            </w:r>
          </w:p>
          <w:p w14:paraId="2773B9CF" w14:textId="77777777" w:rsidR="00951043" w:rsidRDefault="008F3E6A" w:rsidP="008F3E6A">
            <w:pPr>
              <w:spacing w:after="0" w:line="240" w:lineRule="auto"/>
              <w:ind w:left="360"/>
              <w:contextualSpacing/>
            </w:pPr>
            <w:r>
              <w:t xml:space="preserve">-Manage time and goals </w:t>
            </w:r>
          </w:p>
          <w:p w14:paraId="1DAC12C4" w14:textId="77777777" w:rsidR="008F3E6A" w:rsidRDefault="008F3E6A" w:rsidP="008F3E6A">
            <w:pPr>
              <w:spacing w:after="0" w:line="240" w:lineRule="auto"/>
              <w:ind w:left="357" w:right="357"/>
              <w:rPr>
                <w:rFonts w:ascii="Times New Roman" w:hAnsi="Times New Roman" w:cs="Times New Roman"/>
                <w:sz w:val="24"/>
                <w:szCs w:val="24"/>
              </w:rPr>
            </w:pPr>
            <w:r w:rsidRPr="008F3E6A">
              <w:rPr>
                <w:rFonts w:ascii="Times New Roman" w:hAnsi="Times New Roman" w:cs="Times New Roman"/>
                <w:sz w:val="24"/>
                <w:szCs w:val="24"/>
              </w:rPr>
              <w:t>-</w:t>
            </w:r>
            <w:r>
              <w:rPr>
                <w:rFonts w:ascii="Times New Roman" w:hAnsi="Times New Roman" w:cs="Times New Roman"/>
                <w:sz w:val="24"/>
                <w:szCs w:val="24"/>
              </w:rPr>
              <w:t xml:space="preserve">Their level of </w:t>
            </w:r>
            <w:r w:rsidRPr="008F3E6A">
              <w:rPr>
                <w:rFonts w:ascii="Times New Roman" w:hAnsi="Times New Roman" w:cs="Times New Roman"/>
                <w:sz w:val="24"/>
                <w:szCs w:val="24"/>
              </w:rPr>
              <w:t>Listening cri</w:t>
            </w:r>
            <w:r>
              <w:rPr>
                <w:rFonts w:ascii="Times New Roman" w:hAnsi="Times New Roman" w:cs="Times New Roman"/>
                <w:sz w:val="24"/>
                <w:szCs w:val="24"/>
              </w:rPr>
              <w:t>tically and with comprehension.</w:t>
            </w:r>
          </w:p>
          <w:p w14:paraId="6D58B780" w14:textId="77777777" w:rsidR="008F3E6A" w:rsidRPr="008F3E6A" w:rsidRDefault="008F3E6A" w:rsidP="008F3E6A">
            <w:pPr>
              <w:spacing w:after="0" w:line="240" w:lineRule="auto"/>
              <w:ind w:left="357" w:right="357"/>
              <w:rPr>
                <w:rFonts w:ascii="Times New Roman" w:hAnsi="Times New Roman" w:cs="Times New Roman"/>
                <w:sz w:val="24"/>
                <w:szCs w:val="24"/>
              </w:rPr>
            </w:pPr>
            <w:r>
              <w:rPr>
                <w:rFonts w:ascii="Times New Roman" w:hAnsi="Times New Roman" w:cs="Times New Roman"/>
                <w:sz w:val="24"/>
                <w:szCs w:val="24"/>
              </w:rPr>
              <w:t>- Their skills to link information.</w:t>
            </w:r>
          </w:p>
          <w:p w14:paraId="7F84A295" w14:textId="77777777" w:rsidR="00951043" w:rsidRPr="00951043" w:rsidRDefault="00951043" w:rsidP="00A3333E">
            <w:pPr>
              <w:numPr>
                <w:ilvl w:val="0"/>
                <w:numId w:val="71"/>
              </w:numPr>
              <w:spacing w:after="0" w:line="240" w:lineRule="auto"/>
              <w:contextualSpacing/>
            </w:pPr>
            <w:r w:rsidRPr="00951043">
              <w:t>Engage learners in focused conversations to a</w:t>
            </w:r>
            <w:r w:rsidR="00A1109A">
              <w:t xml:space="preserve">ssess their depth of </w:t>
            </w:r>
            <w:proofErr w:type="gramStart"/>
            <w:r w:rsidR="00A1109A">
              <w:t>understanding  the</w:t>
            </w:r>
            <w:proofErr w:type="gramEnd"/>
            <w:r w:rsidR="00A1109A">
              <w:t xml:space="preserve"> contribution of personalities towards the unification of Italy and Germany. </w:t>
            </w:r>
          </w:p>
          <w:p w14:paraId="1E5E1C5A" w14:textId="77777777" w:rsidR="00951043" w:rsidRDefault="00951043" w:rsidP="00A3333E">
            <w:pPr>
              <w:numPr>
                <w:ilvl w:val="0"/>
                <w:numId w:val="71"/>
              </w:numPr>
              <w:spacing w:after="0" w:line="240" w:lineRule="auto"/>
              <w:contextualSpacing/>
            </w:pPr>
            <w:r w:rsidRPr="00951043">
              <w:t>Assess l</w:t>
            </w:r>
            <w:r w:rsidR="00A1109A">
              <w:t>earners' ability to accurately and cohe</w:t>
            </w:r>
            <w:r w:rsidR="008F3E6A">
              <w:t>re</w:t>
            </w:r>
            <w:r w:rsidR="00A1109A">
              <w:t xml:space="preserve">ntly present the factors that facilitated the unification of Italy and Germany. </w:t>
            </w:r>
          </w:p>
          <w:p w14:paraId="1B7263AB" w14:textId="77777777" w:rsidR="005E6896" w:rsidRPr="00951043" w:rsidRDefault="005E6896" w:rsidP="00A3333E">
            <w:pPr>
              <w:numPr>
                <w:ilvl w:val="0"/>
                <w:numId w:val="71"/>
              </w:numPr>
              <w:spacing w:after="0" w:line="240" w:lineRule="auto"/>
              <w:contextualSpacing/>
            </w:pPr>
            <w:r>
              <w:t xml:space="preserve">Evaluate the </w:t>
            </w:r>
            <w:r w:rsidR="008F3E6A">
              <w:t>learner’s</w:t>
            </w:r>
            <w:r>
              <w:t xml:space="preserve"> ability to sort and analyse </w:t>
            </w:r>
            <w:r w:rsidR="00DB03C4">
              <w:t xml:space="preserve">factors that hindered the speed for the unification of both Italy and Germany. </w:t>
            </w:r>
          </w:p>
        </w:tc>
      </w:tr>
    </w:tbl>
    <w:p w14:paraId="0500C47E" w14:textId="77777777" w:rsidR="00951043" w:rsidRPr="00951043" w:rsidRDefault="00BB604B" w:rsidP="00951043">
      <w:pPr>
        <w:rPr>
          <w:b/>
        </w:rPr>
      </w:pPr>
      <w:commentRangeStart w:id="207"/>
      <w:commentRangeEnd w:id="207"/>
      <w:r>
        <w:rPr>
          <w:rStyle w:val="CommentReference"/>
        </w:rPr>
        <w:commentReference w:id="207"/>
      </w:r>
    </w:p>
    <w:p w14:paraId="097EBCBD" w14:textId="77777777" w:rsidR="00951043" w:rsidRPr="00951043" w:rsidRDefault="00951043" w:rsidP="00951043">
      <w:pPr>
        <w:rPr>
          <w:b/>
        </w:rPr>
      </w:pPr>
      <w:r w:rsidRPr="00951043">
        <w:rPr>
          <w:b/>
        </w:rPr>
        <w:t xml:space="preserve">TERM  3                                                                          </w:t>
      </w:r>
    </w:p>
    <w:p w14:paraId="5E1B6385" w14:textId="77777777" w:rsidR="00951043" w:rsidRPr="00951043" w:rsidRDefault="00951043" w:rsidP="00951043">
      <w:pPr>
        <w:rPr>
          <w:b/>
        </w:rPr>
      </w:pPr>
      <w:r w:rsidRPr="00951043">
        <w:rPr>
          <w:b/>
        </w:rPr>
        <w:t xml:space="preserve">CLASS:       SENIOR 5                                                        PERIODS:   24           </w:t>
      </w:r>
    </w:p>
    <w:p w14:paraId="5BC5BC62" w14:textId="77777777" w:rsidR="00951043" w:rsidRPr="00951043" w:rsidRDefault="00951043" w:rsidP="00951043">
      <w:pPr>
        <w:rPr>
          <w:b/>
        </w:rPr>
      </w:pPr>
      <w:r w:rsidRPr="00951043">
        <w:rPr>
          <w:b/>
        </w:rPr>
        <w:t>TO</w:t>
      </w:r>
      <w:r w:rsidRPr="00951043">
        <w:rPr>
          <w:b/>
          <w:sz w:val="24"/>
          <w:szCs w:val="24"/>
        </w:rPr>
        <w:t>PIC 7:</w:t>
      </w:r>
      <w:r w:rsidRPr="00951043">
        <w:rPr>
          <w:sz w:val="24"/>
          <w:szCs w:val="24"/>
        </w:rPr>
        <w:t xml:space="preserve"> </w:t>
      </w:r>
      <w:r w:rsidRPr="00951043">
        <w:rPr>
          <w:rFonts w:ascii="Times New Roman" w:eastAsia="Calibri" w:hAnsi="Times New Roman" w:cs="Times New Roman"/>
          <w:sz w:val="24"/>
          <w:szCs w:val="24"/>
        </w:rPr>
        <w:t>The emergence of the United States of America and Canada</w:t>
      </w:r>
    </w:p>
    <w:p w14:paraId="4BD8D7FD" w14:textId="77777777" w:rsidR="00951043" w:rsidRPr="00951043" w:rsidRDefault="00E71482" w:rsidP="00951043">
      <w:r>
        <w:rPr>
          <w:b/>
        </w:rPr>
        <w:t xml:space="preserve">TOPIC </w:t>
      </w:r>
      <w:r w:rsidR="00951043" w:rsidRPr="00951043">
        <w:rPr>
          <w:b/>
        </w:rPr>
        <w:t xml:space="preserve">COMPETENCY: </w:t>
      </w:r>
      <w:r w:rsidR="00951043" w:rsidRPr="00951043">
        <w:t>The learner analyses pre-colonization cultures, European colonization and Civil Rights Movements to understand the historical foundations and socio-political developments of the USA and Canada.</w:t>
      </w:r>
    </w:p>
    <w:tbl>
      <w:tblPr>
        <w:tblStyle w:val="TableGrid"/>
        <w:tblW w:w="0" w:type="auto"/>
        <w:tblLook w:val="04A0" w:firstRow="1" w:lastRow="0" w:firstColumn="1" w:lastColumn="0" w:noHBand="0" w:noVBand="1"/>
      </w:tblPr>
      <w:tblGrid>
        <w:gridCol w:w="3116"/>
        <w:gridCol w:w="3117"/>
        <w:gridCol w:w="3117"/>
      </w:tblGrid>
      <w:tr w:rsidR="00951043" w:rsidRPr="00951043" w14:paraId="333B6D70" w14:textId="77777777" w:rsidTr="00951043">
        <w:tc>
          <w:tcPr>
            <w:tcW w:w="3116" w:type="dxa"/>
            <w:shd w:val="clear" w:color="auto" w:fill="8EAADB" w:themeFill="accent5" w:themeFillTint="99"/>
          </w:tcPr>
          <w:p w14:paraId="58E2DD53" w14:textId="77777777" w:rsidR="00951043" w:rsidRPr="00951043" w:rsidRDefault="00951043" w:rsidP="00951043">
            <w:pPr>
              <w:spacing w:after="0" w:line="360" w:lineRule="auto"/>
              <w:rPr>
                <w:b/>
                <w:sz w:val="24"/>
                <w:szCs w:val="24"/>
              </w:rPr>
            </w:pPr>
            <w:r w:rsidRPr="00951043">
              <w:rPr>
                <w:b/>
                <w:sz w:val="24"/>
                <w:szCs w:val="24"/>
              </w:rPr>
              <w:t>Learning Outcomes</w:t>
            </w:r>
          </w:p>
          <w:p w14:paraId="12519FE2"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606F55B3"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2A37A180"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071F8B5F" w14:textId="77777777" w:rsidTr="00CF64ED">
        <w:trPr>
          <w:trHeight w:val="8840"/>
        </w:trPr>
        <w:tc>
          <w:tcPr>
            <w:tcW w:w="3116" w:type="dxa"/>
          </w:tcPr>
          <w:p w14:paraId="09E23589" w14:textId="77777777" w:rsidR="00951043" w:rsidRPr="00791781" w:rsidRDefault="00951043" w:rsidP="00A3333E">
            <w:pPr>
              <w:numPr>
                <w:ilvl w:val="0"/>
                <w:numId w:val="72"/>
              </w:numPr>
              <w:spacing w:after="0" w:line="240" w:lineRule="auto"/>
              <w:contextualSpacing/>
              <w:rPr>
                <w:lang w:val="zh-CN"/>
              </w:rPr>
            </w:pPr>
            <w:r w:rsidRPr="00951043">
              <w:lastRenderedPageBreak/>
              <w:t>Analyse the ways of life of the early American and Canadian peoples before European colonization. (</w:t>
            </w:r>
            <w:proofErr w:type="spellStart"/>
            <w:proofErr w:type="gramStart"/>
            <w:r w:rsidRPr="00951043">
              <w:t>gs,v</w:t>
            </w:r>
            <w:proofErr w:type="gramEnd"/>
            <w:r w:rsidRPr="00951043">
              <w:t>,a</w:t>
            </w:r>
            <w:proofErr w:type="spellEnd"/>
            <w:r w:rsidRPr="00951043">
              <w:t>)</w:t>
            </w:r>
          </w:p>
          <w:p w14:paraId="462C8610" w14:textId="77777777" w:rsidR="00951043" w:rsidRPr="00951043" w:rsidRDefault="00951043" w:rsidP="00A3333E">
            <w:pPr>
              <w:numPr>
                <w:ilvl w:val="0"/>
                <w:numId w:val="72"/>
              </w:numPr>
              <w:spacing w:after="0" w:line="240" w:lineRule="auto"/>
              <w:contextualSpacing/>
              <w:rPr>
                <w:lang w:val="zh-CN"/>
              </w:rPr>
            </w:pPr>
            <w:r w:rsidRPr="00951043">
              <w:t>Evaluate the influence of European colonization on America and Canada and discuss how foreign influence can affect indigenous people. (</w:t>
            </w:r>
            <w:proofErr w:type="spellStart"/>
            <w:proofErr w:type="gramStart"/>
            <w:r w:rsidRPr="00951043">
              <w:t>gs,v</w:t>
            </w:r>
            <w:proofErr w:type="gramEnd"/>
            <w:r w:rsidRPr="00951043">
              <w:t>,a</w:t>
            </w:r>
            <w:proofErr w:type="spellEnd"/>
            <w:r w:rsidRPr="00951043">
              <w:t>)</w:t>
            </w:r>
          </w:p>
          <w:p w14:paraId="351FDD9E" w14:textId="77777777" w:rsidR="00951043" w:rsidRPr="00791781" w:rsidRDefault="00951043" w:rsidP="00A3333E">
            <w:pPr>
              <w:numPr>
                <w:ilvl w:val="0"/>
                <w:numId w:val="72"/>
              </w:numPr>
              <w:spacing w:after="0" w:line="240" w:lineRule="auto"/>
              <w:contextualSpacing/>
              <w:rPr>
                <w:lang w:val="zh-CN"/>
              </w:rPr>
            </w:pPr>
            <w:r w:rsidRPr="00951043">
              <w:t>Assess the impact of the Civil Rights Movement on the USA and explain its importance in promoting equality. (</w:t>
            </w:r>
            <w:proofErr w:type="spellStart"/>
            <w:proofErr w:type="gramStart"/>
            <w:r w:rsidRPr="00951043">
              <w:t>gs,v</w:t>
            </w:r>
            <w:proofErr w:type="gramEnd"/>
            <w:r w:rsidRPr="00951043">
              <w:t>,a</w:t>
            </w:r>
            <w:proofErr w:type="spellEnd"/>
            <w:r w:rsidRPr="00951043">
              <w:t>)</w:t>
            </w:r>
          </w:p>
          <w:p w14:paraId="2285CD05" w14:textId="77777777" w:rsidR="00791781" w:rsidRPr="00951043" w:rsidRDefault="00791781" w:rsidP="001B27AF">
            <w:pPr>
              <w:spacing w:after="0" w:line="240" w:lineRule="auto"/>
              <w:ind w:left="360"/>
              <w:contextualSpacing/>
              <w:rPr>
                <w:lang w:val="zh-CN"/>
              </w:rPr>
            </w:pPr>
          </w:p>
          <w:p w14:paraId="0216EB66" w14:textId="77777777" w:rsidR="00951043" w:rsidRPr="00951043" w:rsidRDefault="00951043" w:rsidP="00951043">
            <w:pPr>
              <w:spacing w:after="0" w:line="360" w:lineRule="auto"/>
              <w:rPr>
                <w:b/>
              </w:rPr>
            </w:pPr>
          </w:p>
          <w:p w14:paraId="44514C78" w14:textId="77777777" w:rsidR="00951043" w:rsidRPr="00951043" w:rsidRDefault="00951043" w:rsidP="00951043">
            <w:pPr>
              <w:spacing w:after="0" w:line="360" w:lineRule="auto"/>
              <w:rPr>
                <w:b/>
              </w:rPr>
            </w:pPr>
          </w:p>
          <w:p w14:paraId="7DEF7C12" w14:textId="77777777" w:rsidR="00951043" w:rsidRPr="00951043" w:rsidRDefault="00951043" w:rsidP="00951043">
            <w:pPr>
              <w:spacing w:after="0" w:line="360" w:lineRule="auto"/>
              <w:rPr>
                <w:b/>
              </w:rPr>
            </w:pPr>
          </w:p>
          <w:p w14:paraId="6777C5A2" w14:textId="77777777" w:rsidR="00951043" w:rsidRPr="00951043" w:rsidRDefault="00951043" w:rsidP="00951043">
            <w:pPr>
              <w:spacing w:after="0" w:line="360" w:lineRule="auto"/>
              <w:rPr>
                <w:b/>
              </w:rPr>
            </w:pPr>
          </w:p>
          <w:p w14:paraId="78E5C4DE" w14:textId="77777777" w:rsidR="00951043" w:rsidRPr="00951043" w:rsidRDefault="00951043" w:rsidP="00951043">
            <w:pPr>
              <w:spacing w:after="0" w:line="360" w:lineRule="auto"/>
              <w:rPr>
                <w:b/>
              </w:rPr>
            </w:pPr>
          </w:p>
          <w:p w14:paraId="21BE83DE" w14:textId="77777777" w:rsidR="00951043" w:rsidRPr="00951043" w:rsidRDefault="00951043" w:rsidP="00951043">
            <w:pPr>
              <w:spacing w:after="0" w:line="360" w:lineRule="auto"/>
              <w:rPr>
                <w:b/>
              </w:rPr>
            </w:pPr>
          </w:p>
          <w:p w14:paraId="24D5A202" w14:textId="77777777" w:rsidR="00951043" w:rsidRPr="00951043" w:rsidRDefault="00951043" w:rsidP="00951043">
            <w:pPr>
              <w:spacing w:after="0" w:line="360" w:lineRule="auto"/>
              <w:rPr>
                <w:b/>
              </w:rPr>
            </w:pPr>
          </w:p>
          <w:p w14:paraId="32B4EFB5" w14:textId="77777777" w:rsidR="00951043" w:rsidRPr="00951043" w:rsidRDefault="00951043" w:rsidP="00951043">
            <w:pPr>
              <w:spacing w:after="0" w:line="360" w:lineRule="auto"/>
              <w:rPr>
                <w:b/>
              </w:rPr>
            </w:pPr>
          </w:p>
        </w:tc>
        <w:tc>
          <w:tcPr>
            <w:tcW w:w="3117" w:type="dxa"/>
          </w:tcPr>
          <w:p w14:paraId="625CC972" w14:textId="77777777" w:rsidR="00951043" w:rsidRPr="00951043" w:rsidRDefault="00951043" w:rsidP="00A3333E">
            <w:pPr>
              <w:numPr>
                <w:ilvl w:val="0"/>
                <w:numId w:val="73"/>
              </w:numPr>
              <w:spacing w:after="0" w:line="240" w:lineRule="auto"/>
              <w:contextualSpacing/>
              <w:rPr>
                <w:bCs/>
              </w:rPr>
            </w:pPr>
            <w:commentRangeStart w:id="208"/>
            <w:r w:rsidRPr="00951043">
              <w:rPr>
                <w:bCs/>
              </w:rPr>
              <w:t xml:space="preserve">Learners brainstorm on the brief history of America and Canada before European </w:t>
            </w:r>
            <w:proofErr w:type="spellStart"/>
            <w:r w:rsidRPr="00951043">
              <w:rPr>
                <w:bCs/>
              </w:rPr>
              <w:t>colonisation</w:t>
            </w:r>
            <w:proofErr w:type="spellEnd"/>
            <w:r w:rsidRPr="00951043">
              <w:rPr>
                <w:bCs/>
              </w:rPr>
              <w:t xml:space="preserve"> </w:t>
            </w:r>
            <w:commentRangeEnd w:id="208"/>
            <w:r w:rsidR="00A65359">
              <w:rPr>
                <w:rStyle w:val="CommentReference"/>
              </w:rPr>
              <w:commentReference w:id="208"/>
            </w:r>
          </w:p>
          <w:p w14:paraId="1CA8FA53" w14:textId="77777777" w:rsidR="00951043" w:rsidRPr="00951043" w:rsidRDefault="00951043" w:rsidP="00A3333E">
            <w:pPr>
              <w:numPr>
                <w:ilvl w:val="0"/>
                <w:numId w:val="73"/>
              </w:numPr>
              <w:spacing w:after="0" w:line="240" w:lineRule="auto"/>
              <w:contextualSpacing/>
              <w:rPr>
                <w:bCs/>
              </w:rPr>
            </w:pPr>
            <w:r w:rsidRPr="00951043">
              <w:rPr>
                <w:bCs/>
              </w:rPr>
              <w:t xml:space="preserve">Using internet and other sources, learners draw a </w:t>
            </w:r>
            <w:commentRangeStart w:id="209"/>
            <w:r w:rsidRPr="00951043">
              <w:rPr>
                <w:bCs/>
              </w:rPr>
              <w:t xml:space="preserve">map showing the territories </w:t>
            </w:r>
            <w:commentRangeEnd w:id="209"/>
            <w:r w:rsidR="00A44B73">
              <w:rPr>
                <w:rStyle w:val="CommentReference"/>
              </w:rPr>
              <w:commentReference w:id="209"/>
            </w:r>
            <w:r w:rsidRPr="00951043">
              <w:rPr>
                <w:bCs/>
              </w:rPr>
              <w:t>of early Americans and Canadian peoples</w:t>
            </w:r>
          </w:p>
          <w:p w14:paraId="199808D0" w14:textId="77777777" w:rsidR="00951043" w:rsidRPr="00951043" w:rsidRDefault="00951043" w:rsidP="00A3333E">
            <w:pPr>
              <w:numPr>
                <w:ilvl w:val="0"/>
                <w:numId w:val="73"/>
              </w:numPr>
              <w:spacing w:after="0" w:line="240" w:lineRule="auto"/>
              <w:contextualSpacing/>
              <w:rPr>
                <w:bCs/>
              </w:rPr>
            </w:pPr>
            <w:r w:rsidRPr="00951043">
              <w:rPr>
                <w:bCs/>
              </w:rPr>
              <w:t xml:space="preserve">In groups, learners compare the ways of life of early American and Canadian peoples with those of their own communities and present in a plenary </w:t>
            </w:r>
          </w:p>
          <w:p w14:paraId="7896D20D" w14:textId="77777777" w:rsidR="00951043" w:rsidRPr="00951043" w:rsidRDefault="00951043" w:rsidP="00A3333E">
            <w:pPr>
              <w:numPr>
                <w:ilvl w:val="0"/>
                <w:numId w:val="73"/>
              </w:numPr>
              <w:spacing w:after="0" w:line="240" w:lineRule="auto"/>
              <w:contextualSpacing/>
              <w:rPr>
                <w:bCs/>
              </w:rPr>
            </w:pPr>
            <w:r w:rsidRPr="00951043">
              <w:rPr>
                <w:bCs/>
              </w:rPr>
              <w:t>In groups, learners compare the impact of European colonization on America and Canada with that of Africa and make a presentation</w:t>
            </w:r>
          </w:p>
          <w:p w14:paraId="4D05294B" w14:textId="77777777" w:rsidR="00951043" w:rsidRPr="00951043" w:rsidRDefault="00951043" w:rsidP="00A3333E">
            <w:pPr>
              <w:numPr>
                <w:ilvl w:val="0"/>
                <w:numId w:val="73"/>
              </w:numPr>
              <w:spacing w:after="0" w:line="240" w:lineRule="auto"/>
              <w:contextualSpacing/>
              <w:rPr>
                <w:bCs/>
              </w:rPr>
            </w:pPr>
            <w:r w:rsidRPr="00951043">
              <w:rPr>
                <w:bCs/>
              </w:rPr>
              <w:t xml:space="preserve">Learners search </w:t>
            </w:r>
            <w:r w:rsidR="00F773E5">
              <w:rPr>
                <w:bCs/>
              </w:rPr>
              <w:t xml:space="preserve">and present on </w:t>
            </w:r>
            <w:r w:rsidRPr="00951043">
              <w:rPr>
                <w:bCs/>
              </w:rPr>
              <w:t xml:space="preserve">the role of Martin Luther King Jr. in the struggle against racial discrimination in the United States of America </w:t>
            </w:r>
          </w:p>
          <w:p w14:paraId="5A0E03BA" w14:textId="0A40A0EA" w:rsidR="00951043" w:rsidRPr="00951043" w:rsidRDefault="00951043" w:rsidP="00CF64ED">
            <w:pPr>
              <w:numPr>
                <w:ilvl w:val="0"/>
                <w:numId w:val="73"/>
              </w:numPr>
              <w:spacing w:after="0" w:line="240" w:lineRule="auto"/>
              <w:contextualSpacing/>
              <w:rPr>
                <w:bCs/>
              </w:rPr>
            </w:pPr>
            <w:r w:rsidRPr="00951043">
              <w:rPr>
                <w:bCs/>
              </w:rPr>
              <w:t xml:space="preserve">Learners interview a </w:t>
            </w:r>
            <w:commentRangeStart w:id="210"/>
            <w:r w:rsidRPr="00951043">
              <w:rPr>
                <w:bCs/>
              </w:rPr>
              <w:t>knowledgeable person in their community about the concept of human rights, its history and the challenges in Uganda and make a</w:t>
            </w:r>
            <w:r w:rsidR="00CF64ED" w:rsidRPr="00951043">
              <w:rPr>
                <w:bCs/>
              </w:rPr>
              <w:t>.</w:t>
            </w:r>
            <w:r w:rsidRPr="00951043">
              <w:rPr>
                <w:bCs/>
              </w:rPr>
              <w:t xml:space="preserve"> report on their findings</w:t>
            </w:r>
            <w:commentRangeEnd w:id="210"/>
            <w:r w:rsidR="00CF64ED">
              <w:rPr>
                <w:rStyle w:val="CommentReference"/>
              </w:rPr>
              <w:commentReference w:id="210"/>
            </w:r>
          </w:p>
        </w:tc>
        <w:tc>
          <w:tcPr>
            <w:tcW w:w="3117" w:type="dxa"/>
          </w:tcPr>
          <w:p w14:paraId="66B1DC79" w14:textId="77777777" w:rsidR="00951043" w:rsidRPr="00951043" w:rsidRDefault="00951043" w:rsidP="00A3333E">
            <w:pPr>
              <w:numPr>
                <w:ilvl w:val="0"/>
                <w:numId w:val="74"/>
              </w:numPr>
              <w:spacing w:after="0" w:line="240" w:lineRule="auto"/>
              <w:contextualSpacing/>
            </w:pPr>
            <w:r w:rsidRPr="00951043">
              <w:t>O</w:t>
            </w:r>
            <w:r w:rsidR="00DB03C4">
              <w:t xml:space="preserve">bserve learners ability to work </w:t>
            </w:r>
            <w:r w:rsidR="00791781">
              <w:t xml:space="preserve">effectively in diverse </w:t>
            </w:r>
            <w:r w:rsidR="0054575A">
              <w:t>teams, accept and deal with criticism while</w:t>
            </w:r>
            <w:r w:rsidR="00DB03C4">
              <w:t xml:space="preserve"> sharing ways of life in America and Canada before the</w:t>
            </w:r>
            <w:r w:rsidR="00791781">
              <w:t xml:space="preserve">y </w:t>
            </w:r>
            <w:proofErr w:type="gramStart"/>
            <w:r w:rsidR="00791781">
              <w:t xml:space="preserve">were  </w:t>
            </w:r>
            <w:proofErr w:type="spellStart"/>
            <w:r w:rsidR="00791781">
              <w:t>colonised</w:t>
            </w:r>
            <w:proofErr w:type="spellEnd"/>
            <w:proofErr w:type="gramEnd"/>
            <w:r w:rsidR="00791781">
              <w:t xml:space="preserve"> by British</w:t>
            </w:r>
            <w:r w:rsidR="00DB03C4">
              <w:t xml:space="preserve">. </w:t>
            </w:r>
            <w:r w:rsidRPr="00951043">
              <w:t xml:space="preserve"> </w:t>
            </w:r>
          </w:p>
          <w:p w14:paraId="5063E8FF" w14:textId="77777777" w:rsidR="00951043" w:rsidRDefault="0054575A" w:rsidP="00A3333E">
            <w:pPr>
              <w:numPr>
                <w:ilvl w:val="0"/>
                <w:numId w:val="74"/>
              </w:numPr>
              <w:spacing w:after="0" w:line="240" w:lineRule="auto"/>
              <w:contextualSpacing/>
            </w:pPr>
            <w:r>
              <w:t xml:space="preserve">Dialogue with </w:t>
            </w:r>
            <w:r w:rsidR="00951043" w:rsidRPr="00951043">
              <w:t>learners to explain their findings on Martin Luther King Jr.'s role in racial discrimination</w:t>
            </w:r>
            <w:r>
              <w:t xml:space="preserve"> and take note of;</w:t>
            </w:r>
          </w:p>
          <w:p w14:paraId="23EE4CB7" w14:textId="77777777" w:rsidR="0054575A" w:rsidRDefault="0054575A" w:rsidP="0054575A">
            <w:pPr>
              <w:pStyle w:val="ListParagraph"/>
              <w:spacing w:line="276" w:lineRule="auto"/>
              <w:ind w:left="360" w:right="360"/>
              <w:rPr>
                <w:rFonts w:ascii="Times New Roman" w:hAnsi="Times New Roman" w:cs="Times New Roman"/>
                <w:sz w:val="24"/>
                <w:szCs w:val="24"/>
              </w:rPr>
            </w:pPr>
            <w:r>
              <w:rPr>
                <w:rFonts w:ascii="Times New Roman" w:hAnsi="Times New Roman" w:cs="Times New Roman"/>
                <w:sz w:val="24"/>
                <w:szCs w:val="24"/>
              </w:rPr>
              <w:t xml:space="preserve">-how people can reflect on their own experiences and make historical judgements </w:t>
            </w:r>
          </w:p>
          <w:p w14:paraId="0801C64D" w14:textId="77777777" w:rsidR="00951043" w:rsidRPr="00951043" w:rsidRDefault="00951043" w:rsidP="00A3333E">
            <w:pPr>
              <w:numPr>
                <w:ilvl w:val="0"/>
                <w:numId w:val="74"/>
              </w:numPr>
              <w:spacing w:after="0" w:line="240" w:lineRule="auto"/>
              <w:contextualSpacing/>
            </w:pPr>
            <w:r w:rsidRPr="00951043">
              <w:rPr>
                <w:lang w:val="zh-CN"/>
              </w:rPr>
              <w:t xml:space="preserve">Evaluate the </w:t>
            </w:r>
            <w:r w:rsidR="0054575A">
              <w:t xml:space="preserve">relevance ,accuracy and coherency of </w:t>
            </w:r>
            <w:r w:rsidRPr="00951043">
              <w:rPr>
                <w:lang w:val="zh-CN"/>
              </w:rPr>
              <w:t xml:space="preserve">interview reports on human rights </w:t>
            </w:r>
            <w:r w:rsidR="004E4F83">
              <w:t xml:space="preserve">violations in America and Canada. </w:t>
            </w:r>
          </w:p>
          <w:p w14:paraId="472125D4" w14:textId="77777777" w:rsidR="00951043" w:rsidRPr="00951043" w:rsidRDefault="00951043" w:rsidP="00A3333E">
            <w:pPr>
              <w:numPr>
                <w:ilvl w:val="0"/>
                <w:numId w:val="74"/>
              </w:numPr>
              <w:spacing w:after="0" w:line="240" w:lineRule="auto"/>
              <w:contextualSpacing/>
            </w:pPr>
            <w:r w:rsidRPr="00951043">
              <w:t>Assess the ability of the learner to sort and analyse information about the rise of Civil Rights Movement and their impact on U.S.A.</w:t>
            </w:r>
          </w:p>
          <w:p w14:paraId="5DB51626" w14:textId="77777777" w:rsidR="00951043" w:rsidRPr="00951043" w:rsidRDefault="00951043" w:rsidP="00951043">
            <w:pPr>
              <w:spacing w:after="0" w:line="240" w:lineRule="auto"/>
            </w:pPr>
          </w:p>
        </w:tc>
      </w:tr>
    </w:tbl>
    <w:p w14:paraId="60326DA3" w14:textId="77777777" w:rsidR="00951043" w:rsidRPr="00951043" w:rsidRDefault="00951043" w:rsidP="00951043">
      <w:pPr>
        <w:rPr>
          <w:b/>
        </w:rPr>
      </w:pPr>
    </w:p>
    <w:p w14:paraId="09A4F3EA" w14:textId="77777777" w:rsidR="00951043" w:rsidRPr="00951043" w:rsidRDefault="00951043" w:rsidP="00951043">
      <w:pPr>
        <w:rPr>
          <w:b/>
        </w:rPr>
      </w:pPr>
    </w:p>
    <w:p w14:paraId="182E087D" w14:textId="77777777" w:rsidR="00951043" w:rsidRPr="00951043" w:rsidRDefault="00951043" w:rsidP="00951043">
      <w:pPr>
        <w:rPr>
          <w:b/>
        </w:rPr>
      </w:pPr>
      <w:r w:rsidRPr="00951043">
        <w:rPr>
          <w:b/>
        </w:rPr>
        <w:t xml:space="preserve">TERM  3                                                                          </w:t>
      </w:r>
    </w:p>
    <w:p w14:paraId="39086AE4" w14:textId="77777777" w:rsidR="00951043" w:rsidRPr="00951043" w:rsidRDefault="00951043" w:rsidP="00951043">
      <w:pPr>
        <w:rPr>
          <w:b/>
        </w:rPr>
      </w:pPr>
      <w:r w:rsidRPr="00951043">
        <w:rPr>
          <w:b/>
        </w:rPr>
        <w:t xml:space="preserve">CLASS:       SENIOR 5                                                        PERIODS:    24            </w:t>
      </w:r>
    </w:p>
    <w:p w14:paraId="12F9919C" w14:textId="77777777" w:rsidR="00951043" w:rsidRPr="00951043" w:rsidRDefault="00951043" w:rsidP="00951043">
      <w:pPr>
        <w:rPr>
          <w:b/>
        </w:rPr>
      </w:pPr>
      <w:r w:rsidRPr="00951043">
        <w:rPr>
          <w:b/>
        </w:rPr>
        <w:t>TO</w:t>
      </w:r>
      <w:r w:rsidRPr="00951043">
        <w:rPr>
          <w:b/>
          <w:sz w:val="24"/>
          <w:szCs w:val="24"/>
        </w:rPr>
        <w:t>PIC 8:</w:t>
      </w:r>
      <w:r w:rsidRPr="00951043">
        <w:rPr>
          <w:sz w:val="24"/>
          <w:szCs w:val="24"/>
        </w:rPr>
        <w:t xml:space="preserve"> The Creation of </w:t>
      </w:r>
      <w:r w:rsidRPr="00951043">
        <w:rPr>
          <w:rFonts w:ascii="Times New Roman" w:eastAsia="Calibri" w:hAnsi="Times New Roman" w:cs="Times New Roman"/>
          <w:sz w:val="24"/>
          <w:szCs w:val="24"/>
        </w:rPr>
        <w:t xml:space="preserve">Sierra Leone and Liberia </w:t>
      </w:r>
    </w:p>
    <w:p w14:paraId="0B53CCEA" w14:textId="77777777" w:rsidR="00951043" w:rsidRPr="00951043" w:rsidRDefault="00951043" w:rsidP="00951043">
      <w:r w:rsidRPr="00951043">
        <w:rPr>
          <w:b/>
        </w:rPr>
        <w:t xml:space="preserve">COMPETENCY: </w:t>
      </w:r>
      <w:r w:rsidRPr="00951043">
        <w:t xml:space="preserve">The learner analyses the role of Britain and America in the creation of Sierra Leone and Liberia to understand the impact of the Trans-Atlantic slave trade and Africa’s relations with the Global North. </w:t>
      </w:r>
    </w:p>
    <w:tbl>
      <w:tblPr>
        <w:tblStyle w:val="TableGrid"/>
        <w:tblW w:w="0" w:type="auto"/>
        <w:tblLook w:val="04A0" w:firstRow="1" w:lastRow="0" w:firstColumn="1" w:lastColumn="0" w:noHBand="0" w:noVBand="1"/>
      </w:tblPr>
      <w:tblGrid>
        <w:gridCol w:w="3116"/>
        <w:gridCol w:w="3117"/>
        <w:gridCol w:w="3117"/>
      </w:tblGrid>
      <w:tr w:rsidR="00951043" w:rsidRPr="00951043" w14:paraId="3048B57F" w14:textId="77777777" w:rsidTr="00951043">
        <w:tc>
          <w:tcPr>
            <w:tcW w:w="3116" w:type="dxa"/>
            <w:shd w:val="clear" w:color="auto" w:fill="8EAADB" w:themeFill="accent5" w:themeFillTint="99"/>
          </w:tcPr>
          <w:p w14:paraId="28E8EC2D" w14:textId="77777777" w:rsidR="00951043" w:rsidRPr="00951043" w:rsidRDefault="00951043" w:rsidP="00951043">
            <w:pPr>
              <w:spacing w:after="0" w:line="360" w:lineRule="auto"/>
              <w:rPr>
                <w:b/>
                <w:sz w:val="24"/>
                <w:szCs w:val="24"/>
              </w:rPr>
            </w:pPr>
            <w:r w:rsidRPr="00951043">
              <w:rPr>
                <w:b/>
                <w:sz w:val="24"/>
                <w:szCs w:val="24"/>
              </w:rPr>
              <w:lastRenderedPageBreak/>
              <w:t>Learning Outcomes</w:t>
            </w:r>
          </w:p>
          <w:p w14:paraId="0AB9328C"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7DD4E12C"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6ACF5DA7"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734C7AFF" w14:textId="77777777" w:rsidTr="00951043">
        <w:tc>
          <w:tcPr>
            <w:tcW w:w="3116" w:type="dxa"/>
          </w:tcPr>
          <w:p w14:paraId="70679D47" w14:textId="77777777" w:rsidR="00951043" w:rsidRPr="00951043" w:rsidRDefault="00951043" w:rsidP="00A3333E">
            <w:pPr>
              <w:numPr>
                <w:ilvl w:val="0"/>
                <w:numId w:val="75"/>
              </w:numPr>
              <w:spacing w:after="0" w:line="240" w:lineRule="auto"/>
              <w:contextualSpacing/>
            </w:pPr>
            <w:r w:rsidRPr="00951043">
              <w:t>Analyse the factors that led to the founding of Sierra Leone and Liberia to appreciate the impact Trans-Atlantic slave trade on Africa (</w:t>
            </w:r>
            <w:proofErr w:type="spellStart"/>
            <w:proofErr w:type="gramStart"/>
            <w:r w:rsidRPr="00951043">
              <w:t>gs,u</w:t>
            </w:r>
            <w:proofErr w:type="gramEnd"/>
            <w:r w:rsidRPr="00951043">
              <w:t>,v</w:t>
            </w:r>
            <w:proofErr w:type="spellEnd"/>
            <w:r w:rsidRPr="00951043">
              <w:t>)</w:t>
            </w:r>
          </w:p>
          <w:p w14:paraId="5209AC52" w14:textId="77777777" w:rsidR="00951043" w:rsidRPr="00951043" w:rsidRDefault="00951043" w:rsidP="00A3333E">
            <w:pPr>
              <w:numPr>
                <w:ilvl w:val="0"/>
                <w:numId w:val="75"/>
              </w:numPr>
              <w:spacing w:after="0" w:line="240" w:lineRule="auto"/>
              <w:contextualSpacing/>
              <w:rPr>
                <w:bCs/>
              </w:rPr>
            </w:pPr>
            <w:r w:rsidRPr="00951043">
              <w:rPr>
                <w:bCs/>
              </w:rPr>
              <w:t>Analyse the challenges faced in resettlement and establishment of Sierra Leone and Liberia to appreciate the challenges of nation building (</w:t>
            </w:r>
            <w:proofErr w:type="spellStart"/>
            <w:proofErr w:type="gramStart"/>
            <w:r w:rsidRPr="00951043">
              <w:rPr>
                <w:bCs/>
              </w:rPr>
              <w:t>gs,v</w:t>
            </w:r>
            <w:proofErr w:type="gramEnd"/>
            <w:r w:rsidRPr="00951043">
              <w:rPr>
                <w:bCs/>
              </w:rPr>
              <w:t>,a</w:t>
            </w:r>
            <w:proofErr w:type="spellEnd"/>
            <w:r w:rsidRPr="00951043">
              <w:rPr>
                <w:bCs/>
              </w:rPr>
              <w:t>)</w:t>
            </w:r>
          </w:p>
          <w:p w14:paraId="5824A59F" w14:textId="77777777" w:rsidR="00951043" w:rsidRPr="00951043" w:rsidRDefault="00951043" w:rsidP="00951043">
            <w:pPr>
              <w:spacing w:after="0" w:line="240" w:lineRule="auto"/>
              <w:ind w:left="360"/>
              <w:contextualSpacing/>
            </w:pPr>
          </w:p>
          <w:p w14:paraId="10F2AAD1" w14:textId="77777777" w:rsidR="00951043" w:rsidRPr="00951043" w:rsidRDefault="00951043" w:rsidP="00A3333E">
            <w:pPr>
              <w:numPr>
                <w:ilvl w:val="0"/>
                <w:numId w:val="75"/>
              </w:numPr>
              <w:spacing w:after="0" w:line="240" w:lineRule="auto"/>
              <w:contextualSpacing/>
            </w:pPr>
            <w:r w:rsidRPr="00951043">
              <w:t>Assess the impact of Western humanitarian and resettlement efforts on African sovereignty and explore how these efforts shaped international relations between Africa and the Global North. (</w:t>
            </w:r>
            <w:proofErr w:type="spellStart"/>
            <w:proofErr w:type="gramStart"/>
            <w:r w:rsidRPr="00951043">
              <w:t>gs,v</w:t>
            </w:r>
            <w:proofErr w:type="gramEnd"/>
            <w:r w:rsidRPr="00951043">
              <w:t>,a</w:t>
            </w:r>
            <w:proofErr w:type="spellEnd"/>
            <w:r w:rsidRPr="00951043">
              <w:t>)</w:t>
            </w:r>
          </w:p>
          <w:p w14:paraId="488FD689" w14:textId="77777777" w:rsidR="00951043" w:rsidRPr="00951043" w:rsidRDefault="00951043" w:rsidP="00951043">
            <w:pPr>
              <w:spacing w:after="0" w:line="240" w:lineRule="auto"/>
            </w:pPr>
          </w:p>
          <w:p w14:paraId="512631F7" w14:textId="77777777" w:rsidR="00951043" w:rsidRPr="00951043" w:rsidRDefault="00951043" w:rsidP="00951043">
            <w:pPr>
              <w:spacing w:after="0" w:line="360" w:lineRule="auto"/>
              <w:rPr>
                <w:b/>
              </w:rPr>
            </w:pPr>
          </w:p>
          <w:p w14:paraId="4157B5A9" w14:textId="77777777" w:rsidR="00951043" w:rsidRPr="00951043" w:rsidRDefault="00951043" w:rsidP="00951043">
            <w:pPr>
              <w:spacing w:after="0" w:line="360" w:lineRule="auto"/>
              <w:rPr>
                <w:b/>
              </w:rPr>
            </w:pPr>
          </w:p>
          <w:p w14:paraId="5CE0E192" w14:textId="77777777" w:rsidR="00951043" w:rsidRPr="00951043" w:rsidRDefault="00951043" w:rsidP="00951043">
            <w:pPr>
              <w:spacing w:after="0" w:line="360" w:lineRule="auto"/>
              <w:rPr>
                <w:b/>
              </w:rPr>
            </w:pPr>
          </w:p>
          <w:p w14:paraId="3A3A7B53" w14:textId="77777777" w:rsidR="00951043" w:rsidRPr="00951043" w:rsidRDefault="00951043" w:rsidP="00951043">
            <w:pPr>
              <w:spacing w:after="0" w:line="360" w:lineRule="auto"/>
              <w:rPr>
                <w:b/>
              </w:rPr>
            </w:pPr>
          </w:p>
          <w:p w14:paraId="7099FE75" w14:textId="77777777" w:rsidR="00951043" w:rsidRPr="00951043" w:rsidRDefault="00951043" w:rsidP="00951043">
            <w:pPr>
              <w:spacing w:after="0" w:line="360" w:lineRule="auto"/>
              <w:rPr>
                <w:b/>
              </w:rPr>
            </w:pPr>
          </w:p>
          <w:p w14:paraId="5EC3D081" w14:textId="77777777" w:rsidR="00951043" w:rsidRPr="00951043" w:rsidRDefault="00951043" w:rsidP="00951043">
            <w:pPr>
              <w:spacing w:after="0" w:line="360" w:lineRule="auto"/>
              <w:rPr>
                <w:b/>
              </w:rPr>
            </w:pPr>
          </w:p>
          <w:p w14:paraId="1922C466" w14:textId="77777777" w:rsidR="00951043" w:rsidRPr="00951043" w:rsidRDefault="00951043" w:rsidP="00951043">
            <w:pPr>
              <w:spacing w:after="0" w:line="360" w:lineRule="auto"/>
              <w:rPr>
                <w:b/>
              </w:rPr>
            </w:pPr>
          </w:p>
        </w:tc>
        <w:tc>
          <w:tcPr>
            <w:tcW w:w="3117" w:type="dxa"/>
          </w:tcPr>
          <w:p w14:paraId="65D5473B" w14:textId="77777777" w:rsidR="00951043" w:rsidRPr="00951043" w:rsidRDefault="00951043" w:rsidP="00A3333E">
            <w:pPr>
              <w:numPr>
                <w:ilvl w:val="0"/>
                <w:numId w:val="76"/>
              </w:numPr>
              <w:spacing w:after="0" w:line="240" w:lineRule="auto"/>
              <w:contextualSpacing/>
              <w:rPr>
                <w:bCs/>
              </w:rPr>
            </w:pPr>
            <w:r w:rsidRPr="00951043">
              <w:rPr>
                <w:bCs/>
              </w:rPr>
              <w:t xml:space="preserve">Learners use a map of Africa to identify key locations related to the Trans-Atlantic slave trade and discuss why Sierra Leone and Liberia were chosen for settlement of ex slaves </w:t>
            </w:r>
          </w:p>
          <w:p w14:paraId="421A9BE4" w14:textId="77777777" w:rsidR="00951043" w:rsidRPr="00951043" w:rsidRDefault="00951043" w:rsidP="00A3333E">
            <w:pPr>
              <w:numPr>
                <w:ilvl w:val="0"/>
                <w:numId w:val="76"/>
              </w:numPr>
              <w:spacing w:after="0" w:line="240" w:lineRule="auto"/>
              <w:contextualSpacing/>
              <w:rPr>
                <w:bCs/>
              </w:rPr>
            </w:pPr>
            <w:commentRangeStart w:id="211"/>
            <w:r w:rsidRPr="00951043">
              <w:rPr>
                <w:bCs/>
              </w:rPr>
              <w:t xml:space="preserve">Learners analyse primary and secondary sources to </w:t>
            </w:r>
            <w:commentRangeEnd w:id="211"/>
            <w:r w:rsidR="007F016A">
              <w:rPr>
                <w:rStyle w:val="CommentReference"/>
              </w:rPr>
              <w:commentReference w:id="211"/>
            </w:r>
            <w:r w:rsidRPr="00951043">
              <w:rPr>
                <w:bCs/>
              </w:rPr>
              <w:t xml:space="preserve">explore the motivations behind the founding of Sierra Leone and Liberia and discuss the impact of these resettlement efforts on Africa. </w:t>
            </w:r>
          </w:p>
          <w:p w14:paraId="11DB6487" w14:textId="77777777" w:rsidR="00951043" w:rsidRPr="00951043" w:rsidRDefault="005E6896" w:rsidP="00A3333E">
            <w:pPr>
              <w:numPr>
                <w:ilvl w:val="0"/>
                <w:numId w:val="76"/>
              </w:numPr>
              <w:spacing w:after="0" w:line="240" w:lineRule="auto"/>
              <w:contextualSpacing/>
              <w:rPr>
                <w:bCs/>
              </w:rPr>
            </w:pPr>
            <w:r>
              <w:rPr>
                <w:bCs/>
              </w:rPr>
              <w:t xml:space="preserve">In </w:t>
            </w:r>
            <w:proofErr w:type="gramStart"/>
            <w:r>
              <w:rPr>
                <w:bCs/>
              </w:rPr>
              <w:t xml:space="preserve">groups </w:t>
            </w:r>
            <w:r w:rsidR="00951043" w:rsidRPr="00951043">
              <w:rPr>
                <w:bCs/>
              </w:rPr>
              <w:t>,</w:t>
            </w:r>
            <w:proofErr w:type="gramEnd"/>
            <w:r w:rsidR="00951043" w:rsidRPr="00951043">
              <w:rPr>
                <w:bCs/>
              </w:rPr>
              <w:t xml:space="preserve"> learners share the challenges that were faced in the process of resettlement and establishment of Sierra Leone and Liberia </w:t>
            </w:r>
          </w:p>
          <w:p w14:paraId="28AC5BB2" w14:textId="77777777" w:rsidR="00951043" w:rsidRPr="00951043" w:rsidRDefault="00951043" w:rsidP="00A3333E">
            <w:pPr>
              <w:numPr>
                <w:ilvl w:val="0"/>
                <w:numId w:val="76"/>
              </w:numPr>
              <w:spacing w:after="0" w:line="240" w:lineRule="auto"/>
              <w:contextualSpacing/>
              <w:rPr>
                <w:bCs/>
              </w:rPr>
            </w:pPr>
            <w:r w:rsidRPr="00951043">
              <w:rPr>
                <w:bCs/>
              </w:rPr>
              <w:t xml:space="preserve">In a think-pair-share session, learners analyse the impact of creation of Sierra Leon and Liberia on </w:t>
            </w:r>
            <w:r w:rsidRPr="00951043">
              <w:t>relations between Africa and the Global North</w:t>
            </w:r>
          </w:p>
          <w:p w14:paraId="77468E88" w14:textId="77777777" w:rsidR="00951043" w:rsidRPr="00951043" w:rsidRDefault="00951043" w:rsidP="00A3333E">
            <w:pPr>
              <w:numPr>
                <w:ilvl w:val="0"/>
                <w:numId w:val="76"/>
              </w:numPr>
              <w:spacing w:after="0" w:line="240" w:lineRule="auto"/>
              <w:contextualSpacing/>
              <w:rPr>
                <w:bCs/>
              </w:rPr>
            </w:pPr>
            <w:r w:rsidRPr="00951043">
              <w:rPr>
                <w:bCs/>
              </w:rPr>
              <w:t>In a group discussion, learners compare the humanitarian efforts in Sierra Leone and Liberia with current humanitarian efforts in Africa.</w:t>
            </w:r>
          </w:p>
        </w:tc>
        <w:tc>
          <w:tcPr>
            <w:tcW w:w="3117" w:type="dxa"/>
          </w:tcPr>
          <w:p w14:paraId="68D6F38F" w14:textId="77777777" w:rsidR="00951043" w:rsidRDefault="00951043" w:rsidP="00A3333E">
            <w:pPr>
              <w:numPr>
                <w:ilvl w:val="0"/>
                <w:numId w:val="77"/>
              </w:numPr>
              <w:spacing w:after="0" w:line="240" w:lineRule="auto"/>
              <w:contextualSpacing/>
            </w:pPr>
            <w:r w:rsidRPr="00951043">
              <w:t xml:space="preserve">Observe learners as they use the map of Africa to identify key locations related to the Trans-Atlantic slave trade </w:t>
            </w:r>
            <w:r w:rsidR="004E4F83">
              <w:t>and find out their ability to;</w:t>
            </w:r>
          </w:p>
          <w:p w14:paraId="194AB468" w14:textId="77777777" w:rsidR="004E4F83" w:rsidRDefault="004E4F83" w:rsidP="004E4F83">
            <w:pPr>
              <w:spacing w:after="0" w:line="240" w:lineRule="auto"/>
              <w:ind w:left="360"/>
              <w:contextualSpacing/>
            </w:pPr>
            <w:r>
              <w:t>-interpret the map well</w:t>
            </w:r>
          </w:p>
          <w:p w14:paraId="61F7AC22" w14:textId="77777777" w:rsidR="004E4F83" w:rsidRPr="00951043" w:rsidRDefault="004E4F83" w:rsidP="004E4F83">
            <w:pPr>
              <w:spacing w:after="0" w:line="240" w:lineRule="auto"/>
              <w:ind w:left="360"/>
              <w:contextualSpacing/>
            </w:pPr>
            <w:r>
              <w:t xml:space="preserve">-plan and </w:t>
            </w:r>
            <w:r w:rsidR="00D43C22">
              <w:t>carry out investigations on map well</w:t>
            </w:r>
            <w:r>
              <w:t>.</w:t>
            </w:r>
          </w:p>
          <w:p w14:paraId="75937096" w14:textId="4EB83AAD" w:rsidR="00951043" w:rsidRPr="00951043" w:rsidRDefault="005E6896" w:rsidP="00A3333E">
            <w:pPr>
              <w:numPr>
                <w:ilvl w:val="0"/>
                <w:numId w:val="77"/>
              </w:numPr>
              <w:spacing w:after="0" w:line="240" w:lineRule="auto"/>
              <w:contextualSpacing/>
            </w:pPr>
            <w:r>
              <w:t xml:space="preserve">Engage with </w:t>
            </w:r>
            <w:r w:rsidR="00951043" w:rsidRPr="00951043">
              <w:t>learne</w:t>
            </w:r>
            <w:r>
              <w:t xml:space="preserve">rs to find out their level of </w:t>
            </w:r>
            <w:r w:rsidR="00D43C22">
              <w:t>comprehension, interaction with others</w:t>
            </w:r>
            <w:r>
              <w:t xml:space="preserve"> on processes </w:t>
            </w:r>
            <w:proofErr w:type="gramStart"/>
            <w:r>
              <w:t>of  creation</w:t>
            </w:r>
            <w:proofErr w:type="gramEnd"/>
            <w:r>
              <w:t xml:space="preserve"> for Liberia and </w:t>
            </w:r>
            <w:proofErr w:type="spellStart"/>
            <w:r>
              <w:t>Seiraleone</w:t>
            </w:r>
            <w:proofErr w:type="spellEnd"/>
            <w:r>
              <w:t xml:space="preserve"> </w:t>
            </w:r>
          </w:p>
          <w:p w14:paraId="34531B56" w14:textId="77777777" w:rsidR="00951043" w:rsidRPr="00951043" w:rsidRDefault="00951043" w:rsidP="00D43C22">
            <w:pPr>
              <w:numPr>
                <w:ilvl w:val="0"/>
                <w:numId w:val="77"/>
              </w:numPr>
              <w:spacing w:after="0" w:line="240" w:lineRule="auto"/>
              <w:contextualSpacing/>
            </w:pPr>
            <w:r w:rsidRPr="00951043">
              <w:t xml:space="preserve">Evaluate </w:t>
            </w:r>
            <w:r w:rsidR="00D43C22">
              <w:t xml:space="preserve">the relevance, accuracy and coherency of </w:t>
            </w:r>
            <w:r w:rsidRPr="00951043">
              <w:t xml:space="preserve">group presentations comparing humanitarian efforts </w:t>
            </w:r>
            <w:r w:rsidR="00D43C22">
              <w:t>on</w:t>
            </w:r>
            <w:r w:rsidRPr="00951043">
              <w:t xml:space="preserve"> historical and modern contexts. </w:t>
            </w:r>
          </w:p>
        </w:tc>
      </w:tr>
    </w:tbl>
    <w:p w14:paraId="581770C9" w14:textId="77777777" w:rsidR="00951043" w:rsidRPr="00951043" w:rsidRDefault="00951043" w:rsidP="00951043">
      <w:pPr>
        <w:rPr>
          <w:b/>
        </w:rPr>
      </w:pPr>
    </w:p>
    <w:p w14:paraId="164EBB72" w14:textId="77777777" w:rsidR="00E71482" w:rsidRDefault="00E71482" w:rsidP="00951043">
      <w:pPr>
        <w:rPr>
          <w:b/>
          <w:sz w:val="28"/>
          <w:szCs w:val="28"/>
        </w:rPr>
      </w:pPr>
    </w:p>
    <w:p w14:paraId="6579B185" w14:textId="77777777" w:rsidR="00951043" w:rsidRPr="00951043" w:rsidRDefault="00951043" w:rsidP="00951043">
      <w:pPr>
        <w:rPr>
          <w:b/>
          <w:sz w:val="28"/>
          <w:szCs w:val="28"/>
        </w:rPr>
      </w:pPr>
      <w:r w:rsidRPr="00951043">
        <w:rPr>
          <w:b/>
          <w:sz w:val="28"/>
          <w:szCs w:val="28"/>
        </w:rPr>
        <w:t xml:space="preserve"> SENIOR SIX DETAILED SYLLABUS OF UNIT  2</w:t>
      </w:r>
    </w:p>
    <w:p w14:paraId="089C227F" w14:textId="77777777" w:rsidR="00951043" w:rsidRPr="00951043" w:rsidRDefault="00951043" w:rsidP="00951043">
      <w:pPr>
        <w:rPr>
          <w:b/>
        </w:rPr>
      </w:pPr>
      <w:r w:rsidRPr="00951043">
        <w:rPr>
          <w:b/>
        </w:rPr>
        <w:t xml:space="preserve">TERM  1                                                                          </w:t>
      </w:r>
    </w:p>
    <w:p w14:paraId="68E41A2E" w14:textId="77777777" w:rsidR="00951043" w:rsidRPr="00951043" w:rsidRDefault="00951043" w:rsidP="00951043">
      <w:pPr>
        <w:rPr>
          <w:b/>
        </w:rPr>
      </w:pPr>
      <w:r w:rsidRPr="00951043">
        <w:rPr>
          <w:b/>
        </w:rPr>
        <w:t xml:space="preserve">CLASS:       SENIOR 6                                                        </w:t>
      </w:r>
      <w:proofErr w:type="gramStart"/>
      <w:r w:rsidRPr="00951043">
        <w:rPr>
          <w:b/>
        </w:rPr>
        <w:t>PERIODS :</w:t>
      </w:r>
      <w:proofErr w:type="gramEnd"/>
      <w:r w:rsidRPr="00951043">
        <w:rPr>
          <w:b/>
        </w:rPr>
        <w:t xml:space="preserve">   30            </w:t>
      </w:r>
    </w:p>
    <w:p w14:paraId="11CD51D2" w14:textId="77777777" w:rsidR="00951043" w:rsidRPr="00951043" w:rsidRDefault="00951043" w:rsidP="00951043">
      <w:pPr>
        <w:rPr>
          <w:b/>
        </w:rPr>
      </w:pPr>
      <w:r w:rsidRPr="00951043">
        <w:rPr>
          <w:b/>
        </w:rPr>
        <w:t>TO</w:t>
      </w:r>
      <w:r w:rsidRPr="00951043">
        <w:rPr>
          <w:b/>
          <w:sz w:val="24"/>
          <w:szCs w:val="24"/>
        </w:rPr>
        <w:t>PIC  6:</w:t>
      </w:r>
      <w:r w:rsidRPr="00951043">
        <w:rPr>
          <w:sz w:val="24"/>
          <w:szCs w:val="24"/>
        </w:rPr>
        <w:t xml:space="preserve"> </w:t>
      </w:r>
      <w:r w:rsidRPr="00951043">
        <w:rPr>
          <w:rFonts w:ascii="Times New Roman" w:hAnsi="Times New Roman" w:cs="Times New Roman"/>
          <w:color w:val="231F20"/>
          <w:sz w:val="24"/>
          <w:szCs w:val="24"/>
        </w:rPr>
        <w:t>The Eastern Question 1815-1913.</w:t>
      </w:r>
    </w:p>
    <w:p w14:paraId="0CC8A97A" w14:textId="77777777" w:rsidR="00951043" w:rsidRPr="00951043" w:rsidRDefault="00951043" w:rsidP="00951043">
      <w:r w:rsidRPr="00951043">
        <w:rPr>
          <w:b/>
        </w:rPr>
        <w:lastRenderedPageBreak/>
        <w:t xml:space="preserve">COMPETENCY: </w:t>
      </w:r>
      <w:r w:rsidRPr="00951043">
        <w:t>The learner demonstrates an understanding of the Eastern Question by analysing its causes, the interests of major powers and its impact on the Ottoman Empire and modern international relations.</w:t>
      </w:r>
    </w:p>
    <w:tbl>
      <w:tblPr>
        <w:tblStyle w:val="TableGrid"/>
        <w:tblW w:w="0" w:type="auto"/>
        <w:tblLook w:val="04A0" w:firstRow="1" w:lastRow="0" w:firstColumn="1" w:lastColumn="0" w:noHBand="0" w:noVBand="1"/>
      </w:tblPr>
      <w:tblGrid>
        <w:gridCol w:w="3116"/>
        <w:gridCol w:w="3117"/>
        <w:gridCol w:w="3117"/>
      </w:tblGrid>
      <w:tr w:rsidR="00951043" w:rsidRPr="00951043" w14:paraId="2D8D9A98" w14:textId="77777777" w:rsidTr="00951043">
        <w:tc>
          <w:tcPr>
            <w:tcW w:w="3116" w:type="dxa"/>
            <w:shd w:val="clear" w:color="auto" w:fill="8EAADB" w:themeFill="accent5" w:themeFillTint="99"/>
          </w:tcPr>
          <w:p w14:paraId="091A6C0A" w14:textId="77777777" w:rsidR="00951043" w:rsidRPr="00951043" w:rsidRDefault="00951043" w:rsidP="00951043">
            <w:pPr>
              <w:spacing w:after="0" w:line="360" w:lineRule="auto"/>
              <w:rPr>
                <w:b/>
                <w:sz w:val="24"/>
                <w:szCs w:val="24"/>
              </w:rPr>
            </w:pPr>
            <w:r w:rsidRPr="00951043">
              <w:rPr>
                <w:b/>
                <w:sz w:val="24"/>
                <w:szCs w:val="24"/>
              </w:rPr>
              <w:t>Learning Outcomes</w:t>
            </w:r>
          </w:p>
          <w:p w14:paraId="55AF7062"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467734A5"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662B7DFF"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0DD79352" w14:textId="77777777" w:rsidTr="00951043">
        <w:tc>
          <w:tcPr>
            <w:tcW w:w="3116" w:type="dxa"/>
          </w:tcPr>
          <w:p w14:paraId="2C7095D5" w14:textId="77777777" w:rsidR="00951043" w:rsidRPr="00951043" w:rsidRDefault="00951043" w:rsidP="00A3333E">
            <w:pPr>
              <w:numPr>
                <w:ilvl w:val="0"/>
                <w:numId w:val="78"/>
              </w:numPr>
              <w:spacing w:after="0" w:line="240" w:lineRule="auto"/>
              <w:contextualSpacing/>
            </w:pPr>
            <w:commentRangeStart w:id="212"/>
            <w:r w:rsidRPr="00951043">
              <w:t xml:space="preserve">Assess the rise and expansion of the Ottoman empire and its impact on Europe to appreciate the challenges related to state formation and consolidation </w:t>
            </w:r>
            <w:commentRangeEnd w:id="212"/>
            <w:r w:rsidR="00473FC5">
              <w:rPr>
                <w:rStyle w:val="CommentReference"/>
              </w:rPr>
              <w:commentReference w:id="212"/>
            </w:r>
            <w:r w:rsidRPr="00951043">
              <w:t>(</w:t>
            </w:r>
            <w:proofErr w:type="spellStart"/>
            <w:r w:rsidRPr="00951043">
              <w:t>gs,v,a</w:t>
            </w:r>
            <w:proofErr w:type="spellEnd"/>
            <w:r w:rsidRPr="00951043">
              <w:t xml:space="preserve">) </w:t>
            </w:r>
          </w:p>
          <w:p w14:paraId="7630D355" w14:textId="77777777" w:rsidR="00951043" w:rsidRPr="00951043" w:rsidRDefault="00951043" w:rsidP="00A3333E">
            <w:pPr>
              <w:numPr>
                <w:ilvl w:val="0"/>
                <w:numId w:val="78"/>
              </w:numPr>
              <w:spacing w:after="0" w:line="240" w:lineRule="auto"/>
              <w:contextualSpacing/>
            </w:pPr>
            <w:r w:rsidRPr="00951043">
              <w:t>Assess the influence of the Greek War of 1831–1841 on Europe and identify lessons that African nations can learn from it (</w:t>
            </w:r>
            <w:proofErr w:type="spellStart"/>
            <w:proofErr w:type="gramStart"/>
            <w:r w:rsidRPr="00951043">
              <w:t>v,a</w:t>
            </w:r>
            <w:proofErr w:type="spellEnd"/>
            <w:proofErr w:type="gramEnd"/>
            <w:r w:rsidRPr="00951043">
              <w:t>)</w:t>
            </w:r>
          </w:p>
          <w:p w14:paraId="4A28649B" w14:textId="77777777" w:rsidR="00951043" w:rsidRPr="00951043" w:rsidRDefault="00951043" w:rsidP="00A3333E">
            <w:pPr>
              <w:numPr>
                <w:ilvl w:val="0"/>
                <w:numId w:val="78"/>
              </w:numPr>
              <w:spacing w:after="0" w:line="240" w:lineRule="auto"/>
              <w:contextualSpacing/>
            </w:pPr>
            <w:r w:rsidRPr="00951043">
              <w:t>Evaluate the influence 1831 – 1841 Syrian Question and its impact on Europe to appreciate its lasting influence on modern movements for national identity, self-determination and independence in Africa (</w:t>
            </w:r>
            <w:proofErr w:type="spellStart"/>
            <w:proofErr w:type="gramStart"/>
            <w:r w:rsidRPr="00951043">
              <w:t>v,a</w:t>
            </w:r>
            <w:proofErr w:type="spellEnd"/>
            <w:proofErr w:type="gramEnd"/>
            <w:r w:rsidRPr="00951043">
              <w:t>)</w:t>
            </w:r>
          </w:p>
          <w:p w14:paraId="0AA86A8D" w14:textId="77777777" w:rsidR="00951043" w:rsidRPr="00951043" w:rsidRDefault="00951043" w:rsidP="00A3333E">
            <w:pPr>
              <w:numPr>
                <w:ilvl w:val="0"/>
                <w:numId w:val="78"/>
              </w:numPr>
              <w:spacing w:after="0" w:line="240" w:lineRule="auto"/>
              <w:contextualSpacing/>
            </w:pPr>
            <w:r w:rsidRPr="00951043">
              <w:t>Analyse the influence 1854-1856 Crimean War and its impact on Europe to appreciate its relevance to the current geopolitical conflicts and alliances in the world. (</w:t>
            </w:r>
            <w:proofErr w:type="spellStart"/>
            <w:proofErr w:type="gramStart"/>
            <w:r w:rsidRPr="00951043">
              <w:t>v,a</w:t>
            </w:r>
            <w:proofErr w:type="spellEnd"/>
            <w:proofErr w:type="gramEnd"/>
            <w:r w:rsidRPr="00951043">
              <w:t>)</w:t>
            </w:r>
          </w:p>
          <w:p w14:paraId="7A0C4756" w14:textId="77777777" w:rsidR="00951043" w:rsidRPr="00951043" w:rsidRDefault="00951043" w:rsidP="00A3333E">
            <w:pPr>
              <w:numPr>
                <w:ilvl w:val="0"/>
                <w:numId w:val="78"/>
              </w:numPr>
              <w:spacing w:after="0" w:line="240" w:lineRule="auto"/>
              <w:contextualSpacing/>
            </w:pPr>
            <w:r w:rsidRPr="00951043">
              <w:t>Assess the impact 1878 Congress of Berlin and the impact on settling European disputes to appreciate its relevance to modern diplomatic resolutions in Africa (</w:t>
            </w:r>
            <w:proofErr w:type="spellStart"/>
            <w:proofErr w:type="gramStart"/>
            <w:r w:rsidRPr="00951043">
              <w:t>v,a</w:t>
            </w:r>
            <w:proofErr w:type="spellEnd"/>
            <w:proofErr w:type="gramEnd"/>
            <w:r w:rsidRPr="00951043">
              <w:t>)</w:t>
            </w:r>
          </w:p>
          <w:p w14:paraId="44199D36" w14:textId="77777777" w:rsidR="00951043" w:rsidRPr="00951043" w:rsidRDefault="00951043" w:rsidP="00A3333E">
            <w:pPr>
              <w:numPr>
                <w:ilvl w:val="0"/>
                <w:numId w:val="78"/>
              </w:numPr>
              <w:spacing w:after="0" w:line="240" w:lineRule="auto"/>
              <w:contextualSpacing/>
            </w:pPr>
            <w:r w:rsidRPr="00951043">
              <w:t xml:space="preserve">Evaluate the 1908–1913 Balkan Crisis in Europe and its impact on European alliances to appreciate its </w:t>
            </w:r>
            <w:r w:rsidRPr="00951043">
              <w:lastRenderedPageBreak/>
              <w:t>relevance to contemporary global tensions (</w:t>
            </w:r>
            <w:proofErr w:type="spellStart"/>
            <w:proofErr w:type="gramStart"/>
            <w:r w:rsidRPr="00951043">
              <w:t>v,a</w:t>
            </w:r>
            <w:proofErr w:type="spellEnd"/>
            <w:proofErr w:type="gramEnd"/>
            <w:r w:rsidRPr="00951043">
              <w:t>)</w:t>
            </w:r>
          </w:p>
          <w:p w14:paraId="25B0FAE8" w14:textId="77777777" w:rsidR="00951043" w:rsidRPr="00951043" w:rsidRDefault="00951043" w:rsidP="00951043">
            <w:pPr>
              <w:spacing w:after="0" w:line="240" w:lineRule="auto"/>
            </w:pPr>
          </w:p>
          <w:p w14:paraId="11966B67" w14:textId="77777777" w:rsidR="00951043" w:rsidRPr="00951043" w:rsidRDefault="00951043" w:rsidP="00951043">
            <w:pPr>
              <w:spacing w:after="0" w:line="240" w:lineRule="auto"/>
            </w:pPr>
          </w:p>
          <w:p w14:paraId="52A30F15" w14:textId="77777777" w:rsidR="00951043" w:rsidRPr="00951043" w:rsidRDefault="00951043" w:rsidP="00951043">
            <w:pPr>
              <w:spacing w:after="0" w:line="360" w:lineRule="auto"/>
            </w:pPr>
          </w:p>
        </w:tc>
        <w:tc>
          <w:tcPr>
            <w:tcW w:w="3117" w:type="dxa"/>
          </w:tcPr>
          <w:p w14:paraId="5486691A" w14:textId="77777777" w:rsidR="00951043" w:rsidRPr="00951043" w:rsidRDefault="00951043" w:rsidP="00A3333E">
            <w:pPr>
              <w:numPr>
                <w:ilvl w:val="0"/>
                <w:numId w:val="79"/>
              </w:numPr>
              <w:spacing w:after="0" w:line="240" w:lineRule="auto"/>
              <w:contextualSpacing/>
              <w:rPr>
                <w:lang w:val="zh-CN"/>
              </w:rPr>
            </w:pPr>
            <w:commentRangeStart w:id="213"/>
            <w:r w:rsidRPr="00951043">
              <w:rPr>
                <w:bCs/>
              </w:rPr>
              <w:lastRenderedPageBreak/>
              <w:t xml:space="preserve">In class, learners brainstorm on strategies that contributed to the rise and expansion of the Ottoman Empire and its impact on Europe </w:t>
            </w:r>
            <w:commentRangeEnd w:id="213"/>
            <w:r w:rsidR="00C90380">
              <w:rPr>
                <w:rStyle w:val="CommentReference"/>
              </w:rPr>
              <w:commentReference w:id="213"/>
            </w:r>
          </w:p>
          <w:p w14:paraId="437AE76E" w14:textId="77777777" w:rsidR="00951043" w:rsidRPr="00951043" w:rsidRDefault="00951043" w:rsidP="00A3333E">
            <w:pPr>
              <w:numPr>
                <w:ilvl w:val="0"/>
                <w:numId w:val="79"/>
              </w:numPr>
              <w:spacing w:after="0" w:line="240" w:lineRule="auto"/>
              <w:contextualSpacing/>
              <w:rPr>
                <w:lang w:val="zh-CN"/>
              </w:rPr>
            </w:pPr>
            <w:commentRangeStart w:id="214"/>
            <w:r w:rsidRPr="00951043">
              <w:rPr>
                <w:lang w:val="zh-CN"/>
              </w:rPr>
              <w:t>Learners form groups, with each group focusing on one aspect of the following:</w:t>
            </w:r>
          </w:p>
          <w:p w14:paraId="5D0D50C2" w14:textId="5EE15DFE" w:rsidR="00951043" w:rsidRPr="00951043" w:rsidRDefault="00E90F2C" w:rsidP="00951043">
            <w:pPr>
              <w:spacing w:after="0" w:line="240" w:lineRule="auto"/>
              <w:ind w:left="360"/>
              <w:contextualSpacing/>
              <w:rPr>
                <w:lang w:val="zh-CN"/>
              </w:rPr>
            </w:pPr>
            <w:r>
              <w:rPr>
                <w:lang w:val="zh-CN"/>
              </w:rPr>
              <w:t>(i) the 1821–1833</w:t>
            </w:r>
            <w:r w:rsidR="00951043" w:rsidRPr="00951043">
              <w:rPr>
                <w:lang w:val="zh-CN"/>
              </w:rPr>
              <w:t xml:space="preserve"> Greek War</w:t>
            </w:r>
            <w:r w:rsidR="00951043" w:rsidRPr="00951043">
              <w:rPr>
                <w:lang w:val="zh-CN"/>
              </w:rPr>
              <w:br/>
              <w:t>(ii) the 1831–1841 Syrian Question and</w:t>
            </w:r>
            <w:r w:rsidR="00951043" w:rsidRPr="00951043">
              <w:rPr>
                <w:lang w:val="zh-CN"/>
              </w:rPr>
              <w:br/>
              <w:t>(iii) the 1854–1856 Crimean War.</w:t>
            </w:r>
          </w:p>
          <w:p w14:paraId="62E00E99" w14:textId="77777777" w:rsidR="00951043" w:rsidRPr="00951043" w:rsidRDefault="00951043" w:rsidP="00951043">
            <w:pPr>
              <w:spacing w:after="0" w:line="240" w:lineRule="auto"/>
              <w:ind w:left="360"/>
              <w:contextualSpacing/>
              <w:rPr>
                <w:lang w:val="zh-CN"/>
              </w:rPr>
            </w:pPr>
            <w:r w:rsidRPr="00951043">
              <w:rPr>
                <w:lang w:val="zh-CN"/>
              </w:rPr>
              <w:t>Each group explores its origins, causes and impact on Europe, identifies lessons African nations can learn and presents to the plenary.</w:t>
            </w:r>
            <w:commentRangeEnd w:id="214"/>
            <w:r w:rsidR="002E6A70">
              <w:rPr>
                <w:rStyle w:val="CommentReference"/>
              </w:rPr>
              <w:commentReference w:id="214"/>
            </w:r>
          </w:p>
          <w:p w14:paraId="489CE18B" w14:textId="77777777" w:rsidR="00951043" w:rsidRPr="00951043" w:rsidRDefault="00951043" w:rsidP="00A3333E">
            <w:pPr>
              <w:numPr>
                <w:ilvl w:val="0"/>
                <w:numId w:val="79"/>
              </w:numPr>
              <w:spacing w:after="0" w:line="240" w:lineRule="auto"/>
              <w:contextualSpacing/>
              <w:rPr>
                <w:bCs/>
              </w:rPr>
            </w:pPr>
            <w:r w:rsidRPr="00951043">
              <w:rPr>
                <w:bCs/>
              </w:rPr>
              <w:t xml:space="preserve">Learners analyse </w:t>
            </w:r>
            <w:r w:rsidR="00F773E5">
              <w:rPr>
                <w:bCs/>
              </w:rPr>
              <w:t xml:space="preserve">and present </w:t>
            </w:r>
            <w:r w:rsidRPr="00951043">
              <w:rPr>
                <w:bCs/>
              </w:rPr>
              <w:t xml:space="preserve">the outcomes of the 1878 Berlin Congress and evaluate its diplomatic significance in addressing modern African disputes. </w:t>
            </w:r>
          </w:p>
          <w:p w14:paraId="458562CB" w14:textId="77777777" w:rsidR="00951043" w:rsidRPr="00951043" w:rsidRDefault="00951043" w:rsidP="00A3333E">
            <w:pPr>
              <w:numPr>
                <w:ilvl w:val="0"/>
                <w:numId w:val="79"/>
              </w:numPr>
              <w:spacing w:after="0" w:line="240" w:lineRule="auto"/>
              <w:contextualSpacing/>
              <w:rPr>
                <w:bCs/>
              </w:rPr>
            </w:pPr>
            <w:r w:rsidRPr="00951043">
              <w:rPr>
                <w:bCs/>
              </w:rPr>
              <w:t xml:space="preserve">Learners compare the influence of 1908 – 1913 Balkan crisis with current global tensions </w:t>
            </w:r>
          </w:p>
          <w:p w14:paraId="292BE2A9" w14:textId="77777777" w:rsidR="00951043" w:rsidRPr="00951043" w:rsidRDefault="00951043" w:rsidP="00951043">
            <w:pPr>
              <w:spacing w:after="0" w:line="240" w:lineRule="auto"/>
              <w:ind w:left="360"/>
              <w:contextualSpacing/>
              <w:rPr>
                <w:bCs/>
              </w:rPr>
            </w:pPr>
          </w:p>
        </w:tc>
        <w:tc>
          <w:tcPr>
            <w:tcW w:w="3117" w:type="dxa"/>
          </w:tcPr>
          <w:p w14:paraId="13A329DD" w14:textId="77777777" w:rsidR="00951043" w:rsidRDefault="00951043" w:rsidP="00C91736">
            <w:pPr>
              <w:numPr>
                <w:ilvl w:val="0"/>
                <w:numId w:val="80"/>
              </w:numPr>
              <w:spacing w:after="0" w:line="240" w:lineRule="auto"/>
              <w:contextualSpacing/>
            </w:pPr>
            <w:r w:rsidRPr="00951043">
              <w:t xml:space="preserve">Engage </w:t>
            </w:r>
            <w:r w:rsidR="00D43C22">
              <w:t xml:space="preserve">with </w:t>
            </w:r>
            <w:r w:rsidRPr="00951043">
              <w:t xml:space="preserve">learners </w:t>
            </w:r>
            <w:proofErr w:type="gramStart"/>
            <w:r w:rsidRPr="00951043">
              <w:t xml:space="preserve">in </w:t>
            </w:r>
            <w:r w:rsidR="00C91736">
              <w:t xml:space="preserve"> small</w:t>
            </w:r>
            <w:proofErr w:type="gramEnd"/>
            <w:r w:rsidR="00C91736">
              <w:t xml:space="preserve"> group discussions to</w:t>
            </w:r>
            <w:r w:rsidRPr="00951043">
              <w:t xml:space="preserve"> explain how Ottoman strategies to state forma</w:t>
            </w:r>
            <w:r w:rsidR="00C91736">
              <w:t>tion and consolidation is relevant</w:t>
            </w:r>
            <w:r w:rsidRPr="00951043">
              <w:t xml:space="preserve"> to Africa</w:t>
            </w:r>
            <w:r w:rsidR="00C91736">
              <w:t xml:space="preserve"> today. Take note of their ability to;</w:t>
            </w:r>
          </w:p>
          <w:p w14:paraId="7589CD29" w14:textId="77777777" w:rsidR="00C91736" w:rsidRDefault="00C91736" w:rsidP="00C91736">
            <w:pPr>
              <w:spacing w:after="0" w:line="240" w:lineRule="auto"/>
              <w:ind w:left="360"/>
              <w:contextualSpacing/>
            </w:pPr>
            <w:r>
              <w:t xml:space="preserve">-work positively with team leaders and influence the group. </w:t>
            </w:r>
          </w:p>
          <w:p w14:paraId="4290A1D8" w14:textId="77777777" w:rsidR="00C91736" w:rsidRPr="00951043" w:rsidRDefault="00C91736" w:rsidP="00C91736">
            <w:pPr>
              <w:spacing w:after="0" w:line="240" w:lineRule="auto"/>
              <w:ind w:left="360"/>
              <w:contextualSpacing/>
            </w:pPr>
            <w:r>
              <w:t xml:space="preserve">-appreciate the differences in their thinking capacities. </w:t>
            </w:r>
          </w:p>
          <w:p w14:paraId="419DB05D" w14:textId="77777777" w:rsidR="00951043" w:rsidRDefault="00412C8F" w:rsidP="00A3333E">
            <w:pPr>
              <w:numPr>
                <w:ilvl w:val="0"/>
                <w:numId w:val="80"/>
              </w:numPr>
              <w:spacing w:after="0" w:line="240" w:lineRule="auto"/>
              <w:contextualSpacing/>
            </w:pPr>
            <w:r>
              <w:t>Observe learners as they discuss the impact of 1856 Crimean war and find out their ability to;</w:t>
            </w:r>
          </w:p>
          <w:p w14:paraId="5983B1E8" w14:textId="77777777" w:rsidR="00412C8F" w:rsidRDefault="00412C8F" w:rsidP="00412C8F">
            <w:pPr>
              <w:spacing w:after="0" w:line="240" w:lineRule="auto"/>
              <w:ind w:left="360"/>
              <w:contextualSpacing/>
              <w:rPr>
                <w:rFonts w:ascii="Times New Roman" w:hAnsi="Times New Roman" w:cs="Times New Roman"/>
                <w:sz w:val="24"/>
                <w:szCs w:val="24"/>
              </w:rPr>
            </w:pPr>
            <w:r>
              <w:t>-</w:t>
            </w:r>
            <w:r>
              <w:rPr>
                <w:rFonts w:ascii="Times New Roman" w:hAnsi="Times New Roman" w:cs="Times New Roman"/>
                <w:sz w:val="24"/>
                <w:szCs w:val="24"/>
              </w:rPr>
              <w:t xml:space="preserve"> Work effectively in diverse teams.</w:t>
            </w:r>
          </w:p>
          <w:p w14:paraId="2C4CEE1E" w14:textId="77777777" w:rsidR="00412C8F" w:rsidRPr="00951043" w:rsidRDefault="00412C8F" w:rsidP="00412C8F">
            <w:pPr>
              <w:spacing w:after="0" w:line="240" w:lineRule="auto"/>
              <w:ind w:left="360"/>
              <w:contextualSpacing/>
            </w:pPr>
            <w:r>
              <w:rPr>
                <w:rFonts w:ascii="Times New Roman" w:hAnsi="Times New Roman" w:cs="Times New Roman"/>
                <w:sz w:val="24"/>
                <w:szCs w:val="24"/>
              </w:rPr>
              <w:t>- Categorically sort and analyse information</w:t>
            </w:r>
          </w:p>
          <w:p w14:paraId="1E57D0C3" w14:textId="77777777" w:rsidR="00951043" w:rsidRPr="00951043" w:rsidRDefault="00951043" w:rsidP="00A3333E">
            <w:pPr>
              <w:numPr>
                <w:ilvl w:val="0"/>
                <w:numId w:val="80"/>
              </w:numPr>
              <w:spacing w:after="0" w:line="240" w:lineRule="auto"/>
              <w:contextualSpacing/>
            </w:pPr>
            <w:r w:rsidRPr="00951043">
              <w:t>Asse</w:t>
            </w:r>
            <w:r w:rsidR="00412C8F">
              <w:t>ss learners' write up on the lessons learnt from the causes and the results of G</w:t>
            </w:r>
            <w:r w:rsidR="00036879">
              <w:t xml:space="preserve">reek war of independence and analyse their relevance, accuracy and coherency. </w:t>
            </w:r>
          </w:p>
          <w:p w14:paraId="29F096D8" w14:textId="77777777" w:rsidR="00951043" w:rsidRPr="00951043" w:rsidRDefault="00951043" w:rsidP="00A3333E">
            <w:pPr>
              <w:numPr>
                <w:ilvl w:val="0"/>
                <w:numId w:val="80"/>
              </w:numPr>
              <w:spacing w:after="0" w:line="240" w:lineRule="auto"/>
              <w:contextualSpacing/>
            </w:pPr>
            <w:r w:rsidRPr="00951043">
              <w:t xml:space="preserve">Assess learners' ability to write and present a coherent report on the influence of the 1878 Berlin Conference on Africa. </w:t>
            </w:r>
          </w:p>
        </w:tc>
      </w:tr>
    </w:tbl>
    <w:p w14:paraId="223B62C5" w14:textId="77777777" w:rsidR="00951043" w:rsidRPr="00951043" w:rsidRDefault="00951043" w:rsidP="00951043">
      <w:pPr>
        <w:rPr>
          <w:b/>
        </w:rPr>
      </w:pPr>
    </w:p>
    <w:p w14:paraId="5B48D8F6" w14:textId="77777777" w:rsidR="00951043" w:rsidRPr="00951043" w:rsidRDefault="00951043" w:rsidP="00951043">
      <w:pPr>
        <w:rPr>
          <w:b/>
        </w:rPr>
      </w:pPr>
    </w:p>
    <w:p w14:paraId="14B83474" w14:textId="77777777" w:rsidR="00951043" w:rsidRPr="00951043" w:rsidRDefault="00951043" w:rsidP="00951043">
      <w:pPr>
        <w:rPr>
          <w:b/>
        </w:rPr>
      </w:pPr>
      <w:r w:rsidRPr="00951043">
        <w:rPr>
          <w:b/>
        </w:rPr>
        <w:t xml:space="preserve">TERM  1                                                                          </w:t>
      </w:r>
    </w:p>
    <w:p w14:paraId="79C10CDF" w14:textId="77777777" w:rsidR="00951043" w:rsidRPr="00951043" w:rsidRDefault="00951043" w:rsidP="00951043">
      <w:pPr>
        <w:rPr>
          <w:b/>
        </w:rPr>
      </w:pPr>
      <w:r w:rsidRPr="00951043">
        <w:rPr>
          <w:b/>
        </w:rPr>
        <w:t xml:space="preserve">CLASS:       SENIOR    6                                                       </w:t>
      </w:r>
      <w:r w:rsidR="00E71482">
        <w:rPr>
          <w:b/>
        </w:rPr>
        <w:t xml:space="preserve">                                  </w:t>
      </w:r>
      <w:r w:rsidRPr="00951043">
        <w:rPr>
          <w:b/>
        </w:rPr>
        <w:t xml:space="preserve"> </w:t>
      </w:r>
      <w:proofErr w:type="gramStart"/>
      <w:r w:rsidRPr="00951043">
        <w:rPr>
          <w:b/>
        </w:rPr>
        <w:t>PERIODS :</w:t>
      </w:r>
      <w:proofErr w:type="gramEnd"/>
      <w:r w:rsidRPr="00951043">
        <w:rPr>
          <w:b/>
        </w:rPr>
        <w:t xml:space="preserve">   18            </w:t>
      </w:r>
    </w:p>
    <w:p w14:paraId="7E17B2D4" w14:textId="77777777" w:rsidR="00951043" w:rsidRPr="00951043" w:rsidRDefault="00951043" w:rsidP="00951043">
      <w:pPr>
        <w:rPr>
          <w:b/>
        </w:rPr>
      </w:pPr>
      <w:r w:rsidRPr="00951043">
        <w:rPr>
          <w:b/>
        </w:rPr>
        <w:t>TO</w:t>
      </w:r>
      <w:r w:rsidRPr="00951043">
        <w:rPr>
          <w:b/>
          <w:sz w:val="24"/>
          <w:szCs w:val="24"/>
        </w:rPr>
        <w:t>PIC 10:</w:t>
      </w:r>
      <w:r w:rsidRPr="00951043">
        <w:rPr>
          <w:rFonts w:ascii="Times New Roman" w:eastAsia="Cambria" w:hAnsi="Times New Roman" w:cs="Times New Roman"/>
          <w:color w:val="231F20"/>
          <w:sz w:val="24"/>
          <w:szCs w:val="24"/>
          <w:lang w:val="en-GB" w:bidi="en-US"/>
        </w:rPr>
        <w:t xml:space="preserve"> World War I</w:t>
      </w:r>
      <w:r w:rsidRPr="00951043">
        <w:rPr>
          <w:rFonts w:ascii="Times New Roman" w:eastAsia="Cambria" w:hAnsi="Times New Roman" w:cs="Times New Roman"/>
          <w:color w:val="231F20"/>
          <w:spacing w:val="-4"/>
          <w:sz w:val="24"/>
          <w:szCs w:val="24"/>
          <w:lang w:val="en-GB" w:bidi="en-US"/>
        </w:rPr>
        <w:t xml:space="preserve"> </w:t>
      </w:r>
      <w:r w:rsidRPr="00951043">
        <w:rPr>
          <w:rFonts w:ascii="Times New Roman" w:eastAsia="Cambria" w:hAnsi="Times New Roman" w:cs="Times New Roman"/>
          <w:color w:val="231F20"/>
          <w:sz w:val="24"/>
          <w:szCs w:val="24"/>
          <w:lang w:val="en-GB" w:bidi="en-US"/>
        </w:rPr>
        <w:t>and its aftermath</w:t>
      </w:r>
      <w:r w:rsidRPr="00951043">
        <w:rPr>
          <w:sz w:val="24"/>
          <w:szCs w:val="24"/>
        </w:rPr>
        <w:t>.</w:t>
      </w:r>
    </w:p>
    <w:p w14:paraId="6E347DE7" w14:textId="77777777" w:rsidR="00951043" w:rsidRPr="00951043" w:rsidRDefault="00951043" w:rsidP="00951043">
      <w:r w:rsidRPr="00951043">
        <w:rPr>
          <w:b/>
        </w:rPr>
        <w:t xml:space="preserve">COMPETENCY: </w:t>
      </w:r>
      <w:r w:rsidRPr="00951043">
        <w:t>The learner analyses key events of World War I to appreciate their relevance to contemporary conflict prevention, international diplomacy and economic policies.</w:t>
      </w:r>
    </w:p>
    <w:tbl>
      <w:tblPr>
        <w:tblStyle w:val="TableGrid"/>
        <w:tblW w:w="0" w:type="auto"/>
        <w:tblLook w:val="04A0" w:firstRow="1" w:lastRow="0" w:firstColumn="1" w:lastColumn="0" w:noHBand="0" w:noVBand="1"/>
      </w:tblPr>
      <w:tblGrid>
        <w:gridCol w:w="3116"/>
        <w:gridCol w:w="3117"/>
        <w:gridCol w:w="3117"/>
      </w:tblGrid>
      <w:tr w:rsidR="00951043" w:rsidRPr="00951043" w14:paraId="1C22D6FA" w14:textId="77777777" w:rsidTr="00951043">
        <w:tc>
          <w:tcPr>
            <w:tcW w:w="3116" w:type="dxa"/>
            <w:shd w:val="clear" w:color="auto" w:fill="8EAADB" w:themeFill="accent5" w:themeFillTint="99"/>
          </w:tcPr>
          <w:p w14:paraId="6ECEEFBD" w14:textId="77777777" w:rsidR="00951043" w:rsidRPr="00951043" w:rsidRDefault="00951043" w:rsidP="00951043">
            <w:pPr>
              <w:spacing w:after="0" w:line="360" w:lineRule="auto"/>
              <w:rPr>
                <w:b/>
                <w:sz w:val="24"/>
                <w:szCs w:val="24"/>
              </w:rPr>
            </w:pPr>
            <w:r w:rsidRPr="00951043">
              <w:rPr>
                <w:b/>
                <w:sz w:val="24"/>
                <w:szCs w:val="24"/>
              </w:rPr>
              <w:t>Learning Outcomes</w:t>
            </w:r>
          </w:p>
          <w:p w14:paraId="13D02A5C"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33F5D946"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799D21B3"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6B58DDE0" w14:textId="77777777" w:rsidTr="00951043">
        <w:trPr>
          <w:trHeight w:val="1692"/>
        </w:trPr>
        <w:tc>
          <w:tcPr>
            <w:tcW w:w="3116" w:type="dxa"/>
          </w:tcPr>
          <w:p w14:paraId="7F9DED8A" w14:textId="77777777" w:rsidR="00951043" w:rsidRPr="00951043" w:rsidRDefault="00951043" w:rsidP="00A3333E">
            <w:pPr>
              <w:numPr>
                <w:ilvl w:val="0"/>
                <w:numId w:val="81"/>
              </w:numPr>
              <w:spacing w:after="0" w:line="240" w:lineRule="auto"/>
            </w:pPr>
            <w:r w:rsidRPr="00951043">
              <w:t>Analyse the causes and results of the 1914-1918 World War 1 to appreciate its relevance to contemporary conflict prevention and international relations (</w:t>
            </w:r>
            <w:proofErr w:type="spellStart"/>
            <w:proofErr w:type="gramStart"/>
            <w:r w:rsidRPr="00951043">
              <w:t>v,a</w:t>
            </w:r>
            <w:proofErr w:type="spellEnd"/>
            <w:proofErr w:type="gramEnd"/>
            <w:r w:rsidRPr="00951043">
              <w:t>)</w:t>
            </w:r>
          </w:p>
          <w:p w14:paraId="68AEB43A" w14:textId="77777777" w:rsidR="00951043" w:rsidRPr="00951043" w:rsidRDefault="00951043" w:rsidP="00A3333E">
            <w:pPr>
              <w:numPr>
                <w:ilvl w:val="0"/>
                <w:numId w:val="81"/>
              </w:numPr>
              <w:spacing w:after="0" w:line="240" w:lineRule="auto"/>
            </w:pPr>
            <w:r w:rsidRPr="00951043">
              <w:t xml:space="preserve">Evaluate the Treaty of Versailles of </w:t>
            </w:r>
            <w:r w:rsidRPr="00951043">
              <w:rPr>
                <w:rFonts w:ascii="Times New Roman" w:eastAsia="Cambria" w:hAnsi="Times New Roman" w:cs="Times New Roman"/>
                <w:bCs/>
                <w:color w:val="231F20"/>
                <w:sz w:val="24"/>
                <w:szCs w:val="24"/>
                <w:lang w:val="en-GB" w:bidi="en-US"/>
              </w:rPr>
              <w:t>1919</w:t>
            </w:r>
            <w:r w:rsidRPr="00951043">
              <w:t>, its consequences and impact on post-World War I to appreciate its relevance to contemporary peace treaties and international diplomacy (</w:t>
            </w:r>
            <w:proofErr w:type="spellStart"/>
            <w:proofErr w:type="gramStart"/>
            <w:r w:rsidRPr="00951043">
              <w:t>v,a</w:t>
            </w:r>
            <w:proofErr w:type="spellEnd"/>
            <w:proofErr w:type="gramEnd"/>
            <w:r w:rsidRPr="00951043">
              <w:t>)</w:t>
            </w:r>
          </w:p>
          <w:p w14:paraId="114500E5" w14:textId="77777777" w:rsidR="00951043" w:rsidRPr="00951043" w:rsidRDefault="00951043" w:rsidP="00A3333E">
            <w:pPr>
              <w:numPr>
                <w:ilvl w:val="0"/>
                <w:numId w:val="81"/>
              </w:numPr>
              <w:spacing w:after="0" w:line="240" w:lineRule="auto"/>
            </w:pPr>
            <w:r w:rsidRPr="00951043">
              <w:t xml:space="preserve">Analyse the League of Nations </w:t>
            </w:r>
            <w:r w:rsidRPr="00951043">
              <w:rPr>
                <w:rFonts w:ascii="Times New Roman" w:eastAsia="Cambria" w:hAnsi="Times New Roman" w:cs="Times New Roman"/>
                <w:bCs/>
                <w:color w:val="231F20"/>
                <w:sz w:val="24"/>
                <w:szCs w:val="24"/>
                <w:lang w:val="en-GB" w:bidi="en-US"/>
              </w:rPr>
              <w:t>1920-1939</w:t>
            </w:r>
            <w:r w:rsidRPr="00951043">
              <w:t>, its successes and failures in maintaining world peace to appreciate the role of the United Nations in promoting international diplomacy (</w:t>
            </w:r>
            <w:proofErr w:type="spellStart"/>
            <w:proofErr w:type="gramStart"/>
            <w:r w:rsidRPr="00951043">
              <w:t>v,a</w:t>
            </w:r>
            <w:proofErr w:type="spellEnd"/>
            <w:proofErr w:type="gramEnd"/>
            <w:r w:rsidRPr="00951043">
              <w:t>)</w:t>
            </w:r>
          </w:p>
          <w:p w14:paraId="1F401348" w14:textId="77777777" w:rsidR="00951043" w:rsidRPr="00951043" w:rsidRDefault="00951043" w:rsidP="00A3333E">
            <w:pPr>
              <w:numPr>
                <w:ilvl w:val="0"/>
                <w:numId w:val="81"/>
              </w:numPr>
              <w:spacing w:after="0" w:line="240" w:lineRule="auto"/>
            </w:pPr>
            <w:r w:rsidRPr="00951043">
              <w:t xml:space="preserve">Evaluate the World Economic Depression of 1929–1935 and its consequences on world economies to appreciate </w:t>
            </w:r>
            <w:r w:rsidRPr="00951043">
              <w:lastRenderedPageBreak/>
              <w:t>its relevance to modern economic policies and crisis management strategies (</w:t>
            </w:r>
            <w:proofErr w:type="spellStart"/>
            <w:proofErr w:type="gramStart"/>
            <w:r w:rsidRPr="00951043">
              <w:t>v,a</w:t>
            </w:r>
            <w:proofErr w:type="spellEnd"/>
            <w:proofErr w:type="gramEnd"/>
            <w:r w:rsidRPr="00951043">
              <w:t>)</w:t>
            </w:r>
          </w:p>
          <w:p w14:paraId="78306C92" w14:textId="77777777" w:rsidR="00951043" w:rsidRPr="00951043" w:rsidRDefault="00951043" w:rsidP="00951043">
            <w:pPr>
              <w:spacing w:after="0" w:line="240" w:lineRule="auto"/>
            </w:pPr>
          </w:p>
          <w:p w14:paraId="74C21ED0" w14:textId="77777777" w:rsidR="00951043" w:rsidRPr="00951043" w:rsidRDefault="00951043" w:rsidP="00951043">
            <w:pPr>
              <w:spacing w:after="0" w:line="360" w:lineRule="auto"/>
            </w:pPr>
          </w:p>
        </w:tc>
        <w:tc>
          <w:tcPr>
            <w:tcW w:w="3117" w:type="dxa"/>
          </w:tcPr>
          <w:p w14:paraId="5625027A" w14:textId="77777777" w:rsidR="00951043" w:rsidRPr="00951043" w:rsidRDefault="00951043" w:rsidP="00A3333E">
            <w:pPr>
              <w:numPr>
                <w:ilvl w:val="0"/>
                <w:numId w:val="82"/>
              </w:numPr>
              <w:spacing w:after="0" w:line="240" w:lineRule="auto"/>
            </w:pPr>
            <w:commentRangeStart w:id="215"/>
            <w:r w:rsidRPr="00951043">
              <w:lastRenderedPageBreak/>
              <w:t>In a think-pair and share session, learners discuss the causes of World War I.</w:t>
            </w:r>
          </w:p>
          <w:p w14:paraId="64DCF855" w14:textId="77777777" w:rsidR="00951043" w:rsidRPr="00951043" w:rsidRDefault="00951043" w:rsidP="00A3333E">
            <w:pPr>
              <w:numPr>
                <w:ilvl w:val="0"/>
                <w:numId w:val="82"/>
              </w:numPr>
              <w:spacing w:after="0" w:line="240" w:lineRule="auto"/>
            </w:pPr>
            <w:r w:rsidRPr="00951043">
              <w:t>In a discussion, learners argue out what was the most responsible factor for the outbreak of World War I.</w:t>
            </w:r>
          </w:p>
          <w:p w14:paraId="0C2FB1F1" w14:textId="77777777" w:rsidR="00951043" w:rsidRPr="00951043" w:rsidRDefault="00951043" w:rsidP="00A3333E">
            <w:pPr>
              <w:numPr>
                <w:ilvl w:val="0"/>
                <w:numId w:val="82"/>
              </w:numPr>
              <w:spacing w:after="0" w:line="240" w:lineRule="auto"/>
            </w:pPr>
            <w:r w:rsidRPr="00951043">
              <w:t>In groups, learners</w:t>
            </w:r>
            <w:r w:rsidR="00F773E5">
              <w:t xml:space="preserve"> </w:t>
            </w:r>
            <w:r w:rsidRPr="00951043">
              <w:t>search and present the reasons for the defeat of the Central Powers in World War I.</w:t>
            </w:r>
            <w:r w:rsidRPr="00951043">
              <w:rPr>
                <w:rFonts w:ascii="SimSun" w:eastAsia="SimSun" w:hAnsi="SimSun" w:cs="SimSun"/>
                <w:sz w:val="24"/>
                <w:szCs w:val="24"/>
              </w:rPr>
              <w:t xml:space="preserve"> </w:t>
            </w:r>
          </w:p>
          <w:p w14:paraId="1CCA34F5" w14:textId="77777777" w:rsidR="00951043" w:rsidRPr="00951043" w:rsidRDefault="00951043" w:rsidP="00A3333E">
            <w:pPr>
              <w:numPr>
                <w:ilvl w:val="0"/>
                <w:numId w:val="82"/>
              </w:numPr>
              <w:spacing w:after="0" w:line="240" w:lineRule="auto"/>
            </w:pPr>
            <w:r w:rsidRPr="00951043">
              <w:t>In a brainsto</w:t>
            </w:r>
            <w:r w:rsidR="00F773E5">
              <w:t xml:space="preserve">rming session, learners interact on </w:t>
            </w:r>
            <w:r w:rsidRPr="00951043">
              <w:t>the effects of World War I and how it shaped international relations in the 20th century.</w:t>
            </w:r>
          </w:p>
          <w:p w14:paraId="145E5CA5" w14:textId="77777777" w:rsidR="00951043" w:rsidRPr="00951043" w:rsidRDefault="00951043" w:rsidP="00A3333E">
            <w:pPr>
              <w:numPr>
                <w:ilvl w:val="0"/>
                <w:numId w:val="82"/>
              </w:numPr>
              <w:spacing w:after="0" w:line="240" w:lineRule="auto"/>
            </w:pPr>
            <w:r w:rsidRPr="00951043">
              <w:t xml:space="preserve">Learners search </w:t>
            </w:r>
            <w:r w:rsidR="00F773E5">
              <w:t xml:space="preserve">and present </w:t>
            </w:r>
            <w:r w:rsidRPr="00951043">
              <w:t xml:space="preserve">the Treaty of Versailles and its terms, analysing how it </w:t>
            </w:r>
            <w:commentRangeEnd w:id="215"/>
            <w:r w:rsidR="002F59A0">
              <w:rPr>
                <w:rStyle w:val="CommentReference"/>
              </w:rPr>
              <w:commentReference w:id="215"/>
            </w:r>
            <w:r w:rsidRPr="00951043">
              <w:t>contributed to achieving peace in Europe.</w:t>
            </w:r>
            <w:r w:rsidRPr="00951043">
              <w:rPr>
                <w:rFonts w:ascii="SimSun" w:eastAsia="SimSun" w:hAnsi="SimSun" w:cs="SimSun"/>
                <w:sz w:val="24"/>
                <w:szCs w:val="24"/>
              </w:rPr>
              <w:t xml:space="preserve"> </w:t>
            </w:r>
          </w:p>
          <w:p w14:paraId="0314DDEB" w14:textId="77777777" w:rsidR="00951043" w:rsidRPr="00951043" w:rsidRDefault="00951043" w:rsidP="00A3333E">
            <w:pPr>
              <w:numPr>
                <w:ilvl w:val="0"/>
                <w:numId w:val="82"/>
              </w:numPr>
              <w:spacing w:after="0" w:line="240" w:lineRule="auto"/>
            </w:pPr>
            <w:r w:rsidRPr="00951043">
              <w:t xml:space="preserve">Learners write an essay evaluating the successes and shortcomings of the Versailles Peace Treaty and </w:t>
            </w:r>
            <w:r w:rsidRPr="00951043">
              <w:lastRenderedPageBreak/>
              <w:t>analysing how its lessons shape current global peace efforts.</w:t>
            </w:r>
          </w:p>
          <w:p w14:paraId="529227C8" w14:textId="77777777" w:rsidR="00951043" w:rsidRPr="00951043" w:rsidRDefault="00951043" w:rsidP="00A3333E">
            <w:pPr>
              <w:numPr>
                <w:ilvl w:val="0"/>
                <w:numId w:val="82"/>
              </w:numPr>
              <w:spacing w:after="0" w:line="240" w:lineRule="auto"/>
            </w:pPr>
            <w:r w:rsidRPr="00951043">
              <w:t xml:space="preserve">Learners search </w:t>
            </w:r>
            <w:r w:rsidR="00F773E5">
              <w:t xml:space="preserve">and present </w:t>
            </w:r>
            <w:r w:rsidRPr="00951043">
              <w:t>the creation of Leagues of Nations, its objectives and founding members.</w:t>
            </w:r>
          </w:p>
          <w:p w14:paraId="4C0D1254" w14:textId="77777777" w:rsidR="00951043" w:rsidRPr="00951043" w:rsidRDefault="00951043" w:rsidP="00A3333E">
            <w:pPr>
              <w:numPr>
                <w:ilvl w:val="0"/>
                <w:numId w:val="82"/>
              </w:numPr>
              <w:spacing w:after="0" w:line="240" w:lineRule="auto"/>
            </w:pPr>
            <w:r w:rsidRPr="00951043">
              <w:t>In groups, learners discuss and present the challenges faced by the League of Nations.</w:t>
            </w:r>
          </w:p>
          <w:p w14:paraId="2C84F5DC" w14:textId="77777777" w:rsidR="00951043" w:rsidRPr="00951043" w:rsidRDefault="00951043" w:rsidP="00A3333E">
            <w:pPr>
              <w:numPr>
                <w:ilvl w:val="0"/>
                <w:numId w:val="82"/>
              </w:numPr>
              <w:spacing w:after="0" w:line="240" w:lineRule="auto"/>
            </w:pPr>
            <w:r w:rsidRPr="00951043">
              <w:t>I</w:t>
            </w:r>
            <w:commentRangeStart w:id="216"/>
            <w:r w:rsidRPr="00951043">
              <w:t>n a debate, learners argue out whether the League of Nations was effective in maintaining world peace</w:t>
            </w:r>
            <w:commentRangeEnd w:id="216"/>
            <w:r w:rsidR="00CE3082">
              <w:rPr>
                <w:rStyle w:val="CommentReference"/>
              </w:rPr>
              <w:commentReference w:id="216"/>
            </w:r>
            <w:r w:rsidRPr="00951043">
              <w:t>.</w:t>
            </w:r>
          </w:p>
          <w:p w14:paraId="03D8CE7E" w14:textId="77777777" w:rsidR="00951043" w:rsidRPr="00951043" w:rsidRDefault="00951043" w:rsidP="00A3333E">
            <w:pPr>
              <w:numPr>
                <w:ilvl w:val="0"/>
                <w:numId w:val="82"/>
              </w:numPr>
              <w:spacing w:after="0" w:line="240" w:lineRule="auto"/>
            </w:pPr>
            <w:r w:rsidRPr="00951043">
              <w:t xml:space="preserve">Using the internet or other sources, learners search </w:t>
            </w:r>
            <w:r w:rsidR="0088250B">
              <w:t xml:space="preserve">and present </w:t>
            </w:r>
            <w:r w:rsidRPr="00951043">
              <w:t>the concept of the World Economic Depression of 1929-35 and present their findings to class.</w:t>
            </w:r>
          </w:p>
          <w:p w14:paraId="2F767BE2" w14:textId="77777777" w:rsidR="00951043" w:rsidRPr="00951043" w:rsidRDefault="00951043" w:rsidP="00A3333E">
            <w:pPr>
              <w:numPr>
                <w:ilvl w:val="0"/>
                <w:numId w:val="82"/>
              </w:numPr>
              <w:spacing w:after="0" w:line="240" w:lineRule="auto"/>
            </w:pPr>
            <w:r w:rsidRPr="00951043">
              <w:t>In groups, learners search and present the causes and results of the World Economic Depression, analysing how they relate to contemporary financial crises.</w:t>
            </w:r>
            <w:r w:rsidRPr="00951043">
              <w:rPr>
                <w:rFonts w:ascii="SimSun" w:eastAsia="SimSun" w:hAnsi="SimSun" w:cs="SimSun"/>
                <w:sz w:val="24"/>
                <w:szCs w:val="24"/>
              </w:rPr>
              <w:t xml:space="preserve"> </w:t>
            </w:r>
          </w:p>
          <w:p w14:paraId="6F7B6B35" w14:textId="77777777" w:rsidR="00951043" w:rsidRPr="00951043" w:rsidRDefault="00951043" w:rsidP="00A3333E">
            <w:pPr>
              <w:numPr>
                <w:ilvl w:val="0"/>
                <w:numId w:val="82"/>
              </w:numPr>
              <w:spacing w:after="0" w:line="240" w:lineRule="auto"/>
            </w:pPr>
            <w:r w:rsidRPr="00951043">
              <w:t xml:space="preserve">Learners search and present the strategies adopted by European powers to overcome the challenges of the World Economic Depression of 1929-35 </w:t>
            </w:r>
          </w:p>
        </w:tc>
        <w:tc>
          <w:tcPr>
            <w:tcW w:w="3117" w:type="dxa"/>
          </w:tcPr>
          <w:p w14:paraId="6CCCD5D9" w14:textId="77777777" w:rsidR="00951043" w:rsidRPr="00951043" w:rsidRDefault="00951043" w:rsidP="00A3333E">
            <w:pPr>
              <w:numPr>
                <w:ilvl w:val="0"/>
                <w:numId w:val="83"/>
              </w:numPr>
              <w:spacing w:after="0" w:line="240" w:lineRule="auto"/>
              <w:rPr>
                <w:bCs/>
              </w:rPr>
            </w:pPr>
            <w:r w:rsidRPr="00951043">
              <w:lastRenderedPageBreak/>
              <w:t>Observe the learners' ability to interact effectively with others as they discuss the factors that led to the outbreak of World War I.</w:t>
            </w:r>
            <w:r w:rsidRPr="00951043">
              <w:rPr>
                <w:rFonts w:ascii="SimSun" w:eastAsia="SimSun" w:hAnsi="SimSun" w:cs="SimSun"/>
                <w:sz w:val="24"/>
                <w:szCs w:val="24"/>
              </w:rPr>
              <w:t xml:space="preserve"> </w:t>
            </w:r>
          </w:p>
          <w:p w14:paraId="0934E0F1" w14:textId="77777777" w:rsidR="00951043" w:rsidRPr="00951043" w:rsidRDefault="00951043" w:rsidP="00A3333E">
            <w:pPr>
              <w:numPr>
                <w:ilvl w:val="0"/>
                <w:numId w:val="83"/>
              </w:numPr>
              <w:spacing w:after="0" w:line="240" w:lineRule="auto"/>
              <w:rPr>
                <w:bCs/>
              </w:rPr>
            </w:pPr>
            <w:r w:rsidRPr="00951043">
              <w:t>Engage with learners to assess their confidence as they present the terms of the 1919 Versailles Peace Treaty.</w:t>
            </w:r>
          </w:p>
          <w:p w14:paraId="4CA641CF" w14:textId="77777777" w:rsidR="00951043" w:rsidRPr="00951043" w:rsidRDefault="00951043" w:rsidP="00A3333E">
            <w:pPr>
              <w:numPr>
                <w:ilvl w:val="0"/>
                <w:numId w:val="83"/>
              </w:numPr>
              <w:spacing w:after="0" w:line="240" w:lineRule="auto"/>
              <w:rPr>
                <w:bCs/>
              </w:rPr>
            </w:pPr>
            <w:r w:rsidRPr="00951043">
              <w:t>Analyse learners' ability to take notes and record accurate and coherent ideas during the debate on the effectiveness of the League of Nations in maintaining world peace.</w:t>
            </w:r>
          </w:p>
          <w:p w14:paraId="21378E3F" w14:textId="77777777" w:rsidR="00951043" w:rsidRPr="00951043" w:rsidRDefault="00951043" w:rsidP="00A3333E">
            <w:pPr>
              <w:numPr>
                <w:ilvl w:val="0"/>
                <w:numId w:val="83"/>
              </w:numPr>
              <w:spacing w:after="0" w:line="240" w:lineRule="auto"/>
              <w:rPr>
                <w:bCs/>
              </w:rPr>
            </w:pPr>
            <w:r w:rsidRPr="00951043">
              <w:t>Evaluate learners' ability to identify the consequences of the 1929–1935 economic depression and relate them to modern policies and crisis management strategies.</w:t>
            </w:r>
          </w:p>
        </w:tc>
      </w:tr>
    </w:tbl>
    <w:p w14:paraId="4B44D628" w14:textId="77777777" w:rsidR="00951043" w:rsidRPr="00951043" w:rsidRDefault="00951043" w:rsidP="00951043">
      <w:pPr>
        <w:rPr>
          <w:b/>
        </w:rPr>
      </w:pPr>
    </w:p>
    <w:p w14:paraId="2AD89912" w14:textId="77777777" w:rsidR="00951043" w:rsidRPr="00951043" w:rsidRDefault="00951043" w:rsidP="00951043">
      <w:pPr>
        <w:rPr>
          <w:b/>
        </w:rPr>
      </w:pPr>
      <w:r w:rsidRPr="00951043">
        <w:rPr>
          <w:b/>
        </w:rPr>
        <w:t xml:space="preserve">TERM 1                                                                          </w:t>
      </w:r>
    </w:p>
    <w:p w14:paraId="52750787" w14:textId="77777777" w:rsidR="00951043" w:rsidRPr="00951043" w:rsidRDefault="00951043" w:rsidP="00951043">
      <w:pPr>
        <w:rPr>
          <w:b/>
        </w:rPr>
      </w:pPr>
      <w:r w:rsidRPr="00951043">
        <w:rPr>
          <w:b/>
        </w:rPr>
        <w:t xml:space="preserve">CLASS:       SENIOR    6                                                        PERIODS:   18            </w:t>
      </w:r>
    </w:p>
    <w:p w14:paraId="6EAEA486" w14:textId="77777777" w:rsidR="00951043" w:rsidRPr="00951043" w:rsidRDefault="00951043" w:rsidP="00951043">
      <w:pPr>
        <w:rPr>
          <w:b/>
        </w:rPr>
      </w:pPr>
      <w:r w:rsidRPr="00951043">
        <w:rPr>
          <w:b/>
        </w:rPr>
        <w:t>TO</w:t>
      </w:r>
      <w:r w:rsidRPr="00951043">
        <w:rPr>
          <w:b/>
          <w:sz w:val="24"/>
          <w:szCs w:val="24"/>
        </w:rPr>
        <w:t xml:space="preserve">PIC </w:t>
      </w:r>
      <w:proofErr w:type="gramStart"/>
      <w:r w:rsidRPr="00951043">
        <w:rPr>
          <w:b/>
          <w:sz w:val="24"/>
          <w:szCs w:val="24"/>
        </w:rPr>
        <w:t>11 :</w:t>
      </w:r>
      <w:proofErr w:type="gramEnd"/>
      <w:r w:rsidRPr="00951043">
        <w:rPr>
          <w:rFonts w:ascii="Times New Roman" w:eastAsia="Cambria" w:hAnsi="Times New Roman" w:cs="Times New Roman"/>
          <w:color w:val="231F20"/>
          <w:sz w:val="24"/>
          <w:szCs w:val="24"/>
          <w:lang w:val="en-GB" w:bidi="en-US"/>
        </w:rPr>
        <w:t xml:space="preserve"> </w:t>
      </w:r>
      <w:r w:rsidRPr="00951043">
        <w:rPr>
          <w:rFonts w:ascii="Times New Roman" w:eastAsia="Calibri" w:hAnsi="Times New Roman" w:cs="Times New Roman"/>
          <w:sz w:val="24"/>
          <w:szCs w:val="24"/>
        </w:rPr>
        <w:t>Post World War I ideologies in Europe</w:t>
      </w:r>
    </w:p>
    <w:p w14:paraId="3CEAAAC1" w14:textId="0395CD95" w:rsidR="00951043" w:rsidRPr="00951043" w:rsidRDefault="00951043" w:rsidP="00951043">
      <w:r w:rsidRPr="00951043">
        <w:rPr>
          <w:b/>
        </w:rPr>
        <w:t xml:space="preserve">COMPETENCY:  </w:t>
      </w:r>
      <w:r w:rsidRPr="00951043">
        <w:t>The learner assess</w:t>
      </w:r>
      <w:r w:rsidR="004D27DE">
        <w:t>es</w:t>
      </w:r>
      <w:r w:rsidRPr="00951043">
        <w:t xml:space="preserve"> the impact of the 1917 Russian revolution, Nazism and Fascism to appreciate their relevance to social change, political ideologies and the dangers of extremism in modern politics</w:t>
      </w:r>
    </w:p>
    <w:tbl>
      <w:tblPr>
        <w:tblStyle w:val="TableGrid"/>
        <w:tblW w:w="0" w:type="auto"/>
        <w:tblLook w:val="04A0" w:firstRow="1" w:lastRow="0" w:firstColumn="1" w:lastColumn="0" w:noHBand="0" w:noVBand="1"/>
      </w:tblPr>
      <w:tblGrid>
        <w:gridCol w:w="3116"/>
        <w:gridCol w:w="3117"/>
        <w:gridCol w:w="3117"/>
      </w:tblGrid>
      <w:tr w:rsidR="00951043" w:rsidRPr="00951043" w14:paraId="5438CEE4" w14:textId="77777777" w:rsidTr="00951043">
        <w:tc>
          <w:tcPr>
            <w:tcW w:w="3116" w:type="dxa"/>
            <w:shd w:val="clear" w:color="auto" w:fill="8EAADB" w:themeFill="accent5" w:themeFillTint="99"/>
          </w:tcPr>
          <w:p w14:paraId="11A5948B" w14:textId="77777777" w:rsidR="00951043" w:rsidRPr="00951043" w:rsidRDefault="00951043" w:rsidP="00951043">
            <w:pPr>
              <w:spacing w:after="0" w:line="360" w:lineRule="auto"/>
              <w:rPr>
                <w:b/>
                <w:sz w:val="24"/>
                <w:szCs w:val="24"/>
              </w:rPr>
            </w:pPr>
            <w:r w:rsidRPr="00951043">
              <w:rPr>
                <w:b/>
                <w:sz w:val="24"/>
                <w:szCs w:val="24"/>
              </w:rPr>
              <w:lastRenderedPageBreak/>
              <w:t>Learning Outcomes</w:t>
            </w:r>
          </w:p>
          <w:p w14:paraId="18405797"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776CED15"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28D0256F"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08FED91F" w14:textId="77777777" w:rsidTr="00951043">
        <w:tc>
          <w:tcPr>
            <w:tcW w:w="3116" w:type="dxa"/>
          </w:tcPr>
          <w:p w14:paraId="2265EA2E" w14:textId="2C7FBA2F" w:rsidR="00951043" w:rsidRPr="00CE3E95" w:rsidRDefault="00951043" w:rsidP="00A3333E">
            <w:pPr>
              <w:numPr>
                <w:ilvl w:val="0"/>
                <w:numId w:val="84"/>
              </w:numPr>
              <w:rPr>
                <w:rFonts w:ascii="Times New Roman" w:hAnsi="Times New Roman" w:cs="Times New Roman"/>
                <w:color w:val="FF0000"/>
                <w:sz w:val="24"/>
                <w:szCs w:val="24"/>
              </w:rPr>
            </w:pPr>
            <w:r w:rsidRPr="00CE3E95">
              <w:rPr>
                <w:strike/>
                <w:highlight w:val="yellow"/>
              </w:rPr>
              <w:t>Assess</w:t>
            </w:r>
            <w:r w:rsidRPr="00951043">
              <w:t xml:space="preserve"> </w:t>
            </w:r>
            <w:r w:rsidR="00CE3E95" w:rsidRPr="00CE3E95">
              <w:rPr>
                <w:color w:val="FF0000"/>
              </w:rPr>
              <w:t>Examine</w:t>
            </w:r>
            <w:r w:rsidR="00CE3E95">
              <w:t xml:space="preserve"> </w:t>
            </w:r>
            <w:r w:rsidRPr="00951043">
              <w:t xml:space="preserve">the causes and outcomes of the 1917 Russian Revolution on global politics to understand its relevance to contemporary discussions on social change and political ideologies </w:t>
            </w:r>
            <w:r w:rsidRPr="00CE3E95">
              <w:rPr>
                <w:strike/>
                <w:highlight w:val="yellow"/>
              </w:rPr>
              <w:t>(</w:t>
            </w:r>
            <w:proofErr w:type="spellStart"/>
            <w:proofErr w:type="gramStart"/>
            <w:r w:rsidRPr="00CE3E95">
              <w:rPr>
                <w:strike/>
                <w:highlight w:val="yellow"/>
              </w:rPr>
              <w:t>v,a</w:t>
            </w:r>
            <w:proofErr w:type="spellEnd"/>
            <w:proofErr w:type="gramEnd"/>
            <w:r w:rsidRPr="00CE3E95">
              <w:rPr>
                <w:color w:val="FF0000"/>
                <w:highlight w:val="yellow"/>
              </w:rPr>
              <w:t>)</w:t>
            </w:r>
            <w:r w:rsidR="00CE3E95" w:rsidRPr="00CE3E95">
              <w:rPr>
                <w:color w:val="FF0000"/>
              </w:rPr>
              <w:t xml:space="preserve"> (</w:t>
            </w:r>
            <w:r w:rsidR="00CE3E95">
              <w:rPr>
                <w:color w:val="FF0000"/>
              </w:rPr>
              <w:t>u</w:t>
            </w:r>
            <w:r w:rsidR="00CE3E95" w:rsidRPr="00CE3E95">
              <w:rPr>
                <w:color w:val="FF0000"/>
              </w:rPr>
              <w:t>)</w:t>
            </w:r>
          </w:p>
          <w:p w14:paraId="3AD5A906" w14:textId="267EE837" w:rsidR="00951043" w:rsidRPr="00951043" w:rsidRDefault="00951043" w:rsidP="00A3333E">
            <w:pPr>
              <w:numPr>
                <w:ilvl w:val="0"/>
                <w:numId w:val="84"/>
              </w:numPr>
              <w:rPr>
                <w:rFonts w:ascii="Times New Roman" w:hAnsi="Times New Roman" w:cs="Times New Roman"/>
                <w:sz w:val="24"/>
                <w:szCs w:val="24"/>
              </w:rPr>
            </w:pPr>
            <w:r w:rsidRPr="00951043">
              <w:rPr>
                <w:rFonts w:ascii="Times New Roman" w:hAnsi="Times New Roman" w:cs="Times New Roman"/>
                <w:sz w:val="24"/>
                <w:szCs w:val="24"/>
              </w:rPr>
              <w:t>Analyse the rise of Nazism in Germany</w:t>
            </w:r>
            <w:r w:rsidR="00CE3E95">
              <w:rPr>
                <w:rFonts w:ascii="Times New Roman" w:hAnsi="Times New Roman" w:cs="Times New Roman"/>
                <w:sz w:val="24"/>
                <w:szCs w:val="24"/>
              </w:rPr>
              <w:t xml:space="preserve"> from</w:t>
            </w:r>
            <w:r w:rsidRPr="00951043">
              <w:rPr>
                <w:rFonts w:ascii="Times New Roman" w:hAnsi="Times New Roman" w:cs="Times New Roman"/>
                <w:sz w:val="24"/>
                <w:szCs w:val="24"/>
              </w:rPr>
              <w:t xml:space="preserve"> 1933 - 45 and its impact on society and international relations to appreciate its relevance in recognizing the dangers of extremism and authoritarianism in modern politics (</w:t>
            </w:r>
            <w:proofErr w:type="spellStart"/>
            <w:proofErr w:type="gramStart"/>
            <w:r w:rsidRPr="00951043">
              <w:rPr>
                <w:rFonts w:ascii="Times New Roman" w:hAnsi="Times New Roman" w:cs="Times New Roman"/>
                <w:sz w:val="24"/>
                <w:szCs w:val="24"/>
              </w:rPr>
              <w:t>v,a</w:t>
            </w:r>
            <w:proofErr w:type="spellEnd"/>
            <w:proofErr w:type="gramEnd"/>
            <w:r w:rsidRPr="00951043">
              <w:rPr>
                <w:rFonts w:ascii="Times New Roman" w:hAnsi="Times New Roman" w:cs="Times New Roman"/>
                <w:sz w:val="24"/>
                <w:szCs w:val="24"/>
              </w:rPr>
              <w:t>)</w:t>
            </w:r>
          </w:p>
          <w:p w14:paraId="31C21B81" w14:textId="15B13F75" w:rsidR="00951043" w:rsidRPr="00951043" w:rsidRDefault="00951043" w:rsidP="00A3333E">
            <w:pPr>
              <w:numPr>
                <w:ilvl w:val="0"/>
                <w:numId w:val="84"/>
              </w:numPr>
              <w:rPr>
                <w:rFonts w:ascii="Times New Roman" w:hAnsi="Times New Roman" w:cs="Times New Roman"/>
                <w:sz w:val="24"/>
                <w:szCs w:val="24"/>
              </w:rPr>
            </w:pPr>
            <w:r w:rsidRPr="00951043">
              <w:rPr>
                <w:rFonts w:ascii="Times New Roman" w:hAnsi="Times New Roman" w:cs="Times New Roman"/>
                <w:sz w:val="24"/>
                <w:szCs w:val="24"/>
              </w:rPr>
              <w:t xml:space="preserve">Analyse the rise of </w:t>
            </w:r>
            <w:r w:rsidR="00CE3E95">
              <w:rPr>
                <w:rFonts w:ascii="Times New Roman" w:eastAsia="Cambria" w:hAnsi="Times New Roman" w:cs="Times New Roman"/>
                <w:bCs/>
                <w:color w:val="231F20"/>
                <w:sz w:val="24"/>
                <w:szCs w:val="24"/>
                <w:lang w:val="en-GB" w:bidi="en-US"/>
              </w:rPr>
              <w:t>Fascism in Italy</w:t>
            </w:r>
            <w:r w:rsidR="00CE3E95">
              <w:rPr>
                <w:rFonts w:ascii="Times New Roman" w:eastAsia="Cambria" w:hAnsi="Times New Roman" w:cs="Times New Roman"/>
                <w:bCs/>
                <w:color w:val="231F20"/>
                <w:sz w:val="24"/>
                <w:szCs w:val="24"/>
                <w:lang w:bidi="en-US"/>
              </w:rPr>
              <w:t xml:space="preserve"> from </w:t>
            </w:r>
            <w:r w:rsidRPr="00951043">
              <w:rPr>
                <w:rFonts w:ascii="Times New Roman" w:eastAsia="Cambria" w:hAnsi="Times New Roman" w:cs="Times New Roman"/>
                <w:bCs/>
                <w:color w:val="231F20"/>
                <w:sz w:val="24"/>
                <w:szCs w:val="24"/>
                <w:lang w:bidi="en-US"/>
              </w:rPr>
              <w:t>1922 - 45</w:t>
            </w:r>
            <w:r w:rsidRPr="00951043">
              <w:rPr>
                <w:rFonts w:ascii="Times New Roman" w:hAnsi="Times New Roman" w:cs="Times New Roman"/>
                <w:sz w:val="24"/>
                <w:szCs w:val="24"/>
              </w:rPr>
              <w:t xml:space="preserve"> and its impact on society and international relations to appreciate its relevance in recognizing the dangers of extremism and authoritarianism in modern politics (</w:t>
            </w:r>
            <w:proofErr w:type="spellStart"/>
            <w:proofErr w:type="gramStart"/>
            <w:r w:rsidRPr="00951043">
              <w:rPr>
                <w:rFonts w:ascii="Times New Roman" w:hAnsi="Times New Roman" w:cs="Times New Roman"/>
                <w:sz w:val="24"/>
                <w:szCs w:val="24"/>
              </w:rPr>
              <w:t>v,a</w:t>
            </w:r>
            <w:proofErr w:type="spellEnd"/>
            <w:proofErr w:type="gramEnd"/>
            <w:r w:rsidRPr="00951043">
              <w:rPr>
                <w:rFonts w:ascii="Times New Roman" w:hAnsi="Times New Roman" w:cs="Times New Roman"/>
                <w:sz w:val="24"/>
                <w:szCs w:val="24"/>
              </w:rPr>
              <w:t>)</w:t>
            </w:r>
          </w:p>
          <w:p w14:paraId="7EA5F2E9" w14:textId="77777777" w:rsidR="00951043" w:rsidRPr="00951043" w:rsidRDefault="00951043" w:rsidP="00951043">
            <w:pPr>
              <w:spacing w:after="0" w:line="360" w:lineRule="auto"/>
              <w:rPr>
                <w:b/>
              </w:rPr>
            </w:pPr>
          </w:p>
          <w:p w14:paraId="3F64C6B0" w14:textId="77777777" w:rsidR="00951043" w:rsidRPr="00951043" w:rsidRDefault="00951043" w:rsidP="00951043">
            <w:pPr>
              <w:spacing w:after="0" w:line="360" w:lineRule="auto"/>
              <w:rPr>
                <w:b/>
              </w:rPr>
            </w:pPr>
          </w:p>
        </w:tc>
        <w:tc>
          <w:tcPr>
            <w:tcW w:w="3117" w:type="dxa"/>
          </w:tcPr>
          <w:p w14:paraId="18271319" w14:textId="77777777" w:rsidR="00951043" w:rsidRPr="00951043" w:rsidRDefault="00951043" w:rsidP="00A3333E">
            <w:pPr>
              <w:numPr>
                <w:ilvl w:val="0"/>
                <w:numId w:val="85"/>
              </w:numPr>
            </w:pPr>
            <w:r w:rsidRPr="00951043">
              <w:t xml:space="preserve">Learners search </w:t>
            </w:r>
            <w:r w:rsidR="0088250B">
              <w:t xml:space="preserve">and present </w:t>
            </w:r>
            <w:r w:rsidRPr="00951043">
              <w:t xml:space="preserve">the background of </w:t>
            </w:r>
            <w:commentRangeStart w:id="217"/>
            <w:r w:rsidRPr="00951043">
              <w:t>the 1917 Russian Revolution and present their findings to the class.</w:t>
            </w:r>
          </w:p>
          <w:p w14:paraId="2E1472A9" w14:textId="77777777" w:rsidR="00951043" w:rsidRPr="00951043" w:rsidRDefault="00951043" w:rsidP="00A3333E">
            <w:pPr>
              <w:numPr>
                <w:ilvl w:val="0"/>
                <w:numId w:val="85"/>
              </w:numPr>
              <w:spacing w:after="0" w:line="240" w:lineRule="auto"/>
            </w:pPr>
            <w:r w:rsidRPr="00951043">
              <w:t xml:space="preserve">Learners analyse </w:t>
            </w:r>
            <w:r w:rsidR="0088250B">
              <w:t xml:space="preserve">and present </w:t>
            </w:r>
            <w:r w:rsidRPr="00951043">
              <w:t>an extract on the Russian Revolution and identify the key causes of the revolution.</w:t>
            </w:r>
          </w:p>
          <w:p w14:paraId="617F894C" w14:textId="77777777" w:rsidR="00951043" w:rsidRPr="00951043" w:rsidRDefault="00951043" w:rsidP="00A3333E">
            <w:pPr>
              <w:numPr>
                <w:ilvl w:val="0"/>
                <w:numId w:val="85"/>
              </w:numPr>
              <w:spacing w:after="0" w:line="240" w:lineRule="auto"/>
            </w:pPr>
            <w:r w:rsidRPr="00951043">
              <w:t>In a think-pair-share session, learners analyse the factors that contributed to the success of the Russian Revolution.</w:t>
            </w:r>
          </w:p>
          <w:p w14:paraId="74C30285" w14:textId="77777777" w:rsidR="00951043" w:rsidRPr="00951043" w:rsidRDefault="00951043" w:rsidP="00A3333E">
            <w:pPr>
              <w:numPr>
                <w:ilvl w:val="0"/>
                <w:numId w:val="85"/>
              </w:numPr>
              <w:spacing w:after="0" w:line="240" w:lineRule="auto"/>
            </w:pPr>
            <w:r w:rsidRPr="00951043">
              <w:t xml:space="preserve">In a debate session, learners analyse the impact of the 1917 Russian Revolution </w:t>
            </w:r>
          </w:p>
          <w:p w14:paraId="7844A751" w14:textId="77777777" w:rsidR="00951043" w:rsidRPr="00951043" w:rsidRDefault="00951043" w:rsidP="00A3333E">
            <w:pPr>
              <w:numPr>
                <w:ilvl w:val="0"/>
                <w:numId w:val="85"/>
              </w:numPr>
              <w:spacing w:after="0" w:line="240" w:lineRule="auto"/>
            </w:pPr>
            <w:r w:rsidRPr="00951043">
              <w:t>Learners search and present the reasons for the formation of the communist regime in Russia and its impact on global politics</w:t>
            </w:r>
            <w:r w:rsidRPr="00951043">
              <w:rPr>
                <w:rFonts w:ascii="SimSun" w:eastAsia="SimSun" w:hAnsi="SimSun" w:cs="SimSun"/>
                <w:sz w:val="24"/>
                <w:szCs w:val="24"/>
              </w:rPr>
              <w:t xml:space="preserve"> </w:t>
            </w:r>
          </w:p>
          <w:p w14:paraId="7CD3CA21" w14:textId="77777777" w:rsidR="00951043" w:rsidRPr="00951043" w:rsidRDefault="00951043" w:rsidP="00A3333E">
            <w:pPr>
              <w:numPr>
                <w:ilvl w:val="0"/>
                <w:numId w:val="85"/>
              </w:numPr>
              <w:spacing w:after="0" w:line="240" w:lineRule="auto"/>
            </w:pPr>
            <w:r w:rsidRPr="00951043">
              <w:t>In a brainstorm session, learners discuss the concept of Nazism in Germany</w:t>
            </w:r>
            <w:commentRangeEnd w:id="217"/>
            <w:r w:rsidR="00703A37">
              <w:rPr>
                <w:rStyle w:val="CommentReference"/>
              </w:rPr>
              <w:commentReference w:id="217"/>
            </w:r>
            <w:r w:rsidRPr="00951043">
              <w:t>.</w:t>
            </w:r>
            <w:r w:rsidRPr="00951043">
              <w:rPr>
                <w:rFonts w:ascii="SimSun" w:eastAsia="SimSun" w:hAnsi="SimSun" w:cs="SimSun"/>
                <w:sz w:val="24"/>
                <w:szCs w:val="24"/>
              </w:rPr>
              <w:t xml:space="preserve"> </w:t>
            </w:r>
            <w:r w:rsidRPr="00951043">
              <w:t xml:space="preserve"> </w:t>
            </w:r>
          </w:p>
          <w:p w14:paraId="63FE4FFE" w14:textId="77777777" w:rsidR="00951043" w:rsidRPr="00951043" w:rsidRDefault="00951043" w:rsidP="00A3333E">
            <w:pPr>
              <w:numPr>
                <w:ilvl w:val="0"/>
                <w:numId w:val="85"/>
              </w:numPr>
              <w:spacing w:after="0" w:line="240" w:lineRule="auto"/>
            </w:pPr>
            <w:r w:rsidRPr="00951043">
              <w:t xml:space="preserve">Learners search </w:t>
            </w:r>
            <w:r w:rsidR="0088250B">
              <w:t xml:space="preserve">and present </w:t>
            </w:r>
            <w:r w:rsidRPr="00951043">
              <w:t>the social, economic and political conditions in post-World War I Germany that facilitated the rise of Nazism</w:t>
            </w:r>
            <w:r w:rsidRPr="00951043">
              <w:rPr>
                <w:rFonts w:ascii="SimSun" w:eastAsia="SimSun" w:hAnsi="SimSun" w:cs="SimSun"/>
                <w:sz w:val="24"/>
                <w:szCs w:val="24"/>
              </w:rPr>
              <w:t xml:space="preserve"> </w:t>
            </w:r>
          </w:p>
          <w:p w14:paraId="2E4FB4CB" w14:textId="77777777" w:rsidR="00951043" w:rsidRPr="00951043" w:rsidRDefault="00951043" w:rsidP="00A3333E">
            <w:pPr>
              <w:numPr>
                <w:ilvl w:val="0"/>
                <w:numId w:val="85"/>
              </w:numPr>
              <w:spacing w:after="0" w:line="240" w:lineRule="auto"/>
            </w:pPr>
            <w:r w:rsidRPr="00951043">
              <w:t>Learners discuss the methods used by the Nazi to consolidate their ideology in Germany</w:t>
            </w:r>
          </w:p>
          <w:p w14:paraId="42D78A57" w14:textId="77777777" w:rsidR="00951043" w:rsidRPr="00951043" w:rsidRDefault="00951043" w:rsidP="00A3333E">
            <w:pPr>
              <w:numPr>
                <w:ilvl w:val="0"/>
                <w:numId w:val="85"/>
              </w:numPr>
              <w:spacing w:after="0" w:line="240" w:lineRule="auto"/>
            </w:pPr>
            <w:r w:rsidRPr="00951043">
              <w:t xml:space="preserve">Learners read an extract about Adolf Hitler's career and analyse </w:t>
            </w:r>
            <w:r w:rsidR="0088250B">
              <w:t xml:space="preserve">and present </w:t>
            </w:r>
            <w:r w:rsidRPr="00951043">
              <w:lastRenderedPageBreak/>
              <w:t>the factors that led to the collapse of Nazism.</w:t>
            </w:r>
            <w:r w:rsidRPr="00951043">
              <w:rPr>
                <w:rFonts w:ascii="SimSun" w:eastAsia="SimSun" w:hAnsi="SimSun" w:cs="SimSun"/>
                <w:sz w:val="24"/>
                <w:szCs w:val="24"/>
              </w:rPr>
              <w:t xml:space="preserve"> </w:t>
            </w:r>
          </w:p>
          <w:p w14:paraId="61E30717" w14:textId="77777777" w:rsidR="00951043" w:rsidRPr="00951043" w:rsidRDefault="00951043" w:rsidP="00A3333E">
            <w:pPr>
              <w:numPr>
                <w:ilvl w:val="0"/>
                <w:numId w:val="85"/>
              </w:numPr>
              <w:spacing w:after="0" w:line="240" w:lineRule="auto"/>
            </w:pPr>
            <w:r w:rsidRPr="00951043">
              <w:t xml:space="preserve">Learners write an essay on the impact of Nazism, analysing the dangers of extremism and authoritarianism in the contemporary world  </w:t>
            </w:r>
          </w:p>
          <w:p w14:paraId="5D93F53D" w14:textId="77777777" w:rsidR="00951043" w:rsidRPr="00951043" w:rsidRDefault="00951043" w:rsidP="00A3333E">
            <w:pPr>
              <w:numPr>
                <w:ilvl w:val="0"/>
                <w:numId w:val="85"/>
              </w:numPr>
              <w:spacing w:after="0" w:line="240" w:lineRule="auto"/>
            </w:pPr>
            <w:commentRangeStart w:id="218"/>
            <w:r w:rsidRPr="00951043">
              <w:t xml:space="preserve">In a brainstorm session, learners discuss the concept of </w:t>
            </w:r>
            <w:r w:rsidRPr="00951043">
              <w:rPr>
                <w:rFonts w:ascii="Times New Roman" w:eastAsia="Cambria" w:hAnsi="Times New Roman" w:cs="Times New Roman"/>
                <w:bCs/>
                <w:color w:val="231F20"/>
                <w:sz w:val="24"/>
                <w:szCs w:val="24"/>
                <w:lang w:val="en-GB" w:bidi="en-US"/>
              </w:rPr>
              <w:t>Fascism in Italy</w:t>
            </w:r>
            <w:r w:rsidRPr="00951043">
              <w:rPr>
                <w:rFonts w:ascii="SimSun" w:eastAsia="SimSun" w:hAnsi="SimSun" w:cs="SimSun"/>
                <w:sz w:val="24"/>
                <w:szCs w:val="24"/>
              </w:rPr>
              <w:t xml:space="preserve"> </w:t>
            </w:r>
            <w:r w:rsidRPr="00951043">
              <w:t xml:space="preserve"> </w:t>
            </w:r>
            <w:commentRangeEnd w:id="218"/>
            <w:r w:rsidR="00731F70">
              <w:rPr>
                <w:rStyle w:val="CommentReference"/>
              </w:rPr>
              <w:commentReference w:id="218"/>
            </w:r>
          </w:p>
          <w:p w14:paraId="103416FB" w14:textId="77777777" w:rsidR="00951043" w:rsidRPr="00951043" w:rsidRDefault="00951043" w:rsidP="00A3333E">
            <w:pPr>
              <w:numPr>
                <w:ilvl w:val="0"/>
                <w:numId w:val="85"/>
              </w:numPr>
              <w:spacing w:after="0" w:line="240" w:lineRule="auto"/>
            </w:pPr>
            <w:r w:rsidRPr="00951043">
              <w:t xml:space="preserve">Learners search the social, economic and political conditions in post-World War I Italy that facilitated the rise of </w:t>
            </w:r>
            <w:r w:rsidRPr="00951043">
              <w:rPr>
                <w:rFonts w:ascii="Times New Roman" w:eastAsia="Cambria" w:hAnsi="Times New Roman" w:cs="Times New Roman"/>
                <w:bCs/>
                <w:color w:val="231F20"/>
                <w:sz w:val="24"/>
                <w:szCs w:val="24"/>
                <w:lang w:val="en-GB" w:bidi="en-US"/>
              </w:rPr>
              <w:t>Fascism</w:t>
            </w:r>
            <w:r w:rsidRPr="00951043">
              <w:rPr>
                <w:rFonts w:ascii="Times New Roman" w:eastAsia="Cambria" w:hAnsi="Times New Roman" w:cs="Times New Roman"/>
                <w:bCs/>
                <w:color w:val="231F20"/>
                <w:sz w:val="24"/>
                <w:szCs w:val="24"/>
                <w:lang w:bidi="en-US"/>
              </w:rPr>
              <w:t>.</w:t>
            </w:r>
            <w:r w:rsidRPr="00951043">
              <w:rPr>
                <w:rFonts w:ascii="SimSun" w:eastAsia="SimSun" w:hAnsi="SimSun" w:cs="SimSun"/>
                <w:sz w:val="24"/>
                <w:szCs w:val="24"/>
              </w:rPr>
              <w:t xml:space="preserve"> </w:t>
            </w:r>
          </w:p>
          <w:p w14:paraId="39624B4A" w14:textId="77777777" w:rsidR="00951043" w:rsidRPr="00951043" w:rsidRDefault="00951043" w:rsidP="00A3333E">
            <w:pPr>
              <w:numPr>
                <w:ilvl w:val="0"/>
                <w:numId w:val="85"/>
              </w:numPr>
              <w:spacing w:after="0" w:line="240" w:lineRule="auto"/>
            </w:pPr>
            <w:r w:rsidRPr="00951043">
              <w:t>Learners discuss the methods used by the Fascists to consolidate their ideology in Italy.</w:t>
            </w:r>
          </w:p>
          <w:p w14:paraId="0AEF20E4" w14:textId="77777777" w:rsidR="00951043" w:rsidRPr="00951043" w:rsidRDefault="00951043" w:rsidP="00A3333E">
            <w:pPr>
              <w:numPr>
                <w:ilvl w:val="0"/>
                <w:numId w:val="85"/>
              </w:numPr>
              <w:spacing w:after="0" w:line="240" w:lineRule="auto"/>
            </w:pPr>
            <w:r w:rsidRPr="00951043">
              <w:t>Learners read an extract abo</w:t>
            </w:r>
            <w:r w:rsidR="0088250B">
              <w:t>ut Benito Mussolini's career,</w:t>
            </w:r>
            <w:r w:rsidRPr="00951043">
              <w:t xml:space="preserve"> analyse </w:t>
            </w:r>
            <w:r w:rsidR="0088250B">
              <w:t xml:space="preserve">and present </w:t>
            </w:r>
            <w:r w:rsidRPr="00951043">
              <w:t>the factors that led to the collapse of Fascism</w:t>
            </w:r>
            <w:r w:rsidRPr="00951043">
              <w:rPr>
                <w:rFonts w:ascii="SimSun" w:eastAsia="SimSun" w:hAnsi="SimSun" w:cs="SimSun"/>
                <w:sz w:val="24"/>
                <w:szCs w:val="24"/>
              </w:rPr>
              <w:t xml:space="preserve"> </w:t>
            </w:r>
          </w:p>
          <w:p w14:paraId="12CD777D" w14:textId="77777777" w:rsidR="00951043" w:rsidRPr="00951043" w:rsidRDefault="00951043" w:rsidP="00A3333E">
            <w:pPr>
              <w:numPr>
                <w:ilvl w:val="0"/>
                <w:numId w:val="85"/>
              </w:numPr>
              <w:spacing w:after="0" w:line="240" w:lineRule="auto"/>
            </w:pPr>
            <w:r w:rsidRPr="00951043">
              <w:t>Learners discuss the relevance of fascism in contemporary politics</w:t>
            </w:r>
            <w:r w:rsidRPr="00951043">
              <w:rPr>
                <w:rFonts w:ascii="SimSun" w:eastAsia="SimSun" w:hAnsi="SimSun" w:cs="SimSun"/>
                <w:sz w:val="24"/>
                <w:szCs w:val="24"/>
              </w:rPr>
              <w:t xml:space="preserve"> </w:t>
            </w:r>
          </w:p>
        </w:tc>
        <w:tc>
          <w:tcPr>
            <w:tcW w:w="3117" w:type="dxa"/>
          </w:tcPr>
          <w:p w14:paraId="6F6DB3C6" w14:textId="77777777" w:rsidR="00036879" w:rsidRPr="00036879" w:rsidRDefault="00951043" w:rsidP="00A3333E">
            <w:pPr>
              <w:numPr>
                <w:ilvl w:val="0"/>
                <w:numId w:val="86"/>
              </w:numPr>
              <w:spacing w:after="0" w:line="240" w:lineRule="auto"/>
              <w:rPr>
                <w:b/>
              </w:rPr>
            </w:pPr>
            <w:r w:rsidRPr="00951043">
              <w:lastRenderedPageBreak/>
              <w:t>Observe learners' ability to explain the causes, outcomes and reasons for the success of the 1917 Russian Revolution</w:t>
            </w:r>
            <w:r w:rsidR="00036879">
              <w:t xml:space="preserve"> and take note </w:t>
            </w:r>
            <w:proofErr w:type="gramStart"/>
            <w:r w:rsidR="00036879">
              <w:t>of ;</w:t>
            </w:r>
            <w:proofErr w:type="gramEnd"/>
          </w:p>
          <w:p w14:paraId="5E96AA10" w14:textId="77777777" w:rsidR="00036879" w:rsidRDefault="00036879" w:rsidP="00036879">
            <w:pPr>
              <w:tabs>
                <w:tab w:val="left" w:pos="425"/>
              </w:tabs>
              <w:spacing w:after="0" w:line="240" w:lineRule="auto"/>
              <w:ind w:left="425"/>
            </w:pPr>
            <w:r>
              <w:t xml:space="preserve">-skill to manage </w:t>
            </w:r>
            <w:r w:rsidR="002B5690">
              <w:t>goals</w:t>
            </w:r>
            <w:r>
              <w:t xml:space="preserve"> and time</w:t>
            </w:r>
            <w:r w:rsidR="00951043" w:rsidRPr="00951043">
              <w:t>.</w:t>
            </w:r>
          </w:p>
          <w:p w14:paraId="550720D2" w14:textId="77777777" w:rsidR="00036879" w:rsidRDefault="00036879" w:rsidP="002B5690">
            <w:pPr>
              <w:pStyle w:val="ListParagraph"/>
              <w:spacing w:after="0" w:line="276" w:lineRule="auto"/>
              <w:ind w:left="360" w:right="360"/>
              <w:rPr>
                <w:rFonts w:ascii="Times New Roman" w:hAnsi="Times New Roman" w:cs="Times New Roman"/>
                <w:sz w:val="24"/>
                <w:szCs w:val="24"/>
              </w:rPr>
            </w:pPr>
            <w:r>
              <w:t>-</w:t>
            </w:r>
            <w:r w:rsidR="00951043" w:rsidRPr="00951043">
              <w:rPr>
                <w:rFonts w:ascii="SimSun" w:eastAsia="SimSun" w:hAnsi="SimSun" w:cs="SimSun"/>
                <w:sz w:val="24"/>
                <w:szCs w:val="24"/>
              </w:rPr>
              <w:t xml:space="preserve"> </w:t>
            </w:r>
            <w:r>
              <w:rPr>
                <w:rFonts w:ascii="Times New Roman" w:hAnsi="Times New Roman" w:cs="Times New Roman"/>
                <w:sz w:val="24"/>
                <w:szCs w:val="24"/>
              </w:rPr>
              <w:t xml:space="preserve">Work effectively in diverse teams </w:t>
            </w:r>
          </w:p>
          <w:p w14:paraId="0D82FF8B" w14:textId="77777777" w:rsidR="00951043" w:rsidRPr="00951043" w:rsidRDefault="00951043" w:rsidP="00036879">
            <w:pPr>
              <w:tabs>
                <w:tab w:val="left" w:pos="425"/>
              </w:tabs>
              <w:spacing w:after="0" w:line="240" w:lineRule="auto"/>
              <w:ind w:left="425"/>
              <w:rPr>
                <w:b/>
              </w:rPr>
            </w:pPr>
          </w:p>
          <w:p w14:paraId="75923682" w14:textId="77777777" w:rsidR="00036879" w:rsidRPr="00036879" w:rsidRDefault="00951043" w:rsidP="00A3333E">
            <w:pPr>
              <w:numPr>
                <w:ilvl w:val="0"/>
                <w:numId w:val="86"/>
              </w:numPr>
              <w:spacing w:after="0" w:line="240" w:lineRule="auto"/>
              <w:rPr>
                <w:b/>
              </w:rPr>
            </w:pPr>
            <w:r w:rsidRPr="00951043">
              <w:t>Engage in a dialogue with learners to assess their ability to identify and analyse the reasons for the emergence o</w:t>
            </w:r>
            <w:r w:rsidR="00036879">
              <w:t xml:space="preserve">f Nazism in Germany (1933–1945) and find </w:t>
            </w:r>
            <w:proofErr w:type="gramStart"/>
            <w:r w:rsidR="00036879">
              <w:t>out ;</w:t>
            </w:r>
            <w:proofErr w:type="gramEnd"/>
          </w:p>
          <w:p w14:paraId="05421037" w14:textId="77777777" w:rsidR="002B5690" w:rsidRDefault="00951043" w:rsidP="002B5690">
            <w:pPr>
              <w:pStyle w:val="ListParagraph"/>
              <w:spacing w:after="0" w:line="240" w:lineRule="auto"/>
              <w:ind w:left="425" w:right="360"/>
              <w:rPr>
                <w:rFonts w:ascii="Times New Roman" w:hAnsi="Times New Roman" w:cs="Times New Roman"/>
                <w:sz w:val="24"/>
                <w:szCs w:val="24"/>
              </w:rPr>
            </w:pPr>
            <w:r w:rsidRPr="00951043">
              <w:rPr>
                <w:rFonts w:ascii="SimSun" w:eastAsia="SimSun" w:hAnsi="SimSun" w:cs="SimSun"/>
                <w:sz w:val="24"/>
                <w:szCs w:val="24"/>
              </w:rPr>
              <w:t xml:space="preserve"> </w:t>
            </w:r>
            <w:r w:rsidR="002B5690">
              <w:rPr>
                <w:rFonts w:ascii="Times New Roman" w:hAnsi="Times New Roman" w:cs="Times New Roman"/>
                <w:sz w:val="24"/>
                <w:szCs w:val="24"/>
              </w:rPr>
              <w:t>-the accuracy of historical ideas using the logical reasoning.</w:t>
            </w:r>
          </w:p>
          <w:p w14:paraId="5274D28A" w14:textId="77777777" w:rsidR="00951043" w:rsidRPr="00951043" w:rsidRDefault="002B5690" w:rsidP="002B5690">
            <w:pPr>
              <w:tabs>
                <w:tab w:val="left" w:pos="425"/>
              </w:tabs>
              <w:spacing w:after="0" w:line="240" w:lineRule="auto"/>
              <w:ind w:left="425"/>
              <w:rPr>
                <w:b/>
              </w:rPr>
            </w:pPr>
            <w:r>
              <w:rPr>
                <w:rFonts w:ascii="Times New Roman" w:hAnsi="Times New Roman" w:cs="Times New Roman"/>
                <w:sz w:val="24"/>
                <w:szCs w:val="24"/>
              </w:rPr>
              <w:t>-link information they have heard to their own perspectives</w:t>
            </w:r>
            <w:r w:rsidRPr="000F3C51">
              <w:rPr>
                <w:rFonts w:ascii="Times New Roman" w:hAnsi="Times New Roman" w:cs="Times New Roman"/>
                <w:sz w:val="24"/>
                <w:szCs w:val="24"/>
              </w:rPr>
              <w:t>.</w:t>
            </w:r>
          </w:p>
          <w:p w14:paraId="66BDD9B0" w14:textId="77777777" w:rsidR="00951043" w:rsidRPr="00951043" w:rsidRDefault="00951043" w:rsidP="00A3333E">
            <w:pPr>
              <w:numPr>
                <w:ilvl w:val="0"/>
                <w:numId w:val="86"/>
              </w:numPr>
              <w:spacing w:after="0" w:line="240" w:lineRule="auto"/>
              <w:rPr>
                <w:b/>
              </w:rPr>
            </w:pPr>
            <w:r w:rsidRPr="00951043">
              <w:t xml:space="preserve">Evaluate learners' ability to write accurate and coherent historical accounts of the factors behind the rise of fascism and its impact in Italy (1922–1945). </w:t>
            </w:r>
          </w:p>
          <w:p w14:paraId="1C5521D0" w14:textId="77777777" w:rsidR="00951043" w:rsidRPr="00951043" w:rsidRDefault="00951043" w:rsidP="00A3333E">
            <w:pPr>
              <w:numPr>
                <w:ilvl w:val="0"/>
                <w:numId w:val="86"/>
              </w:numPr>
              <w:spacing w:after="0" w:line="240" w:lineRule="auto"/>
              <w:rPr>
                <w:b/>
              </w:rPr>
            </w:pPr>
            <w:r w:rsidRPr="00951043">
              <w:t>Evaluate learners' ability to listen attentively and comprehend effectively as they brainstorm on the concept of Fascism in Italy</w:t>
            </w:r>
            <w:r w:rsidRPr="00951043">
              <w:rPr>
                <w:rFonts w:ascii="SimSun" w:eastAsia="SimSun" w:hAnsi="SimSun" w:cs="SimSun"/>
                <w:sz w:val="24"/>
                <w:szCs w:val="24"/>
              </w:rPr>
              <w:t xml:space="preserve"> </w:t>
            </w:r>
          </w:p>
        </w:tc>
      </w:tr>
    </w:tbl>
    <w:p w14:paraId="33DC2259" w14:textId="77777777" w:rsidR="00951043" w:rsidRPr="00951043" w:rsidRDefault="00951043" w:rsidP="00951043">
      <w:pPr>
        <w:rPr>
          <w:b/>
        </w:rPr>
      </w:pPr>
    </w:p>
    <w:p w14:paraId="1F1E90FE" w14:textId="77777777" w:rsidR="00951043" w:rsidRPr="00951043" w:rsidRDefault="00951043" w:rsidP="00951043">
      <w:pPr>
        <w:rPr>
          <w:b/>
          <w:color w:val="FF0000"/>
        </w:rPr>
      </w:pPr>
    </w:p>
    <w:p w14:paraId="72AD1FE3" w14:textId="77777777" w:rsidR="00951043" w:rsidRPr="00951043" w:rsidRDefault="00951043" w:rsidP="00951043">
      <w:pPr>
        <w:rPr>
          <w:b/>
        </w:rPr>
      </w:pPr>
      <w:r w:rsidRPr="00951043">
        <w:rPr>
          <w:b/>
        </w:rPr>
        <w:t xml:space="preserve">TERM  2                                                                          </w:t>
      </w:r>
    </w:p>
    <w:p w14:paraId="76AD2978" w14:textId="77777777" w:rsidR="00951043" w:rsidRPr="00951043" w:rsidRDefault="00951043" w:rsidP="00951043">
      <w:pPr>
        <w:rPr>
          <w:b/>
        </w:rPr>
      </w:pPr>
      <w:r w:rsidRPr="00951043">
        <w:rPr>
          <w:b/>
        </w:rPr>
        <w:t xml:space="preserve">CLASS:       SENIOR    6                                                        PERIODS:   30       </w:t>
      </w:r>
    </w:p>
    <w:p w14:paraId="6C1CD0E9" w14:textId="77777777" w:rsidR="00951043" w:rsidRPr="00951043" w:rsidRDefault="00951043" w:rsidP="00951043">
      <w:pPr>
        <w:rPr>
          <w:b/>
        </w:rPr>
      </w:pPr>
      <w:r w:rsidRPr="00951043">
        <w:rPr>
          <w:b/>
        </w:rPr>
        <w:t>TO</w:t>
      </w:r>
      <w:r w:rsidRPr="00951043">
        <w:rPr>
          <w:b/>
          <w:sz w:val="24"/>
          <w:szCs w:val="24"/>
        </w:rPr>
        <w:t>PIC 11:</w:t>
      </w:r>
      <w:r w:rsidRPr="00951043">
        <w:rPr>
          <w:rFonts w:ascii="Times New Roman" w:eastAsia="Cambria" w:hAnsi="Times New Roman" w:cs="Times New Roman"/>
          <w:color w:val="231F20"/>
          <w:sz w:val="24"/>
          <w:szCs w:val="24"/>
          <w:lang w:val="en-GB" w:bidi="en-US"/>
        </w:rPr>
        <w:t xml:space="preserve"> </w:t>
      </w:r>
      <w:r w:rsidRPr="00951043">
        <w:rPr>
          <w:rFonts w:ascii="Times New Roman" w:eastAsia="Calibri" w:hAnsi="Times New Roman" w:cs="Times New Roman"/>
          <w:sz w:val="24"/>
          <w:szCs w:val="24"/>
        </w:rPr>
        <w:t>World war II (1939-1945) and its aftermath.</w:t>
      </w:r>
    </w:p>
    <w:p w14:paraId="28875F46" w14:textId="77777777" w:rsidR="00951043" w:rsidRPr="00951043" w:rsidRDefault="00951043" w:rsidP="00951043">
      <w:r w:rsidRPr="00951043">
        <w:rPr>
          <w:b/>
        </w:rPr>
        <w:t xml:space="preserve">COMPETENCY: </w:t>
      </w:r>
      <w:r w:rsidRPr="00951043">
        <w:t>The learner analyses key events of World War II and its impact to appreciate their relevance to contemporary conflict prevention, international diplomacy and economic policies.</w:t>
      </w:r>
    </w:p>
    <w:tbl>
      <w:tblPr>
        <w:tblStyle w:val="TableGrid"/>
        <w:tblW w:w="0" w:type="auto"/>
        <w:tblLook w:val="04A0" w:firstRow="1" w:lastRow="0" w:firstColumn="1" w:lastColumn="0" w:noHBand="0" w:noVBand="1"/>
      </w:tblPr>
      <w:tblGrid>
        <w:gridCol w:w="3116"/>
        <w:gridCol w:w="3117"/>
        <w:gridCol w:w="3117"/>
      </w:tblGrid>
      <w:tr w:rsidR="00951043" w:rsidRPr="00951043" w14:paraId="49AB897B" w14:textId="77777777" w:rsidTr="00951043">
        <w:tc>
          <w:tcPr>
            <w:tcW w:w="3116" w:type="dxa"/>
            <w:shd w:val="clear" w:color="auto" w:fill="8EAADB" w:themeFill="accent5" w:themeFillTint="99"/>
          </w:tcPr>
          <w:p w14:paraId="6C5ED82B" w14:textId="77777777" w:rsidR="00951043" w:rsidRPr="00951043" w:rsidRDefault="00951043" w:rsidP="00951043">
            <w:pPr>
              <w:spacing w:after="0" w:line="240" w:lineRule="auto"/>
              <w:rPr>
                <w:b/>
                <w:sz w:val="24"/>
                <w:szCs w:val="24"/>
              </w:rPr>
            </w:pPr>
            <w:r w:rsidRPr="00951043">
              <w:rPr>
                <w:b/>
                <w:sz w:val="24"/>
                <w:szCs w:val="24"/>
              </w:rPr>
              <w:t>Learning Outcomes</w:t>
            </w:r>
          </w:p>
          <w:p w14:paraId="0D97DE5D" w14:textId="77777777" w:rsidR="00951043" w:rsidRPr="00951043" w:rsidRDefault="00951043" w:rsidP="00951043">
            <w:pPr>
              <w:spacing w:after="0" w:line="240" w:lineRule="auto"/>
            </w:pPr>
            <w:r w:rsidRPr="00951043">
              <w:t>The learner should be able to;</w:t>
            </w:r>
          </w:p>
        </w:tc>
        <w:tc>
          <w:tcPr>
            <w:tcW w:w="3117" w:type="dxa"/>
            <w:shd w:val="clear" w:color="auto" w:fill="8EAADB" w:themeFill="accent5" w:themeFillTint="99"/>
          </w:tcPr>
          <w:p w14:paraId="163A4944"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55196103"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258889D4" w14:textId="77777777" w:rsidTr="00FF26E7">
        <w:trPr>
          <w:trHeight w:val="11614"/>
        </w:trPr>
        <w:tc>
          <w:tcPr>
            <w:tcW w:w="3116" w:type="dxa"/>
          </w:tcPr>
          <w:p w14:paraId="54C601E8"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lastRenderedPageBreak/>
              <w:t>Analyse the causes and results of the 1939-1945 World War to appreciate its relevance to contemporary conflict prevention and international relations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4B441366"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Analyse the formation, objectives and achievements of The United Nations since 1945 to appreciate its effectiveness in promoting global peace, security and cooperation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0DA8FC09"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 xml:space="preserve">Evaluate the impact of the formation and development of European Economic Community </w:t>
            </w:r>
            <w:r w:rsidRPr="00951043">
              <w:rPr>
                <w:rFonts w:ascii="Times New Roman" w:eastAsia="Cambria" w:hAnsi="Times New Roman" w:cs="Times New Roman"/>
                <w:bCs/>
                <w:color w:val="231F20"/>
                <w:sz w:val="24"/>
                <w:szCs w:val="24"/>
                <w:lang w:val="en-GB" w:bidi="en-US"/>
              </w:rPr>
              <w:t>1953- 1990 (E.E.C) on European integration to appreciate its influence on processes of integrations in Africa (</w:t>
            </w:r>
            <w:proofErr w:type="spellStart"/>
            <w:proofErr w:type="gramStart"/>
            <w:r w:rsidRPr="00951043">
              <w:rPr>
                <w:rFonts w:ascii="Times New Roman" w:eastAsia="Cambria" w:hAnsi="Times New Roman" w:cs="Times New Roman"/>
                <w:bCs/>
                <w:color w:val="231F20"/>
                <w:sz w:val="24"/>
                <w:szCs w:val="24"/>
                <w:lang w:val="en-GB" w:bidi="en-US"/>
              </w:rPr>
              <w:t>gs,v</w:t>
            </w:r>
            <w:proofErr w:type="gramEnd"/>
            <w:r w:rsidRPr="00951043">
              <w:rPr>
                <w:rFonts w:ascii="Times New Roman" w:eastAsia="Cambria" w:hAnsi="Times New Roman" w:cs="Times New Roman"/>
                <w:bCs/>
                <w:color w:val="231F20"/>
                <w:sz w:val="24"/>
                <w:szCs w:val="24"/>
                <w:lang w:val="en-GB" w:bidi="en-US"/>
              </w:rPr>
              <w:t>,a</w:t>
            </w:r>
            <w:proofErr w:type="spellEnd"/>
            <w:r w:rsidRPr="00951043">
              <w:rPr>
                <w:rFonts w:ascii="Times New Roman" w:eastAsia="Cambria" w:hAnsi="Times New Roman" w:cs="Times New Roman"/>
                <w:bCs/>
                <w:color w:val="231F20"/>
                <w:sz w:val="24"/>
                <w:szCs w:val="24"/>
                <w:lang w:val="en-GB" w:bidi="en-US"/>
              </w:rPr>
              <w:t>)</w:t>
            </w:r>
          </w:p>
          <w:p w14:paraId="26D99FCA"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Evaluate the ideological conflicts of Cold War politics and their impact on global alliances to appreciate their influence on current geopolitical tensions and international relations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05D3DCE8" w14:textId="77777777" w:rsidR="00951043" w:rsidRPr="00951043" w:rsidRDefault="00951043" w:rsidP="00A3333E">
            <w:pPr>
              <w:numPr>
                <w:ilvl w:val="0"/>
                <w:numId w:val="87"/>
              </w:numPr>
              <w:spacing w:line="240" w:lineRule="auto"/>
              <w:contextualSpacing/>
              <w:rPr>
                <w:rFonts w:ascii="Times New Roman" w:hAnsi="Times New Roman" w:cs="Times New Roman"/>
                <w:sz w:val="24"/>
                <w:szCs w:val="24"/>
              </w:rPr>
            </w:pPr>
            <w:r w:rsidRPr="00951043">
              <w:rPr>
                <w:rFonts w:ascii="Times New Roman" w:hAnsi="Times New Roman" w:cs="Times New Roman"/>
                <w:sz w:val="24"/>
                <w:szCs w:val="24"/>
              </w:rPr>
              <w:t xml:space="preserve">Assess the formation of NATO and </w:t>
            </w:r>
            <w:r w:rsidRPr="00951043">
              <w:rPr>
                <w:rFonts w:ascii="Times New Roman" w:eastAsia="Cambria" w:hAnsi="Times New Roman" w:cs="Times New Roman"/>
                <w:bCs/>
                <w:color w:val="231F20"/>
                <w:sz w:val="24"/>
                <w:szCs w:val="24"/>
                <w:lang w:val="en-GB" w:bidi="en-US"/>
              </w:rPr>
              <w:t>Warsaw</w:t>
            </w:r>
            <w:r w:rsidRPr="00951043">
              <w:rPr>
                <w:rFonts w:ascii="Times New Roman" w:eastAsia="Cambria" w:hAnsi="Times New Roman" w:cs="Times New Roman"/>
                <w:bCs/>
                <w:color w:val="231F20"/>
                <w:sz w:val="24"/>
                <w:szCs w:val="24"/>
                <w:lang w:bidi="en-US"/>
              </w:rPr>
              <w:t xml:space="preserve"> pact</w:t>
            </w:r>
            <w:r w:rsidRPr="00951043">
              <w:rPr>
                <w:rFonts w:ascii="Times New Roman" w:hAnsi="Times New Roman" w:cs="Times New Roman"/>
                <w:sz w:val="24"/>
                <w:szCs w:val="24"/>
              </w:rPr>
              <w:t xml:space="preserve"> as collective defense organizations to appreciate their relevance in addressing contemporary international conflicts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2BCE5F90" w14:textId="77777777" w:rsidR="00951043" w:rsidRPr="00951043" w:rsidRDefault="00951043" w:rsidP="00A3333E">
            <w:pPr>
              <w:numPr>
                <w:ilvl w:val="0"/>
                <w:numId w:val="87"/>
              </w:numPr>
              <w:spacing w:after="0" w:line="240" w:lineRule="auto"/>
              <w:contextualSpacing/>
              <w:rPr>
                <w:b/>
              </w:rPr>
            </w:pPr>
            <w:r w:rsidRPr="00951043">
              <w:rPr>
                <w:rFonts w:ascii="Times New Roman" w:hAnsi="Times New Roman" w:cs="Times New Roman"/>
                <w:sz w:val="24"/>
                <w:szCs w:val="24"/>
              </w:rPr>
              <w:t xml:space="preserve">Analyse the Strategic Arms Limitation Talks (SALT) agreement to </w:t>
            </w:r>
            <w:r w:rsidRPr="00951043">
              <w:rPr>
                <w:rFonts w:ascii="Times New Roman" w:hAnsi="Times New Roman" w:cs="Times New Roman"/>
                <w:sz w:val="24"/>
                <w:szCs w:val="24"/>
              </w:rPr>
              <w:lastRenderedPageBreak/>
              <w:t>appreciate its relevance to ongoing efforts in arms reduction and global security diplomacy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2734E264" w14:textId="77777777" w:rsidR="00951043" w:rsidRPr="00951043" w:rsidRDefault="00951043" w:rsidP="00951043">
            <w:pPr>
              <w:spacing w:after="0" w:line="240" w:lineRule="auto"/>
              <w:rPr>
                <w:b/>
              </w:rPr>
            </w:pPr>
          </w:p>
        </w:tc>
        <w:tc>
          <w:tcPr>
            <w:tcW w:w="3117" w:type="dxa"/>
          </w:tcPr>
          <w:p w14:paraId="32DDF051" w14:textId="77777777" w:rsidR="00951043" w:rsidRPr="00951043" w:rsidRDefault="00951043" w:rsidP="00A3333E">
            <w:pPr>
              <w:numPr>
                <w:ilvl w:val="0"/>
                <w:numId w:val="88"/>
              </w:numPr>
              <w:spacing w:after="0" w:line="240" w:lineRule="auto"/>
              <w:rPr>
                <w:bCs/>
              </w:rPr>
            </w:pPr>
            <w:r w:rsidRPr="00951043">
              <w:lastRenderedPageBreak/>
              <w:t>Learners search and present the causes of World War II and the role of the Axis alliance in its outbreak.</w:t>
            </w:r>
          </w:p>
          <w:p w14:paraId="0759330A" w14:textId="77777777" w:rsidR="00951043" w:rsidRPr="00951043" w:rsidRDefault="00951043" w:rsidP="00A3333E">
            <w:pPr>
              <w:numPr>
                <w:ilvl w:val="0"/>
                <w:numId w:val="88"/>
              </w:numPr>
              <w:spacing w:after="0" w:line="240" w:lineRule="auto"/>
              <w:rPr>
                <w:bCs/>
              </w:rPr>
            </w:pPr>
            <w:r w:rsidRPr="00951043">
              <w:t>In a brainst</w:t>
            </w:r>
            <w:r w:rsidR="0088250B">
              <w:t xml:space="preserve">orming session, learners </w:t>
            </w:r>
            <w:proofErr w:type="gramStart"/>
            <w:r w:rsidR="0088250B">
              <w:t xml:space="preserve">share </w:t>
            </w:r>
            <w:r w:rsidRPr="00951043">
              <w:t xml:space="preserve"> the</w:t>
            </w:r>
            <w:proofErr w:type="gramEnd"/>
            <w:r w:rsidRPr="00951043">
              <w:t xml:space="preserve"> reasons for the defeat of the Axis powers in World War II.</w:t>
            </w:r>
            <w:r w:rsidRPr="00951043">
              <w:rPr>
                <w:rFonts w:ascii="SimSun" w:eastAsia="SimSun" w:hAnsi="SimSun" w:cs="SimSun"/>
                <w:sz w:val="24"/>
                <w:szCs w:val="24"/>
              </w:rPr>
              <w:t xml:space="preserve"> </w:t>
            </w:r>
          </w:p>
          <w:p w14:paraId="0407B16C" w14:textId="77777777" w:rsidR="00951043" w:rsidRPr="00951043" w:rsidRDefault="00951043" w:rsidP="00A3333E">
            <w:pPr>
              <w:numPr>
                <w:ilvl w:val="0"/>
                <w:numId w:val="88"/>
              </w:numPr>
              <w:spacing w:after="0" w:line="240" w:lineRule="auto"/>
              <w:rPr>
                <w:bCs/>
              </w:rPr>
            </w:pPr>
            <w:r w:rsidRPr="00951043">
              <w:t xml:space="preserve">Learners search </w:t>
            </w:r>
            <w:r w:rsidR="0088250B">
              <w:t xml:space="preserve">and present </w:t>
            </w:r>
            <w:r w:rsidRPr="00951043">
              <w:t>the effects of World War II and deliver a presentation</w:t>
            </w:r>
            <w:r w:rsidRPr="00951043">
              <w:rPr>
                <w:rFonts w:ascii="SimSun" w:eastAsia="SimSun" w:hAnsi="SimSun" w:cs="SimSun"/>
                <w:sz w:val="24"/>
                <w:szCs w:val="24"/>
              </w:rPr>
              <w:t xml:space="preserve"> </w:t>
            </w:r>
          </w:p>
          <w:p w14:paraId="362E24D9" w14:textId="77777777" w:rsidR="00951043" w:rsidRPr="00951043" w:rsidRDefault="00951043" w:rsidP="00A3333E">
            <w:pPr>
              <w:numPr>
                <w:ilvl w:val="0"/>
                <w:numId w:val="88"/>
              </w:numPr>
              <w:spacing w:after="0" w:line="240" w:lineRule="auto"/>
              <w:rPr>
                <w:bCs/>
              </w:rPr>
            </w:pPr>
            <w:r w:rsidRPr="00951043">
              <w:t>Learners compare the causes and outcomes of World War II with those of any current global conflict.</w:t>
            </w:r>
            <w:r w:rsidRPr="00951043">
              <w:rPr>
                <w:rFonts w:ascii="SimSun" w:eastAsia="SimSun" w:hAnsi="SimSun" w:cs="SimSun"/>
                <w:sz w:val="24"/>
                <w:szCs w:val="24"/>
              </w:rPr>
              <w:t xml:space="preserve"> </w:t>
            </w:r>
          </w:p>
          <w:p w14:paraId="23485D8B" w14:textId="77777777" w:rsidR="00951043" w:rsidRPr="00951043" w:rsidRDefault="00951043" w:rsidP="00A3333E">
            <w:pPr>
              <w:numPr>
                <w:ilvl w:val="0"/>
                <w:numId w:val="88"/>
              </w:numPr>
              <w:spacing w:after="0" w:line="240" w:lineRule="auto"/>
            </w:pPr>
            <w:r w:rsidRPr="00951043">
              <w:rPr>
                <w:bCs/>
              </w:rPr>
              <w:t xml:space="preserve">Learners search </w:t>
            </w:r>
            <w:r w:rsidR="0088250B">
              <w:rPr>
                <w:bCs/>
              </w:rPr>
              <w:t xml:space="preserve">and present </w:t>
            </w:r>
            <w:r w:rsidRPr="00951043">
              <w:rPr>
                <w:bCs/>
              </w:rPr>
              <w:t>the background, objectives and achievements of the United Nations since 1945.</w:t>
            </w:r>
          </w:p>
          <w:p w14:paraId="2A3966A1" w14:textId="77777777" w:rsidR="00951043" w:rsidRPr="00951043" w:rsidRDefault="00951043" w:rsidP="00A3333E">
            <w:pPr>
              <w:numPr>
                <w:ilvl w:val="0"/>
                <w:numId w:val="88"/>
              </w:numPr>
              <w:spacing w:after="0" w:line="240" w:lineRule="auto"/>
            </w:pPr>
            <w:r w:rsidRPr="00951043">
              <w:t>Learners discuss cases in Africa where the UN has fallen short of expectations and examine the reasons for its shortcomings.</w:t>
            </w:r>
          </w:p>
          <w:p w14:paraId="7722ECC0" w14:textId="77777777" w:rsidR="00951043" w:rsidRPr="00951043" w:rsidRDefault="00951043" w:rsidP="00A3333E">
            <w:pPr>
              <w:numPr>
                <w:ilvl w:val="0"/>
                <w:numId w:val="88"/>
              </w:numPr>
              <w:spacing w:after="0" w:line="240" w:lineRule="auto"/>
              <w:rPr>
                <w:bCs/>
              </w:rPr>
            </w:pPr>
            <w:r w:rsidRPr="00951043">
              <w:t>Learners assess the primary objectives of the United Nations Charter and evaluate their relevance in the modern global context</w:t>
            </w:r>
          </w:p>
          <w:p w14:paraId="11E17FC8" w14:textId="77777777" w:rsidR="00951043" w:rsidRPr="00951043" w:rsidRDefault="00951043" w:rsidP="00A3333E">
            <w:pPr>
              <w:numPr>
                <w:ilvl w:val="0"/>
                <w:numId w:val="88"/>
              </w:numPr>
              <w:spacing w:after="0" w:line="240" w:lineRule="auto"/>
              <w:rPr>
                <w:bCs/>
              </w:rPr>
            </w:pPr>
            <w:r w:rsidRPr="00951043">
              <w:t>Learners search and present the background, objectives and achievements of the European Economic Community (EEC)1953 - 1990</w:t>
            </w:r>
          </w:p>
          <w:p w14:paraId="12EFE337" w14:textId="2786D3AF" w:rsidR="00951043" w:rsidRPr="00951043" w:rsidRDefault="00951043" w:rsidP="00A3333E">
            <w:pPr>
              <w:numPr>
                <w:ilvl w:val="0"/>
                <w:numId w:val="88"/>
              </w:numPr>
              <w:spacing w:after="0" w:line="240" w:lineRule="auto"/>
              <w:rPr>
                <w:bCs/>
              </w:rPr>
            </w:pPr>
            <w:r w:rsidRPr="00951043">
              <w:t>In a brainst</w:t>
            </w:r>
            <w:r w:rsidR="0088250B">
              <w:t xml:space="preserve">orming session, learners </w:t>
            </w:r>
            <w:r w:rsidR="006E5A61">
              <w:t xml:space="preserve">share </w:t>
            </w:r>
            <w:r w:rsidR="006E5A61" w:rsidRPr="00951043">
              <w:t>the</w:t>
            </w:r>
            <w:r w:rsidRPr="00951043">
              <w:t xml:space="preserve"> challenges faced by the European Economic Community (EEC) by 1990.</w:t>
            </w:r>
            <w:r w:rsidRPr="00951043">
              <w:rPr>
                <w:rFonts w:ascii="SimSun" w:eastAsia="SimSun" w:hAnsi="SimSun" w:cs="SimSun"/>
                <w:sz w:val="24"/>
                <w:szCs w:val="24"/>
              </w:rPr>
              <w:t xml:space="preserve"> </w:t>
            </w:r>
          </w:p>
          <w:p w14:paraId="17EC7A5E" w14:textId="77777777" w:rsidR="00951043" w:rsidRPr="00951043" w:rsidRDefault="00951043" w:rsidP="00A3333E">
            <w:pPr>
              <w:numPr>
                <w:ilvl w:val="0"/>
                <w:numId w:val="88"/>
              </w:numPr>
              <w:spacing w:after="0" w:line="240" w:lineRule="auto"/>
            </w:pPr>
            <w:r w:rsidRPr="00951043">
              <w:t xml:space="preserve">Learners compare the European Economic Community (EEC) and the African Union (AU) focusing </w:t>
            </w:r>
            <w:r w:rsidRPr="00951043">
              <w:lastRenderedPageBreak/>
              <w:t xml:space="preserve">on their objectives, achievements and challenges. </w:t>
            </w:r>
          </w:p>
          <w:p w14:paraId="661F2344" w14:textId="77777777" w:rsidR="00951043" w:rsidRPr="00951043" w:rsidRDefault="00951043" w:rsidP="00A3333E">
            <w:pPr>
              <w:numPr>
                <w:ilvl w:val="0"/>
                <w:numId w:val="88"/>
              </w:numPr>
              <w:spacing w:after="0" w:line="240" w:lineRule="auto"/>
            </w:pPr>
            <w:r w:rsidRPr="00951043">
              <w:t>Learners brainstorm and explain the meaning of the term 'Cold War politics.</w:t>
            </w:r>
          </w:p>
          <w:p w14:paraId="5398CD9B" w14:textId="77777777" w:rsidR="00951043" w:rsidRPr="00951043" w:rsidRDefault="00951043" w:rsidP="00A3333E">
            <w:pPr>
              <w:numPr>
                <w:ilvl w:val="0"/>
                <w:numId w:val="88"/>
              </w:numPr>
              <w:spacing w:after="0" w:line="240" w:lineRule="auto"/>
            </w:pPr>
            <w:r w:rsidRPr="00951043">
              <w:t>Learners work in groups to search and present the key causes and effects of Cold War politics highlighting how these factors shaped global relations during the 20th century.</w:t>
            </w:r>
          </w:p>
          <w:p w14:paraId="28148E59" w14:textId="77777777" w:rsidR="00951043" w:rsidRPr="00951043" w:rsidRDefault="00951043" w:rsidP="00A3333E">
            <w:pPr>
              <w:numPr>
                <w:ilvl w:val="0"/>
                <w:numId w:val="88"/>
              </w:numPr>
              <w:spacing w:after="0" w:line="240" w:lineRule="auto"/>
            </w:pPr>
            <w:commentRangeStart w:id="219"/>
            <w:r w:rsidRPr="00951043">
              <w:t>Learners discuss events like the Cuban Missile Crisis, Vietnam war and the Korean War, examining how they reflect ideological conflicts and their relevance to modern geopolitical tensions.</w:t>
            </w:r>
          </w:p>
          <w:p w14:paraId="37A5BA68" w14:textId="77777777" w:rsidR="00951043" w:rsidRPr="00951043" w:rsidRDefault="00951043" w:rsidP="00A3333E">
            <w:pPr>
              <w:numPr>
                <w:ilvl w:val="0"/>
                <w:numId w:val="88"/>
              </w:numPr>
              <w:spacing w:after="0" w:line="240" w:lineRule="auto"/>
              <w:rPr>
                <w:bCs/>
              </w:rPr>
            </w:pPr>
            <w:r w:rsidRPr="00951043">
              <w:t>Learners search and present the formation, objectives and achievements of NATO and the Warsaw Pact and discuss how they influenced global issues during the Cold War.</w:t>
            </w:r>
          </w:p>
          <w:p w14:paraId="6BED0BF5" w14:textId="77777777" w:rsidR="00951043" w:rsidRPr="00951043" w:rsidRDefault="00951043" w:rsidP="00A3333E">
            <w:pPr>
              <w:numPr>
                <w:ilvl w:val="0"/>
                <w:numId w:val="88"/>
              </w:numPr>
              <w:spacing w:after="0" w:line="240" w:lineRule="auto"/>
              <w:rPr>
                <w:bCs/>
              </w:rPr>
            </w:pPr>
            <w:r w:rsidRPr="00951043">
              <w:t>Learners search and present the challenges affecting NATO and Warsaw pact</w:t>
            </w:r>
          </w:p>
          <w:p w14:paraId="7FF0B095" w14:textId="77777777" w:rsidR="00951043" w:rsidRPr="00951043" w:rsidRDefault="00951043" w:rsidP="00A3333E">
            <w:pPr>
              <w:numPr>
                <w:ilvl w:val="0"/>
                <w:numId w:val="88"/>
              </w:numPr>
              <w:spacing w:after="0" w:line="240" w:lineRule="auto"/>
              <w:rPr>
                <w:bCs/>
              </w:rPr>
            </w:pPr>
            <w:r w:rsidRPr="00951043">
              <w:t>Learners are divided into groups to search the SALT I and SALT II agreements, their objectives, and present their findings on the role of these agreements in the cold war</w:t>
            </w:r>
          </w:p>
          <w:p w14:paraId="4FB34AA0" w14:textId="77777777" w:rsidR="00951043" w:rsidRPr="00951043" w:rsidRDefault="00951043" w:rsidP="00A3333E">
            <w:pPr>
              <w:numPr>
                <w:ilvl w:val="0"/>
                <w:numId w:val="88"/>
              </w:numPr>
              <w:spacing w:after="0" w:line="240" w:lineRule="auto"/>
              <w:rPr>
                <w:bCs/>
              </w:rPr>
            </w:pPr>
            <w:r w:rsidRPr="00951043">
              <w:t xml:space="preserve">In groups, learners analyse </w:t>
            </w:r>
            <w:r w:rsidR="006E0E10">
              <w:t xml:space="preserve">and present </w:t>
            </w:r>
            <w:r w:rsidRPr="00951043">
              <w:t>the challenges and impacts of SALT I and SALT II on global politics</w:t>
            </w:r>
            <w:commentRangeEnd w:id="219"/>
            <w:r w:rsidR="00FF26E7">
              <w:rPr>
                <w:rStyle w:val="CommentReference"/>
              </w:rPr>
              <w:commentReference w:id="219"/>
            </w:r>
            <w:r w:rsidRPr="00951043">
              <w:t>.</w:t>
            </w:r>
          </w:p>
        </w:tc>
        <w:tc>
          <w:tcPr>
            <w:tcW w:w="3117" w:type="dxa"/>
          </w:tcPr>
          <w:p w14:paraId="2C42B7C4" w14:textId="77777777" w:rsidR="00E52936" w:rsidRPr="00E52936" w:rsidRDefault="00951043" w:rsidP="00A3333E">
            <w:pPr>
              <w:numPr>
                <w:ilvl w:val="0"/>
                <w:numId w:val="89"/>
              </w:numPr>
              <w:spacing w:after="0" w:line="240" w:lineRule="auto"/>
              <w:rPr>
                <w:bCs/>
              </w:rPr>
            </w:pPr>
            <w:commentRangeStart w:id="220"/>
            <w:r w:rsidRPr="00951043">
              <w:lastRenderedPageBreak/>
              <w:t>Observe learners' ability to use ICT or Library resources effectively as they search the caus</w:t>
            </w:r>
            <w:r w:rsidR="00E52936">
              <w:t xml:space="preserve">es and outcomes of World War II and take </w:t>
            </w:r>
            <w:commentRangeEnd w:id="220"/>
            <w:r w:rsidR="00E4319E">
              <w:rPr>
                <w:rStyle w:val="CommentReference"/>
              </w:rPr>
              <w:commentReference w:id="220"/>
            </w:r>
            <w:r w:rsidR="00E52936">
              <w:t>note of;</w:t>
            </w:r>
          </w:p>
          <w:p w14:paraId="1690934D" w14:textId="77777777" w:rsidR="00951043" w:rsidRDefault="00E52936" w:rsidP="00E52936">
            <w:pPr>
              <w:tabs>
                <w:tab w:val="left" w:pos="425"/>
              </w:tabs>
              <w:spacing w:after="0" w:line="240" w:lineRule="auto"/>
              <w:ind w:left="425"/>
              <w:rPr>
                <w:rFonts w:ascii="Times New Roman" w:hAnsi="Times New Roman" w:cs="Times New Roman"/>
                <w:sz w:val="24"/>
                <w:szCs w:val="24"/>
              </w:rPr>
            </w:pPr>
            <w:r>
              <w:t>-</w:t>
            </w:r>
            <w:r w:rsidR="00951043" w:rsidRPr="00951043">
              <w:rPr>
                <w:rFonts w:ascii="SimSun" w:eastAsia="SimSun" w:hAnsi="SimSun" w:cs="SimSun"/>
                <w:sz w:val="24"/>
                <w:szCs w:val="24"/>
              </w:rPr>
              <w:t xml:space="preserve"> </w:t>
            </w:r>
            <w:r>
              <w:rPr>
                <w:rFonts w:ascii="SimSun" w:eastAsia="SimSun" w:hAnsi="SimSun" w:cs="SimSun"/>
                <w:sz w:val="24"/>
                <w:szCs w:val="24"/>
              </w:rPr>
              <w:t>Their a</w:t>
            </w:r>
            <w:r w:rsidRPr="000F3C51">
              <w:rPr>
                <w:rFonts w:ascii="Times New Roman" w:hAnsi="Times New Roman" w:cs="Times New Roman"/>
                <w:sz w:val="24"/>
                <w:szCs w:val="24"/>
              </w:rPr>
              <w:t>bility to listen to e</w:t>
            </w:r>
            <w:r>
              <w:rPr>
                <w:rFonts w:ascii="Times New Roman" w:hAnsi="Times New Roman" w:cs="Times New Roman"/>
                <w:sz w:val="24"/>
                <w:szCs w:val="24"/>
              </w:rPr>
              <w:t>ach other and make choices as a group.</w:t>
            </w:r>
          </w:p>
          <w:p w14:paraId="436FB42F" w14:textId="77777777" w:rsidR="00E52936" w:rsidRPr="00322F5D" w:rsidRDefault="00E52936" w:rsidP="00E52936">
            <w:pPr>
              <w:pStyle w:val="ListParagraph"/>
              <w:spacing w:after="0" w:line="276" w:lineRule="auto"/>
              <w:ind w:left="360" w:right="360"/>
              <w:rPr>
                <w:rFonts w:ascii="Times New Roman" w:hAnsi="Times New Roman" w:cs="Times New Roman"/>
                <w:sz w:val="24"/>
                <w:szCs w:val="24"/>
              </w:rPr>
            </w:pPr>
            <w:r>
              <w:rPr>
                <w:rFonts w:ascii="Times New Roman" w:hAnsi="Times New Roman" w:cs="Times New Roman"/>
                <w:sz w:val="24"/>
                <w:szCs w:val="24"/>
              </w:rPr>
              <w:t xml:space="preserve">- Their reflection on their own experiences and take a decision  </w:t>
            </w:r>
          </w:p>
          <w:p w14:paraId="2F60464B" w14:textId="77777777" w:rsidR="00951043" w:rsidRPr="00E52936" w:rsidRDefault="00951043" w:rsidP="00A3333E">
            <w:pPr>
              <w:numPr>
                <w:ilvl w:val="0"/>
                <w:numId w:val="89"/>
              </w:numPr>
              <w:spacing w:after="0" w:line="240" w:lineRule="auto"/>
              <w:rPr>
                <w:bCs/>
              </w:rPr>
            </w:pPr>
            <w:r w:rsidRPr="00951043">
              <w:t>Converse with learners to assess their ability to analyse the achievements of the United Nations Organization</w:t>
            </w:r>
            <w:r w:rsidR="00E52936">
              <w:t xml:space="preserve"> and assess </w:t>
            </w:r>
            <w:proofErr w:type="gramStart"/>
            <w:r w:rsidR="00E52936">
              <w:t>their ;</w:t>
            </w:r>
            <w:proofErr w:type="gramEnd"/>
          </w:p>
          <w:p w14:paraId="1B756F35" w14:textId="77777777" w:rsidR="00E52936" w:rsidRPr="00951043" w:rsidRDefault="00E52936" w:rsidP="00E52936">
            <w:pPr>
              <w:tabs>
                <w:tab w:val="left" w:pos="425"/>
              </w:tabs>
              <w:spacing w:after="0" w:line="240" w:lineRule="auto"/>
              <w:ind w:left="425"/>
              <w:rPr>
                <w:bCs/>
              </w:rPr>
            </w:pPr>
            <w:r>
              <w:t>-</w:t>
            </w:r>
            <w:r w:rsidRPr="00C56E73">
              <w:rPr>
                <w:rFonts w:ascii="Times New Roman" w:hAnsi="Times New Roman" w:cs="Times New Roman"/>
                <w:sz w:val="24"/>
                <w:szCs w:val="24"/>
              </w:rPr>
              <w:t xml:space="preserve">  effective</w:t>
            </w:r>
            <w:r w:rsidR="00FF1A33">
              <w:rPr>
                <w:rFonts w:ascii="Times New Roman" w:hAnsi="Times New Roman" w:cs="Times New Roman"/>
                <w:sz w:val="24"/>
                <w:szCs w:val="24"/>
              </w:rPr>
              <w:t xml:space="preserve">ness </w:t>
            </w:r>
            <w:r w:rsidRPr="00C56E73">
              <w:rPr>
                <w:rFonts w:ascii="Times New Roman" w:hAnsi="Times New Roman" w:cs="Times New Roman"/>
                <w:sz w:val="24"/>
                <w:szCs w:val="24"/>
              </w:rPr>
              <w:t xml:space="preserve">in </w:t>
            </w:r>
            <w:r w:rsidR="00FF1A33">
              <w:rPr>
                <w:rFonts w:ascii="Times New Roman" w:hAnsi="Times New Roman" w:cs="Times New Roman"/>
                <w:sz w:val="24"/>
                <w:szCs w:val="24"/>
              </w:rPr>
              <w:t xml:space="preserve">working with </w:t>
            </w:r>
            <w:r w:rsidRPr="00C56E73">
              <w:rPr>
                <w:rFonts w:ascii="Times New Roman" w:hAnsi="Times New Roman" w:cs="Times New Roman"/>
                <w:sz w:val="24"/>
                <w:szCs w:val="24"/>
              </w:rPr>
              <w:t>diverse teams.</w:t>
            </w:r>
          </w:p>
          <w:p w14:paraId="0338146E" w14:textId="77777777" w:rsidR="00951043" w:rsidRPr="00951043" w:rsidRDefault="00951043" w:rsidP="00A3333E">
            <w:pPr>
              <w:numPr>
                <w:ilvl w:val="0"/>
                <w:numId w:val="89"/>
              </w:numPr>
              <w:spacing w:after="0" w:line="240" w:lineRule="auto"/>
              <w:rPr>
                <w:bCs/>
              </w:rPr>
            </w:pPr>
            <w:r w:rsidRPr="00951043">
              <w:t xml:space="preserve">Assess learners' ability to present </w:t>
            </w:r>
            <w:r w:rsidR="00FF1A33">
              <w:t xml:space="preserve">relevant, </w:t>
            </w:r>
            <w:r w:rsidRPr="00951043">
              <w:t>accurate and coherent historical facts on the impact of the European Economic Community on Europe.</w:t>
            </w:r>
            <w:r w:rsidRPr="00951043">
              <w:rPr>
                <w:rFonts w:ascii="SimSun" w:eastAsia="SimSun" w:hAnsi="SimSun" w:cs="SimSun"/>
                <w:sz w:val="24"/>
                <w:szCs w:val="24"/>
              </w:rPr>
              <w:t xml:space="preserve"> </w:t>
            </w:r>
          </w:p>
          <w:p w14:paraId="19748114" w14:textId="77777777" w:rsidR="00951043" w:rsidRPr="00951043" w:rsidRDefault="00951043" w:rsidP="00A3333E">
            <w:pPr>
              <w:numPr>
                <w:ilvl w:val="0"/>
                <w:numId w:val="89"/>
              </w:numPr>
              <w:spacing w:after="0" w:line="240" w:lineRule="auto"/>
              <w:rPr>
                <w:bCs/>
              </w:rPr>
            </w:pPr>
            <w:r w:rsidRPr="00951043">
              <w:t>Evaluate learners' ability to analyse the relevance of SALT I and SALT II in achieving their global objectives.</w:t>
            </w:r>
            <w:r w:rsidRPr="00951043">
              <w:rPr>
                <w:rFonts w:ascii="SimSun" w:eastAsia="SimSun" w:hAnsi="SimSun" w:cs="SimSun"/>
                <w:sz w:val="24"/>
                <w:szCs w:val="24"/>
              </w:rPr>
              <w:t xml:space="preserve"> </w:t>
            </w:r>
          </w:p>
        </w:tc>
      </w:tr>
    </w:tbl>
    <w:p w14:paraId="021C3EEB" w14:textId="77777777" w:rsidR="00951043" w:rsidRPr="00951043" w:rsidRDefault="00951043" w:rsidP="00951043">
      <w:pPr>
        <w:rPr>
          <w:b/>
        </w:rPr>
      </w:pPr>
    </w:p>
    <w:p w14:paraId="10A679FE" w14:textId="77777777" w:rsidR="00E71482" w:rsidRDefault="00E71482" w:rsidP="00951043">
      <w:pPr>
        <w:rPr>
          <w:b/>
        </w:rPr>
      </w:pPr>
    </w:p>
    <w:p w14:paraId="5DA2B6BA" w14:textId="77777777" w:rsidR="00E71482" w:rsidRDefault="00E71482" w:rsidP="00951043">
      <w:pPr>
        <w:rPr>
          <w:b/>
        </w:rPr>
      </w:pPr>
    </w:p>
    <w:p w14:paraId="4648E9EB" w14:textId="77777777" w:rsidR="00951043" w:rsidRPr="00951043" w:rsidRDefault="00951043" w:rsidP="00951043">
      <w:pPr>
        <w:rPr>
          <w:b/>
        </w:rPr>
      </w:pPr>
      <w:r w:rsidRPr="00951043">
        <w:rPr>
          <w:b/>
        </w:rPr>
        <w:t xml:space="preserve">TERM 2                                                                          </w:t>
      </w:r>
    </w:p>
    <w:p w14:paraId="7642A8DF" w14:textId="77777777" w:rsidR="00951043" w:rsidRPr="00951043" w:rsidRDefault="00951043" w:rsidP="00951043">
      <w:pPr>
        <w:rPr>
          <w:b/>
        </w:rPr>
      </w:pPr>
      <w:r w:rsidRPr="00951043">
        <w:rPr>
          <w:b/>
        </w:rPr>
        <w:t xml:space="preserve">CLASS:       SENIOR    6                                                        PERIODS:   24        </w:t>
      </w:r>
    </w:p>
    <w:p w14:paraId="76555E4E" w14:textId="77777777" w:rsidR="00951043" w:rsidRPr="00951043" w:rsidRDefault="00951043" w:rsidP="00951043">
      <w:pPr>
        <w:suppressAutoHyphens/>
        <w:autoSpaceDN w:val="0"/>
        <w:textAlignment w:val="baseline"/>
        <w:rPr>
          <w:rFonts w:ascii="Times New Roman" w:hAnsi="Times New Roman" w:cs="Times New Roman"/>
          <w:color w:val="231F20"/>
          <w:sz w:val="24"/>
          <w:szCs w:val="24"/>
        </w:rPr>
      </w:pPr>
      <w:r w:rsidRPr="00951043">
        <w:rPr>
          <w:b/>
        </w:rPr>
        <w:t>TO</w:t>
      </w:r>
      <w:r w:rsidRPr="00951043">
        <w:rPr>
          <w:b/>
          <w:sz w:val="24"/>
          <w:szCs w:val="24"/>
        </w:rPr>
        <w:t>PIC 12:</w:t>
      </w:r>
      <w:r w:rsidRPr="00951043">
        <w:rPr>
          <w:rFonts w:ascii="Times New Roman" w:eastAsia="Cambria" w:hAnsi="Times New Roman" w:cs="Times New Roman"/>
          <w:color w:val="231F20"/>
          <w:sz w:val="24"/>
          <w:szCs w:val="24"/>
          <w:lang w:val="en-GB" w:bidi="en-US"/>
        </w:rPr>
        <w:t xml:space="preserve"> </w:t>
      </w:r>
      <w:r w:rsidRPr="00951043">
        <w:rPr>
          <w:rFonts w:ascii="Times New Roman" w:hAnsi="Times New Roman" w:cs="Times New Roman"/>
          <w:color w:val="231F20"/>
          <w:sz w:val="24"/>
          <w:szCs w:val="24"/>
        </w:rPr>
        <w:t>Nationalism and Challenges of Integration in the Middle East.</w:t>
      </w:r>
    </w:p>
    <w:p w14:paraId="440FDABC" w14:textId="77777777" w:rsidR="00951043" w:rsidRPr="00951043" w:rsidRDefault="00951043" w:rsidP="00951043">
      <w:r w:rsidRPr="00951043">
        <w:rPr>
          <w:b/>
        </w:rPr>
        <w:t xml:space="preserve">COMPETENCY: </w:t>
      </w:r>
      <w:r w:rsidRPr="00951043">
        <w:t>The learner analyses key events in the Middle East and relations with the west to appreciate their relevance to current political, economic and regional issues.</w:t>
      </w:r>
    </w:p>
    <w:tbl>
      <w:tblPr>
        <w:tblStyle w:val="TableGrid"/>
        <w:tblW w:w="0" w:type="auto"/>
        <w:tblLook w:val="04A0" w:firstRow="1" w:lastRow="0" w:firstColumn="1" w:lastColumn="0" w:noHBand="0" w:noVBand="1"/>
      </w:tblPr>
      <w:tblGrid>
        <w:gridCol w:w="3116"/>
        <w:gridCol w:w="3117"/>
        <w:gridCol w:w="3117"/>
      </w:tblGrid>
      <w:tr w:rsidR="00951043" w:rsidRPr="00951043" w14:paraId="3A5E64E5" w14:textId="77777777" w:rsidTr="00951043">
        <w:tc>
          <w:tcPr>
            <w:tcW w:w="3116" w:type="dxa"/>
            <w:shd w:val="clear" w:color="auto" w:fill="8EAADB" w:themeFill="accent5" w:themeFillTint="99"/>
          </w:tcPr>
          <w:p w14:paraId="2F4736A4" w14:textId="77777777" w:rsidR="00951043" w:rsidRPr="00951043" w:rsidRDefault="00951043" w:rsidP="00951043">
            <w:pPr>
              <w:spacing w:after="0" w:line="360" w:lineRule="auto"/>
              <w:rPr>
                <w:b/>
                <w:sz w:val="24"/>
                <w:szCs w:val="24"/>
              </w:rPr>
            </w:pPr>
            <w:r w:rsidRPr="00951043">
              <w:rPr>
                <w:b/>
                <w:sz w:val="24"/>
                <w:szCs w:val="24"/>
              </w:rPr>
              <w:t>Learning Outcomes</w:t>
            </w:r>
          </w:p>
          <w:p w14:paraId="5A07EAF9"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7CCE318A"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0D4F683B"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3410AC15" w14:textId="77777777" w:rsidTr="00951043">
        <w:tc>
          <w:tcPr>
            <w:tcW w:w="3116" w:type="dxa"/>
          </w:tcPr>
          <w:p w14:paraId="52516747" w14:textId="3A207810"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rFonts w:ascii="Times New Roman" w:hAnsi="Times New Roman" w:cs="Times New Roman"/>
                <w:sz w:val="24"/>
                <w:szCs w:val="24"/>
              </w:rPr>
              <w:t>Analyse the rise of Arab nationalism and its efforts toward</w:t>
            </w:r>
            <w:r w:rsidR="00040EB4">
              <w:rPr>
                <w:rFonts w:ascii="Times New Roman" w:hAnsi="Times New Roman" w:cs="Times New Roman"/>
                <w:sz w:val="24"/>
                <w:szCs w:val="24"/>
              </w:rPr>
              <w:t>s</w:t>
            </w:r>
            <w:r w:rsidRPr="00951043">
              <w:rPr>
                <w:rFonts w:ascii="Times New Roman" w:hAnsi="Times New Roman" w:cs="Times New Roman"/>
                <w:sz w:val="24"/>
                <w:szCs w:val="24"/>
              </w:rPr>
              <w:t xml:space="preserve"> unity to appreciate its relevance to contemporary Middle Eastern identity and solidarity</w:t>
            </w:r>
            <w:r w:rsidRPr="00951043">
              <w:rPr>
                <w:iCs/>
                <w:color w:val="404040" w:themeColor="text1" w:themeTint="BF"/>
                <w:sz w:val="24"/>
                <w:szCs w:val="24"/>
              </w:rPr>
              <w:t xml:space="preserve"> (</w:t>
            </w:r>
            <w:proofErr w:type="spellStart"/>
            <w:proofErr w:type="gramStart"/>
            <w:r w:rsidRPr="00951043">
              <w:rPr>
                <w:iCs/>
                <w:color w:val="404040" w:themeColor="text1" w:themeTint="BF"/>
                <w:sz w:val="24"/>
                <w:szCs w:val="24"/>
              </w:rPr>
              <w:t>v,a</w:t>
            </w:r>
            <w:proofErr w:type="spellEnd"/>
            <w:proofErr w:type="gramEnd"/>
            <w:r w:rsidRPr="00951043">
              <w:rPr>
                <w:iCs/>
                <w:color w:val="404040" w:themeColor="text1" w:themeTint="BF"/>
                <w:sz w:val="24"/>
                <w:szCs w:val="24"/>
              </w:rPr>
              <w:t>)</w:t>
            </w:r>
          </w:p>
          <w:p w14:paraId="17F3F094"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iCs/>
                <w:color w:val="404040" w:themeColor="text1" w:themeTint="BF"/>
                <w:sz w:val="24"/>
                <w:szCs w:val="24"/>
              </w:rPr>
              <w:t>Evaluate the political and socio–economic impact of the discovery of oil in the Middle East to appreciate its influence on global energy markets and international relations (</w:t>
            </w:r>
            <w:proofErr w:type="spellStart"/>
            <w:proofErr w:type="gramStart"/>
            <w:r w:rsidRPr="00951043">
              <w:rPr>
                <w:iCs/>
                <w:color w:val="404040" w:themeColor="text1" w:themeTint="BF"/>
                <w:sz w:val="24"/>
                <w:szCs w:val="24"/>
              </w:rPr>
              <w:t>v,a</w:t>
            </w:r>
            <w:proofErr w:type="spellEnd"/>
            <w:proofErr w:type="gramEnd"/>
            <w:r w:rsidRPr="00951043">
              <w:rPr>
                <w:iCs/>
                <w:color w:val="404040" w:themeColor="text1" w:themeTint="BF"/>
                <w:sz w:val="24"/>
                <w:szCs w:val="24"/>
              </w:rPr>
              <w:t>)</w:t>
            </w:r>
          </w:p>
          <w:p w14:paraId="046112D2" w14:textId="77777777" w:rsidR="00951043" w:rsidRPr="00951043" w:rsidRDefault="00951043" w:rsidP="00951043">
            <w:pPr>
              <w:spacing w:after="0" w:line="240" w:lineRule="auto"/>
              <w:ind w:left="720"/>
              <w:contextualSpacing/>
              <w:rPr>
                <w:iCs/>
                <w:color w:val="404040" w:themeColor="text1" w:themeTint="BF"/>
                <w:sz w:val="24"/>
                <w:szCs w:val="24"/>
              </w:rPr>
            </w:pPr>
          </w:p>
          <w:p w14:paraId="1B1BA67B"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iCs/>
                <w:color w:val="404040" w:themeColor="text1" w:themeTint="BF"/>
                <w:sz w:val="24"/>
                <w:szCs w:val="24"/>
              </w:rPr>
              <w:t>Analyse the impact of the formation of The United Arab Republic (U.A.R) on Arab unity to appreciate the relevance of the current efforts of political integration and cooperation in the Middle East (</w:t>
            </w:r>
            <w:proofErr w:type="spellStart"/>
            <w:proofErr w:type="gramStart"/>
            <w:r w:rsidRPr="00951043">
              <w:rPr>
                <w:iCs/>
                <w:color w:val="404040" w:themeColor="text1" w:themeTint="BF"/>
                <w:sz w:val="24"/>
                <w:szCs w:val="24"/>
              </w:rPr>
              <w:t>v,a</w:t>
            </w:r>
            <w:proofErr w:type="spellEnd"/>
            <w:proofErr w:type="gramEnd"/>
            <w:r w:rsidRPr="00951043">
              <w:rPr>
                <w:iCs/>
                <w:color w:val="404040" w:themeColor="text1" w:themeTint="BF"/>
                <w:sz w:val="24"/>
                <w:szCs w:val="24"/>
              </w:rPr>
              <w:t>)</w:t>
            </w:r>
          </w:p>
          <w:p w14:paraId="0ECE8C43" w14:textId="77777777" w:rsidR="00951043" w:rsidRPr="00951043" w:rsidRDefault="00951043" w:rsidP="00951043">
            <w:pPr>
              <w:spacing w:after="0" w:line="240" w:lineRule="auto"/>
              <w:ind w:left="720"/>
              <w:contextualSpacing/>
              <w:rPr>
                <w:rFonts w:ascii="Times New Roman" w:hAnsi="Times New Roman" w:cs="Times New Roman"/>
                <w:sz w:val="24"/>
                <w:szCs w:val="24"/>
              </w:rPr>
            </w:pPr>
          </w:p>
          <w:p w14:paraId="24E79612"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rFonts w:ascii="Times New Roman" w:hAnsi="Times New Roman" w:cs="Times New Roman"/>
                <w:sz w:val="24"/>
                <w:szCs w:val="24"/>
              </w:rPr>
              <w:t xml:space="preserve">Evaluate the political and socio-economic relationships between the Middle East and the Western world to understand their ongoing influence on </w:t>
            </w:r>
            <w:r w:rsidRPr="00951043">
              <w:rPr>
                <w:rFonts w:ascii="Times New Roman" w:hAnsi="Times New Roman" w:cs="Times New Roman"/>
                <w:sz w:val="24"/>
                <w:szCs w:val="24"/>
              </w:rPr>
              <w:lastRenderedPageBreak/>
              <w:t>contemporary global diplomacy and conflicts in the region</w:t>
            </w:r>
            <w:r w:rsidRPr="00951043">
              <w:rPr>
                <w:iCs/>
                <w:color w:val="404040" w:themeColor="text1" w:themeTint="BF"/>
                <w:sz w:val="24"/>
                <w:szCs w:val="24"/>
              </w:rPr>
              <w:t xml:space="preserve"> (</w:t>
            </w:r>
            <w:proofErr w:type="spellStart"/>
            <w:proofErr w:type="gramStart"/>
            <w:r w:rsidRPr="00951043">
              <w:rPr>
                <w:iCs/>
                <w:color w:val="404040" w:themeColor="text1" w:themeTint="BF"/>
                <w:sz w:val="24"/>
                <w:szCs w:val="24"/>
              </w:rPr>
              <w:t>v,a</w:t>
            </w:r>
            <w:proofErr w:type="spellEnd"/>
            <w:proofErr w:type="gramEnd"/>
            <w:r w:rsidRPr="00951043">
              <w:rPr>
                <w:iCs/>
                <w:color w:val="404040" w:themeColor="text1" w:themeTint="BF"/>
                <w:sz w:val="24"/>
                <w:szCs w:val="24"/>
              </w:rPr>
              <w:t>)</w:t>
            </w:r>
          </w:p>
          <w:p w14:paraId="6374FF10" w14:textId="77777777" w:rsidR="00951043" w:rsidRPr="00951043" w:rsidRDefault="00951043" w:rsidP="00951043">
            <w:pPr>
              <w:spacing w:after="0" w:line="240" w:lineRule="auto"/>
              <w:ind w:left="720"/>
              <w:contextualSpacing/>
              <w:rPr>
                <w:rFonts w:ascii="Times New Roman" w:hAnsi="Times New Roman" w:cs="Times New Roman"/>
                <w:sz w:val="24"/>
                <w:szCs w:val="24"/>
              </w:rPr>
            </w:pPr>
          </w:p>
          <w:p w14:paraId="1A69F071"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rFonts w:ascii="Times New Roman" w:hAnsi="Times New Roman" w:cs="Times New Roman"/>
                <w:sz w:val="24"/>
                <w:szCs w:val="24"/>
              </w:rPr>
              <w:t>Evaluate the causes and impact of the political and economic instabilities in the Middle East to understand its relevance to contemporary economic challenges and regional development (</w:t>
            </w:r>
            <w:proofErr w:type="spellStart"/>
            <w:proofErr w:type="gramStart"/>
            <w:r w:rsidRPr="00951043">
              <w:rPr>
                <w:rFonts w:ascii="Times New Roman" w:hAnsi="Times New Roman" w:cs="Times New Roman"/>
                <w:sz w:val="24"/>
                <w:szCs w:val="24"/>
              </w:rPr>
              <w:t>gs,v</w:t>
            </w:r>
            <w:proofErr w:type="gramEnd"/>
            <w:r w:rsidRPr="00951043">
              <w:rPr>
                <w:rFonts w:ascii="Times New Roman" w:hAnsi="Times New Roman" w:cs="Times New Roman"/>
                <w:sz w:val="24"/>
                <w:szCs w:val="24"/>
              </w:rPr>
              <w:t>,a</w:t>
            </w:r>
            <w:proofErr w:type="spellEnd"/>
            <w:r w:rsidRPr="00951043">
              <w:rPr>
                <w:rFonts w:ascii="Times New Roman" w:hAnsi="Times New Roman" w:cs="Times New Roman"/>
                <w:sz w:val="24"/>
                <w:szCs w:val="24"/>
              </w:rPr>
              <w:t>)</w:t>
            </w:r>
          </w:p>
          <w:p w14:paraId="6D39DA8B" w14:textId="77777777" w:rsidR="00951043" w:rsidRPr="00951043" w:rsidRDefault="00951043" w:rsidP="00951043">
            <w:pPr>
              <w:spacing w:after="0" w:line="240" w:lineRule="auto"/>
              <w:ind w:left="720"/>
              <w:contextualSpacing/>
              <w:rPr>
                <w:rFonts w:ascii="Times New Roman" w:hAnsi="Times New Roman" w:cs="Times New Roman"/>
                <w:sz w:val="24"/>
                <w:szCs w:val="24"/>
              </w:rPr>
            </w:pPr>
          </w:p>
          <w:p w14:paraId="5F81E8E0" w14:textId="77777777" w:rsidR="00951043" w:rsidRPr="00951043" w:rsidRDefault="00951043" w:rsidP="00A3333E">
            <w:pPr>
              <w:numPr>
                <w:ilvl w:val="0"/>
                <w:numId w:val="90"/>
              </w:numPr>
              <w:suppressAutoHyphens/>
              <w:autoSpaceDN w:val="0"/>
              <w:spacing w:after="0" w:line="240" w:lineRule="auto"/>
              <w:ind w:left="360"/>
              <w:contextualSpacing/>
              <w:textAlignment w:val="baseline"/>
              <w:rPr>
                <w:iCs/>
                <w:color w:val="404040" w:themeColor="text1" w:themeTint="BF"/>
                <w:sz w:val="24"/>
                <w:szCs w:val="24"/>
              </w:rPr>
            </w:pPr>
            <w:r w:rsidRPr="00951043">
              <w:rPr>
                <w:rFonts w:ascii="Times New Roman" w:hAnsi="Times New Roman" w:cs="Times New Roman"/>
                <w:sz w:val="24"/>
                <w:szCs w:val="24"/>
              </w:rPr>
              <w:t>Analyse the historical and current relations between Palestine and Israel to appreciate their ongoing impact on regional stability and international diplomacy (</w:t>
            </w:r>
            <w:proofErr w:type="spellStart"/>
            <w:proofErr w:type="gramStart"/>
            <w:r w:rsidRPr="00951043">
              <w:rPr>
                <w:rFonts w:ascii="Times New Roman" w:hAnsi="Times New Roman" w:cs="Times New Roman"/>
                <w:sz w:val="24"/>
                <w:szCs w:val="24"/>
              </w:rPr>
              <w:t>v,a</w:t>
            </w:r>
            <w:proofErr w:type="spellEnd"/>
            <w:proofErr w:type="gramEnd"/>
            <w:r w:rsidRPr="00951043">
              <w:rPr>
                <w:rFonts w:ascii="Times New Roman" w:hAnsi="Times New Roman" w:cs="Times New Roman"/>
                <w:sz w:val="24"/>
                <w:szCs w:val="24"/>
              </w:rPr>
              <w:t>)</w:t>
            </w:r>
          </w:p>
          <w:p w14:paraId="15CFC640" w14:textId="77777777" w:rsidR="00951043" w:rsidRPr="00951043" w:rsidRDefault="00951043" w:rsidP="00951043">
            <w:pPr>
              <w:suppressAutoHyphens/>
              <w:autoSpaceDN w:val="0"/>
              <w:spacing w:after="0" w:line="240" w:lineRule="auto"/>
              <w:textAlignment w:val="baseline"/>
              <w:rPr>
                <w:iCs/>
                <w:color w:val="404040" w:themeColor="text1" w:themeTint="BF"/>
                <w:sz w:val="24"/>
                <w:szCs w:val="24"/>
              </w:rPr>
            </w:pPr>
          </w:p>
        </w:tc>
        <w:tc>
          <w:tcPr>
            <w:tcW w:w="3117" w:type="dxa"/>
          </w:tcPr>
          <w:p w14:paraId="5EF535CD" w14:textId="77777777" w:rsidR="00951043" w:rsidRPr="00951043" w:rsidRDefault="00951043" w:rsidP="00A3333E">
            <w:pPr>
              <w:numPr>
                <w:ilvl w:val="0"/>
                <w:numId w:val="91"/>
              </w:numPr>
              <w:spacing w:after="0" w:line="240" w:lineRule="auto"/>
            </w:pPr>
            <w:commentRangeStart w:id="221"/>
            <w:r w:rsidRPr="00951043">
              <w:lastRenderedPageBreak/>
              <w:t>Learners investigate and present the meaning of Arab nationalism, the origin and its composition in the Middle East.</w:t>
            </w:r>
          </w:p>
          <w:p w14:paraId="001DEE4A" w14:textId="77777777" w:rsidR="00951043" w:rsidRPr="00951043" w:rsidRDefault="00951043" w:rsidP="00A3333E">
            <w:pPr>
              <w:numPr>
                <w:ilvl w:val="0"/>
                <w:numId w:val="91"/>
              </w:numPr>
              <w:spacing w:after="0" w:line="240" w:lineRule="auto"/>
            </w:pPr>
            <w:r w:rsidRPr="00951043">
              <w:t xml:space="preserve">Learners analyse </w:t>
            </w:r>
            <w:r w:rsidR="0088250B">
              <w:t xml:space="preserve">and present </w:t>
            </w:r>
            <w:r w:rsidRPr="00951043">
              <w:t xml:space="preserve">key documents on Arab nationalism focusing on the causes for its rise and results  </w:t>
            </w:r>
          </w:p>
          <w:p w14:paraId="174B472E" w14:textId="77777777" w:rsidR="00951043" w:rsidRPr="00951043" w:rsidRDefault="00951043" w:rsidP="00A3333E">
            <w:pPr>
              <w:numPr>
                <w:ilvl w:val="0"/>
                <w:numId w:val="91"/>
              </w:numPr>
              <w:spacing w:after="0" w:line="240" w:lineRule="auto"/>
            </w:pPr>
            <w:r w:rsidRPr="00951043">
              <w:t>Learners simulate an Arab League session to discuss challenges to Arab unity, propose solutions and vote on initiatives to promote integration</w:t>
            </w:r>
            <w:commentRangeEnd w:id="221"/>
            <w:r w:rsidR="00040EB4">
              <w:rPr>
                <w:rStyle w:val="CommentReference"/>
              </w:rPr>
              <w:commentReference w:id="221"/>
            </w:r>
            <w:r w:rsidRPr="00951043">
              <w:t>.</w:t>
            </w:r>
          </w:p>
          <w:p w14:paraId="3DF66F54" w14:textId="77777777" w:rsidR="00951043" w:rsidRPr="00951043" w:rsidRDefault="00951043" w:rsidP="00A3333E">
            <w:pPr>
              <w:numPr>
                <w:ilvl w:val="0"/>
                <w:numId w:val="91"/>
              </w:numPr>
              <w:spacing w:after="0" w:line="240" w:lineRule="auto"/>
            </w:pPr>
            <w:r w:rsidRPr="00951043">
              <w:t>Learners discuss the socio-economic and political benefits of Arab unity.</w:t>
            </w:r>
          </w:p>
          <w:p w14:paraId="3219B387" w14:textId="77777777" w:rsidR="00951043" w:rsidRPr="00951043" w:rsidRDefault="0088250B" w:rsidP="00A3333E">
            <w:pPr>
              <w:numPr>
                <w:ilvl w:val="0"/>
                <w:numId w:val="91"/>
              </w:numPr>
              <w:spacing w:after="0" w:line="240" w:lineRule="auto"/>
            </w:pPr>
            <w:r>
              <w:t xml:space="preserve">Learners </w:t>
            </w:r>
            <w:r w:rsidR="00951043" w:rsidRPr="00951043">
              <w:t xml:space="preserve">search </w:t>
            </w:r>
            <w:r>
              <w:t xml:space="preserve">and present </w:t>
            </w:r>
            <w:r w:rsidR="00951043" w:rsidRPr="00951043">
              <w:t>the top oil-producing countries in the Middle East and create a labelled map showing production statistics and key oil fields.</w:t>
            </w:r>
          </w:p>
          <w:p w14:paraId="1F090F12" w14:textId="77777777" w:rsidR="00951043" w:rsidRPr="00951043" w:rsidRDefault="00951043" w:rsidP="00A3333E">
            <w:pPr>
              <w:numPr>
                <w:ilvl w:val="0"/>
                <w:numId w:val="91"/>
              </w:numPr>
              <w:spacing w:after="0" w:line="240" w:lineRule="auto"/>
            </w:pPr>
            <w:commentRangeStart w:id="222"/>
            <w:r w:rsidRPr="00951043">
              <w:t>Learners debate whether the oil industry has helped or hindered long-term economic stability in the Middle East</w:t>
            </w:r>
            <w:commentRangeEnd w:id="222"/>
            <w:r w:rsidR="004B7820">
              <w:rPr>
                <w:rStyle w:val="CommentReference"/>
              </w:rPr>
              <w:commentReference w:id="222"/>
            </w:r>
            <w:r w:rsidRPr="00951043">
              <w:t>.</w:t>
            </w:r>
          </w:p>
          <w:p w14:paraId="3993F4E4" w14:textId="77777777" w:rsidR="00951043" w:rsidRPr="00951043" w:rsidRDefault="00951043" w:rsidP="00A3333E">
            <w:pPr>
              <w:numPr>
                <w:ilvl w:val="0"/>
                <w:numId w:val="91"/>
              </w:numPr>
              <w:spacing w:after="0" w:line="240" w:lineRule="auto"/>
            </w:pPr>
            <w:r w:rsidRPr="00951043">
              <w:t xml:space="preserve">Learners explore how oil wealth has shaped the Middle East's role in </w:t>
            </w:r>
            <w:r w:rsidRPr="00951043">
              <w:lastRenderedPageBreak/>
              <w:t>international relations and global diplomacy.</w:t>
            </w:r>
          </w:p>
          <w:p w14:paraId="7C269003" w14:textId="77777777" w:rsidR="00951043" w:rsidRPr="00951043" w:rsidRDefault="00951043" w:rsidP="00A3333E">
            <w:pPr>
              <w:numPr>
                <w:ilvl w:val="0"/>
                <w:numId w:val="91"/>
              </w:numPr>
              <w:spacing w:after="0" w:line="240" w:lineRule="auto"/>
            </w:pPr>
            <w:r w:rsidRPr="00951043">
              <w:t xml:space="preserve">Learners search </w:t>
            </w:r>
            <w:r w:rsidR="0088250B">
              <w:t xml:space="preserve">and present </w:t>
            </w:r>
            <w:r w:rsidRPr="00951043">
              <w:t>the background and origins of the United Arab Republic, create a timeline of key event from its formation in 1958 to its collapse in 1961.</w:t>
            </w:r>
          </w:p>
          <w:p w14:paraId="6E6FC457" w14:textId="77777777" w:rsidR="00951043" w:rsidRPr="00951043" w:rsidRDefault="00951043" w:rsidP="00A3333E">
            <w:pPr>
              <w:numPr>
                <w:ilvl w:val="0"/>
                <w:numId w:val="91"/>
              </w:numPr>
              <w:spacing w:after="0" w:line="240" w:lineRule="auto"/>
            </w:pPr>
            <w:r w:rsidRPr="00951043">
              <w:t>Learners analyse documents related to the U.A.R. focusing on the reasons for its formation and the factors that led to its collapse</w:t>
            </w:r>
            <w:r w:rsidRPr="00951043">
              <w:rPr>
                <w:rFonts w:ascii="SimSun" w:eastAsia="SimSun" w:hAnsi="SimSun" w:cs="SimSun"/>
                <w:sz w:val="24"/>
                <w:szCs w:val="24"/>
              </w:rPr>
              <w:t xml:space="preserve"> </w:t>
            </w:r>
          </w:p>
          <w:p w14:paraId="50CC242E" w14:textId="77777777" w:rsidR="00951043" w:rsidRPr="00951043" w:rsidRDefault="00951043" w:rsidP="00A3333E">
            <w:pPr>
              <w:numPr>
                <w:ilvl w:val="0"/>
                <w:numId w:val="91"/>
              </w:numPr>
              <w:spacing w:after="0" w:line="240" w:lineRule="auto"/>
            </w:pPr>
            <w:r w:rsidRPr="00951043">
              <w:t>Learners discuss how the collapse of the U.A.R. affected efforts for Arab unity.</w:t>
            </w:r>
          </w:p>
          <w:p w14:paraId="4294EC2D" w14:textId="77777777" w:rsidR="00951043" w:rsidRPr="00951043" w:rsidRDefault="00951043" w:rsidP="00A3333E">
            <w:pPr>
              <w:numPr>
                <w:ilvl w:val="0"/>
                <w:numId w:val="91"/>
              </w:numPr>
              <w:spacing w:after="0" w:line="240" w:lineRule="auto"/>
            </w:pPr>
            <w:r w:rsidRPr="00951043">
              <w:t>Learners search and present the reasons behind Western countries' involvement in the Middle East.</w:t>
            </w:r>
          </w:p>
          <w:p w14:paraId="663550AA" w14:textId="77777777" w:rsidR="00951043" w:rsidRPr="00951043" w:rsidRDefault="00951043" w:rsidP="00A3333E">
            <w:pPr>
              <w:numPr>
                <w:ilvl w:val="0"/>
                <w:numId w:val="91"/>
              </w:numPr>
              <w:spacing w:after="0" w:line="240" w:lineRule="auto"/>
            </w:pPr>
            <w:r w:rsidRPr="00951043">
              <w:t>Learners investigate the consequences of Western military and political interventions in the Middle East</w:t>
            </w:r>
            <w:r w:rsidR="0088250B">
              <w:t xml:space="preserve"> and report.</w:t>
            </w:r>
            <w:r w:rsidRPr="00951043">
              <w:rPr>
                <w:rFonts w:ascii="SimSun" w:eastAsia="SimSun" w:hAnsi="SimSun" w:cs="SimSun"/>
                <w:sz w:val="24"/>
                <w:szCs w:val="24"/>
              </w:rPr>
              <w:t xml:space="preserve"> </w:t>
            </w:r>
          </w:p>
          <w:p w14:paraId="26646D31" w14:textId="77777777" w:rsidR="00951043" w:rsidRPr="00951043" w:rsidRDefault="00951043" w:rsidP="00A3333E">
            <w:pPr>
              <w:numPr>
                <w:ilvl w:val="0"/>
                <w:numId w:val="91"/>
              </w:numPr>
              <w:spacing w:after="0" w:line="240" w:lineRule="auto"/>
            </w:pPr>
            <w:r w:rsidRPr="00951043">
              <w:t>Learners debate whether western countries involvement in the middle East was justified by security concerns, economic interests or humanitarian reasons.</w:t>
            </w:r>
          </w:p>
          <w:p w14:paraId="75BDA5B2" w14:textId="77777777" w:rsidR="00951043" w:rsidRPr="00951043" w:rsidRDefault="00951043" w:rsidP="00A3333E">
            <w:pPr>
              <w:numPr>
                <w:ilvl w:val="0"/>
                <w:numId w:val="91"/>
              </w:numPr>
              <w:spacing w:after="0" w:line="240" w:lineRule="auto"/>
            </w:pPr>
            <w:r w:rsidRPr="00951043">
              <w:t xml:space="preserve">Learners search </w:t>
            </w:r>
            <w:r w:rsidR="0088250B">
              <w:t xml:space="preserve">and present </w:t>
            </w:r>
            <w:r w:rsidRPr="00951043">
              <w:t>the major political and economic problems affecting the Middle East.</w:t>
            </w:r>
          </w:p>
          <w:p w14:paraId="078AA703" w14:textId="77777777" w:rsidR="00951043" w:rsidRPr="00951043" w:rsidRDefault="00951043" w:rsidP="00A3333E">
            <w:pPr>
              <w:numPr>
                <w:ilvl w:val="0"/>
                <w:numId w:val="91"/>
              </w:numPr>
              <w:spacing w:after="0" w:line="240" w:lineRule="auto"/>
            </w:pPr>
            <w:r w:rsidRPr="00951043">
              <w:t xml:space="preserve">Learners investigate the main causes of political and economic problems in the middle East and </w:t>
            </w:r>
            <w:proofErr w:type="gramStart"/>
            <w:r w:rsidRPr="00951043">
              <w:t>analyse</w:t>
            </w:r>
            <w:r w:rsidR="0088250B">
              <w:t xml:space="preserve">  and</w:t>
            </w:r>
            <w:proofErr w:type="gramEnd"/>
            <w:r w:rsidR="0088250B">
              <w:t xml:space="preserve"> pres</w:t>
            </w:r>
            <w:r w:rsidR="00AB5422">
              <w:t>e</w:t>
            </w:r>
            <w:r w:rsidR="0088250B">
              <w:t>nt in class</w:t>
            </w:r>
            <w:r w:rsidRPr="00951043">
              <w:t xml:space="preserve"> their impact on the region.</w:t>
            </w:r>
          </w:p>
          <w:p w14:paraId="6D35CF9D" w14:textId="77777777" w:rsidR="00951043" w:rsidRPr="00951043" w:rsidRDefault="00951043" w:rsidP="00A3333E">
            <w:pPr>
              <w:numPr>
                <w:ilvl w:val="0"/>
                <w:numId w:val="91"/>
              </w:numPr>
              <w:spacing w:after="0" w:line="240" w:lineRule="auto"/>
            </w:pPr>
            <w:r w:rsidRPr="00951043">
              <w:t xml:space="preserve">Learners work in groups to explore potential solutions </w:t>
            </w:r>
            <w:r w:rsidRPr="00951043">
              <w:lastRenderedPageBreak/>
              <w:t>to the political and economic challenges in the Middle East and present their findings to class.</w:t>
            </w:r>
          </w:p>
          <w:p w14:paraId="446ABCB6" w14:textId="77777777" w:rsidR="00951043" w:rsidRPr="00951043" w:rsidRDefault="00951043" w:rsidP="00A3333E">
            <w:pPr>
              <w:numPr>
                <w:ilvl w:val="0"/>
                <w:numId w:val="91"/>
              </w:numPr>
              <w:spacing w:after="0" w:line="240" w:lineRule="auto"/>
            </w:pPr>
            <w:r w:rsidRPr="00951043">
              <w:t>Learners search</w:t>
            </w:r>
            <w:r w:rsidR="00AB5422">
              <w:t xml:space="preserve"> and </w:t>
            </w:r>
            <w:proofErr w:type="gramStart"/>
            <w:r w:rsidR="00AB5422">
              <w:t xml:space="preserve">present </w:t>
            </w:r>
            <w:r w:rsidRPr="00951043">
              <w:t xml:space="preserve"> the</w:t>
            </w:r>
            <w:proofErr w:type="gramEnd"/>
            <w:r w:rsidRPr="00951043">
              <w:t xml:space="preserve"> events leading to the creation of Israel and create a detailed timeline of its key developments.</w:t>
            </w:r>
          </w:p>
          <w:p w14:paraId="4DD66390" w14:textId="77777777" w:rsidR="00951043" w:rsidRPr="00951043" w:rsidRDefault="00951043" w:rsidP="00A3333E">
            <w:pPr>
              <w:numPr>
                <w:ilvl w:val="0"/>
                <w:numId w:val="91"/>
              </w:numPr>
              <w:spacing w:after="0" w:line="240" w:lineRule="auto"/>
            </w:pPr>
            <w:r w:rsidRPr="00951043">
              <w:t xml:space="preserve">Learners explore the consequences of the creation of Israel on Palestine people. </w:t>
            </w:r>
          </w:p>
          <w:p w14:paraId="34B67629" w14:textId="77777777" w:rsidR="00951043" w:rsidRPr="00951043" w:rsidRDefault="00951043" w:rsidP="00A3333E">
            <w:pPr>
              <w:numPr>
                <w:ilvl w:val="0"/>
                <w:numId w:val="91"/>
              </w:numPr>
              <w:spacing w:after="0" w:line="240" w:lineRule="auto"/>
            </w:pPr>
            <w:r w:rsidRPr="00951043">
              <w:t xml:space="preserve">Learners analyse </w:t>
            </w:r>
            <w:r w:rsidR="00AB5422">
              <w:t xml:space="preserve">and present </w:t>
            </w:r>
            <w:r w:rsidRPr="00951043">
              <w:t>the 1948 Arab-Israeli War and its consequences on the region.</w:t>
            </w:r>
            <w:r w:rsidRPr="00951043">
              <w:rPr>
                <w:rFonts w:ascii="SimSun" w:eastAsia="SimSun" w:hAnsi="SimSun" w:cs="SimSun"/>
                <w:sz w:val="24"/>
                <w:szCs w:val="24"/>
              </w:rPr>
              <w:t xml:space="preserve"> </w:t>
            </w:r>
          </w:p>
        </w:tc>
        <w:tc>
          <w:tcPr>
            <w:tcW w:w="3117" w:type="dxa"/>
          </w:tcPr>
          <w:p w14:paraId="56DFDD7B" w14:textId="77777777" w:rsidR="00951043" w:rsidRPr="00951043" w:rsidRDefault="00951043" w:rsidP="00A3333E">
            <w:pPr>
              <w:numPr>
                <w:ilvl w:val="0"/>
                <w:numId w:val="92"/>
              </w:numPr>
              <w:spacing w:after="0" w:line="240" w:lineRule="auto"/>
              <w:rPr>
                <w:bCs/>
              </w:rPr>
            </w:pPr>
            <w:r w:rsidRPr="00951043">
              <w:lastRenderedPageBreak/>
              <w:t>Observe learners' comprehension and critical thinking skills as they explain the factors behind the rise of Arab nationalism.</w:t>
            </w:r>
            <w:r w:rsidRPr="00951043">
              <w:rPr>
                <w:rFonts w:ascii="SimSun" w:eastAsia="SimSun" w:hAnsi="SimSun" w:cs="SimSun"/>
                <w:sz w:val="24"/>
                <w:szCs w:val="24"/>
              </w:rPr>
              <w:t xml:space="preserve"> </w:t>
            </w:r>
          </w:p>
          <w:p w14:paraId="6540A8AC" w14:textId="77777777" w:rsidR="00FF1A33" w:rsidRPr="00FF1A33" w:rsidRDefault="00951043" w:rsidP="00A3333E">
            <w:pPr>
              <w:numPr>
                <w:ilvl w:val="0"/>
                <w:numId w:val="92"/>
              </w:numPr>
              <w:spacing w:after="0" w:line="240" w:lineRule="auto"/>
              <w:rPr>
                <w:bCs/>
              </w:rPr>
            </w:pPr>
            <w:r w:rsidRPr="00951043">
              <w:t>Engage with learners to assess their ability to explain the long-term impact of oil discoveries in the Middle East on the global world</w:t>
            </w:r>
            <w:r w:rsidR="00FF1A33">
              <w:t xml:space="preserve"> and note their ability to;</w:t>
            </w:r>
          </w:p>
          <w:p w14:paraId="7C93CB63" w14:textId="77777777" w:rsidR="00FF1A33" w:rsidRDefault="00FF1A33" w:rsidP="00FF1A33">
            <w:pPr>
              <w:tabs>
                <w:tab w:val="left" w:pos="425"/>
              </w:tabs>
              <w:spacing w:after="0" w:line="240" w:lineRule="auto"/>
              <w:ind w:left="425"/>
            </w:pPr>
            <w:r>
              <w:t xml:space="preserve">-work effectively in diverse teams. </w:t>
            </w:r>
          </w:p>
          <w:p w14:paraId="4CEE8D4D" w14:textId="77777777" w:rsidR="00951043" w:rsidRPr="00951043" w:rsidRDefault="00FF1A33" w:rsidP="00FF1A33">
            <w:pPr>
              <w:tabs>
                <w:tab w:val="left" w:pos="425"/>
              </w:tabs>
              <w:spacing w:after="0" w:line="240" w:lineRule="auto"/>
              <w:ind w:left="425"/>
              <w:rPr>
                <w:bCs/>
              </w:rPr>
            </w:pPr>
            <w:r>
              <w:t>-suggest and develop new solutions.</w:t>
            </w:r>
            <w:r w:rsidR="00951043" w:rsidRPr="00951043">
              <w:rPr>
                <w:rFonts w:ascii="SimSun" w:eastAsia="SimSun" w:hAnsi="SimSun" w:cs="SimSun"/>
                <w:sz w:val="24"/>
                <w:szCs w:val="24"/>
              </w:rPr>
              <w:t xml:space="preserve"> </w:t>
            </w:r>
          </w:p>
          <w:p w14:paraId="76AF9205" w14:textId="77777777" w:rsidR="00FF1A33" w:rsidRPr="00FF1A33" w:rsidRDefault="00951043" w:rsidP="00FF1A33">
            <w:pPr>
              <w:numPr>
                <w:ilvl w:val="0"/>
                <w:numId w:val="92"/>
              </w:numPr>
              <w:spacing w:after="0" w:line="240" w:lineRule="auto"/>
              <w:rPr>
                <w:bCs/>
              </w:rPr>
            </w:pPr>
            <w:r w:rsidRPr="00951043">
              <w:t xml:space="preserve">Evaluate learners' ability to draw a </w:t>
            </w:r>
            <w:r w:rsidR="00FF1A33">
              <w:t xml:space="preserve">relevant and accurate </w:t>
            </w:r>
            <w:r w:rsidRPr="00951043">
              <w:t xml:space="preserve">map of the Middle East, highlighting key oil fields and their production statistics. </w:t>
            </w:r>
          </w:p>
          <w:p w14:paraId="4881BBDB" w14:textId="77777777" w:rsidR="00951043" w:rsidRPr="00951043" w:rsidRDefault="00951043" w:rsidP="00A3333E">
            <w:pPr>
              <w:numPr>
                <w:ilvl w:val="0"/>
                <w:numId w:val="92"/>
              </w:numPr>
              <w:spacing w:after="0" w:line="240" w:lineRule="auto"/>
              <w:rPr>
                <w:bCs/>
              </w:rPr>
            </w:pPr>
            <w:r w:rsidRPr="00951043">
              <w:t xml:space="preserve">Assess learners' ability to write accurately and present coherently the global impact of the creation of the United Arab Republic. </w:t>
            </w:r>
          </w:p>
        </w:tc>
      </w:tr>
    </w:tbl>
    <w:p w14:paraId="7EA66E34" w14:textId="77777777" w:rsidR="00951043" w:rsidRPr="00951043" w:rsidRDefault="00951043" w:rsidP="00951043">
      <w:pPr>
        <w:rPr>
          <w:b/>
        </w:rPr>
      </w:pPr>
    </w:p>
    <w:p w14:paraId="51DEB328" w14:textId="77777777" w:rsidR="00951043" w:rsidRPr="00951043" w:rsidRDefault="00951043" w:rsidP="00951043">
      <w:pPr>
        <w:rPr>
          <w:b/>
        </w:rPr>
      </w:pPr>
    </w:p>
    <w:p w14:paraId="678BDF85" w14:textId="77777777" w:rsidR="00951043" w:rsidRPr="00951043" w:rsidRDefault="00951043" w:rsidP="00951043">
      <w:pPr>
        <w:rPr>
          <w:b/>
        </w:rPr>
      </w:pPr>
      <w:r w:rsidRPr="00951043">
        <w:rPr>
          <w:b/>
        </w:rPr>
        <w:t xml:space="preserve">TERM   3                                                                          </w:t>
      </w:r>
    </w:p>
    <w:p w14:paraId="7C0AD0EC" w14:textId="77777777" w:rsidR="00951043" w:rsidRPr="00951043" w:rsidRDefault="00951043" w:rsidP="00951043">
      <w:pPr>
        <w:rPr>
          <w:b/>
        </w:rPr>
      </w:pPr>
      <w:r w:rsidRPr="00951043">
        <w:rPr>
          <w:b/>
        </w:rPr>
        <w:t xml:space="preserve">CLASS:       SENIOR    6                                                        PERIODS:   24        </w:t>
      </w:r>
    </w:p>
    <w:p w14:paraId="45FDE53F" w14:textId="77777777" w:rsidR="00951043" w:rsidRPr="00951043" w:rsidRDefault="00951043" w:rsidP="00951043">
      <w:pPr>
        <w:suppressAutoHyphens/>
        <w:autoSpaceDN w:val="0"/>
        <w:textAlignment w:val="baseline"/>
        <w:rPr>
          <w:rFonts w:ascii="Times New Roman" w:hAnsi="Times New Roman" w:cs="Times New Roman"/>
          <w:color w:val="231F20"/>
          <w:sz w:val="24"/>
          <w:szCs w:val="24"/>
        </w:rPr>
      </w:pPr>
      <w:r w:rsidRPr="00951043">
        <w:rPr>
          <w:b/>
        </w:rPr>
        <w:t>TO</w:t>
      </w:r>
      <w:r w:rsidRPr="00951043">
        <w:rPr>
          <w:b/>
          <w:sz w:val="24"/>
          <w:szCs w:val="24"/>
        </w:rPr>
        <w:t>PIC 13:</w:t>
      </w:r>
      <w:r w:rsidRPr="00951043">
        <w:rPr>
          <w:rFonts w:ascii="Times New Roman" w:eastAsia="Cambria" w:hAnsi="Times New Roman" w:cs="Times New Roman"/>
          <w:color w:val="231F20"/>
          <w:sz w:val="24"/>
          <w:szCs w:val="24"/>
          <w:lang w:val="en-GB" w:bidi="en-US"/>
        </w:rPr>
        <w:t xml:space="preserve"> </w:t>
      </w:r>
      <w:r w:rsidRPr="00951043">
        <w:rPr>
          <w:rFonts w:ascii="Times New Roman" w:hAnsi="Times New Roman" w:cs="Times New Roman"/>
          <w:color w:val="231F20"/>
          <w:sz w:val="24"/>
          <w:szCs w:val="24"/>
        </w:rPr>
        <w:t>The Political, Social and Economic Developments in Southern Asia and the Far East Since 1939</w:t>
      </w:r>
    </w:p>
    <w:p w14:paraId="385070F0" w14:textId="77777777" w:rsidR="00951043" w:rsidRPr="00951043" w:rsidRDefault="00951043" w:rsidP="00951043">
      <w:r w:rsidRPr="00951043">
        <w:rPr>
          <w:b/>
        </w:rPr>
        <w:t xml:space="preserve">COMPETENCY:  </w:t>
      </w:r>
      <w:r w:rsidRPr="00951043">
        <w:t xml:space="preserve">The learner analyses key events in South Asia, China and Korea to appreciate their </w:t>
      </w:r>
      <w:proofErr w:type="spellStart"/>
      <w:r w:rsidRPr="00951043">
        <w:t>their</w:t>
      </w:r>
      <w:proofErr w:type="spellEnd"/>
      <w:r w:rsidRPr="00951043">
        <w:t xml:space="preserve"> impact on regional relations and contemporary geopolitics.</w:t>
      </w:r>
    </w:p>
    <w:tbl>
      <w:tblPr>
        <w:tblStyle w:val="TableGrid"/>
        <w:tblW w:w="0" w:type="auto"/>
        <w:tblLook w:val="04A0" w:firstRow="1" w:lastRow="0" w:firstColumn="1" w:lastColumn="0" w:noHBand="0" w:noVBand="1"/>
      </w:tblPr>
      <w:tblGrid>
        <w:gridCol w:w="3116"/>
        <w:gridCol w:w="3117"/>
        <w:gridCol w:w="3117"/>
      </w:tblGrid>
      <w:tr w:rsidR="00951043" w:rsidRPr="00951043" w14:paraId="355941E3" w14:textId="77777777" w:rsidTr="00951043">
        <w:tc>
          <w:tcPr>
            <w:tcW w:w="3116" w:type="dxa"/>
            <w:shd w:val="clear" w:color="auto" w:fill="8EAADB" w:themeFill="accent5" w:themeFillTint="99"/>
          </w:tcPr>
          <w:p w14:paraId="010972DF" w14:textId="77777777" w:rsidR="00951043" w:rsidRPr="00951043" w:rsidRDefault="00951043" w:rsidP="00951043">
            <w:pPr>
              <w:spacing w:after="0" w:line="360" w:lineRule="auto"/>
              <w:rPr>
                <w:b/>
                <w:sz w:val="24"/>
                <w:szCs w:val="24"/>
              </w:rPr>
            </w:pPr>
            <w:r w:rsidRPr="00951043">
              <w:rPr>
                <w:b/>
                <w:sz w:val="24"/>
                <w:szCs w:val="24"/>
              </w:rPr>
              <w:t>Learning Outcomes</w:t>
            </w:r>
          </w:p>
          <w:p w14:paraId="628873A8" w14:textId="77777777" w:rsidR="00951043" w:rsidRPr="00951043" w:rsidRDefault="00951043" w:rsidP="00951043">
            <w:pPr>
              <w:spacing w:after="0" w:line="360" w:lineRule="auto"/>
            </w:pPr>
            <w:r w:rsidRPr="00951043">
              <w:t>The learner should be able to;</w:t>
            </w:r>
          </w:p>
        </w:tc>
        <w:tc>
          <w:tcPr>
            <w:tcW w:w="3117" w:type="dxa"/>
            <w:shd w:val="clear" w:color="auto" w:fill="8EAADB" w:themeFill="accent5" w:themeFillTint="99"/>
          </w:tcPr>
          <w:p w14:paraId="27C9D90A" w14:textId="77777777" w:rsidR="00951043" w:rsidRPr="00951043" w:rsidRDefault="00951043" w:rsidP="00951043">
            <w:pPr>
              <w:spacing w:after="0" w:line="360" w:lineRule="auto"/>
              <w:rPr>
                <w:b/>
              </w:rPr>
            </w:pPr>
            <w:r w:rsidRPr="00951043">
              <w:rPr>
                <w:b/>
              </w:rPr>
              <w:t>Suggested Learning Activities</w:t>
            </w:r>
          </w:p>
        </w:tc>
        <w:tc>
          <w:tcPr>
            <w:tcW w:w="3117" w:type="dxa"/>
            <w:shd w:val="clear" w:color="auto" w:fill="8EAADB" w:themeFill="accent5" w:themeFillTint="99"/>
          </w:tcPr>
          <w:p w14:paraId="05980DE2" w14:textId="77777777" w:rsidR="00951043" w:rsidRPr="00951043" w:rsidRDefault="00951043" w:rsidP="00951043">
            <w:pPr>
              <w:spacing w:after="0" w:line="360" w:lineRule="auto"/>
              <w:rPr>
                <w:b/>
              </w:rPr>
            </w:pPr>
            <w:r w:rsidRPr="00951043">
              <w:rPr>
                <w:b/>
              </w:rPr>
              <w:t xml:space="preserve">Sample Assessment Strategy </w:t>
            </w:r>
          </w:p>
        </w:tc>
      </w:tr>
      <w:tr w:rsidR="00951043" w:rsidRPr="00951043" w14:paraId="3758A89F" w14:textId="77777777" w:rsidTr="00951043">
        <w:tc>
          <w:tcPr>
            <w:tcW w:w="3116" w:type="dxa"/>
          </w:tcPr>
          <w:p w14:paraId="3C417071" w14:textId="65A3D83A" w:rsidR="00951043" w:rsidRPr="00951043" w:rsidRDefault="00951043" w:rsidP="00A3333E">
            <w:pPr>
              <w:numPr>
                <w:ilvl w:val="0"/>
                <w:numId w:val="93"/>
              </w:numPr>
              <w:suppressAutoHyphens/>
              <w:autoSpaceDN w:val="0"/>
              <w:spacing w:after="0" w:line="240" w:lineRule="auto"/>
              <w:ind w:left="360"/>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Analyse the impact of decisions of World War II conferences in Southern Asia to appr</w:t>
            </w:r>
            <w:r w:rsidR="006D17E8">
              <w:rPr>
                <w:rFonts w:ascii="Times New Roman" w:eastAsia="Calibri" w:hAnsi="Times New Roman" w:cs="Times New Roman"/>
                <w:sz w:val="24"/>
                <w:szCs w:val="24"/>
              </w:rPr>
              <w:t>eciate their valuable influence</w:t>
            </w:r>
            <w:r w:rsidRPr="00951043">
              <w:rPr>
                <w:rFonts w:ascii="Times New Roman" w:eastAsia="Calibri" w:hAnsi="Times New Roman" w:cs="Times New Roman"/>
                <w:sz w:val="24"/>
                <w:szCs w:val="24"/>
              </w:rPr>
              <w:t xml:space="preserve"> on regional relations and contemporary geopolitics (</w:t>
            </w:r>
            <w:proofErr w:type="spellStart"/>
            <w:proofErr w:type="gramStart"/>
            <w:r w:rsidRPr="00951043">
              <w:rPr>
                <w:rFonts w:ascii="Times New Roman" w:eastAsia="Calibri" w:hAnsi="Times New Roman" w:cs="Times New Roman"/>
                <w:sz w:val="24"/>
                <w:szCs w:val="24"/>
              </w:rPr>
              <w:t>gs,v</w:t>
            </w:r>
            <w:proofErr w:type="gramEnd"/>
            <w:r w:rsidRPr="00951043">
              <w:rPr>
                <w:rFonts w:ascii="Times New Roman" w:eastAsia="Calibri" w:hAnsi="Times New Roman" w:cs="Times New Roman"/>
                <w:sz w:val="24"/>
                <w:szCs w:val="24"/>
              </w:rPr>
              <w:t>,a</w:t>
            </w:r>
            <w:proofErr w:type="spellEnd"/>
            <w:r w:rsidRPr="00951043">
              <w:rPr>
                <w:rFonts w:ascii="Times New Roman" w:eastAsia="Calibri" w:hAnsi="Times New Roman" w:cs="Times New Roman"/>
                <w:sz w:val="24"/>
                <w:szCs w:val="24"/>
              </w:rPr>
              <w:t>)</w:t>
            </w:r>
          </w:p>
          <w:p w14:paraId="358363C3" w14:textId="77777777" w:rsidR="00951043" w:rsidRPr="00951043" w:rsidRDefault="00951043" w:rsidP="00A3333E">
            <w:pPr>
              <w:numPr>
                <w:ilvl w:val="0"/>
                <w:numId w:val="93"/>
              </w:numPr>
              <w:suppressAutoHyphens/>
              <w:autoSpaceDN w:val="0"/>
              <w:spacing w:after="0" w:line="240" w:lineRule="auto"/>
              <w:ind w:left="360"/>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 xml:space="preserve">Analyse the ideological differences between Kuomintang and communist china to appreciate its relevance to contemporary Chinese </w:t>
            </w:r>
            <w:r w:rsidRPr="00951043">
              <w:rPr>
                <w:rFonts w:ascii="Times New Roman" w:eastAsia="Calibri" w:hAnsi="Times New Roman" w:cs="Times New Roman"/>
                <w:sz w:val="24"/>
                <w:szCs w:val="24"/>
              </w:rPr>
              <w:lastRenderedPageBreak/>
              <w:t>influence on Africa (</w:t>
            </w:r>
            <w:proofErr w:type="spellStart"/>
            <w:proofErr w:type="gramStart"/>
            <w:r w:rsidRPr="00951043">
              <w:rPr>
                <w:rFonts w:ascii="Times New Roman" w:eastAsia="Calibri" w:hAnsi="Times New Roman" w:cs="Times New Roman"/>
                <w:sz w:val="24"/>
                <w:szCs w:val="24"/>
              </w:rPr>
              <w:t>gs,v</w:t>
            </w:r>
            <w:proofErr w:type="gramEnd"/>
            <w:r w:rsidRPr="00951043">
              <w:rPr>
                <w:rFonts w:ascii="Times New Roman" w:eastAsia="Calibri" w:hAnsi="Times New Roman" w:cs="Times New Roman"/>
                <w:sz w:val="24"/>
                <w:szCs w:val="24"/>
              </w:rPr>
              <w:t>,a</w:t>
            </w:r>
            <w:proofErr w:type="spellEnd"/>
            <w:r w:rsidRPr="00951043">
              <w:rPr>
                <w:rFonts w:ascii="Times New Roman" w:eastAsia="Calibri" w:hAnsi="Times New Roman" w:cs="Times New Roman"/>
                <w:sz w:val="24"/>
                <w:szCs w:val="24"/>
              </w:rPr>
              <w:t>)</w:t>
            </w:r>
          </w:p>
          <w:p w14:paraId="0C96F8F9" w14:textId="77777777" w:rsidR="00951043" w:rsidRPr="00951043" w:rsidRDefault="00951043" w:rsidP="00A3333E">
            <w:pPr>
              <w:numPr>
                <w:ilvl w:val="0"/>
                <w:numId w:val="93"/>
              </w:numPr>
              <w:suppressAutoHyphens/>
              <w:autoSpaceDN w:val="0"/>
              <w:spacing w:after="0" w:line="240" w:lineRule="auto"/>
              <w:ind w:left="360"/>
              <w:contextualSpacing/>
              <w:textAlignment w:val="baseline"/>
              <w:rPr>
                <w:rFonts w:ascii="Times New Roman" w:eastAsia="Calibri" w:hAnsi="Times New Roman" w:cs="Times New Roman"/>
                <w:sz w:val="24"/>
                <w:szCs w:val="24"/>
              </w:rPr>
            </w:pPr>
            <w:r w:rsidRPr="00951043">
              <w:rPr>
                <w:rFonts w:ascii="Times New Roman" w:eastAsia="Calibri" w:hAnsi="Times New Roman" w:cs="Times New Roman"/>
                <w:sz w:val="24"/>
                <w:szCs w:val="24"/>
              </w:rPr>
              <w:t>Analyse the division of Korea and its impact on regional security to appreciate its relevance to contemporary issues in Eastern Asia geopolitics and international relations (</w:t>
            </w:r>
            <w:proofErr w:type="spellStart"/>
            <w:r w:rsidRPr="00951043">
              <w:rPr>
                <w:rFonts w:ascii="Times New Roman" w:eastAsia="Calibri" w:hAnsi="Times New Roman" w:cs="Times New Roman"/>
                <w:sz w:val="24"/>
                <w:szCs w:val="24"/>
              </w:rPr>
              <w:t>gs,v,a</w:t>
            </w:r>
            <w:proofErr w:type="spellEnd"/>
            <w:r w:rsidRPr="00951043">
              <w:rPr>
                <w:rFonts w:ascii="Times New Roman" w:eastAsia="Calibri" w:hAnsi="Times New Roman" w:cs="Times New Roman"/>
                <w:sz w:val="24"/>
                <w:szCs w:val="24"/>
              </w:rPr>
              <w:t>)</w:t>
            </w:r>
          </w:p>
        </w:tc>
        <w:tc>
          <w:tcPr>
            <w:tcW w:w="3117" w:type="dxa"/>
          </w:tcPr>
          <w:p w14:paraId="16DA26BA" w14:textId="77777777" w:rsidR="00951043" w:rsidRPr="00951043" w:rsidRDefault="00951043" w:rsidP="00A3333E">
            <w:pPr>
              <w:numPr>
                <w:ilvl w:val="0"/>
                <w:numId w:val="94"/>
              </w:numPr>
              <w:spacing w:after="0" w:line="240" w:lineRule="auto"/>
              <w:rPr>
                <w:bCs/>
              </w:rPr>
            </w:pPr>
            <w:r w:rsidRPr="00951043">
              <w:lastRenderedPageBreak/>
              <w:t xml:space="preserve">Learners search </w:t>
            </w:r>
            <w:r w:rsidR="00AB5422">
              <w:t xml:space="preserve">and present the </w:t>
            </w:r>
            <w:r w:rsidRPr="00951043">
              <w:t>major World War II conferences in South-east Asia and create posters showcasing their objectives, key participants and outcomes.</w:t>
            </w:r>
          </w:p>
          <w:p w14:paraId="4A0C5EDF" w14:textId="77777777" w:rsidR="00951043" w:rsidRPr="00951043" w:rsidRDefault="00951043" w:rsidP="00A3333E">
            <w:pPr>
              <w:numPr>
                <w:ilvl w:val="0"/>
                <w:numId w:val="94"/>
              </w:numPr>
              <w:spacing w:after="0" w:line="240" w:lineRule="auto"/>
              <w:rPr>
                <w:bCs/>
              </w:rPr>
            </w:pPr>
            <w:r w:rsidRPr="00951043">
              <w:t>L</w:t>
            </w:r>
            <w:commentRangeStart w:id="223"/>
            <w:r w:rsidRPr="00951043">
              <w:t>earners read excerpts from conference declarations or agreements analyse the terms and evaluate their potential impacts on Asia.</w:t>
            </w:r>
            <w:r w:rsidRPr="00951043">
              <w:rPr>
                <w:rFonts w:ascii="SimSun" w:eastAsia="SimSun" w:hAnsi="SimSun" w:cs="SimSun"/>
                <w:sz w:val="24"/>
                <w:szCs w:val="24"/>
              </w:rPr>
              <w:t xml:space="preserve"> </w:t>
            </w:r>
            <w:commentRangeEnd w:id="223"/>
            <w:r w:rsidR="007F507A">
              <w:rPr>
                <w:rStyle w:val="CommentReference"/>
              </w:rPr>
              <w:commentReference w:id="223"/>
            </w:r>
          </w:p>
          <w:p w14:paraId="57A07EC8" w14:textId="77777777" w:rsidR="00951043" w:rsidRPr="00951043" w:rsidRDefault="00951043" w:rsidP="00A3333E">
            <w:pPr>
              <w:numPr>
                <w:ilvl w:val="0"/>
                <w:numId w:val="94"/>
              </w:numPr>
              <w:spacing w:after="0" w:line="240" w:lineRule="auto"/>
              <w:rPr>
                <w:bCs/>
              </w:rPr>
            </w:pPr>
            <w:r w:rsidRPr="00951043">
              <w:lastRenderedPageBreak/>
              <w:t>In groups, learners create a detailed timeline tracing key events from the rise of the Kuomintang to the success of the Communist Revolution in 1949.</w:t>
            </w:r>
          </w:p>
          <w:p w14:paraId="432C9C77" w14:textId="77777777" w:rsidR="00951043" w:rsidRPr="00951043" w:rsidRDefault="00951043" w:rsidP="00A3333E">
            <w:pPr>
              <w:numPr>
                <w:ilvl w:val="0"/>
                <w:numId w:val="94"/>
              </w:numPr>
              <w:spacing w:after="0" w:line="240" w:lineRule="auto"/>
              <w:rPr>
                <w:bCs/>
              </w:rPr>
            </w:pPr>
            <w:r w:rsidRPr="00951043">
              <w:t xml:space="preserve">Learners compare the ideologies and strategies of the Kuomintang and the Communist Party and present their findings in a class discussion. </w:t>
            </w:r>
          </w:p>
          <w:p w14:paraId="217B6AF5" w14:textId="77777777" w:rsidR="00951043" w:rsidRPr="00951043" w:rsidRDefault="00951043" w:rsidP="00A3333E">
            <w:pPr>
              <w:numPr>
                <w:ilvl w:val="0"/>
                <w:numId w:val="94"/>
              </w:numPr>
              <w:spacing w:after="0" w:line="240" w:lineRule="auto"/>
              <w:rPr>
                <w:bCs/>
              </w:rPr>
            </w:pPr>
            <w:commentRangeStart w:id="224"/>
            <w:r w:rsidRPr="00951043">
              <w:t xml:space="preserve">Learners engage in a debate comparing Mao </w:t>
            </w:r>
            <w:proofErr w:type="spellStart"/>
            <w:r w:rsidRPr="00951043">
              <w:t>Tsetung’s</w:t>
            </w:r>
            <w:proofErr w:type="spellEnd"/>
            <w:r w:rsidRPr="00951043">
              <w:t xml:space="preserve"> leadership to that of a prominent Ugandan leader, discussing their contribution to nation-building and highlight key differences</w:t>
            </w:r>
            <w:commentRangeEnd w:id="224"/>
            <w:r w:rsidR="006D17E8">
              <w:rPr>
                <w:rStyle w:val="CommentReference"/>
              </w:rPr>
              <w:commentReference w:id="224"/>
            </w:r>
            <w:r w:rsidRPr="00951043">
              <w:t>.</w:t>
            </w:r>
          </w:p>
          <w:p w14:paraId="16C2F7CC" w14:textId="77777777" w:rsidR="00951043" w:rsidRPr="00951043" w:rsidRDefault="00951043" w:rsidP="00A3333E">
            <w:pPr>
              <w:numPr>
                <w:ilvl w:val="0"/>
                <w:numId w:val="94"/>
              </w:numPr>
              <w:spacing w:after="0" w:line="240" w:lineRule="auto"/>
              <w:rPr>
                <w:bCs/>
              </w:rPr>
            </w:pPr>
            <w:r w:rsidRPr="00951043">
              <w:t xml:space="preserve">Learners search </w:t>
            </w:r>
            <w:r w:rsidR="00AB5422">
              <w:t xml:space="preserve">and present </w:t>
            </w:r>
            <w:r w:rsidRPr="00951043">
              <w:t xml:space="preserve">the historical background of Korea's division and create a group presentation analysing reasons for </w:t>
            </w:r>
            <w:r w:rsidR="00AB5422" w:rsidRPr="00951043">
              <w:t>this geopolitical</w:t>
            </w:r>
            <w:r w:rsidRPr="00951043">
              <w:t xml:space="preserve"> division.</w:t>
            </w:r>
          </w:p>
          <w:p w14:paraId="50A908D4" w14:textId="77777777" w:rsidR="00951043" w:rsidRPr="00951043" w:rsidRDefault="00951043" w:rsidP="00A3333E">
            <w:pPr>
              <w:numPr>
                <w:ilvl w:val="0"/>
                <w:numId w:val="94"/>
              </w:numPr>
              <w:spacing w:after="0" w:line="240" w:lineRule="auto"/>
            </w:pPr>
            <w:r w:rsidRPr="00951043">
              <w:t xml:space="preserve">Learners search and </w:t>
            </w:r>
            <w:r w:rsidR="00AB5422">
              <w:t xml:space="preserve">present </w:t>
            </w:r>
            <w:r w:rsidR="00AB5422" w:rsidRPr="00951043">
              <w:t>first</w:t>
            </w:r>
            <w:r w:rsidRPr="00951043">
              <w:t>-hand accounts from documentaries, journals and historical archives to explore the impact of Korea's partition on the Korean Peninsula and international relations.</w:t>
            </w:r>
          </w:p>
          <w:p w14:paraId="7FC47DEF" w14:textId="77777777" w:rsidR="00951043" w:rsidRPr="00951043" w:rsidRDefault="00951043" w:rsidP="00A3333E">
            <w:pPr>
              <w:numPr>
                <w:ilvl w:val="0"/>
                <w:numId w:val="94"/>
              </w:numPr>
              <w:spacing w:after="0" w:line="240" w:lineRule="auto"/>
            </w:pPr>
            <w:r w:rsidRPr="00951043">
              <w:t>Learners read historical extracts on the Korean War (1950–1953), analyse its causes and assess its socio-political and economic impacts on the Korean Peninsula.</w:t>
            </w:r>
          </w:p>
          <w:p w14:paraId="3020409F" w14:textId="77777777" w:rsidR="00951043" w:rsidRPr="00951043" w:rsidRDefault="00951043" w:rsidP="00A3333E">
            <w:pPr>
              <w:numPr>
                <w:ilvl w:val="0"/>
                <w:numId w:val="94"/>
              </w:numPr>
              <w:spacing w:after="0" w:line="240" w:lineRule="auto"/>
              <w:rPr>
                <w:bCs/>
              </w:rPr>
            </w:pPr>
            <w:commentRangeStart w:id="225"/>
            <w:r w:rsidRPr="00951043">
              <w:t>Learners debate the feasibility of Korean reunification, exploring the political, economic and social obstacles as well as the potential benefit</w:t>
            </w:r>
            <w:commentRangeEnd w:id="225"/>
            <w:r w:rsidR="00917140">
              <w:rPr>
                <w:rStyle w:val="CommentReference"/>
              </w:rPr>
              <w:commentReference w:id="225"/>
            </w:r>
            <w:r w:rsidRPr="00951043">
              <w:t>s.</w:t>
            </w:r>
          </w:p>
        </w:tc>
        <w:tc>
          <w:tcPr>
            <w:tcW w:w="3117" w:type="dxa"/>
          </w:tcPr>
          <w:p w14:paraId="605BE4E8" w14:textId="77777777" w:rsidR="00951043" w:rsidRPr="00951043" w:rsidRDefault="00951043" w:rsidP="00A3333E">
            <w:pPr>
              <w:numPr>
                <w:ilvl w:val="0"/>
                <w:numId w:val="95"/>
              </w:numPr>
              <w:spacing w:after="0" w:line="240" w:lineRule="auto"/>
              <w:rPr>
                <w:bCs/>
              </w:rPr>
            </w:pPr>
            <w:r w:rsidRPr="00951043">
              <w:lastRenderedPageBreak/>
              <w:t>Observe learners as they discuss the impact of post-World War II conferences in South-east Asia to assess their understanding of the peaceful agreements reached in these conferences.</w:t>
            </w:r>
            <w:r w:rsidRPr="00951043">
              <w:rPr>
                <w:rFonts w:ascii="SimSun" w:eastAsia="SimSun" w:hAnsi="SimSun" w:cs="SimSun"/>
                <w:sz w:val="24"/>
                <w:szCs w:val="24"/>
              </w:rPr>
              <w:t xml:space="preserve"> </w:t>
            </w:r>
            <w:r w:rsidRPr="00951043">
              <w:rPr>
                <w:bCs/>
              </w:rPr>
              <w:t xml:space="preserve"> </w:t>
            </w:r>
            <w:r w:rsidR="00C321C6">
              <w:rPr>
                <w:bCs/>
              </w:rPr>
              <w:t xml:space="preserve">Take note of their comprehension and listening skills. </w:t>
            </w:r>
          </w:p>
          <w:p w14:paraId="40698D9F" w14:textId="77777777" w:rsidR="00951043" w:rsidRPr="00951043" w:rsidRDefault="00951043" w:rsidP="00A3333E">
            <w:pPr>
              <w:numPr>
                <w:ilvl w:val="0"/>
                <w:numId w:val="95"/>
              </w:numPr>
              <w:spacing w:after="0" w:line="240" w:lineRule="auto"/>
              <w:rPr>
                <w:bCs/>
              </w:rPr>
            </w:pPr>
            <w:r w:rsidRPr="00951043">
              <w:t xml:space="preserve">Dialogue with learners to assess their ability to analyse the reasons for the rise of the Kuomintang and </w:t>
            </w:r>
            <w:r w:rsidRPr="00951043">
              <w:lastRenderedPageBreak/>
              <w:t>Communist gover</w:t>
            </w:r>
            <w:r w:rsidR="00B97B5C">
              <w:t xml:space="preserve">nments in China and find out their level </w:t>
            </w:r>
            <w:proofErr w:type="gramStart"/>
            <w:r w:rsidR="00B97B5C">
              <w:t>of  sorting</w:t>
            </w:r>
            <w:proofErr w:type="gramEnd"/>
            <w:r w:rsidR="00B97B5C">
              <w:t xml:space="preserve">  and analysing information. </w:t>
            </w:r>
          </w:p>
          <w:p w14:paraId="2C6AD179" w14:textId="77777777" w:rsidR="00951043" w:rsidRPr="00951043" w:rsidRDefault="00951043" w:rsidP="00A3333E">
            <w:pPr>
              <w:numPr>
                <w:ilvl w:val="0"/>
                <w:numId w:val="95"/>
              </w:numPr>
              <w:spacing w:after="0" w:line="240" w:lineRule="auto"/>
              <w:rPr>
                <w:bCs/>
              </w:rPr>
            </w:pPr>
            <w:r w:rsidRPr="00951043">
              <w:t>Evaluate learners' ability to provide accurate and coherent explanations of the factors that led to the partition of Korea in 1948.</w:t>
            </w:r>
          </w:p>
          <w:p w14:paraId="18F2D817" w14:textId="77777777" w:rsidR="00951043" w:rsidRPr="00951043" w:rsidRDefault="00951043" w:rsidP="00A3333E">
            <w:pPr>
              <w:numPr>
                <w:ilvl w:val="0"/>
                <w:numId w:val="95"/>
              </w:numPr>
              <w:spacing w:after="0" w:line="240" w:lineRule="auto"/>
              <w:rPr>
                <w:bCs/>
              </w:rPr>
            </w:pPr>
            <w:r w:rsidRPr="00951043">
              <w:t>Evaluate learners' ability to appreciate and respect different cultures and humanity during the partition of the Korean Peninsula into North and South.</w:t>
            </w:r>
            <w:r w:rsidRPr="00951043">
              <w:rPr>
                <w:rFonts w:ascii="SimSun" w:eastAsia="SimSun" w:hAnsi="SimSun" w:cs="SimSun"/>
                <w:sz w:val="24"/>
                <w:szCs w:val="24"/>
              </w:rPr>
              <w:t xml:space="preserve"> </w:t>
            </w:r>
          </w:p>
        </w:tc>
      </w:tr>
    </w:tbl>
    <w:p w14:paraId="5F49B36D" w14:textId="77777777" w:rsidR="00951043" w:rsidRDefault="00951043" w:rsidP="00951043"/>
    <w:p w14:paraId="29754A5F" w14:textId="77777777" w:rsidR="00C71FB3" w:rsidRDefault="00C71FB3" w:rsidP="00BF65FD">
      <w:pPr>
        <w:rPr>
          <w:rFonts w:ascii="Times New Roman" w:hAnsi="Times New Roman" w:cs="Times New Roman"/>
          <w:b/>
        </w:rPr>
      </w:pPr>
    </w:p>
    <w:p w14:paraId="13B2D5F6" w14:textId="77777777" w:rsidR="00BF65FD" w:rsidRPr="00D85072" w:rsidRDefault="00BF65FD" w:rsidP="00BF65FD">
      <w:pPr>
        <w:rPr>
          <w:rFonts w:ascii="Times New Roman" w:hAnsi="Times New Roman" w:cs="Times New Roman"/>
          <w:b/>
          <w:sz w:val="24"/>
          <w:szCs w:val="24"/>
        </w:rPr>
      </w:pPr>
      <w:r w:rsidRPr="00D85072">
        <w:rPr>
          <w:rFonts w:ascii="Times New Roman" w:hAnsi="Times New Roman" w:cs="Times New Roman"/>
          <w:b/>
        </w:rPr>
        <w:t xml:space="preserve">ASSESSMENT MODALITIES OF </w:t>
      </w:r>
      <w:r w:rsidRPr="00D85072">
        <w:rPr>
          <w:rFonts w:ascii="Times New Roman" w:hAnsi="Times New Roman" w:cs="Times New Roman"/>
          <w:b/>
          <w:sz w:val="24"/>
          <w:szCs w:val="24"/>
        </w:rPr>
        <w:t xml:space="preserve">A ‘LEVEL </w:t>
      </w:r>
      <w:r w:rsidR="00F475DE">
        <w:rPr>
          <w:rFonts w:ascii="Times New Roman" w:hAnsi="Times New Roman" w:cs="Times New Roman"/>
          <w:b/>
          <w:sz w:val="24"/>
          <w:szCs w:val="24"/>
        </w:rPr>
        <w:t xml:space="preserve">ADAPTED </w:t>
      </w:r>
      <w:r w:rsidRPr="00D85072">
        <w:rPr>
          <w:rFonts w:ascii="Times New Roman" w:hAnsi="Times New Roman" w:cs="Times New Roman"/>
          <w:b/>
          <w:sz w:val="24"/>
          <w:szCs w:val="24"/>
        </w:rPr>
        <w:t>HISTORY</w:t>
      </w:r>
      <w:r w:rsidR="00F475DE">
        <w:rPr>
          <w:rFonts w:ascii="Times New Roman" w:hAnsi="Times New Roman" w:cs="Times New Roman"/>
          <w:b/>
          <w:sz w:val="24"/>
          <w:szCs w:val="24"/>
        </w:rPr>
        <w:t xml:space="preserve"> SYLLABUS</w:t>
      </w:r>
      <w:r w:rsidRPr="00D85072">
        <w:rPr>
          <w:rFonts w:ascii="Times New Roman" w:hAnsi="Times New Roman" w:cs="Times New Roman"/>
          <w:b/>
          <w:sz w:val="24"/>
          <w:szCs w:val="24"/>
        </w:rPr>
        <w:t xml:space="preserve"> </w:t>
      </w:r>
    </w:p>
    <w:p w14:paraId="4EC701BA"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 xml:space="preserve">Assessing the new expectations for learning </w:t>
      </w:r>
    </w:p>
    <w:p w14:paraId="439A21B9"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 xml:space="preserve">The new </w:t>
      </w:r>
      <w:r>
        <w:rPr>
          <w:rFonts w:ascii="Arial" w:hAnsi="Arial" w:cs="Arial"/>
          <w:sz w:val="24"/>
          <w:szCs w:val="24"/>
        </w:rPr>
        <w:t xml:space="preserve">adapted </w:t>
      </w:r>
      <w:r w:rsidRPr="00C219EB">
        <w:rPr>
          <w:rFonts w:ascii="Arial" w:hAnsi="Arial" w:cs="Arial"/>
          <w:sz w:val="24"/>
          <w:szCs w:val="24"/>
        </w:rPr>
        <w:t xml:space="preserve">curriculum sets new expectations for learning, with a shift from Objectives to Learning Outcomes that focus mainly on application of knowledge and deeper learning that leads to acquisition of skills. These Learning Outcomes require a different approach to assessment. The “Learning Outcomes” in the syllabuses are set out in terms of Knowledge, Understanding, Skills, Values and Attitudes. This is what is referred to by the letters </w:t>
      </w:r>
      <w:proofErr w:type="spellStart"/>
      <w:proofErr w:type="gramStart"/>
      <w:r w:rsidRPr="00C219EB">
        <w:rPr>
          <w:rFonts w:ascii="Arial" w:hAnsi="Arial" w:cs="Arial"/>
          <w:sz w:val="24"/>
          <w:szCs w:val="24"/>
        </w:rPr>
        <w:t>k,u</w:t>
      </w:r>
      <w:proofErr w:type="gramEnd"/>
      <w:r w:rsidRPr="00C219EB">
        <w:rPr>
          <w:rFonts w:ascii="Arial" w:hAnsi="Arial" w:cs="Arial"/>
          <w:sz w:val="24"/>
          <w:szCs w:val="24"/>
        </w:rPr>
        <w:t>,s</w:t>
      </w:r>
      <w:proofErr w:type="spellEnd"/>
      <w:r w:rsidRPr="00C219EB">
        <w:rPr>
          <w:rFonts w:ascii="Arial" w:hAnsi="Arial" w:cs="Arial"/>
          <w:sz w:val="24"/>
          <w:szCs w:val="24"/>
        </w:rPr>
        <w:t xml:space="preserve"> v &amp; a.</w:t>
      </w:r>
    </w:p>
    <w:p w14:paraId="0B0C984B"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 xml:space="preserve">It is not possible to assess attitudes in the same way as knowledge, understanding and skills because they are more personal and variable and are long-term aspirations. </w:t>
      </w:r>
      <w:bookmarkStart w:id="226" w:name="_Hlk184220292"/>
      <w:r w:rsidRPr="00C219EB">
        <w:rPr>
          <w:rFonts w:ascii="Arial" w:hAnsi="Arial" w:cs="Arial"/>
          <w:sz w:val="24"/>
          <w:szCs w:val="24"/>
        </w:rPr>
        <w:t>This does not mean that values and attitudes are not important or cannot be assessed. They too can be assessed but not easily done through tests and examination. Values and attitudes can be assessed over a period of time through observing and having interactions</w:t>
      </w:r>
      <w:bookmarkEnd w:id="226"/>
      <w:r w:rsidRPr="00C219EB">
        <w:rPr>
          <w:rFonts w:ascii="Arial" w:hAnsi="Arial" w:cs="Arial"/>
          <w:sz w:val="24"/>
          <w:szCs w:val="24"/>
        </w:rPr>
        <w:t xml:space="preserve"> with the learner.</w:t>
      </w:r>
    </w:p>
    <w:p w14:paraId="7D3B1FCD"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So this guidance section focuses on knowledge, skills and understanding. Each has its own implications for learning and assessment.</w:t>
      </w:r>
    </w:p>
    <w:p w14:paraId="60400244"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To assess knowledge and its application, understanding and skills, we need to look for different things. Knowledge can be assessed to some extent through written tests, but the assessment of skills, application of what is learnt and deeper understanding requires different approaches</w:t>
      </w:r>
      <w:r>
        <w:rPr>
          <w:rFonts w:ascii="Arial" w:hAnsi="Arial" w:cs="Arial"/>
          <w:sz w:val="24"/>
          <w:szCs w:val="24"/>
        </w:rPr>
        <w:t xml:space="preserve"> like debates, projects, creation of journal and documentaries</w:t>
      </w:r>
      <w:proofErr w:type="gramStart"/>
      <w:r>
        <w:rPr>
          <w:rFonts w:ascii="Arial" w:hAnsi="Arial" w:cs="Arial"/>
          <w:sz w:val="24"/>
          <w:szCs w:val="24"/>
        </w:rPr>
        <w:t xml:space="preserve">. </w:t>
      </w:r>
      <w:r w:rsidRPr="00C219EB">
        <w:rPr>
          <w:rFonts w:ascii="Arial" w:hAnsi="Arial" w:cs="Arial"/>
          <w:sz w:val="24"/>
          <w:szCs w:val="24"/>
        </w:rPr>
        <w:t>.</w:t>
      </w:r>
      <w:proofErr w:type="gramEnd"/>
      <w:r w:rsidRPr="00C219EB">
        <w:rPr>
          <w:rFonts w:ascii="Arial" w:hAnsi="Arial" w:cs="Arial"/>
          <w:sz w:val="24"/>
          <w:szCs w:val="24"/>
        </w:rPr>
        <w:t xml:space="preserve">  Because of this, the role of the teacher in assessment becomes much more important.</w:t>
      </w:r>
    </w:p>
    <w:p w14:paraId="12A3E238"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Examinations</w:t>
      </w:r>
    </w:p>
    <w:p w14:paraId="342A26F5"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 xml:space="preserve">There will be only one school based summative assessment at the end of the year. There will no longer be examinations or tests set at the beginning and end of every term. Instead, there will be a summing up of on-going teacher assessments made in the context of learning through Activities of Integration assessment. </w:t>
      </w:r>
      <w:r w:rsidRPr="00BF65FD">
        <w:rPr>
          <w:rFonts w:ascii="Arial" w:hAnsi="Arial" w:cs="Arial"/>
          <w:sz w:val="24"/>
          <w:szCs w:val="24"/>
        </w:rPr>
        <w:t xml:space="preserve">The learners will also be subjected to the end of </w:t>
      </w:r>
      <w:r>
        <w:rPr>
          <w:rFonts w:ascii="Arial" w:hAnsi="Arial" w:cs="Arial"/>
          <w:sz w:val="24"/>
          <w:szCs w:val="24"/>
        </w:rPr>
        <w:t xml:space="preserve">year for class promotion and end of </w:t>
      </w:r>
      <w:r w:rsidRPr="00BF65FD">
        <w:rPr>
          <w:rFonts w:ascii="Arial" w:hAnsi="Arial" w:cs="Arial"/>
          <w:sz w:val="24"/>
          <w:szCs w:val="24"/>
        </w:rPr>
        <w:t xml:space="preserve">cycle assessment for certification. </w:t>
      </w:r>
      <w:r w:rsidRPr="00BF65FD">
        <w:rPr>
          <w:rFonts w:ascii="Arial" w:hAnsi="Arial" w:cs="Arial"/>
          <w:sz w:val="24"/>
          <w:szCs w:val="24"/>
        </w:rPr>
        <w:lastRenderedPageBreak/>
        <w:t xml:space="preserve">Details on the end of cycle assessment </w:t>
      </w:r>
      <w:r>
        <w:rPr>
          <w:rFonts w:ascii="Arial" w:hAnsi="Arial" w:cs="Arial"/>
          <w:sz w:val="24"/>
          <w:szCs w:val="24"/>
        </w:rPr>
        <w:t xml:space="preserve">will be </w:t>
      </w:r>
      <w:r w:rsidRPr="00BF65FD">
        <w:rPr>
          <w:rFonts w:ascii="Arial" w:hAnsi="Arial" w:cs="Arial"/>
          <w:sz w:val="24"/>
          <w:szCs w:val="24"/>
        </w:rPr>
        <w:t>provided in the assessment guidelines document.</w:t>
      </w:r>
      <w:r w:rsidRPr="00C219EB">
        <w:rPr>
          <w:rFonts w:ascii="Arial" w:hAnsi="Arial" w:cs="Arial"/>
          <w:sz w:val="24"/>
          <w:szCs w:val="24"/>
        </w:rPr>
        <w:t xml:space="preserve">  </w:t>
      </w:r>
    </w:p>
    <w:p w14:paraId="502549B6"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Formative Assessment</w:t>
      </w:r>
    </w:p>
    <w:p w14:paraId="4189BA9C"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In this aligned curriculum, the teacher’s assessment role is not to write tests for learners, but to make professional judgements about learners’ learning in the course of the normal teaching and learning process. The professional judgement is about how far the learner achieves the Learning Outcomes that are set out in this syllabus. To make these judgements the teacher needs to look at how well the learners are performing in terms of each Learning Outcome.</w:t>
      </w:r>
    </w:p>
    <w:p w14:paraId="5BC8D74D"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The formative assessment opportunities occur in three forms. They can be done through:</w:t>
      </w:r>
    </w:p>
    <w:p w14:paraId="42F87CA4" w14:textId="77777777" w:rsidR="00BF65FD" w:rsidRPr="00C219EB" w:rsidRDefault="00BF65FD" w:rsidP="00A3333E">
      <w:pPr>
        <w:pStyle w:val="ListParagraph"/>
        <w:numPr>
          <w:ilvl w:val="0"/>
          <w:numId w:val="96"/>
        </w:numPr>
        <w:spacing w:line="360" w:lineRule="auto"/>
        <w:jc w:val="both"/>
        <w:rPr>
          <w:rFonts w:ascii="Arial" w:hAnsi="Arial" w:cs="Arial"/>
          <w:sz w:val="24"/>
          <w:szCs w:val="24"/>
        </w:rPr>
      </w:pPr>
      <w:r w:rsidRPr="00C219EB">
        <w:rPr>
          <w:rFonts w:ascii="Arial" w:hAnsi="Arial" w:cs="Arial"/>
          <w:b/>
          <w:sz w:val="24"/>
          <w:szCs w:val="24"/>
        </w:rPr>
        <w:t>Observation</w:t>
      </w:r>
      <w:r w:rsidRPr="00C219EB">
        <w:rPr>
          <w:rFonts w:ascii="Arial" w:hAnsi="Arial" w:cs="Arial"/>
          <w:sz w:val="24"/>
          <w:szCs w:val="24"/>
        </w:rPr>
        <w:t xml:space="preserve"> – watching learners working (good for assessing skills, values and attitudes) </w:t>
      </w:r>
    </w:p>
    <w:p w14:paraId="51D266FC" w14:textId="77777777" w:rsidR="00BF65FD" w:rsidRPr="00C219EB" w:rsidRDefault="00BF65FD" w:rsidP="00A3333E">
      <w:pPr>
        <w:pStyle w:val="ListParagraph"/>
        <w:numPr>
          <w:ilvl w:val="0"/>
          <w:numId w:val="96"/>
        </w:numPr>
        <w:spacing w:line="360" w:lineRule="auto"/>
        <w:jc w:val="both"/>
        <w:rPr>
          <w:rFonts w:ascii="Arial" w:hAnsi="Arial" w:cs="Arial"/>
          <w:sz w:val="24"/>
          <w:szCs w:val="24"/>
        </w:rPr>
      </w:pPr>
      <w:r w:rsidRPr="00C219EB">
        <w:rPr>
          <w:rFonts w:ascii="Arial" w:hAnsi="Arial" w:cs="Arial"/>
          <w:b/>
          <w:sz w:val="24"/>
          <w:szCs w:val="24"/>
        </w:rPr>
        <w:t>Conversation</w:t>
      </w:r>
      <w:r w:rsidRPr="00C219EB">
        <w:rPr>
          <w:rFonts w:ascii="Arial" w:hAnsi="Arial" w:cs="Arial"/>
          <w:sz w:val="24"/>
          <w:szCs w:val="24"/>
        </w:rPr>
        <w:t xml:space="preserve"> – asking questions and talking to learners (good for assessing knowledge and understanding) </w:t>
      </w:r>
    </w:p>
    <w:p w14:paraId="0FC5AF5C" w14:textId="77777777" w:rsidR="00BF65FD" w:rsidRPr="00C219EB" w:rsidRDefault="00BF65FD" w:rsidP="00A3333E">
      <w:pPr>
        <w:pStyle w:val="ListParagraph"/>
        <w:numPr>
          <w:ilvl w:val="0"/>
          <w:numId w:val="96"/>
        </w:numPr>
        <w:spacing w:line="360" w:lineRule="auto"/>
        <w:jc w:val="both"/>
        <w:rPr>
          <w:rFonts w:ascii="Arial" w:hAnsi="Arial" w:cs="Arial"/>
          <w:sz w:val="24"/>
          <w:szCs w:val="24"/>
        </w:rPr>
      </w:pPr>
      <w:r w:rsidRPr="00C219EB">
        <w:rPr>
          <w:rFonts w:ascii="Arial" w:hAnsi="Arial" w:cs="Arial"/>
          <w:b/>
          <w:sz w:val="24"/>
          <w:szCs w:val="24"/>
        </w:rPr>
        <w:t>Product</w:t>
      </w:r>
      <w:r w:rsidRPr="00C219EB">
        <w:rPr>
          <w:rFonts w:ascii="Arial" w:hAnsi="Arial" w:cs="Arial"/>
          <w:sz w:val="24"/>
          <w:szCs w:val="24"/>
        </w:rPr>
        <w:t xml:space="preserve"> – appraising the learner’s work (writing, report, translation, calculation, presentation, map, diagram, model, drawing, painting </w:t>
      </w:r>
      <w:proofErr w:type="spellStart"/>
      <w:r w:rsidRPr="00C219EB">
        <w:rPr>
          <w:rFonts w:ascii="Arial" w:hAnsi="Arial" w:cs="Arial"/>
          <w:sz w:val="24"/>
          <w:szCs w:val="24"/>
        </w:rPr>
        <w:t>etc</w:t>
      </w:r>
      <w:proofErr w:type="spellEnd"/>
      <w:r w:rsidRPr="00C219EB">
        <w:rPr>
          <w:rFonts w:ascii="Arial" w:hAnsi="Arial" w:cs="Arial"/>
          <w:sz w:val="24"/>
          <w:szCs w:val="24"/>
        </w:rPr>
        <w:t xml:space="preserve">). In this context, a “product” is seen as something physical and permanent that the teacher can keep and look at, not something that the learner </w:t>
      </w:r>
      <w:r w:rsidRPr="00BF65FD">
        <w:rPr>
          <w:rFonts w:ascii="Arial" w:hAnsi="Arial" w:cs="Arial"/>
          <w:b/>
          <w:sz w:val="24"/>
          <w:szCs w:val="24"/>
        </w:rPr>
        <w:t>says.</w:t>
      </w:r>
    </w:p>
    <w:p w14:paraId="2DE51FC9"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When all three are used, the information from any one can be checked against the other two forms of assessment opportunity (</w:t>
      </w:r>
      <w:proofErr w:type="spellStart"/>
      <w:r w:rsidRPr="00C219EB">
        <w:rPr>
          <w:rFonts w:ascii="Arial" w:hAnsi="Arial" w:cs="Arial"/>
          <w:sz w:val="24"/>
          <w:szCs w:val="24"/>
        </w:rPr>
        <w:t>eg</w:t>
      </w:r>
      <w:proofErr w:type="spellEnd"/>
      <w:r w:rsidRPr="00C219EB">
        <w:rPr>
          <w:rFonts w:ascii="Arial" w:hAnsi="Arial" w:cs="Arial"/>
          <w:sz w:val="24"/>
          <w:szCs w:val="24"/>
        </w:rPr>
        <w:t xml:space="preserve"> evidence from “observation” can be checked against evidence from “conversation” and “product”). This is often referred to as “triangulation”</w:t>
      </w:r>
    </w:p>
    <w:p w14:paraId="4A0120CF"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noProof/>
          <w:sz w:val="24"/>
          <w:szCs w:val="24"/>
        </w:rPr>
        <mc:AlternateContent>
          <mc:Choice Requires="wpg">
            <w:drawing>
              <wp:anchor distT="0" distB="0" distL="114300" distR="114300" simplePos="0" relativeHeight="251659264" behindDoc="0" locked="0" layoutInCell="1" allowOverlap="1" wp14:anchorId="7A048F5B" wp14:editId="1BFCA1BA">
                <wp:simplePos x="0" y="0"/>
                <wp:positionH relativeFrom="column">
                  <wp:posOffset>123092</wp:posOffset>
                </wp:positionH>
                <wp:positionV relativeFrom="paragraph">
                  <wp:posOffset>162511</wp:posOffset>
                </wp:positionV>
                <wp:extent cx="5275385" cy="2373923"/>
                <wp:effectExtent l="0" t="0" r="0" b="7620"/>
                <wp:wrapNone/>
                <wp:docPr id="5" name="Group 5"/>
                <wp:cNvGraphicFramePr/>
                <a:graphic xmlns:a="http://schemas.openxmlformats.org/drawingml/2006/main">
                  <a:graphicData uri="http://schemas.microsoft.com/office/word/2010/wordprocessingGroup">
                    <wpg:wgp>
                      <wpg:cNvGrpSpPr/>
                      <wpg:grpSpPr>
                        <a:xfrm>
                          <a:off x="0" y="0"/>
                          <a:ext cx="5275385" cy="2373923"/>
                          <a:chOff x="0" y="0"/>
                          <a:chExt cx="5275385" cy="2373923"/>
                        </a:xfrm>
                      </wpg:grpSpPr>
                      <wps:wsp>
                        <wps:cNvPr id="1" name="Isosceles Triangle 1"/>
                        <wps:cNvSpPr/>
                        <wps:spPr>
                          <a:xfrm>
                            <a:off x="1289539" y="298939"/>
                            <a:ext cx="2573215" cy="1887415"/>
                          </a:xfrm>
                          <a:prstGeom prst="triangl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14:paraId="60E2A144" w14:textId="77777777" w:rsidR="00BB33CD" w:rsidRPr="00D67A67" w:rsidRDefault="00BB33CD" w:rsidP="00BF65FD">
                              <w:pPr>
                                <w:jc w:val="center"/>
                                <w:rPr>
                                  <w:rFonts w:ascii="Arial" w:hAnsi="Arial" w:cs="Arial"/>
                                  <w:b/>
                                  <w:sz w:val="24"/>
                                </w:rPr>
                              </w:pPr>
                              <w:r w:rsidRPr="00D67A67">
                                <w:rPr>
                                  <w:rFonts w:ascii="Arial" w:hAnsi="Arial" w:cs="Arial"/>
                                  <w:b/>
                                  <w:sz w:val="24"/>
                                </w:rPr>
                                <w:t>Triangulation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033954" y="0"/>
                            <a:ext cx="1125415" cy="381000"/>
                          </a:xfrm>
                          <a:prstGeom prst="rect">
                            <a:avLst/>
                          </a:prstGeom>
                          <a:noFill/>
                          <a:ln w="6350">
                            <a:noFill/>
                          </a:ln>
                        </wps:spPr>
                        <wps:txbx>
                          <w:txbxContent>
                            <w:p w14:paraId="6219D686" w14:textId="77777777" w:rsidR="00BB33CD" w:rsidRPr="00D67A67" w:rsidRDefault="00BB33CD" w:rsidP="00BF65FD">
                              <w:pPr>
                                <w:rPr>
                                  <w:rFonts w:ascii="Arial" w:hAnsi="Arial" w:cs="Arial"/>
                                  <w:b/>
                                  <w:sz w:val="32"/>
                                </w:rPr>
                              </w:pPr>
                              <w:r w:rsidRPr="00D67A67">
                                <w:rPr>
                                  <w:rFonts w:ascii="Arial" w:hAnsi="Arial" w:cs="Arial"/>
                                  <w:b/>
                                  <w:sz w:val="32"/>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992923"/>
                            <a:ext cx="1412435" cy="381000"/>
                          </a:xfrm>
                          <a:prstGeom prst="rect">
                            <a:avLst/>
                          </a:prstGeom>
                          <a:noFill/>
                          <a:ln w="6350">
                            <a:noFill/>
                          </a:ln>
                        </wps:spPr>
                        <wps:txbx>
                          <w:txbxContent>
                            <w:p w14:paraId="21A30316" w14:textId="77777777" w:rsidR="00BB33CD" w:rsidRPr="00D67A67" w:rsidRDefault="00BB33CD" w:rsidP="00BF65FD">
                              <w:pPr>
                                <w:rPr>
                                  <w:rFonts w:ascii="Arial" w:hAnsi="Arial" w:cs="Arial"/>
                                  <w:b/>
                                  <w:sz w:val="32"/>
                                </w:rPr>
                              </w:pPr>
                              <w:r>
                                <w:rPr>
                                  <w:rFonts w:ascii="Arial" w:hAnsi="Arial" w:cs="Arial"/>
                                  <w:b/>
                                  <w:sz w:val="32"/>
                                </w:rPr>
                                <w:t>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86554" y="1987062"/>
                            <a:ext cx="1488831" cy="381000"/>
                          </a:xfrm>
                          <a:prstGeom prst="rect">
                            <a:avLst/>
                          </a:prstGeom>
                          <a:noFill/>
                          <a:ln w="6350">
                            <a:noFill/>
                          </a:ln>
                        </wps:spPr>
                        <wps:txbx>
                          <w:txbxContent>
                            <w:p w14:paraId="53245B6A" w14:textId="77777777" w:rsidR="00BB33CD" w:rsidRPr="00D67A67" w:rsidRDefault="00BB33CD" w:rsidP="00BF65FD">
                              <w:pPr>
                                <w:rPr>
                                  <w:rFonts w:ascii="Arial" w:hAnsi="Arial" w:cs="Arial"/>
                                  <w:b/>
                                  <w:sz w:val="32"/>
                                </w:rPr>
                              </w:pPr>
                              <w:r>
                                <w:rPr>
                                  <w:rFonts w:ascii="Arial" w:hAnsi="Arial" w:cs="Arial"/>
                                  <w:b/>
                                  <w:sz w:val="32"/>
                                </w:rPr>
                                <w:t>Conversation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048F5B" id="Group 5" o:spid="_x0000_s1026" style="position:absolute;left:0;text-align:left;margin-left:9.7pt;margin-top:12.8pt;width:415.4pt;height:186.9pt;z-index:251659264" coordsize="52753,23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12895;top:2989;width:25732;height:1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" fillcolor="#00b050" strokecolor="#375623 [1609]" strokeweight="1pt">
                  <v:textbox>
                    <w:txbxContent>
                      <w:p w14:paraId="60E2A144" w14:textId="77777777" w:rsidR="00BB33CD" w:rsidRPr="00D67A67" w:rsidRDefault="00BB33CD" w:rsidP="00BF65FD">
                        <w:pPr>
                          <w:jc w:val="center"/>
                          <w:rPr>
                            <w:rFonts w:ascii="Arial" w:hAnsi="Arial" w:cs="Arial"/>
                            <w:b/>
                            <w:sz w:val="24"/>
                          </w:rPr>
                        </w:pPr>
                        <w:r w:rsidRPr="00D67A67">
                          <w:rPr>
                            <w:rFonts w:ascii="Arial" w:hAnsi="Arial" w:cs="Arial"/>
                            <w:b/>
                            <w:sz w:val="24"/>
                          </w:rPr>
                          <w:t>Triangulation</w:t>
                        </w:r>
                      </w:p>
                    </w:txbxContent>
                  </v:textbox>
                </v:shape>
                <v:shapetype id="_x0000_t202" coordsize="21600,21600" o:spt="202" path="m,l,21600r21600,l21600,xe">
                  <v:stroke joinstyle="miter"/>
                  <v:path gradientshapeok="t" o:connecttype="rect"/>
                </v:shapetype>
                <v:shape id="Text Box 2" o:spid="_x0000_s1028" type="#_x0000_t202" style="position:absolute;left:20339;width:1125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219D686" w14:textId="77777777" w:rsidR="00BB33CD" w:rsidRPr="00D67A67" w:rsidRDefault="00BB33CD" w:rsidP="00BF65FD">
                        <w:pPr>
                          <w:rPr>
                            <w:rFonts w:ascii="Arial" w:hAnsi="Arial" w:cs="Arial"/>
                            <w:b/>
                            <w:sz w:val="32"/>
                          </w:rPr>
                        </w:pPr>
                        <w:r w:rsidRPr="00D67A67">
                          <w:rPr>
                            <w:rFonts w:ascii="Arial" w:hAnsi="Arial" w:cs="Arial"/>
                            <w:b/>
                            <w:sz w:val="32"/>
                          </w:rPr>
                          <w:t>Product</w:t>
                        </w:r>
                      </w:p>
                    </w:txbxContent>
                  </v:textbox>
                </v:shape>
                <v:shape id="Text Box 3" o:spid="_x0000_s1029" type="#_x0000_t202" style="position:absolute;top:19929;width:1412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1A30316" w14:textId="77777777" w:rsidR="00BB33CD" w:rsidRPr="00D67A67" w:rsidRDefault="00BB33CD" w:rsidP="00BF65FD">
                        <w:pPr>
                          <w:rPr>
                            <w:rFonts w:ascii="Arial" w:hAnsi="Arial" w:cs="Arial"/>
                            <w:b/>
                            <w:sz w:val="32"/>
                          </w:rPr>
                        </w:pPr>
                        <w:r>
                          <w:rPr>
                            <w:rFonts w:ascii="Arial" w:hAnsi="Arial" w:cs="Arial"/>
                            <w:b/>
                            <w:sz w:val="32"/>
                          </w:rPr>
                          <w:t>Observation</w:t>
                        </w:r>
                      </w:p>
                    </w:txbxContent>
                  </v:textbox>
                </v:shape>
                <v:shape id="Text Box 4" o:spid="_x0000_s1030" type="#_x0000_t202" style="position:absolute;left:37865;top:19870;width:1488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3245B6A" w14:textId="77777777" w:rsidR="00BB33CD" w:rsidRPr="00D67A67" w:rsidRDefault="00BB33CD" w:rsidP="00BF65FD">
                        <w:pPr>
                          <w:rPr>
                            <w:rFonts w:ascii="Arial" w:hAnsi="Arial" w:cs="Arial"/>
                            <w:b/>
                            <w:sz w:val="32"/>
                          </w:rPr>
                        </w:pPr>
                        <w:r>
                          <w:rPr>
                            <w:rFonts w:ascii="Arial" w:hAnsi="Arial" w:cs="Arial"/>
                            <w:b/>
                            <w:sz w:val="32"/>
                          </w:rPr>
                          <w:t>Conversation</w:t>
                        </w:r>
                      </w:p>
                    </w:txbxContent>
                  </v:textbox>
                </v:shape>
              </v:group>
            </w:pict>
          </mc:Fallback>
        </mc:AlternateContent>
      </w:r>
    </w:p>
    <w:p w14:paraId="28548748" w14:textId="77777777" w:rsidR="00BF65FD" w:rsidRPr="00C219EB" w:rsidRDefault="00BF65FD" w:rsidP="00BF65FD">
      <w:pPr>
        <w:spacing w:line="360" w:lineRule="auto"/>
        <w:jc w:val="both"/>
        <w:rPr>
          <w:rFonts w:ascii="Arial" w:hAnsi="Arial" w:cs="Arial"/>
          <w:b/>
          <w:sz w:val="24"/>
          <w:szCs w:val="24"/>
        </w:rPr>
      </w:pPr>
    </w:p>
    <w:p w14:paraId="4DD6A614" w14:textId="77777777" w:rsidR="00BF65FD" w:rsidRPr="00C219EB" w:rsidRDefault="00BF65FD" w:rsidP="00BF65FD">
      <w:pPr>
        <w:rPr>
          <w:rFonts w:ascii="Arial" w:hAnsi="Arial" w:cs="Arial"/>
          <w:sz w:val="24"/>
          <w:szCs w:val="24"/>
        </w:rPr>
      </w:pPr>
    </w:p>
    <w:p w14:paraId="3EAE2DB3" w14:textId="77777777" w:rsidR="00BF65FD" w:rsidRPr="00C219EB" w:rsidRDefault="00BF65FD" w:rsidP="00BF65FD">
      <w:pPr>
        <w:rPr>
          <w:rFonts w:ascii="Arial" w:hAnsi="Arial" w:cs="Arial"/>
          <w:sz w:val="24"/>
          <w:szCs w:val="24"/>
        </w:rPr>
      </w:pPr>
    </w:p>
    <w:p w14:paraId="3B1BFD1A" w14:textId="77777777" w:rsidR="00BF65FD" w:rsidRPr="00C219EB" w:rsidRDefault="00BF65FD" w:rsidP="00BF65FD">
      <w:pPr>
        <w:rPr>
          <w:rFonts w:ascii="Arial" w:hAnsi="Arial" w:cs="Arial"/>
          <w:sz w:val="24"/>
          <w:szCs w:val="24"/>
        </w:rPr>
      </w:pPr>
    </w:p>
    <w:p w14:paraId="3BC99674" w14:textId="77777777" w:rsidR="00BF65FD" w:rsidRPr="00C219EB" w:rsidRDefault="00BF65FD" w:rsidP="00BF65FD">
      <w:pPr>
        <w:spacing w:line="360" w:lineRule="auto"/>
        <w:jc w:val="both"/>
        <w:rPr>
          <w:rFonts w:ascii="Arial" w:hAnsi="Arial" w:cs="Arial"/>
          <w:sz w:val="24"/>
          <w:szCs w:val="24"/>
        </w:rPr>
      </w:pPr>
    </w:p>
    <w:p w14:paraId="3F9DA8F9" w14:textId="77777777" w:rsidR="00BF65FD" w:rsidRPr="00C219EB" w:rsidRDefault="00BF65FD" w:rsidP="00BF65FD">
      <w:pPr>
        <w:spacing w:line="360" w:lineRule="auto"/>
        <w:jc w:val="both"/>
        <w:rPr>
          <w:rFonts w:ascii="Arial" w:hAnsi="Arial" w:cs="Arial"/>
          <w:b/>
          <w:sz w:val="24"/>
          <w:szCs w:val="24"/>
        </w:rPr>
      </w:pPr>
    </w:p>
    <w:p w14:paraId="1E682137" w14:textId="77777777" w:rsidR="00BF65FD" w:rsidRPr="00C219EB" w:rsidRDefault="00BF65FD" w:rsidP="00BF65FD">
      <w:pPr>
        <w:spacing w:line="360" w:lineRule="auto"/>
        <w:jc w:val="both"/>
        <w:rPr>
          <w:rFonts w:ascii="Arial" w:hAnsi="Arial" w:cs="Arial"/>
          <w:b/>
          <w:sz w:val="24"/>
          <w:szCs w:val="24"/>
        </w:rPr>
      </w:pPr>
    </w:p>
    <w:p w14:paraId="1BCEFCC5" w14:textId="77777777" w:rsidR="00BF65FD" w:rsidRPr="00C219EB" w:rsidRDefault="00BF65FD" w:rsidP="00BF65FD">
      <w:pPr>
        <w:spacing w:line="360" w:lineRule="auto"/>
        <w:jc w:val="both"/>
        <w:rPr>
          <w:rFonts w:ascii="Arial" w:hAnsi="Arial" w:cs="Arial"/>
          <w:b/>
          <w:sz w:val="24"/>
          <w:szCs w:val="24"/>
        </w:rPr>
      </w:pPr>
    </w:p>
    <w:p w14:paraId="6EC3D779"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Generic Skills</w:t>
      </w:r>
    </w:p>
    <w:p w14:paraId="6A2E28DA" w14:textId="77777777" w:rsidR="00BF65FD" w:rsidRPr="00C219EB" w:rsidRDefault="00BF65FD" w:rsidP="00BF65FD">
      <w:pPr>
        <w:spacing w:line="360" w:lineRule="auto"/>
        <w:jc w:val="both"/>
        <w:rPr>
          <w:rFonts w:ascii="Arial" w:hAnsi="Arial" w:cs="Arial"/>
          <w:sz w:val="24"/>
          <w:szCs w:val="24"/>
        </w:rPr>
      </w:pPr>
      <w:r w:rsidRPr="00C219EB">
        <w:rPr>
          <w:rFonts w:ascii="Arial" w:hAnsi="Arial" w:cs="Arial"/>
          <w:sz w:val="24"/>
          <w:szCs w:val="24"/>
        </w:rPr>
        <w:t>The Generic Skills have been built into the syllabuses and are part of the Learning Outcomes. It is therefore not necessary to assess them separately. It is the increasingly complex context of the subject content that provides progression in the Generic Skills, and so they are assessed as part of the subject Learning Outcomes.</w:t>
      </w:r>
    </w:p>
    <w:p w14:paraId="07E2229E" w14:textId="77777777" w:rsidR="00BF65FD" w:rsidRPr="00C219EB" w:rsidRDefault="00BF65FD" w:rsidP="00BF65FD">
      <w:pPr>
        <w:spacing w:line="360" w:lineRule="auto"/>
        <w:jc w:val="both"/>
        <w:rPr>
          <w:rFonts w:ascii="Arial" w:hAnsi="Arial" w:cs="Arial"/>
          <w:b/>
          <w:sz w:val="24"/>
          <w:szCs w:val="24"/>
        </w:rPr>
      </w:pPr>
      <w:r w:rsidRPr="00C219EB">
        <w:rPr>
          <w:rFonts w:ascii="Arial" w:hAnsi="Arial" w:cs="Arial"/>
          <w:b/>
          <w:sz w:val="24"/>
          <w:szCs w:val="24"/>
        </w:rPr>
        <w:t>Values/Attitudes</w:t>
      </w:r>
    </w:p>
    <w:p w14:paraId="0956BEB3" w14:textId="77777777" w:rsidR="00D85072" w:rsidRDefault="00BF65FD" w:rsidP="00BF65FD">
      <w:pPr>
        <w:spacing w:line="360" w:lineRule="auto"/>
        <w:jc w:val="both"/>
        <w:rPr>
          <w:rFonts w:ascii="Arial" w:hAnsi="Arial" w:cs="Arial"/>
          <w:sz w:val="24"/>
          <w:szCs w:val="24"/>
        </w:rPr>
      </w:pPr>
      <w:r w:rsidRPr="00C219EB">
        <w:rPr>
          <w:rFonts w:ascii="Arial" w:hAnsi="Arial" w:cs="Arial"/>
          <w:sz w:val="24"/>
          <w:szCs w:val="24"/>
        </w:rPr>
        <w:t>It is not possible to assess values and attitudes in the same way as knowledge, understanding and skills because they are more personal and variable and are long-term aspirations. This does not mean that attitudes are not important. It means that we must value things that we cannot easily assess through tests and examination. However, values and attitudes can be assessed over a long period of time through observing and interactions.</w:t>
      </w:r>
    </w:p>
    <w:p w14:paraId="5FDE8E73" w14:textId="77777777" w:rsidR="00BF65FD" w:rsidRPr="00D85072" w:rsidRDefault="00BF65FD" w:rsidP="00BF65FD">
      <w:pPr>
        <w:spacing w:line="360" w:lineRule="auto"/>
        <w:jc w:val="both"/>
        <w:rPr>
          <w:rFonts w:ascii="Arial" w:hAnsi="Arial" w:cs="Arial"/>
          <w:sz w:val="24"/>
          <w:szCs w:val="24"/>
        </w:rPr>
      </w:pPr>
      <w:r w:rsidRPr="00C219EB">
        <w:rPr>
          <w:rFonts w:ascii="Arial" w:hAnsi="Arial" w:cs="Arial"/>
          <w:b/>
          <w:sz w:val="24"/>
          <w:szCs w:val="24"/>
        </w:rPr>
        <w:t>Glossary of Key Terms</w:t>
      </w:r>
    </w:p>
    <w:tbl>
      <w:tblPr>
        <w:tblStyle w:val="TableGrid"/>
        <w:tblW w:w="0" w:type="auto"/>
        <w:tblLook w:val="04A0" w:firstRow="1" w:lastRow="0" w:firstColumn="1" w:lastColumn="0" w:noHBand="0" w:noVBand="1"/>
      </w:tblPr>
      <w:tblGrid>
        <w:gridCol w:w="2830"/>
        <w:gridCol w:w="6186"/>
      </w:tblGrid>
      <w:tr w:rsidR="00BF65FD" w:rsidRPr="00C219EB" w14:paraId="435DE777" w14:textId="77777777" w:rsidTr="00F76F38">
        <w:tc>
          <w:tcPr>
            <w:tcW w:w="2830" w:type="dxa"/>
          </w:tcPr>
          <w:p w14:paraId="780BBF2B"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TERM</w:t>
            </w:r>
          </w:p>
        </w:tc>
        <w:tc>
          <w:tcPr>
            <w:tcW w:w="6186" w:type="dxa"/>
          </w:tcPr>
          <w:p w14:paraId="75B1DC50"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 xml:space="preserve">DEFINITION </w:t>
            </w:r>
          </w:p>
        </w:tc>
      </w:tr>
      <w:tr w:rsidR="00BF65FD" w:rsidRPr="00C219EB" w14:paraId="176ACEF5" w14:textId="77777777" w:rsidTr="00F76F38">
        <w:tc>
          <w:tcPr>
            <w:tcW w:w="2830" w:type="dxa"/>
          </w:tcPr>
          <w:p w14:paraId="0485AA8F"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Competency Curriculum</w:t>
            </w:r>
          </w:p>
        </w:tc>
        <w:tc>
          <w:tcPr>
            <w:tcW w:w="6186" w:type="dxa"/>
          </w:tcPr>
          <w:p w14:paraId="16ECD9C3"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sz w:val="24"/>
                <w:szCs w:val="24"/>
              </w:rPr>
              <w:t xml:space="preserve">One in which learners develop the ability to apply their learning with confidence in a range of situations. </w:t>
            </w:r>
          </w:p>
        </w:tc>
      </w:tr>
      <w:tr w:rsidR="00BF65FD" w:rsidRPr="00C219EB" w14:paraId="2C4E4F2A" w14:textId="77777777" w:rsidTr="00F76F38">
        <w:tc>
          <w:tcPr>
            <w:tcW w:w="2830" w:type="dxa"/>
          </w:tcPr>
          <w:p w14:paraId="77923A8F"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Differentiation</w:t>
            </w:r>
          </w:p>
        </w:tc>
        <w:tc>
          <w:tcPr>
            <w:tcW w:w="6186" w:type="dxa"/>
          </w:tcPr>
          <w:p w14:paraId="3FDD6A93"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sz w:val="24"/>
                <w:szCs w:val="24"/>
              </w:rPr>
              <w:t>The design or adaptation of learning experiences to suit an individual learner’s needs, strengths, preferences, and abilities.</w:t>
            </w:r>
          </w:p>
        </w:tc>
      </w:tr>
      <w:tr w:rsidR="00BF65FD" w:rsidRPr="00C219EB" w14:paraId="3173A579" w14:textId="77777777" w:rsidTr="00F76F38">
        <w:tc>
          <w:tcPr>
            <w:tcW w:w="2830" w:type="dxa"/>
          </w:tcPr>
          <w:p w14:paraId="533FB5DB"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Formative Assessment</w:t>
            </w:r>
          </w:p>
        </w:tc>
        <w:tc>
          <w:tcPr>
            <w:tcW w:w="6186" w:type="dxa"/>
          </w:tcPr>
          <w:p w14:paraId="4E3063DB"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sz w:val="24"/>
                <w:szCs w:val="24"/>
              </w:rPr>
              <w:t>The process of judging a learner’s performance, by interpreting the responses to tasks, in order to gauge progress and inform subsequent learning steps.</w:t>
            </w:r>
          </w:p>
        </w:tc>
      </w:tr>
      <w:tr w:rsidR="00BF65FD" w:rsidRPr="00C219EB" w14:paraId="4D99EFE8" w14:textId="77777777" w:rsidTr="00F76F38">
        <w:tc>
          <w:tcPr>
            <w:tcW w:w="2830" w:type="dxa"/>
          </w:tcPr>
          <w:p w14:paraId="3C9FCF6D"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lastRenderedPageBreak/>
              <w:t>Generic skills</w:t>
            </w:r>
          </w:p>
        </w:tc>
        <w:tc>
          <w:tcPr>
            <w:tcW w:w="6186" w:type="dxa"/>
          </w:tcPr>
          <w:p w14:paraId="59E5527A"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Skills which are deployed in all subjects, and which enhance the learning of those subjects. These skills also equip young people for work and for life.</w:t>
            </w:r>
          </w:p>
        </w:tc>
      </w:tr>
      <w:tr w:rsidR="00BF65FD" w:rsidRPr="00C219EB" w14:paraId="51618A8A" w14:textId="77777777" w:rsidTr="00F76F38">
        <w:tc>
          <w:tcPr>
            <w:tcW w:w="2830" w:type="dxa"/>
          </w:tcPr>
          <w:p w14:paraId="25956C1A"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Inclusion</w:t>
            </w:r>
          </w:p>
        </w:tc>
        <w:tc>
          <w:tcPr>
            <w:tcW w:w="6186" w:type="dxa"/>
          </w:tcPr>
          <w:p w14:paraId="7060EC99"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An approach to planning learning experiences which allows each student to feel confident, respected and safe and equipped to learn at his or her full potential.</w:t>
            </w:r>
          </w:p>
        </w:tc>
      </w:tr>
      <w:tr w:rsidR="00BF65FD" w:rsidRPr="00C219EB" w14:paraId="13A3C3C2" w14:textId="77777777" w:rsidTr="00F76F38">
        <w:tc>
          <w:tcPr>
            <w:tcW w:w="2830" w:type="dxa"/>
          </w:tcPr>
          <w:p w14:paraId="260CABC6"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Learning Outcome</w:t>
            </w:r>
          </w:p>
        </w:tc>
        <w:tc>
          <w:tcPr>
            <w:tcW w:w="6186" w:type="dxa"/>
          </w:tcPr>
          <w:p w14:paraId="4F268406"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A statement which specifies what the learner should know, under-stand, or be able to do within a particular aspect of a subject.</w:t>
            </w:r>
          </w:p>
        </w:tc>
      </w:tr>
      <w:tr w:rsidR="00BF65FD" w:rsidRPr="00C219EB" w14:paraId="6DBC7247" w14:textId="77777777" w:rsidTr="00F76F38">
        <w:tc>
          <w:tcPr>
            <w:tcW w:w="2830" w:type="dxa"/>
          </w:tcPr>
          <w:p w14:paraId="0C999A55"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Process Skill</w:t>
            </w:r>
          </w:p>
        </w:tc>
        <w:tc>
          <w:tcPr>
            <w:tcW w:w="6186" w:type="dxa"/>
          </w:tcPr>
          <w:p w14:paraId="7BC272D6"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 xml:space="preserve">A capability acquired by following the </w:t>
            </w:r>
            <w:proofErr w:type="spellStart"/>
            <w:r w:rsidRPr="00C219EB">
              <w:rPr>
                <w:rFonts w:ascii="Arial" w:hAnsi="Arial" w:cs="Arial"/>
                <w:sz w:val="24"/>
                <w:szCs w:val="24"/>
              </w:rPr>
              <w:t>programme</w:t>
            </w:r>
            <w:proofErr w:type="spellEnd"/>
            <w:r w:rsidRPr="00C219EB">
              <w:rPr>
                <w:rFonts w:ascii="Arial" w:hAnsi="Arial" w:cs="Arial"/>
                <w:sz w:val="24"/>
                <w:szCs w:val="24"/>
              </w:rPr>
              <w:t xml:space="preserve"> of study in a particular Learning Area; enables a learner to apply the knowledge and understanding of the Learning Area.</w:t>
            </w:r>
          </w:p>
        </w:tc>
      </w:tr>
      <w:tr w:rsidR="00BF65FD" w:rsidRPr="00C219EB" w14:paraId="6F4200E5" w14:textId="77777777" w:rsidTr="00F76F38">
        <w:tc>
          <w:tcPr>
            <w:tcW w:w="2830" w:type="dxa"/>
          </w:tcPr>
          <w:p w14:paraId="7178F56B"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Sample Assessment Activity</w:t>
            </w:r>
          </w:p>
        </w:tc>
        <w:tc>
          <w:tcPr>
            <w:tcW w:w="6186" w:type="dxa"/>
          </w:tcPr>
          <w:p w14:paraId="486BEBCD"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An activity which gives a learner the opportunity to show the ex-tent to which s/he has achieved the Learning Outcomes. This is usually pat of the normal teaching and learning process, and not something extra at the end of a topic.</w:t>
            </w:r>
          </w:p>
        </w:tc>
      </w:tr>
      <w:tr w:rsidR="00BF65FD" w:rsidRPr="00C219EB" w14:paraId="59F45C14" w14:textId="77777777" w:rsidTr="00F76F38">
        <w:tc>
          <w:tcPr>
            <w:tcW w:w="2830" w:type="dxa"/>
          </w:tcPr>
          <w:p w14:paraId="522940D5" w14:textId="77777777" w:rsidR="00BF65FD" w:rsidRPr="00C219EB" w:rsidRDefault="00BF65FD" w:rsidP="00F76F38">
            <w:pPr>
              <w:spacing w:line="360" w:lineRule="auto"/>
              <w:jc w:val="both"/>
              <w:rPr>
                <w:rFonts w:ascii="Arial" w:hAnsi="Arial" w:cs="Arial"/>
                <w:b/>
                <w:sz w:val="24"/>
                <w:szCs w:val="24"/>
              </w:rPr>
            </w:pPr>
            <w:r w:rsidRPr="00C219EB">
              <w:rPr>
                <w:rFonts w:ascii="Arial" w:hAnsi="Arial" w:cs="Arial"/>
                <w:b/>
                <w:sz w:val="24"/>
                <w:szCs w:val="24"/>
              </w:rPr>
              <w:t>Suggested Learning Activity</w:t>
            </w:r>
          </w:p>
        </w:tc>
        <w:tc>
          <w:tcPr>
            <w:tcW w:w="6186" w:type="dxa"/>
          </w:tcPr>
          <w:p w14:paraId="13A91E19" w14:textId="77777777" w:rsidR="00BF65FD" w:rsidRPr="00C219EB" w:rsidRDefault="00BF65FD" w:rsidP="00F76F38">
            <w:pPr>
              <w:spacing w:line="360" w:lineRule="auto"/>
              <w:jc w:val="both"/>
              <w:rPr>
                <w:rFonts w:ascii="Arial" w:hAnsi="Arial" w:cs="Arial"/>
                <w:sz w:val="24"/>
                <w:szCs w:val="24"/>
              </w:rPr>
            </w:pPr>
            <w:r w:rsidRPr="00C219EB">
              <w:rPr>
                <w:rFonts w:ascii="Arial" w:hAnsi="Arial" w:cs="Arial"/>
                <w:sz w:val="24"/>
                <w:szCs w:val="24"/>
              </w:rPr>
              <w:t>An aspect of the normal teaching and learning process that will enable a formative assessment to be made.</w:t>
            </w:r>
          </w:p>
        </w:tc>
      </w:tr>
    </w:tbl>
    <w:p w14:paraId="0E7D518C" w14:textId="77777777" w:rsidR="00BF65FD" w:rsidRDefault="00BF65FD" w:rsidP="00BF65FD">
      <w:pPr>
        <w:spacing w:line="360" w:lineRule="auto"/>
        <w:jc w:val="both"/>
        <w:rPr>
          <w:rFonts w:ascii="Arial" w:hAnsi="Arial" w:cs="Arial"/>
          <w:sz w:val="24"/>
          <w:szCs w:val="24"/>
        </w:rPr>
      </w:pPr>
    </w:p>
    <w:p w14:paraId="78AE1902" w14:textId="77777777" w:rsidR="00D85072" w:rsidRDefault="00D85072" w:rsidP="004C3399">
      <w:pPr>
        <w:spacing w:after="0" w:line="240" w:lineRule="auto"/>
        <w:jc w:val="both"/>
        <w:rPr>
          <w:rFonts w:ascii="Arial" w:hAnsi="Arial" w:cs="Arial"/>
          <w:sz w:val="24"/>
          <w:szCs w:val="24"/>
        </w:rPr>
      </w:pPr>
      <w:r>
        <w:rPr>
          <w:rFonts w:ascii="Arial" w:hAnsi="Arial" w:cs="Arial"/>
          <w:sz w:val="24"/>
          <w:szCs w:val="24"/>
        </w:rPr>
        <w:t xml:space="preserve">SAID TWINE </w:t>
      </w:r>
    </w:p>
    <w:p w14:paraId="4A0267EC" w14:textId="77777777" w:rsidR="00D85072" w:rsidRPr="00D85072" w:rsidRDefault="00D85072" w:rsidP="004C3399">
      <w:pPr>
        <w:spacing w:after="0" w:line="240" w:lineRule="auto"/>
        <w:jc w:val="both"/>
        <w:rPr>
          <w:rFonts w:ascii="Arial" w:hAnsi="Arial" w:cs="Arial"/>
          <w:b/>
          <w:sz w:val="24"/>
          <w:szCs w:val="24"/>
        </w:rPr>
      </w:pPr>
      <w:r w:rsidRPr="00D85072">
        <w:rPr>
          <w:rFonts w:ascii="Arial" w:hAnsi="Arial" w:cs="Arial"/>
          <w:b/>
          <w:sz w:val="24"/>
          <w:szCs w:val="24"/>
        </w:rPr>
        <w:t>For NCDC</w:t>
      </w:r>
    </w:p>
    <w:p w14:paraId="5959AEDC" w14:textId="77777777" w:rsidR="009F7EA6" w:rsidRDefault="009F7EA6"/>
    <w:p w14:paraId="60961DDD" w14:textId="77777777" w:rsidR="009F7EA6" w:rsidRDefault="009F7EA6">
      <w:pPr>
        <w:rPr>
          <w:b/>
        </w:rPr>
      </w:pPr>
    </w:p>
    <w:sectPr w:rsidR="009F7EA6">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I K" w:date="2024-12-09T12:38:00Z" w:initials="AK">
    <w:p w14:paraId="15074DB5" w14:textId="360E2777" w:rsidR="00BB33CD" w:rsidRDefault="00BB33CD">
      <w:pPr>
        <w:pStyle w:val="CommentText"/>
      </w:pPr>
      <w:r>
        <w:rPr>
          <w:rStyle w:val="CommentReference"/>
        </w:rPr>
        <w:annotationRef/>
      </w:r>
      <w:r>
        <w:rPr>
          <w:rStyle w:val="CommentReference"/>
        </w:rPr>
        <w:t xml:space="preserve">Consider adding an before </w:t>
      </w:r>
      <w:proofErr w:type="gramStart"/>
      <w:r>
        <w:rPr>
          <w:rStyle w:val="CommentReference"/>
        </w:rPr>
        <w:t>overload ,or</w:t>
      </w:r>
      <w:proofErr w:type="gramEnd"/>
      <w:r>
        <w:rPr>
          <w:rStyle w:val="CommentReference"/>
        </w:rPr>
        <w:t xml:space="preserve"> changing the word to overloaded</w:t>
      </w:r>
    </w:p>
  </w:comment>
  <w:comment w:id="3" w:author="ALI K" w:date="2024-12-11T09:20:00Z" w:initials="AK">
    <w:p w14:paraId="50C97350" w14:textId="2375B5DF" w:rsidR="00BB33CD" w:rsidRDefault="00BB33CD">
      <w:pPr>
        <w:pStyle w:val="CommentText"/>
      </w:pPr>
      <w:r>
        <w:rPr>
          <w:rStyle w:val="CommentReference"/>
        </w:rPr>
        <w:annotationRef/>
      </w:r>
      <w:r>
        <w:t xml:space="preserve">This seems to be a </w:t>
      </w:r>
      <w:proofErr w:type="spellStart"/>
      <w:r>
        <w:t>repition</w:t>
      </w:r>
      <w:proofErr w:type="spellEnd"/>
      <w:r>
        <w:t xml:space="preserve"> of contemporary. Consider deleting it</w:t>
      </w:r>
    </w:p>
  </w:comment>
  <w:comment w:id="6" w:author="ALI K" w:date="2024-12-09T12:48:00Z" w:initials="AK">
    <w:p w14:paraId="1C1636D7" w14:textId="539E7705" w:rsidR="00BB33CD" w:rsidRDefault="00BB33CD">
      <w:pPr>
        <w:pStyle w:val="CommentText"/>
      </w:pPr>
      <w:r>
        <w:rPr>
          <w:rStyle w:val="CommentReference"/>
        </w:rPr>
        <w:annotationRef/>
      </w:r>
      <w:r>
        <w:rPr>
          <w:rStyle w:val="CommentReference"/>
        </w:rPr>
        <w:t xml:space="preserve">Could you check the </w:t>
      </w:r>
      <w:proofErr w:type="gramStart"/>
      <w:r>
        <w:rPr>
          <w:rStyle w:val="CommentReference"/>
        </w:rPr>
        <w:t>spelling</w:t>
      </w:r>
      <w:proofErr w:type="gramEnd"/>
    </w:p>
  </w:comment>
  <w:comment w:id="8" w:author="ALI K" w:date="2024-12-09T13:03:00Z" w:initials="AK">
    <w:p w14:paraId="2F18775D" w14:textId="2590593D" w:rsidR="00BB33CD" w:rsidRDefault="00BB33CD">
      <w:pPr>
        <w:pStyle w:val="CommentText"/>
      </w:pPr>
      <w:r>
        <w:rPr>
          <w:rStyle w:val="CommentReference"/>
        </w:rPr>
        <w:annotationRef/>
      </w:r>
      <w:r>
        <w:rPr>
          <w:rStyle w:val="CommentReference"/>
        </w:rPr>
        <w:t>Provide proper spelling</w:t>
      </w:r>
    </w:p>
  </w:comment>
  <w:comment w:id="9" w:author="ALI K" w:date="2024-12-09T13:09:00Z" w:initials="AK">
    <w:p w14:paraId="26F4EB5A" w14:textId="59F7655F" w:rsidR="00BB33CD" w:rsidRDefault="00BB33CD">
      <w:pPr>
        <w:pStyle w:val="CommentText"/>
      </w:pPr>
      <w:r>
        <w:rPr>
          <w:rStyle w:val="CommentReference"/>
        </w:rPr>
        <w:annotationRef/>
      </w:r>
      <w:r>
        <w:rPr>
          <w:rStyle w:val="CommentReference"/>
        </w:rPr>
        <w:t>Make it plural</w:t>
      </w:r>
    </w:p>
  </w:comment>
  <w:comment w:id="10" w:author="ALI K" w:date="2024-12-11T09:31:00Z" w:initials="AK">
    <w:p w14:paraId="543D3C37" w14:textId="79AA49FB" w:rsidR="00BB33CD" w:rsidRDefault="00BB33CD">
      <w:pPr>
        <w:pStyle w:val="CommentText"/>
      </w:pPr>
      <w:r>
        <w:rPr>
          <w:rStyle w:val="CommentReference"/>
        </w:rPr>
        <w:annotationRef/>
      </w:r>
      <w:r>
        <w:t>Consider deleting this word so as to embrace all skills a learner can get from studying Advanced Level History</w:t>
      </w:r>
    </w:p>
  </w:comment>
  <w:comment w:id="11" w:author="ALI K" w:date="2024-12-11T10:02:00Z" w:initials="AK">
    <w:p w14:paraId="0FA745AA" w14:textId="56ACE42A" w:rsidR="00BB33CD" w:rsidRDefault="00BB33CD">
      <w:pPr>
        <w:pStyle w:val="CommentText"/>
      </w:pPr>
      <w:r>
        <w:rPr>
          <w:rStyle w:val="CommentReference"/>
        </w:rPr>
        <w:annotationRef/>
      </w:r>
      <w:r>
        <w:t>Consider deleting the highlighted word</w:t>
      </w:r>
    </w:p>
  </w:comment>
  <w:comment w:id="12" w:author="ALI K" w:date="2024-12-11T10:01:00Z" w:initials="AK">
    <w:p w14:paraId="320B0465" w14:textId="0F48F09D" w:rsidR="00BB33CD" w:rsidRDefault="00BB33CD">
      <w:pPr>
        <w:pStyle w:val="CommentText"/>
      </w:pPr>
      <w:r>
        <w:rPr>
          <w:rStyle w:val="CommentReference"/>
        </w:rPr>
        <w:annotationRef/>
      </w:r>
      <w:r>
        <w:t>Consider deleting the highlighted word</w:t>
      </w:r>
    </w:p>
  </w:comment>
  <w:comment w:id="14" w:author="ALI K" w:date="2024-12-09T13:27:00Z" w:initials="AK">
    <w:p w14:paraId="479606D8" w14:textId="4B063F6B" w:rsidR="00BB33CD" w:rsidRDefault="00BB33CD">
      <w:pPr>
        <w:pStyle w:val="CommentText"/>
      </w:pPr>
      <w:r>
        <w:rPr>
          <w:rStyle w:val="CommentReference"/>
        </w:rPr>
        <w:annotationRef/>
      </w:r>
    </w:p>
  </w:comment>
  <w:comment w:id="13" w:author="ALI K" w:date="2024-12-11T09:52:00Z" w:initials="AK">
    <w:p w14:paraId="54CFFAF4" w14:textId="597BAAAB" w:rsidR="00BB33CD" w:rsidRDefault="00BB33CD">
      <w:pPr>
        <w:pStyle w:val="CommentText"/>
      </w:pPr>
      <w:r>
        <w:rPr>
          <w:rStyle w:val="CommentReference"/>
        </w:rPr>
        <w:annotationRef/>
      </w:r>
      <w:r>
        <w:t>Consider changing this to courses offered in higher institutions of learning</w:t>
      </w:r>
    </w:p>
  </w:comment>
  <w:comment w:id="16" w:author="ALI K" w:date="2024-12-09T13:40:00Z" w:initials="AK">
    <w:p w14:paraId="06BF06D3" w14:textId="29127A8A" w:rsidR="00BB33CD" w:rsidRDefault="00BB33CD">
      <w:pPr>
        <w:pStyle w:val="CommentText"/>
      </w:pPr>
      <w:r>
        <w:rPr>
          <w:rStyle w:val="CommentReference"/>
        </w:rPr>
        <w:annotationRef/>
      </w:r>
      <w:r>
        <w:t>Use appropriate action verb for the level</w:t>
      </w:r>
    </w:p>
  </w:comment>
  <w:comment w:id="15" w:author="ALI K" w:date="2024-12-11T10:09:00Z" w:initials="AK">
    <w:p w14:paraId="6BA41C98" w14:textId="52B168B9" w:rsidR="00BB33CD" w:rsidRDefault="00BB33CD">
      <w:pPr>
        <w:pStyle w:val="CommentText"/>
      </w:pPr>
      <w:r>
        <w:rPr>
          <w:rStyle w:val="CommentReference"/>
        </w:rPr>
        <w:annotationRef/>
      </w:r>
      <w:r>
        <w:t>Whose aims are these? Who is the target?</w:t>
      </w:r>
    </w:p>
  </w:comment>
  <w:comment w:id="17" w:author="ALI K" w:date="2024-12-09T18:11:00Z" w:initials="AK">
    <w:p w14:paraId="044D33E8" w14:textId="3B77E289" w:rsidR="00BB33CD" w:rsidRDefault="00BB33CD">
      <w:pPr>
        <w:pStyle w:val="CommentText"/>
      </w:pPr>
      <w:r>
        <w:rPr>
          <w:rStyle w:val="CommentReference"/>
        </w:rPr>
        <w:annotationRef/>
      </w:r>
      <w:r>
        <w:t xml:space="preserve">Consider indicating the word </w:t>
      </w:r>
      <w:proofErr w:type="spellStart"/>
      <w:proofErr w:type="gramStart"/>
      <w:r>
        <w:t>of,it</w:t>
      </w:r>
      <w:proofErr w:type="spellEnd"/>
      <w:proofErr w:type="gramEnd"/>
      <w:r>
        <w:t xml:space="preserve"> will make the statement to have meaning</w:t>
      </w:r>
    </w:p>
  </w:comment>
  <w:comment w:id="19" w:author="ALI K" w:date="2024-12-11T10:17:00Z" w:initials="AK">
    <w:p w14:paraId="18105893" w14:textId="1B351651" w:rsidR="00BB33CD" w:rsidRDefault="00BB33CD">
      <w:pPr>
        <w:pStyle w:val="CommentText"/>
      </w:pPr>
      <w:r>
        <w:rPr>
          <w:rStyle w:val="CommentReference"/>
        </w:rPr>
        <w:annotationRef/>
      </w:r>
      <w:r>
        <w:t>Were these institutions or societies with institutions?</w:t>
      </w:r>
    </w:p>
  </w:comment>
  <w:comment w:id="21" w:author="ALI K" w:date="2024-12-09T18:29:00Z" w:initials="AK">
    <w:p w14:paraId="55179F86" w14:textId="0F857510" w:rsidR="00BB33CD" w:rsidRDefault="00BB33CD">
      <w:pPr>
        <w:pStyle w:val="CommentText"/>
      </w:pPr>
      <w:r>
        <w:rPr>
          <w:rStyle w:val="CommentReference"/>
        </w:rPr>
        <w:annotationRef/>
      </w:r>
      <w:r>
        <w:t>You may consider more time for this Sub-</w:t>
      </w:r>
      <w:proofErr w:type="gramStart"/>
      <w:r>
        <w:t>topic ,more</w:t>
      </w:r>
      <w:proofErr w:type="gramEnd"/>
      <w:r>
        <w:t xml:space="preserve"> time can be from 3.4</w:t>
      </w:r>
    </w:p>
  </w:comment>
  <w:comment w:id="22" w:author="ALI K" w:date="2024-12-10T13:38:00Z" w:initials="AK">
    <w:p w14:paraId="1809711F" w14:textId="2EEBEE29" w:rsidR="00BB33CD" w:rsidRDefault="00BB33CD">
      <w:pPr>
        <w:pStyle w:val="CommentText"/>
      </w:pPr>
      <w:r>
        <w:rPr>
          <w:rStyle w:val="CommentReference"/>
        </w:rPr>
        <w:annotationRef/>
      </w:r>
      <w:r>
        <w:t>The four case studies seem to be too many and repeating similar aspects of history. Can you consider remaining with Algeria and Nigeria only, since the two had different systems of colonial administration and can provide areas of comparison and contrast.</w:t>
      </w:r>
    </w:p>
  </w:comment>
  <w:comment w:id="23" w:author="ALI K" w:date="2024-12-09T18:47:00Z" w:initials="AK">
    <w:p w14:paraId="6736D7F8" w14:textId="46A563E8" w:rsidR="00BB33CD" w:rsidRDefault="00BB33CD">
      <w:pPr>
        <w:pStyle w:val="CommentText"/>
      </w:pPr>
      <w:r>
        <w:rPr>
          <w:rStyle w:val="CommentReference"/>
        </w:rPr>
        <w:annotationRef/>
      </w:r>
    </w:p>
  </w:comment>
  <w:comment w:id="24" w:author="ALI K" w:date="2024-12-11T11:26:00Z" w:initials="AK">
    <w:p w14:paraId="23ECA4A7" w14:textId="76F45709" w:rsidR="00BB33CD" w:rsidRDefault="00BB33CD">
      <w:pPr>
        <w:pStyle w:val="CommentText"/>
      </w:pPr>
      <w:r>
        <w:rPr>
          <w:rStyle w:val="CommentReference"/>
        </w:rPr>
        <w:annotationRef/>
      </w:r>
      <w:r>
        <w:t>The 6 periods are not enough to cover all these agents</w:t>
      </w:r>
    </w:p>
  </w:comment>
  <w:comment w:id="25" w:author="ALI K" w:date="2024-12-09T18:59:00Z" w:initials="AK">
    <w:p w14:paraId="5998B07C" w14:textId="7D8C081B" w:rsidR="00BB33CD" w:rsidRDefault="00BB33CD">
      <w:pPr>
        <w:pStyle w:val="CommentText"/>
      </w:pPr>
      <w:r>
        <w:rPr>
          <w:rStyle w:val="CommentReference"/>
        </w:rPr>
        <w:annotationRef/>
      </w:r>
      <w:r>
        <w:rPr>
          <w:rStyle w:val="CommentReference"/>
        </w:rPr>
        <w:t>Could you edit and put nature of</w:t>
      </w:r>
    </w:p>
  </w:comment>
  <w:comment w:id="32" w:author="ALI K" w:date="2024-12-09T19:13:00Z" w:initials="AK">
    <w:p w14:paraId="6D2F3ED3" w14:textId="4CA42E3B" w:rsidR="00BB33CD" w:rsidRDefault="00BB33CD">
      <w:pPr>
        <w:pStyle w:val="CommentText"/>
      </w:pPr>
      <w:r>
        <w:rPr>
          <w:rStyle w:val="CommentReference"/>
        </w:rPr>
        <w:annotationRef/>
      </w:r>
      <w:r>
        <w:rPr>
          <w:rStyle w:val="CommentReference"/>
        </w:rPr>
        <w:t xml:space="preserve">Add more time to make it 4 periods to cover content </w:t>
      </w:r>
      <w:proofErr w:type="gramStart"/>
      <w:r>
        <w:rPr>
          <w:rStyle w:val="CommentReference"/>
        </w:rPr>
        <w:t>therein ,pick</w:t>
      </w:r>
      <w:proofErr w:type="gramEnd"/>
      <w:r>
        <w:rPr>
          <w:rStyle w:val="CommentReference"/>
        </w:rPr>
        <w:t xml:space="preserve"> a period from 7.3</w:t>
      </w:r>
    </w:p>
  </w:comment>
  <w:comment w:id="33" w:author="ALI K" w:date="2024-12-09T19:31:00Z" w:initials="AK">
    <w:p w14:paraId="6053F9D5" w14:textId="695C7DC2" w:rsidR="00BB33CD" w:rsidRDefault="00BB33CD">
      <w:pPr>
        <w:pStyle w:val="CommentText"/>
      </w:pPr>
      <w:r>
        <w:rPr>
          <w:rStyle w:val="CommentReference"/>
        </w:rPr>
        <w:annotationRef/>
      </w:r>
      <w:r>
        <w:rPr>
          <w:rStyle w:val="CommentReference"/>
        </w:rPr>
        <w:t>These factors are quite many, you are required to align content to fit in the school or reduce content overload</w:t>
      </w:r>
    </w:p>
  </w:comment>
  <w:comment w:id="34" w:author="ALI K" w:date="2024-12-11T11:48:00Z" w:initials="AK">
    <w:p w14:paraId="4B0D702E" w14:textId="15594045" w:rsidR="00BB33CD" w:rsidRDefault="00BB33CD">
      <w:pPr>
        <w:pStyle w:val="CommentText"/>
      </w:pPr>
      <w:r>
        <w:rPr>
          <w:rStyle w:val="CommentReference"/>
        </w:rPr>
        <w:annotationRef/>
      </w:r>
      <w:r>
        <w:t xml:space="preserve">I think these </w:t>
      </w:r>
      <w:proofErr w:type="spellStart"/>
      <w:r>
        <w:t>can not</w:t>
      </w:r>
      <w:proofErr w:type="spellEnd"/>
      <w:r>
        <w:t xml:space="preserve"> be handled independently given the available time</w:t>
      </w:r>
    </w:p>
  </w:comment>
  <w:comment w:id="35" w:author="ALI K" w:date="2024-12-10T06:33:00Z" w:initials="AK">
    <w:p w14:paraId="7FE01F21" w14:textId="3C89FF60" w:rsidR="00BB33CD" w:rsidRDefault="00BB33CD">
      <w:pPr>
        <w:pStyle w:val="CommentText"/>
      </w:pPr>
      <w:r>
        <w:rPr>
          <w:rStyle w:val="CommentReference"/>
        </w:rPr>
        <w:annotationRef/>
      </w:r>
    </w:p>
  </w:comment>
  <w:comment w:id="36" w:author="ALI K" w:date="2024-12-11T12:01:00Z" w:initials="AK">
    <w:p w14:paraId="0C6C3DC6" w14:textId="5C03E59D" w:rsidR="00BB33CD" w:rsidRDefault="00BB33CD">
      <w:pPr>
        <w:pStyle w:val="CommentText"/>
      </w:pPr>
      <w:r>
        <w:rPr>
          <w:rStyle w:val="CommentReference"/>
        </w:rPr>
        <w:annotationRef/>
      </w:r>
      <w:r>
        <w:t xml:space="preserve">Case studies seem to be too many for one concept. Consider maintaining </w:t>
      </w:r>
      <w:proofErr w:type="gramStart"/>
      <w:r>
        <w:t>NAM ,</w:t>
      </w:r>
      <w:proofErr w:type="gramEnd"/>
      <w:r>
        <w:t xml:space="preserve"> AMU and anyone regional grouping from Africa</w:t>
      </w:r>
    </w:p>
  </w:comment>
  <w:comment w:id="37" w:author="ALI K" w:date="2024-12-11T12:14:00Z" w:initials="AK">
    <w:p w14:paraId="27D55AEE" w14:textId="129101CA" w:rsidR="00BB33CD" w:rsidRDefault="00BB33CD">
      <w:pPr>
        <w:pStyle w:val="CommentText"/>
      </w:pPr>
      <w:r>
        <w:rPr>
          <w:rStyle w:val="CommentReference"/>
        </w:rPr>
        <w:annotationRef/>
      </w:r>
      <w:r>
        <w:t>Rather abstract. Consider recasting to read: The role of the press and media ………………………………………………………East Africa</w:t>
      </w:r>
    </w:p>
  </w:comment>
  <w:comment w:id="38" w:author="ALI K" w:date="2024-12-10T06:49:00Z" w:initials="AK">
    <w:p w14:paraId="56021FD0" w14:textId="78403453" w:rsidR="00BB33CD" w:rsidRDefault="00BB33CD">
      <w:pPr>
        <w:pStyle w:val="CommentText"/>
      </w:pPr>
      <w:r>
        <w:rPr>
          <w:rStyle w:val="CommentReference"/>
        </w:rPr>
        <w:annotationRef/>
      </w:r>
      <w:r>
        <w:t xml:space="preserve">This looks to be too much and hence content overload, may you reduce or align to retain a few and remain with 3 sub-topics, possibly the Common Man’s charter which was not </w:t>
      </w:r>
      <w:proofErr w:type="spellStart"/>
      <w:r>
        <w:t>operationalised</w:t>
      </w:r>
      <w:proofErr w:type="spellEnd"/>
    </w:p>
  </w:comment>
  <w:comment w:id="39" w:author="ALI K" w:date="2024-12-10T07:07:00Z" w:initials="AK">
    <w:p w14:paraId="31A9ED60" w14:textId="243FD128" w:rsidR="00BB33CD" w:rsidRDefault="00BB33CD">
      <w:pPr>
        <w:pStyle w:val="CommentText"/>
      </w:pPr>
      <w:r>
        <w:rPr>
          <w:rStyle w:val="CommentReference"/>
        </w:rPr>
        <w:annotationRef/>
      </w:r>
      <w:r>
        <w:t xml:space="preserve">This is content </w:t>
      </w:r>
      <w:proofErr w:type="gramStart"/>
      <w:r>
        <w:t>overload ,</w:t>
      </w:r>
      <w:proofErr w:type="gramEnd"/>
      <w:r>
        <w:t xml:space="preserve"> consider alignment or dropping other Sub-topics</w:t>
      </w:r>
    </w:p>
  </w:comment>
  <w:comment w:id="40" w:author="ALI K" w:date="2024-12-11T12:35:00Z" w:initials="AK">
    <w:p w14:paraId="3DF247DC" w14:textId="00FABDBE" w:rsidR="00BB33CD" w:rsidRDefault="00BB33CD">
      <w:pPr>
        <w:pStyle w:val="CommentText"/>
      </w:pPr>
      <w:r>
        <w:rPr>
          <w:rStyle w:val="CommentReference"/>
        </w:rPr>
        <w:annotationRef/>
      </w:r>
      <w:r>
        <w:t>Does this rhyme with the topic of Separatism and Ethnic nationalism? It seems more related to liberation struggles</w:t>
      </w:r>
    </w:p>
  </w:comment>
  <w:comment w:id="41" w:author="ALI K" w:date="2024-12-10T17:55:00Z" w:initials="AK">
    <w:p w14:paraId="520BBA6A" w14:textId="26D2B3B4" w:rsidR="00BB33CD" w:rsidRDefault="00BB33CD">
      <w:pPr>
        <w:pStyle w:val="CommentText"/>
      </w:pPr>
      <w:r>
        <w:rPr>
          <w:rStyle w:val="CommentReference"/>
        </w:rPr>
        <w:annotationRef/>
      </w:r>
      <w:r>
        <w:t xml:space="preserve">How does the land question in Zimbabwe relate with civil wars, you may consider other much known ones like BIAFRA or </w:t>
      </w:r>
      <w:proofErr w:type="gramStart"/>
      <w:r>
        <w:t>KATANGA</w:t>
      </w:r>
      <w:proofErr w:type="gramEnd"/>
    </w:p>
    <w:p w14:paraId="15DEA0C8" w14:textId="63662FE9" w:rsidR="00BB33CD" w:rsidRDefault="00BB33CD">
      <w:pPr>
        <w:pStyle w:val="CommentText"/>
      </w:pPr>
    </w:p>
  </w:comment>
  <w:comment w:id="42" w:author="ALI K" w:date="2024-12-11T12:40:00Z" w:initials="AK">
    <w:p w14:paraId="764BF74D" w14:textId="7A52B5D8" w:rsidR="00BB33CD" w:rsidRDefault="00BB33CD">
      <w:pPr>
        <w:pStyle w:val="CommentText"/>
      </w:pPr>
      <w:r>
        <w:rPr>
          <w:rStyle w:val="CommentReference"/>
        </w:rPr>
        <w:annotationRef/>
      </w:r>
      <w:r>
        <w:t>Replace the syllabus with education</w:t>
      </w:r>
    </w:p>
  </w:comment>
  <w:comment w:id="43" w:author="ALI K" w:date="2024-12-10T08:18:00Z" w:initials="AK">
    <w:p w14:paraId="5E995B44" w14:textId="755CA619" w:rsidR="00BB33CD" w:rsidRDefault="00BB33CD">
      <w:pPr>
        <w:pStyle w:val="CommentText"/>
      </w:pPr>
      <w:r>
        <w:rPr>
          <w:rStyle w:val="CommentReference"/>
        </w:rPr>
        <w:annotationRef/>
      </w:r>
      <w:r>
        <w:rPr>
          <w:rStyle w:val="CommentReference"/>
        </w:rPr>
        <w:t xml:space="preserve">The highlighted having been handled at </w:t>
      </w:r>
      <w:proofErr w:type="spellStart"/>
      <w:r>
        <w:rPr>
          <w:rStyle w:val="CommentReference"/>
        </w:rPr>
        <w:t>Lsc</w:t>
      </w:r>
      <w:proofErr w:type="spellEnd"/>
      <w:r>
        <w:rPr>
          <w:rStyle w:val="CommentReference"/>
        </w:rPr>
        <w:t xml:space="preserve">, be left out and may be taken </w:t>
      </w:r>
      <w:proofErr w:type="gramStart"/>
      <w:r>
        <w:rPr>
          <w:rStyle w:val="CommentReference"/>
        </w:rPr>
        <w:t>to  general</w:t>
      </w:r>
      <w:proofErr w:type="gramEnd"/>
      <w:r>
        <w:rPr>
          <w:rStyle w:val="CommentReference"/>
        </w:rPr>
        <w:t xml:space="preserve"> paper</w:t>
      </w:r>
    </w:p>
  </w:comment>
  <w:comment w:id="47" w:author="ALI K" w:date="2024-12-10T08:17:00Z" w:initials="AK">
    <w:p w14:paraId="63176E8F" w14:textId="14F957F1" w:rsidR="00BB33CD" w:rsidRDefault="00BB33CD">
      <w:pPr>
        <w:pStyle w:val="CommentText"/>
      </w:pPr>
      <w:r>
        <w:rPr>
          <w:rStyle w:val="CommentReference"/>
        </w:rPr>
        <w:annotationRef/>
      </w:r>
    </w:p>
  </w:comment>
  <w:comment w:id="49" w:author="ALI K" w:date="2024-12-10T09:03:00Z" w:initials="AK">
    <w:p w14:paraId="7E641997" w14:textId="09DF4F66" w:rsidR="00BB33CD" w:rsidRDefault="00BB33CD">
      <w:pPr>
        <w:pStyle w:val="CommentText"/>
      </w:pPr>
      <w:r>
        <w:rPr>
          <w:rStyle w:val="CommentReference"/>
        </w:rPr>
        <w:annotationRef/>
      </w:r>
      <w:r>
        <w:t>Consider focusing on an individual learner as it may make meaning</w:t>
      </w:r>
    </w:p>
  </w:comment>
  <w:comment w:id="48" w:author="ALI K" w:date="2024-12-11T13:05:00Z" w:initials="AK">
    <w:p w14:paraId="37A156DE" w14:textId="77777777" w:rsidR="00BB33CD" w:rsidRPr="007443EF" w:rsidRDefault="00BB33CD" w:rsidP="007443EF">
      <w:r>
        <w:rPr>
          <w:rStyle w:val="CommentReference"/>
        </w:rPr>
        <w:annotationRef/>
      </w:r>
      <w:r w:rsidRPr="007443EF">
        <w:t>Consider recasting the whole competency; and aligning Los to the competency. Analysing is at a lower level than assess and evaluation. Also, include how the learner exhibits the competency.</w:t>
      </w:r>
    </w:p>
    <w:p w14:paraId="438E6089" w14:textId="7197B2B7" w:rsidR="00BB33CD" w:rsidRPr="007443EF" w:rsidRDefault="00BB33CD" w:rsidP="007443EF">
      <w:r w:rsidRPr="00CA0017">
        <w:rPr>
          <w:color w:val="00B0F0"/>
        </w:rPr>
        <w:t>E.g., The learner evaluates the role of social structures, cultural practices and indigenous knowledge in pre-colonial African societies and explores how this knowledge can address current societal challenges through………………………</w:t>
      </w:r>
    </w:p>
    <w:p w14:paraId="56D503EC" w14:textId="450452B2" w:rsidR="00BB33CD" w:rsidRDefault="00BB33CD">
      <w:pPr>
        <w:pStyle w:val="CommentText"/>
      </w:pPr>
    </w:p>
  </w:comment>
  <w:comment w:id="54" w:author="ALI K" w:date="2024-12-10T09:05:00Z" w:initials="AK">
    <w:p w14:paraId="25734CC8" w14:textId="6B455B85" w:rsidR="00BB33CD" w:rsidRDefault="00BB33CD">
      <w:pPr>
        <w:pStyle w:val="CommentText"/>
      </w:pPr>
      <w:r>
        <w:rPr>
          <w:rStyle w:val="CommentReference"/>
        </w:rPr>
        <w:annotationRef/>
      </w:r>
      <w:r>
        <w:t>Could you consider looking this jargon as being higher</w:t>
      </w:r>
    </w:p>
  </w:comment>
  <w:comment w:id="50" w:author="ALI K" w:date="2024-12-11T13:10:00Z" w:initials="AK">
    <w:p w14:paraId="6B6513CC" w14:textId="49612D0D" w:rsidR="00BB33CD" w:rsidRDefault="00BB33CD">
      <w:pPr>
        <w:pStyle w:val="CommentText"/>
      </w:pPr>
      <w:r>
        <w:rPr>
          <w:rStyle w:val="CommentReference"/>
        </w:rPr>
        <w:annotationRef/>
      </w:r>
      <w:r>
        <w:t>t</w:t>
      </w:r>
    </w:p>
  </w:comment>
  <w:comment w:id="51" w:author="ALI K" w:date="2024-12-11T13:10:00Z" w:initials="AK">
    <w:p w14:paraId="30E6FEAA" w14:textId="38C022D3" w:rsidR="00BB33CD" w:rsidRDefault="00BB33CD">
      <w:pPr>
        <w:pStyle w:val="CommentText"/>
      </w:pPr>
      <w:r>
        <w:rPr>
          <w:rStyle w:val="CommentReference"/>
        </w:rPr>
        <w:annotationRef/>
      </w:r>
      <w:r>
        <w:t>t</w:t>
      </w:r>
    </w:p>
  </w:comment>
  <w:comment w:id="52" w:author="ALI K" w:date="2024-12-11T13:10:00Z" w:initials="AK">
    <w:p w14:paraId="6DB64ADD" w14:textId="61280844" w:rsidR="00BB33CD" w:rsidRDefault="00BB33CD">
      <w:pPr>
        <w:pStyle w:val="CommentText"/>
      </w:pPr>
      <w:r>
        <w:rPr>
          <w:rStyle w:val="CommentReference"/>
        </w:rPr>
        <w:annotationRef/>
      </w:r>
      <w:proofErr w:type="spellStart"/>
      <w:r>
        <w:t>hes</w:t>
      </w:r>
      <w:proofErr w:type="spellEnd"/>
      <w:r>
        <w:t xml:space="preserve"> l</w:t>
      </w:r>
    </w:p>
  </w:comment>
  <w:comment w:id="53" w:author="ALI K" w:date="2024-12-11T13:10:00Z" w:initials="AK">
    <w:p w14:paraId="54BA6CC2" w14:textId="22F7BC02" w:rsidR="00BB33CD" w:rsidRDefault="00BB33CD">
      <w:pPr>
        <w:pStyle w:val="CommentText"/>
      </w:pPr>
      <w:r>
        <w:rPr>
          <w:rStyle w:val="CommentReference"/>
        </w:rPr>
        <w:annotationRef/>
      </w:r>
      <w:r>
        <w:t>These Los are so trivial that they can be fused into the middle column as learning activities.</w:t>
      </w:r>
    </w:p>
  </w:comment>
  <w:comment w:id="55" w:author="ALI K" w:date="2024-12-11T13:22:00Z" w:initials="AK">
    <w:p w14:paraId="272F04A2" w14:textId="5EB78F01" w:rsidR="00BB33CD" w:rsidRDefault="00BB33CD">
      <w:pPr>
        <w:pStyle w:val="CommentText"/>
      </w:pPr>
      <w:r>
        <w:rPr>
          <w:rStyle w:val="CommentReference"/>
        </w:rPr>
        <w:annotationRef/>
      </w:r>
      <w:r>
        <w:t>Consider introducing this topic with this learning activity to enable learners learn from and build on their own experiences.</w:t>
      </w:r>
    </w:p>
  </w:comment>
  <w:comment w:id="57" w:author="ALI K" w:date="2024-12-10T08:49:00Z" w:initials="AK">
    <w:p w14:paraId="4A1E9709" w14:textId="12951BE6" w:rsidR="00BB33CD" w:rsidRDefault="00BB33CD">
      <w:pPr>
        <w:pStyle w:val="CommentText"/>
      </w:pPr>
      <w:r>
        <w:rPr>
          <w:rStyle w:val="CommentReference"/>
        </w:rPr>
        <w:annotationRef/>
      </w:r>
    </w:p>
  </w:comment>
  <w:comment w:id="58" w:author="ALI K" w:date="2024-12-10T08:50:00Z" w:initials="AK">
    <w:p w14:paraId="70540D0C" w14:textId="773F3035" w:rsidR="00BB33CD" w:rsidRDefault="00BB33CD">
      <w:pPr>
        <w:pStyle w:val="CommentText"/>
      </w:pPr>
      <w:r>
        <w:rPr>
          <w:rStyle w:val="CommentReference"/>
        </w:rPr>
        <w:annotationRef/>
      </w:r>
      <w:r>
        <w:rPr>
          <w:rStyle w:val="CommentReference"/>
        </w:rPr>
        <w:t>There is need to have inclusion of ICT in the suggested learner activities</w:t>
      </w:r>
    </w:p>
  </w:comment>
  <w:comment w:id="56" w:author="ALI K" w:date="2024-12-11T13:35:00Z" w:initials="AK">
    <w:p w14:paraId="505F28B8" w14:textId="0A32B8B9" w:rsidR="00BB33CD" w:rsidRPr="00681AD0" w:rsidRDefault="00BB33CD" w:rsidP="00681AD0">
      <w:pPr>
        <w:pStyle w:val="ListParagraph"/>
        <w:spacing w:after="0" w:line="240" w:lineRule="auto"/>
        <w:ind w:left="0"/>
        <w:jc w:val="both"/>
      </w:pPr>
      <w:r>
        <w:rPr>
          <w:rStyle w:val="CommentReference"/>
        </w:rPr>
        <w:annotationRef/>
      </w:r>
      <w:r w:rsidRPr="00681AD0">
        <w:t xml:space="preserve">From which source/sources can the learners get information about clans in the wider Africa? </w:t>
      </w:r>
      <w:r>
        <w:t xml:space="preserve"> Try to specify them.</w:t>
      </w:r>
    </w:p>
    <w:p w14:paraId="43B5BACB" w14:textId="2DCBD08B" w:rsidR="00BB33CD" w:rsidRDefault="00BB33CD">
      <w:pPr>
        <w:pStyle w:val="CommentText"/>
      </w:pPr>
    </w:p>
  </w:comment>
  <w:comment w:id="59" w:author="ALI K" w:date="2024-12-11T14:21:00Z" w:initials="AK">
    <w:p w14:paraId="1556FC4F" w14:textId="7020D61D" w:rsidR="00BB33CD" w:rsidRPr="0032449D" w:rsidRDefault="00BB33CD" w:rsidP="00BF0A87">
      <w:pPr>
        <w:pStyle w:val="ListParagraph"/>
        <w:spacing w:after="0" w:line="240" w:lineRule="auto"/>
        <w:ind w:left="0"/>
        <w:jc w:val="both"/>
      </w:pPr>
      <w:r>
        <w:rPr>
          <w:rStyle w:val="CommentReference"/>
        </w:rPr>
        <w:annotationRef/>
      </w:r>
      <w:r w:rsidRPr="0032449D">
        <w:t>In Africa, clans do not have laws; they have norms</w:t>
      </w:r>
      <w:r>
        <w:t>, customs</w:t>
      </w:r>
      <w:r w:rsidRPr="0032449D">
        <w:t xml:space="preserve"> and value</w:t>
      </w:r>
      <w:r>
        <w:t xml:space="preserve"> that clan members respect</w:t>
      </w:r>
      <w:r w:rsidRPr="0032449D">
        <w:t>.</w:t>
      </w:r>
    </w:p>
    <w:p w14:paraId="451A2E74" w14:textId="21926D16" w:rsidR="00BB33CD" w:rsidRPr="0032449D" w:rsidRDefault="00BB33CD" w:rsidP="00BF0A87">
      <w:pPr>
        <w:spacing w:after="0" w:line="240" w:lineRule="auto"/>
        <w:jc w:val="both"/>
      </w:pPr>
      <w:r>
        <w:t xml:space="preserve">There is need to specify whether </w:t>
      </w:r>
      <w:r w:rsidRPr="0032449D">
        <w:t xml:space="preserve">this </w:t>
      </w:r>
      <w:r>
        <w:t xml:space="preserve">is </w:t>
      </w:r>
      <w:r w:rsidRPr="0032449D">
        <w:t xml:space="preserve">a one-day </w:t>
      </w:r>
      <w:r>
        <w:t xml:space="preserve">classroom </w:t>
      </w:r>
      <w:r w:rsidRPr="0032449D">
        <w:t>activity or a project</w:t>
      </w:r>
      <w:r>
        <w:t xml:space="preserve"> that stretches over a reasonably long time.</w:t>
      </w:r>
    </w:p>
    <w:p w14:paraId="38ABF17D" w14:textId="375C1344" w:rsidR="00BB33CD" w:rsidRDefault="00BB33CD">
      <w:pPr>
        <w:pStyle w:val="CommentText"/>
      </w:pPr>
    </w:p>
  </w:comment>
  <w:comment w:id="60" w:author="ALI K" w:date="2024-12-11T14:27:00Z" w:initials="AK">
    <w:p w14:paraId="0FCF7D5A" w14:textId="59C66823" w:rsidR="00BB33CD" w:rsidRPr="0032449D" w:rsidRDefault="00BB33CD" w:rsidP="00B66DE9">
      <w:pPr>
        <w:pStyle w:val="ListParagraph"/>
        <w:spacing w:after="0" w:line="240" w:lineRule="auto"/>
        <w:ind w:left="0"/>
        <w:jc w:val="both"/>
      </w:pPr>
      <w:r>
        <w:rPr>
          <w:rStyle w:val="CommentReference"/>
        </w:rPr>
        <w:annotationRef/>
      </w:r>
      <w:r w:rsidRPr="0032449D">
        <w:t>Provide guidance on the sources of such information</w:t>
      </w:r>
      <w:r>
        <w:t xml:space="preserve"> to be searched</w:t>
      </w:r>
      <w:r w:rsidRPr="0032449D">
        <w:t>.</w:t>
      </w:r>
    </w:p>
    <w:p w14:paraId="46E9716D" w14:textId="04B13CF7" w:rsidR="00BB33CD" w:rsidRDefault="00BB33CD">
      <w:pPr>
        <w:pStyle w:val="CommentText"/>
      </w:pPr>
    </w:p>
  </w:comment>
  <w:comment w:id="61" w:author="ALI K" w:date="2024-12-11T14:33:00Z" w:initials="AK">
    <w:p w14:paraId="6E57ECE6" w14:textId="75FB4219" w:rsidR="00BB33CD" w:rsidRDefault="00BB33CD">
      <w:pPr>
        <w:pStyle w:val="CommentText"/>
      </w:pPr>
      <w:r>
        <w:rPr>
          <w:rStyle w:val="CommentReference"/>
        </w:rPr>
        <w:annotationRef/>
      </w:r>
      <w:r>
        <w:t>Consider inserting this activity so that learning progresses from known to unknown</w:t>
      </w:r>
    </w:p>
  </w:comment>
  <w:comment w:id="62" w:author="ALI K" w:date="2024-12-11T14:39:00Z" w:initials="AK">
    <w:p w14:paraId="461D498E" w14:textId="41572796" w:rsidR="00BB33CD" w:rsidRPr="000B37BD" w:rsidRDefault="00BB33CD" w:rsidP="00B66DE9">
      <w:pPr>
        <w:pStyle w:val="ListParagraph"/>
        <w:spacing w:after="0" w:line="240" w:lineRule="auto"/>
        <w:ind w:left="360"/>
        <w:jc w:val="both"/>
      </w:pPr>
      <w:r>
        <w:rPr>
          <w:rStyle w:val="CommentReference"/>
        </w:rPr>
        <w:annotationRef/>
      </w:r>
      <w:r w:rsidRPr="000B37BD">
        <w:rPr>
          <w:b/>
        </w:rPr>
        <w:t xml:space="preserve">There is need to recast this activity so as to bring out the practical essence of the suggested pedagogical technique. </w:t>
      </w:r>
      <w:r w:rsidRPr="00CA0017">
        <w:t>You may recast to read:</w:t>
      </w:r>
    </w:p>
    <w:p w14:paraId="6C9B9903" w14:textId="77777777" w:rsidR="00BB33CD" w:rsidRPr="000B37BD" w:rsidRDefault="00BB33CD" w:rsidP="00B66DE9">
      <w:pPr>
        <w:pStyle w:val="ListParagraph"/>
        <w:spacing w:after="0" w:line="240" w:lineRule="auto"/>
        <w:ind w:left="360"/>
        <w:rPr>
          <w:color w:val="00B0F0"/>
        </w:rPr>
      </w:pPr>
      <w:r w:rsidRPr="000B37BD">
        <w:rPr>
          <w:color w:val="00B0F0"/>
        </w:rPr>
        <w:t>Learners visit a local community to interview elders about practices, rituals, and beliefs in African traditional religion within their community and write a report.</w:t>
      </w:r>
    </w:p>
    <w:p w14:paraId="7247ACF3" w14:textId="42C2DE3D" w:rsidR="00BB33CD" w:rsidRDefault="00BB33CD">
      <w:pPr>
        <w:pStyle w:val="CommentText"/>
      </w:pPr>
    </w:p>
  </w:comment>
  <w:comment w:id="63" w:author="ALI K" w:date="2024-12-11T14:51:00Z" w:initials="AK">
    <w:p w14:paraId="134CDBF9" w14:textId="7C0DE3FE" w:rsidR="00BB33CD" w:rsidRDefault="00BB33CD">
      <w:pPr>
        <w:pStyle w:val="CommentText"/>
      </w:pPr>
      <w:r>
        <w:rPr>
          <w:rStyle w:val="CommentReference"/>
        </w:rPr>
        <w:annotationRef/>
      </w:r>
      <w:r>
        <w:t>Specify the kind of instrument learners play, e.g., musical instruments</w:t>
      </w:r>
    </w:p>
  </w:comment>
  <w:comment w:id="64" w:author="ALI K" w:date="2024-12-11T14:55:00Z" w:initials="AK">
    <w:p w14:paraId="473BEB1D" w14:textId="6508D3C8" w:rsidR="00BB33CD" w:rsidRDefault="00BB33CD">
      <w:pPr>
        <w:pStyle w:val="CommentText"/>
      </w:pPr>
      <w:r>
        <w:rPr>
          <w:rStyle w:val="CommentReference"/>
        </w:rPr>
        <w:annotationRef/>
      </w:r>
      <w:r>
        <w:t>Recast this to make it learner-centered rather than a teacher’s activity, e.g., you may restate it as:</w:t>
      </w:r>
    </w:p>
    <w:p w14:paraId="1D4C01B6" w14:textId="3047B6B6" w:rsidR="00BB33CD" w:rsidRPr="004F77F7" w:rsidRDefault="00BB33CD" w:rsidP="004F77F7">
      <w:pPr>
        <w:spacing w:after="0" w:line="240" w:lineRule="auto"/>
        <w:jc w:val="both"/>
        <w:rPr>
          <w:color w:val="00B0F0"/>
        </w:rPr>
      </w:pPr>
      <w:r w:rsidRPr="004F77F7">
        <w:rPr>
          <w:color w:val="00B0F0"/>
        </w:rPr>
        <w:t>In groups, learners search the Internet</w:t>
      </w:r>
      <w:r>
        <w:rPr>
          <w:color w:val="00B0F0"/>
        </w:rPr>
        <w:t xml:space="preserve"> and/or </w:t>
      </w:r>
      <w:r w:rsidRPr="004F77F7">
        <w:rPr>
          <w:color w:val="00B0F0"/>
        </w:rPr>
        <w:t>textbooks and other sources to analyse a specific pre-colonial economic activity and its role in the survival of pre-colonial societies and write reports.  Group present their findings to the class.</w:t>
      </w:r>
    </w:p>
    <w:p w14:paraId="1EB1948C" w14:textId="77777777" w:rsidR="00BB33CD" w:rsidRPr="004F77F7" w:rsidRDefault="00BB33CD">
      <w:pPr>
        <w:pStyle w:val="CommentText"/>
        <w:rPr>
          <w:color w:val="00B0F0"/>
        </w:rPr>
      </w:pPr>
    </w:p>
  </w:comment>
  <w:comment w:id="65" w:author="ALI K" w:date="2024-12-10T09:19:00Z" w:initials="AK">
    <w:p w14:paraId="5B508E5F" w14:textId="6FAB726E" w:rsidR="00BB33CD" w:rsidRDefault="00BB33CD">
      <w:pPr>
        <w:pStyle w:val="CommentText"/>
      </w:pPr>
      <w:r>
        <w:rPr>
          <w:rStyle w:val="CommentReference"/>
        </w:rPr>
        <w:annotationRef/>
      </w:r>
      <w:r>
        <w:t>Do age sets and age groups mean the same? If not, specify</w:t>
      </w:r>
    </w:p>
  </w:comment>
  <w:comment w:id="66" w:author="ALI K" w:date="2024-12-11T15:20:00Z" w:initials="AK">
    <w:p w14:paraId="02F72A59" w14:textId="77777777" w:rsidR="00BB33CD" w:rsidRPr="003D2BAF" w:rsidRDefault="00BB33CD" w:rsidP="003D2BAF">
      <w:pPr>
        <w:rPr>
          <w:b/>
        </w:rPr>
      </w:pPr>
      <w:r w:rsidRPr="003D2BAF">
        <w:rPr>
          <w:rStyle w:val="CommentReference"/>
        </w:rPr>
        <w:annotationRef/>
      </w:r>
      <w:r w:rsidRPr="003D2BAF">
        <w:rPr>
          <w:sz w:val="24"/>
          <w:szCs w:val="24"/>
        </w:rPr>
        <w:t>Include how the learner displays/exhibits this competency.</w:t>
      </w:r>
    </w:p>
    <w:p w14:paraId="747B920C" w14:textId="439EDCB5" w:rsidR="00BB33CD" w:rsidRPr="003D2BAF" w:rsidRDefault="00BB33CD">
      <w:pPr>
        <w:pStyle w:val="CommentText"/>
      </w:pPr>
    </w:p>
  </w:comment>
  <w:comment w:id="67" w:author="ALI K" w:date="2024-12-11T15:29:00Z" w:initials="AK">
    <w:p w14:paraId="7A01DBCF" w14:textId="113E007F" w:rsidR="00BB33CD" w:rsidRDefault="00BB33CD" w:rsidP="003D2BAF">
      <w:pPr>
        <w:pStyle w:val="ListParagraph"/>
        <w:spacing w:after="0" w:line="240" w:lineRule="auto"/>
        <w:ind w:left="0"/>
        <w:rPr>
          <w:color w:val="FF0000"/>
          <w:sz w:val="24"/>
          <w:szCs w:val="24"/>
        </w:rPr>
      </w:pPr>
      <w:r>
        <w:rPr>
          <w:rStyle w:val="CommentReference"/>
        </w:rPr>
        <w:annotationRef/>
      </w:r>
      <w:r w:rsidRPr="00CD0DA6">
        <w:rPr>
          <w:sz w:val="24"/>
          <w:szCs w:val="24"/>
        </w:rPr>
        <w:t>This LO is not clear. Consider recasting it.</w:t>
      </w:r>
      <w:r>
        <w:rPr>
          <w:sz w:val="24"/>
          <w:szCs w:val="24"/>
        </w:rPr>
        <w:t xml:space="preserve"> You may consider</w:t>
      </w:r>
      <w:r w:rsidRPr="00CD0DA6">
        <w:rPr>
          <w:sz w:val="24"/>
          <w:szCs w:val="24"/>
        </w:rPr>
        <w:t xml:space="preserve"> recasting it to read: </w:t>
      </w:r>
    </w:p>
    <w:p w14:paraId="66859E53" w14:textId="00FD0E8D" w:rsidR="00BB33CD" w:rsidRPr="00CD0DA6" w:rsidRDefault="00BB33CD" w:rsidP="00CD0DA6">
      <w:pPr>
        <w:pStyle w:val="ListParagraph"/>
        <w:spacing w:after="0" w:line="240" w:lineRule="auto"/>
        <w:ind w:left="0"/>
        <w:rPr>
          <w:color w:val="00B0F0"/>
        </w:rPr>
      </w:pPr>
      <w:r w:rsidRPr="00CD0DA6">
        <w:rPr>
          <w:color w:val="00B0F0"/>
          <w:sz w:val="24"/>
          <w:szCs w:val="24"/>
        </w:rPr>
        <w:t>Explore the organisation of Trans-Atlantic slave trade to understand its impact in order to promote human rights today (</w:t>
      </w:r>
      <w:proofErr w:type="spellStart"/>
      <w:proofErr w:type="gramStart"/>
      <w:r w:rsidRPr="00CD0DA6">
        <w:rPr>
          <w:color w:val="00B0F0"/>
          <w:sz w:val="24"/>
          <w:szCs w:val="24"/>
        </w:rPr>
        <w:t>v,a</w:t>
      </w:r>
      <w:proofErr w:type="spellEnd"/>
      <w:proofErr w:type="gramEnd"/>
      <w:r w:rsidRPr="00CD0DA6">
        <w:rPr>
          <w:color w:val="00B0F0"/>
          <w:sz w:val="24"/>
          <w:szCs w:val="24"/>
        </w:rPr>
        <w:t>)</w:t>
      </w:r>
    </w:p>
    <w:p w14:paraId="2718AF3B" w14:textId="1C454E14" w:rsidR="00BB33CD" w:rsidRDefault="00BB33CD" w:rsidP="00442C5C">
      <w:pPr>
        <w:pStyle w:val="ListParagraph"/>
        <w:spacing w:after="0" w:line="240" w:lineRule="auto"/>
        <w:ind w:left="0"/>
        <w:rPr>
          <w:color w:val="FF0000"/>
          <w:sz w:val="24"/>
          <w:szCs w:val="24"/>
        </w:rPr>
      </w:pPr>
      <w:r>
        <w:rPr>
          <w:sz w:val="24"/>
          <w:szCs w:val="24"/>
        </w:rPr>
        <w:t>Alternatively, i</w:t>
      </w:r>
      <w:r w:rsidRPr="00CD0DA6">
        <w:rPr>
          <w:sz w:val="24"/>
          <w:szCs w:val="24"/>
        </w:rPr>
        <w:t>t can also be turned into a learning activity altogether.</w:t>
      </w:r>
    </w:p>
    <w:p w14:paraId="59AA0624" w14:textId="6ABA6A98" w:rsidR="00BB33CD" w:rsidRDefault="00BB33CD">
      <w:pPr>
        <w:pStyle w:val="CommentText"/>
      </w:pPr>
    </w:p>
  </w:comment>
  <w:comment w:id="68" w:author="ALI K" w:date="2024-12-11T15:24:00Z" w:initials="AK">
    <w:p w14:paraId="1FE27805" w14:textId="77777777" w:rsidR="00BB33CD" w:rsidRPr="003D2BAF" w:rsidRDefault="00BB33CD" w:rsidP="003D2BAF">
      <w:pPr>
        <w:pStyle w:val="ListParagraph"/>
        <w:spacing w:after="0" w:line="240" w:lineRule="auto"/>
        <w:ind w:left="360"/>
        <w:rPr>
          <w:sz w:val="24"/>
          <w:szCs w:val="24"/>
        </w:rPr>
      </w:pPr>
      <w:r>
        <w:rPr>
          <w:rStyle w:val="CommentReference"/>
        </w:rPr>
        <w:annotationRef/>
      </w:r>
      <w:r w:rsidRPr="003D2BAF">
        <w:t xml:space="preserve">Rephrase </w:t>
      </w:r>
      <w:r w:rsidRPr="003D2BAF">
        <w:rPr>
          <w:sz w:val="24"/>
          <w:szCs w:val="24"/>
        </w:rPr>
        <w:t>this LO to</w:t>
      </w:r>
      <w:r w:rsidRPr="003D2BAF">
        <w:t xml:space="preserve"> formal English </w:t>
      </w:r>
      <w:r w:rsidRPr="003D2BAF">
        <w:rPr>
          <w:sz w:val="24"/>
          <w:szCs w:val="24"/>
        </w:rPr>
        <w:t xml:space="preserve">for clarity. </w:t>
      </w:r>
    </w:p>
    <w:p w14:paraId="46A8B943" w14:textId="735F08D3" w:rsidR="00BB33CD" w:rsidRPr="0076505A" w:rsidRDefault="00BB33CD" w:rsidP="003D2BAF">
      <w:pPr>
        <w:pStyle w:val="ListParagraph"/>
        <w:spacing w:after="0" w:line="240" w:lineRule="auto"/>
        <w:ind w:left="360"/>
        <w:rPr>
          <w:b/>
          <w:sz w:val="24"/>
          <w:szCs w:val="24"/>
        </w:rPr>
      </w:pPr>
      <w:r w:rsidRPr="003D2BAF">
        <w:rPr>
          <w:sz w:val="24"/>
          <w:szCs w:val="24"/>
        </w:rPr>
        <w:t xml:space="preserve">E.g., </w:t>
      </w:r>
    </w:p>
    <w:p w14:paraId="51D82697" w14:textId="386E7C68" w:rsidR="00BB33CD" w:rsidRPr="003D2BAF" w:rsidRDefault="00BB33CD" w:rsidP="003D2BAF">
      <w:pPr>
        <w:pStyle w:val="ListParagraph"/>
        <w:spacing w:after="0" w:line="240" w:lineRule="auto"/>
        <w:ind w:left="360"/>
        <w:jc w:val="both"/>
        <w:rPr>
          <w:b/>
          <w:color w:val="00B0F0"/>
          <w:sz w:val="24"/>
          <w:szCs w:val="24"/>
        </w:rPr>
      </w:pPr>
      <w:r w:rsidRPr="003D2BAF">
        <w:rPr>
          <w:color w:val="00B0F0"/>
          <w:sz w:val="24"/>
          <w:szCs w:val="24"/>
        </w:rPr>
        <w:t>Analyse the process of abolition of slave trade in west Africa to understand the roots of the ongoing practices of exploitation and dehumanization (</w:t>
      </w:r>
      <w:proofErr w:type="spellStart"/>
      <w:r w:rsidRPr="003D2BAF">
        <w:rPr>
          <w:color w:val="00B0F0"/>
          <w:sz w:val="24"/>
          <w:szCs w:val="24"/>
        </w:rPr>
        <w:t>gs</w:t>
      </w:r>
      <w:proofErr w:type="spellEnd"/>
      <w:r w:rsidRPr="003D2BAF">
        <w:rPr>
          <w:color w:val="00B0F0"/>
          <w:sz w:val="24"/>
          <w:szCs w:val="24"/>
        </w:rPr>
        <w:t xml:space="preserve">, </w:t>
      </w:r>
      <w:proofErr w:type="spellStart"/>
      <w:proofErr w:type="gramStart"/>
      <w:r w:rsidRPr="003D2BAF">
        <w:rPr>
          <w:color w:val="00B0F0"/>
          <w:sz w:val="24"/>
          <w:szCs w:val="24"/>
        </w:rPr>
        <w:t>v,a</w:t>
      </w:r>
      <w:proofErr w:type="spellEnd"/>
      <w:proofErr w:type="gramEnd"/>
      <w:r>
        <w:rPr>
          <w:color w:val="00B0F0"/>
          <w:sz w:val="24"/>
          <w:szCs w:val="24"/>
        </w:rPr>
        <w:t>)</w:t>
      </w:r>
    </w:p>
    <w:p w14:paraId="6C4D543B" w14:textId="77777777" w:rsidR="00BB33CD" w:rsidRDefault="00BB33CD" w:rsidP="003D2BAF">
      <w:pPr>
        <w:spacing w:after="0" w:line="360" w:lineRule="auto"/>
        <w:rPr>
          <w:b/>
        </w:rPr>
      </w:pPr>
    </w:p>
    <w:p w14:paraId="1688A429" w14:textId="6A10FCB7" w:rsidR="00BB33CD" w:rsidRDefault="00BB33CD">
      <w:pPr>
        <w:pStyle w:val="CommentText"/>
      </w:pPr>
    </w:p>
  </w:comment>
  <w:comment w:id="69" w:author="ALI K" w:date="2024-12-11T15:44:00Z" w:initials="AK">
    <w:p w14:paraId="04672525" w14:textId="64FEF24C" w:rsidR="00BB33CD" w:rsidRPr="00B71A8A" w:rsidRDefault="00BB33CD" w:rsidP="00B71A8A">
      <w:pPr>
        <w:pStyle w:val="ListParagraph"/>
        <w:spacing w:after="0" w:line="240" w:lineRule="auto"/>
        <w:ind w:left="0"/>
        <w:rPr>
          <w:sz w:val="24"/>
          <w:szCs w:val="24"/>
        </w:rPr>
      </w:pPr>
      <w:r>
        <w:rPr>
          <w:rStyle w:val="CommentReference"/>
        </w:rPr>
        <w:annotationRef/>
      </w:r>
      <w:r w:rsidRPr="00B71A8A">
        <w:rPr>
          <w:sz w:val="24"/>
          <w:szCs w:val="24"/>
        </w:rPr>
        <w:t>This activity is not clear; consider recasting it possibly to read:</w:t>
      </w:r>
    </w:p>
    <w:p w14:paraId="4085C910" w14:textId="24217176" w:rsidR="00BB33CD" w:rsidRPr="00C862DF" w:rsidRDefault="00BB33CD" w:rsidP="00B71A8A">
      <w:pPr>
        <w:pStyle w:val="ListParagraph"/>
        <w:spacing w:after="0" w:line="240" w:lineRule="auto"/>
        <w:ind w:left="0"/>
        <w:jc w:val="both"/>
        <w:rPr>
          <w:color w:val="ED7D31" w:themeColor="accent2"/>
          <w:sz w:val="24"/>
          <w:szCs w:val="24"/>
        </w:rPr>
      </w:pPr>
      <w:r w:rsidRPr="00B71A8A">
        <w:rPr>
          <w:color w:val="00B0F0"/>
        </w:rPr>
        <w:t xml:space="preserve">In a group, learners’ analyse a teacher-drawn or textbook/ atlas or digital map of Trans-Saharan trade routes to identify key routes, cities, major traders and goods traded. </w:t>
      </w:r>
      <w:r w:rsidRPr="00B71A8A">
        <w:rPr>
          <w:color w:val="00B0F0"/>
          <w:sz w:val="24"/>
          <w:szCs w:val="24"/>
        </w:rPr>
        <w:t xml:space="preserve">Groups write their findings and display their write-ups in the classroom for a whole class discussion.               </w:t>
      </w:r>
    </w:p>
    <w:p w14:paraId="6BBCB540" w14:textId="41824798" w:rsidR="00BB33CD" w:rsidRDefault="00BB33CD">
      <w:pPr>
        <w:pStyle w:val="CommentText"/>
      </w:pPr>
    </w:p>
  </w:comment>
  <w:comment w:id="70" w:author="ALI K" w:date="2024-12-11T16:12:00Z" w:initials="AK">
    <w:p w14:paraId="5C93DBEA" w14:textId="77777777" w:rsidR="00BB33CD" w:rsidRPr="006C514C" w:rsidRDefault="00BB33CD" w:rsidP="006C514C">
      <w:pPr>
        <w:pStyle w:val="ListParagraph"/>
        <w:spacing w:after="0" w:line="240" w:lineRule="auto"/>
        <w:ind w:left="360"/>
        <w:jc w:val="both"/>
        <w:rPr>
          <w:sz w:val="24"/>
          <w:szCs w:val="24"/>
        </w:rPr>
      </w:pPr>
      <w:r>
        <w:rPr>
          <w:rStyle w:val="CommentReference"/>
        </w:rPr>
        <w:annotationRef/>
      </w:r>
      <w:r w:rsidRPr="006C514C">
        <w:rPr>
          <w:sz w:val="24"/>
          <w:szCs w:val="24"/>
        </w:rPr>
        <w:t>Specify whether this is a learning project or a classroom lesson activity.</w:t>
      </w:r>
    </w:p>
    <w:p w14:paraId="638C7A78" w14:textId="1F4345DB" w:rsidR="00BB33CD" w:rsidRPr="006C514C" w:rsidRDefault="00BB33CD">
      <w:pPr>
        <w:pStyle w:val="CommentText"/>
      </w:pPr>
    </w:p>
  </w:comment>
  <w:comment w:id="71" w:author="ALI K" w:date="2024-12-10T12:15:00Z" w:initials="AK">
    <w:p w14:paraId="376B1850" w14:textId="7BB8709F" w:rsidR="00BB33CD" w:rsidRDefault="00BB33CD">
      <w:pPr>
        <w:pStyle w:val="CommentText"/>
      </w:pPr>
      <w:r>
        <w:rPr>
          <w:rStyle w:val="CommentReference"/>
        </w:rPr>
        <w:annotationRef/>
      </w:r>
    </w:p>
    <w:p w14:paraId="4FD4013B" w14:textId="2CDC0337" w:rsidR="00BB33CD" w:rsidRPr="00C862DF" w:rsidRDefault="00BB33CD" w:rsidP="006C514C">
      <w:pPr>
        <w:pStyle w:val="ListParagraph"/>
        <w:spacing w:after="0" w:line="240" w:lineRule="auto"/>
        <w:ind w:left="360"/>
        <w:jc w:val="both"/>
        <w:rPr>
          <w:color w:val="FF0000"/>
          <w:sz w:val="24"/>
          <w:szCs w:val="24"/>
        </w:rPr>
      </w:pPr>
      <w:r w:rsidRPr="006C514C">
        <w:rPr>
          <w:sz w:val="24"/>
          <w:szCs w:val="24"/>
        </w:rPr>
        <w:t>Clarify this; Was Trans- Atlantic trade a form of slavery or trade which involved slaves as items of trade?</w:t>
      </w:r>
    </w:p>
    <w:p w14:paraId="755E513A" w14:textId="77777777" w:rsidR="00BB33CD" w:rsidRDefault="00BB33CD">
      <w:pPr>
        <w:pStyle w:val="CommentText"/>
      </w:pPr>
    </w:p>
  </w:comment>
  <w:comment w:id="72" w:author="ALI K" w:date="2024-12-11T16:18:00Z" w:initials="AK">
    <w:p w14:paraId="0D7C76B2" w14:textId="77777777" w:rsidR="00BB33CD" w:rsidRPr="006C514C" w:rsidRDefault="00BB33CD" w:rsidP="006C514C">
      <w:pPr>
        <w:pStyle w:val="ListParagraph"/>
        <w:spacing w:after="0" w:line="240" w:lineRule="auto"/>
        <w:ind w:left="0"/>
        <w:jc w:val="both"/>
      </w:pPr>
      <w:r>
        <w:rPr>
          <w:rStyle w:val="CommentReference"/>
        </w:rPr>
        <w:annotationRef/>
      </w:r>
      <w:r w:rsidRPr="006C514C">
        <w:rPr>
          <w:sz w:val="24"/>
          <w:szCs w:val="24"/>
        </w:rPr>
        <w:t>Does this apply to every learner or learners can narrate cases which they have seen or heard about?</w:t>
      </w:r>
      <w:r w:rsidRPr="006C514C">
        <w:t xml:space="preserve"> </w:t>
      </w:r>
    </w:p>
    <w:p w14:paraId="4C24BDDA" w14:textId="38943FB8" w:rsidR="00BB33CD" w:rsidRPr="006C514C" w:rsidRDefault="00BB33CD">
      <w:pPr>
        <w:pStyle w:val="CommentText"/>
      </w:pPr>
    </w:p>
  </w:comment>
  <w:comment w:id="79" w:author="ALI K" w:date="2024-12-12T05:59:00Z" w:initials="AK">
    <w:p w14:paraId="2FF7E63A" w14:textId="77777777" w:rsidR="00BB33CD" w:rsidRPr="00F65607" w:rsidRDefault="00BB33CD" w:rsidP="00F65607">
      <w:pPr>
        <w:pStyle w:val="ListParagraph"/>
        <w:spacing w:after="0" w:line="240" w:lineRule="auto"/>
        <w:ind w:left="0"/>
      </w:pPr>
      <w:r>
        <w:rPr>
          <w:rStyle w:val="CommentReference"/>
        </w:rPr>
        <w:annotationRef/>
      </w:r>
      <w:r w:rsidRPr="00F65607">
        <w:rPr>
          <w:sz w:val="24"/>
          <w:szCs w:val="24"/>
        </w:rPr>
        <w:t>Specify the kind of sources of information to be searched.</w:t>
      </w:r>
    </w:p>
    <w:p w14:paraId="38476005" w14:textId="253B7383" w:rsidR="00BB33CD" w:rsidRDefault="00BB33CD">
      <w:pPr>
        <w:pStyle w:val="CommentText"/>
      </w:pPr>
    </w:p>
  </w:comment>
  <w:comment w:id="80" w:author="ALI K" w:date="2024-12-12T06:01:00Z" w:initials="AK">
    <w:p w14:paraId="15C278D3" w14:textId="77777777" w:rsidR="00BB33CD" w:rsidRPr="00F65607" w:rsidRDefault="00BB33CD" w:rsidP="00F65607">
      <w:pPr>
        <w:pStyle w:val="ListParagraph"/>
        <w:spacing w:after="0" w:line="240" w:lineRule="auto"/>
        <w:ind w:left="360"/>
        <w:jc w:val="both"/>
        <w:rPr>
          <w:sz w:val="24"/>
          <w:szCs w:val="24"/>
        </w:rPr>
      </w:pPr>
      <w:r>
        <w:rPr>
          <w:rStyle w:val="CommentReference"/>
        </w:rPr>
        <w:annotationRef/>
      </w:r>
      <w:r w:rsidRPr="00F65607">
        <w:rPr>
          <w:sz w:val="24"/>
          <w:szCs w:val="24"/>
        </w:rPr>
        <w:t xml:space="preserve">It is not clear whether learners are to engage in a discussion or a debate. If it is the latter, the statement in quotes cannot be a motion for debate. </w:t>
      </w:r>
    </w:p>
    <w:p w14:paraId="49EAB006" w14:textId="4B6FBDCE" w:rsidR="00BB33CD" w:rsidRDefault="00BB33CD">
      <w:pPr>
        <w:pStyle w:val="CommentText"/>
      </w:pPr>
    </w:p>
  </w:comment>
  <w:comment w:id="81" w:author="ALI K" w:date="2024-12-12T06:05:00Z" w:initials="AK">
    <w:p w14:paraId="23458A7C" w14:textId="77777777" w:rsidR="00BB33CD" w:rsidRPr="00F65607" w:rsidRDefault="00BB33CD" w:rsidP="00F65607">
      <w:pPr>
        <w:pStyle w:val="ListParagraph"/>
        <w:spacing w:after="0" w:line="240" w:lineRule="auto"/>
        <w:ind w:left="360"/>
        <w:jc w:val="both"/>
        <w:rPr>
          <w:sz w:val="24"/>
          <w:szCs w:val="24"/>
        </w:rPr>
      </w:pPr>
      <w:r>
        <w:rPr>
          <w:rStyle w:val="CommentReference"/>
        </w:rPr>
        <w:annotationRef/>
      </w:r>
      <w:r w:rsidRPr="00F65607">
        <w:rPr>
          <w:sz w:val="24"/>
          <w:szCs w:val="24"/>
        </w:rPr>
        <w:t>This activity might not be feasible in all local settings in Uganda. Is every secondary school located in an area with an elderly Muslim cleric? Consider providing an alternative learning activity or source of information.</w:t>
      </w:r>
    </w:p>
    <w:p w14:paraId="77E6EC89" w14:textId="46D550D1" w:rsidR="00BB33CD" w:rsidRPr="00F65607" w:rsidRDefault="00BB33CD" w:rsidP="00F65607">
      <w:pPr>
        <w:pStyle w:val="CommentText"/>
      </w:pPr>
    </w:p>
  </w:comment>
  <w:comment w:id="82" w:author="ALI K" w:date="2024-12-12T06:07:00Z" w:initials="AK">
    <w:p w14:paraId="4A499DA3" w14:textId="08821D31" w:rsidR="00BB33CD" w:rsidRPr="00F65607" w:rsidRDefault="00BB33CD" w:rsidP="00F65607">
      <w:pPr>
        <w:pStyle w:val="ListParagraph"/>
        <w:spacing w:after="0" w:line="240" w:lineRule="auto"/>
        <w:ind w:left="360"/>
        <w:jc w:val="both"/>
      </w:pPr>
      <w:r>
        <w:rPr>
          <w:rStyle w:val="CommentReference"/>
        </w:rPr>
        <w:annotationRef/>
      </w:r>
      <w:r w:rsidRPr="00F65607">
        <w:t>For clarity, specify who watches the documentary or listens to a narration; and whether the narration is recorded or presented live by a resource person.</w:t>
      </w:r>
    </w:p>
    <w:p w14:paraId="4714551E" w14:textId="7212316B" w:rsidR="00BB33CD" w:rsidRPr="00F65607" w:rsidRDefault="00BB33CD">
      <w:pPr>
        <w:pStyle w:val="CommentText"/>
      </w:pPr>
    </w:p>
  </w:comment>
  <w:comment w:id="83" w:author="ALI K" w:date="2024-12-12T06:09:00Z" w:initials="AK">
    <w:p w14:paraId="30EB90BF" w14:textId="59DE2949" w:rsidR="00BB33CD" w:rsidRPr="00F65607" w:rsidRDefault="00BB33CD" w:rsidP="00F65607">
      <w:pPr>
        <w:spacing w:after="0" w:line="240" w:lineRule="auto"/>
        <w:jc w:val="both"/>
        <w:rPr>
          <w:sz w:val="24"/>
          <w:szCs w:val="24"/>
        </w:rPr>
      </w:pPr>
      <w:r>
        <w:rPr>
          <w:rStyle w:val="CommentReference"/>
        </w:rPr>
        <w:annotationRef/>
      </w:r>
      <w:r w:rsidRPr="00F65607">
        <w:rPr>
          <w:sz w:val="24"/>
          <w:szCs w:val="24"/>
        </w:rPr>
        <w:t>A debate should not be confuse</w:t>
      </w:r>
      <w:r>
        <w:rPr>
          <w:sz w:val="24"/>
          <w:szCs w:val="24"/>
        </w:rPr>
        <w:t>d</w:t>
      </w:r>
      <w:r w:rsidRPr="00F65607">
        <w:rPr>
          <w:sz w:val="24"/>
          <w:szCs w:val="24"/>
        </w:rPr>
        <w:t xml:space="preserve"> with a discussion. Consider recasting the activity to:</w:t>
      </w:r>
    </w:p>
    <w:p w14:paraId="6AD01D7F" w14:textId="581CBDC3" w:rsidR="00BB33CD" w:rsidRDefault="00BB33CD" w:rsidP="00F65607">
      <w:pPr>
        <w:pStyle w:val="CommentText"/>
      </w:pPr>
      <w:r w:rsidRPr="00CA0017">
        <w:rPr>
          <w:color w:val="00B0F0"/>
          <w:sz w:val="24"/>
          <w:szCs w:val="24"/>
        </w:rPr>
        <w:t xml:space="preserve">Learners debate the motion </w:t>
      </w:r>
      <w:r w:rsidRPr="00CA0017">
        <w:rPr>
          <w:b/>
          <w:i/>
          <w:color w:val="00B0F0"/>
          <w:sz w:val="24"/>
          <w:szCs w:val="24"/>
        </w:rPr>
        <w:t>“The legacy of jihad movements in West Africa was more positive than negative.”</w:t>
      </w:r>
      <w:r w:rsidRPr="00CA0017">
        <w:rPr>
          <w:color w:val="00B0F0"/>
          <w:sz w:val="24"/>
          <w:szCs w:val="24"/>
        </w:rPr>
        <w:t xml:space="preserve">  </w:t>
      </w:r>
    </w:p>
  </w:comment>
  <w:comment w:id="84" w:author="ALI K" w:date="2024-12-12T06:10:00Z" w:initials="AK">
    <w:p w14:paraId="185B6D06" w14:textId="77777777" w:rsidR="00BB33CD" w:rsidRPr="00F65607" w:rsidRDefault="00BB33CD" w:rsidP="00F65607">
      <w:pPr>
        <w:pStyle w:val="ListParagraph"/>
        <w:spacing w:after="0" w:line="240" w:lineRule="auto"/>
        <w:ind w:left="0"/>
        <w:jc w:val="both"/>
      </w:pPr>
      <w:r>
        <w:rPr>
          <w:rStyle w:val="CommentReference"/>
        </w:rPr>
        <w:annotationRef/>
      </w:r>
      <w:r w:rsidRPr="00F65607">
        <w:rPr>
          <w:sz w:val="24"/>
          <w:szCs w:val="24"/>
        </w:rPr>
        <w:t>Specify the sources to be searched for that information.</w:t>
      </w:r>
    </w:p>
    <w:p w14:paraId="74F787EE" w14:textId="5726B1C4" w:rsidR="00BB33CD" w:rsidRPr="00F65607" w:rsidRDefault="00BB33CD">
      <w:pPr>
        <w:pStyle w:val="CommentText"/>
      </w:pPr>
    </w:p>
  </w:comment>
  <w:comment w:id="85" w:author="ALI K" w:date="2024-12-12T06:12:00Z" w:initials="AK">
    <w:p w14:paraId="2CD62FAB" w14:textId="77777777" w:rsidR="00BB33CD" w:rsidRPr="00F65607" w:rsidRDefault="00BB33CD" w:rsidP="00F65607">
      <w:pPr>
        <w:pStyle w:val="ListParagraph"/>
        <w:spacing w:after="0" w:line="240" w:lineRule="auto"/>
        <w:ind w:left="0"/>
        <w:jc w:val="both"/>
        <w:rPr>
          <w:sz w:val="24"/>
          <w:szCs w:val="24"/>
        </w:rPr>
      </w:pPr>
      <w:r>
        <w:rPr>
          <w:rStyle w:val="CommentReference"/>
        </w:rPr>
        <w:annotationRef/>
      </w:r>
      <w:r w:rsidRPr="00F65607">
        <w:rPr>
          <w:sz w:val="24"/>
          <w:szCs w:val="24"/>
        </w:rPr>
        <w:t xml:space="preserve">Recast this activity to focus on discovery, explanation and analysis of the information in question. Where do the learners get information about the Mahdi? </w:t>
      </w:r>
    </w:p>
    <w:p w14:paraId="2FEF8C36" w14:textId="77777777" w:rsidR="00BB33CD" w:rsidRPr="00AC081E" w:rsidRDefault="00BB33CD" w:rsidP="00F65607">
      <w:pPr>
        <w:spacing w:after="0" w:line="240" w:lineRule="auto"/>
        <w:jc w:val="both"/>
      </w:pPr>
    </w:p>
    <w:p w14:paraId="13E2CC56" w14:textId="77777777" w:rsidR="00BB33CD" w:rsidRPr="00CA0017" w:rsidRDefault="00BB33CD" w:rsidP="00F65607">
      <w:pPr>
        <w:spacing w:after="0" w:line="240" w:lineRule="auto"/>
        <w:jc w:val="both"/>
        <w:rPr>
          <w:b/>
        </w:rPr>
      </w:pPr>
      <w:r w:rsidRPr="00CA0017">
        <w:rPr>
          <w:b/>
          <w:sz w:val="24"/>
          <w:szCs w:val="24"/>
        </w:rPr>
        <w:t xml:space="preserve">E.g. </w:t>
      </w:r>
      <w:r w:rsidRPr="00CA0017">
        <w:rPr>
          <w:b/>
        </w:rPr>
        <w:t>You may recast to:</w:t>
      </w:r>
    </w:p>
    <w:p w14:paraId="025A2E0F" w14:textId="4F085CED" w:rsidR="00BB33CD" w:rsidRPr="00F65607" w:rsidRDefault="00BB33CD" w:rsidP="00F65607">
      <w:pPr>
        <w:pStyle w:val="CommentText"/>
      </w:pPr>
      <w:r w:rsidRPr="00CA0017">
        <w:rPr>
          <w:color w:val="00B0F0"/>
          <w:sz w:val="24"/>
          <w:szCs w:val="24"/>
        </w:rPr>
        <w:t>In groups, learners analyse text books, extracts and other sources about the Mahdist Movement/ Revolt in Sudan. They identify and explain the traits that made the Mahdi a successful leader and compare them to the traits of current leaders; and share their findings in a class discussion</w:t>
      </w:r>
      <w:r w:rsidRPr="00F65607">
        <w:rPr>
          <w:sz w:val="24"/>
          <w:szCs w:val="24"/>
        </w:rPr>
        <w:t>.</w:t>
      </w:r>
    </w:p>
  </w:comment>
  <w:comment w:id="86" w:author="ALI K" w:date="2024-12-12T06:14:00Z" w:initials="AK">
    <w:p w14:paraId="34FE912C" w14:textId="77777777" w:rsidR="00BB33CD" w:rsidRPr="003470B9" w:rsidRDefault="00BB33CD" w:rsidP="003470B9">
      <w:pPr>
        <w:spacing w:after="0" w:line="240" w:lineRule="auto"/>
        <w:ind w:left="360" w:right="357"/>
        <w:jc w:val="both"/>
        <w:rPr>
          <w:rFonts w:cstheme="minorHAnsi"/>
          <w:sz w:val="24"/>
          <w:szCs w:val="24"/>
        </w:rPr>
      </w:pPr>
      <w:r>
        <w:rPr>
          <w:rStyle w:val="CommentReference"/>
        </w:rPr>
        <w:annotationRef/>
      </w:r>
      <w:r w:rsidRPr="003470B9">
        <w:rPr>
          <w:rFonts w:cstheme="minorHAnsi"/>
          <w:sz w:val="24"/>
          <w:szCs w:val="24"/>
        </w:rPr>
        <w:t>This is a mouthful of generic skills which a teacher cannot intentionally address at ago.</w:t>
      </w:r>
    </w:p>
    <w:p w14:paraId="7BBF9B21" w14:textId="00AF4C95" w:rsidR="00BB33CD" w:rsidRDefault="00BB33CD">
      <w:pPr>
        <w:pStyle w:val="CommentText"/>
      </w:pPr>
    </w:p>
  </w:comment>
  <w:comment w:id="87" w:author="ALI K" w:date="2024-12-12T06:17:00Z" w:initials="AK">
    <w:p w14:paraId="0F724AFE" w14:textId="07B24B10" w:rsidR="00BB33CD" w:rsidRDefault="00BB33CD">
      <w:pPr>
        <w:pStyle w:val="CommentText"/>
      </w:pPr>
      <w:r>
        <w:rPr>
          <w:rStyle w:val="CommentReference"/>
        </w:rPr>
        <w:annotationRef/>
      </w:r>
      <w:r w:rsidRPr="003470B9">
        <w:t>Point out how this competency is to be exhibited or displayed</w:t>
      </w:r>
      <w:r>
        <w:rPr>
          <w:color w:val="FF0000"/>
        </w:rPr>
        <w:t>.</w:t>
      </w:r>
    </w:p>
  </w:comment>
  <w:comment w:id="88" w:author="ALI K" w:date="2024-12-12T06:20:00Z" w:initials="AK">
    <w:p w14:paraId="4FC1C577" w14:textId="64107195" w:rsidR="00BB33CD" w:rsidRDefault="00BB33CD" w:rsidP="003470B9">
      <w:pPr>
        <w:pStyle w:val="ListParagraph"/>
        <w:spacing w:after="0" w:line="240" w:lineRule="auto"/>
        <w:ind w:left="360"/>
        <w:rPr>
          <w:rFonts w:ascii="Times New Roman" w:hAnsi="Times New Roman" w:cs="Times New Roman"/>
          <w:sz w:val="24"/>
          <w:szCs w:val="24"/>
        </w:rPr>
      </w:pPr>
      <w:r>
        <w:rPr>
          <w:rStyle w:val="CommentReference"/>
        </w:rPr>
        <w:annotationRef/>
      </w:r>
      <w:r w:rsidRPr="003470B9">
        <w:rPr>
          <w:rFonts w:ascii="Times New Roman" w:hAnsi="Times New Roman" w:cs="Times New Roman"/>
          <w:sz w:val="24"/>
          <w:szCs w:val="24"/>
        </w:rPr>
        <w:t>For clarity and ease of interpretation of the LO, consider recasting it to:</w:t>
      </w:r>
    </w:p>
    <w:p w14:paraId="2F1DF9C1" w14:textId="5743060B" w:rsidR="00BB33CD" w:rsidRPr="00CA0017" w:rsidRDefault="00BB33CD" w:rsidP="003470B9">
      <w:pPr>
        <w:pStyle w:val="ListParagraph"/>
        <w:spacing w:after="0" w:line="240" w:lineRule="auto"/>
        <w:ind w:left="360"/>
        <w:rPr>
          <w:color w:val="00B0F0"/>
        </w:rPr>
      </w:pPr>
      <w:r w:rsidRPr="00CA0017">
        <w:rPr>
          <w:rFonts w:ascii="Times New Roman" w:hAnsi="Times New Roman" w:cs="Times New Roman"/>
          <w:color w:val="00B0F0"/>
          <w:sz w:val="24"/>
          <w:szCs w:val="24"/>
        </w:rPr>
        <w:t>Examine the motives behind the 19</w:t>
      </w:r>
      <w:r w:rsidRPr="00CA0017">
        <w:rPr>
          <w:rFonts w:ascii="Times New Roman" w:hAnsi="Times New Roman" w:cs="Times New Roman"/>
          <w:color w:val="00B0F0"/>
          <w:sz w:val="24"/>
          <w:szCs w:val="24"/>
          <w:vertAlign w:val="superscript"/>
        </w:rPr>
        <w:t>th</w:t>
      </w:r>
      <w:r w:rsidRPr="00CA0017">
        <w:rPr>
          <w:rFonts w:ascii="Times New Roman" w:hAnsi="Times New Roman" w:cs="Times New Roman"/>
          <w:color w:val="00B0F0"/>
          <w:sz w:val="24"/>
          <w:szCs w:val="24"/>
        </w:rPr>
        <w:t xml:space="preserve"> century scramble for Africa; comparing them with those behind the contemporary interests of foreign powers in Africa</w:t>
      </w:r>
      <w:r w:rsidRPr="00CA0017">
        <w:rPr>
          <w:color w:val="00B0F0"/>
        </w:rPr>
        <w:t xml:space="preserve"> (</w:t>
      </w:r>
      <w:proofErr w:type="spellStart"/>
      <w:r w:rsidRPr="00CA0017">
        <w:rPr>
          <w:color w:val="00B0F0"/>
        </w:rPr>
        <w:t>gs</w:t>
      </w:r>
      <w:proofErr w:type="spellEnd"/>
      <w:r w:rsidRPr="00CA0017">
        <w:rPr>
          <w:color w:val="00B0F0"/>
        </w:rPr>
        <w:t>, v, a)</w:t>
      </w:r>
    </w:p>
    <w:p w14:paraId="3DAAC18F" w14:textId="5AD06AC8" w:rsidR="00BB33CD" w:rsidRDefault="00BB33CD">
      <w:pPr>
        <w:pStyle w:val="CommentText"/>
      </w:pPr>
    </w:p>
  </w:comment>
  <w:comment w:id="89" w:author="ALI K" w:date="2024-12-12T06:35:00Z" w:initials="AK">
    <w:p w14:paraId="15320997" w14:textId="0CB8626D" w:rsidR="00BB33CD" w:rsidRPr="00CA0017" w:rsidRDefault="00BB33CD" w:rsidP="00A27A53">
      <w:pPr>
        <w:pStyle w:val="ListParagraph"/>
        <w:spacing w:after="0" w:line="240" w:lineRule="auto"/>
        <w:ind w:left="360"/>
        <w:jc w:val="both"/>
        <w:rPr>
          <w:rFonts w:cstheme="minorHAnsi"/>
          <w:sz w:val="24"/>
          <w:szCs w:val="24"/>
        </w:rPr>
      </w:pPr>
      <w:r>
        <w:rPr>
          <w:rStyle w:val="CommentReference"/>
        </w:rPr>
        <w:annotationRef/>
      </w:r>
      <w:r w:rsidRPr="00CA0017">
        <w:rPr>
          <w:rFonts w:cstheme="minorHAnsi"/>
          <w:sz w:val="24"/>
          <w:szCs w:val="24"/>
        </w:rPr>
        <w:t xml:space="preserve">To avoid repetition and ensure clarity, consider recasting this LO to read: </w:t>
      </w:r>
    </w:p>
    <w:p w14:paraId="69246A5E" w14:textId="2F2763F2" w:rsidR="00BB33CD" w:rsidRPr="00CA0017" w:rsidRDefault="00BB33CD" w:rsidP="00A27A53">
      <w:pPr>
        <w:pStyle w:val="ListParagraph"/>
        <w:spacing w:after="0" w:line="240" w:lineRule="auto"/>
        <w:ind w:left="360"/>
        <w:jc w:val="both"/>
        <w:rPr>
          <w:rFonts w:cstheme="minorHAnsi"/>
          <w:color w:val="00B0F0"/>
        </w:rPr>
      </w:pPr>
      <w:r w:rsidRPr="00CA0017">
        <w:rPr>
          <w:rFonts w:cstheme="minorHAnsi"/>
          <w:color w:val="00B0F0"/>
          <w:sz w:val="24"/>
          <w:szCs w:val="24"/>
        </w:rPr>
        <w:t>Analyse the impact of the Scramble and Partition of Africa on contemporary societies and show how the creation of arbitrary borders is responsible for the ongoing conflicts and governance challenges across the continent (</w:t>
      </w:r>
      <w:proofErr w:type="spellStart"/>
      <w:proofErr w:type="gramStart"/>
      <w:r w:rsidRPr="00CA0017">
        <w:rPr>
          <w:rFonts w:cstheme="minorHAnsi"/>
          <w:color w:val="00B0F0"/>
          <w:sz w:val="24"/>
          <w:szCs w:val="24"/>
        </w:rPr>
        <w:t>gs,v</w:t>
      </w:r>
      <w:proofErr w:type="gramEnd"/>
      <w:r w:rsidRPr="00CA0017">
        <w:rPr>
          <w:rFonts w:cstheme="minorHAnsi"/>
          <w:color w:val="00B0F0"/>
          <w:sz w:val="24"/>
          <w:szCs w:val="24"/>
        </w:rPr>
        <w:t>,a</w:t>
      </w:r>
      <w:proofErr w:type="spellEnd"/>
      <w:r w:rsidRPr="00CA0017">
        <w:rPr>
          <w:rFonts w:cstheme="minorHAnsi"/>
          <w:color w:val="00B0F0"/>
          <w:sz w:val="24"/>
          <w:szCs w:val="24"/>
        </w:rPr>
        <w:t>)</w:t>
      </w:r>
    </w:p>
    <w:p w14:paraId="3F44DF0F" w14:textId="502E14B8" w:rsidR="00BB33CD" w:rsidRPr="00CA0017" w:rsidRDefault="00BB33CD">
      <w:pPr>
        <w:pStyle w:val="CommentText"/>
        <w:rPr>
          <w:color w:val="00B0F0"/>
        </w:rPr>
      </w:pPr>
    </w:p>
  </w:comment>
  <w:comment w:id="90" w:author="ALI K" w:date="2024-12-12T06:29:00Z" w:initials="AK">
    <w:p w14:paraId="7885F8D6" w14:textId="70722315" w:rsidR="00BB33CD" w:rsidRPr="00EC7845" w:rsidRDefault="00BB33CD" w:rsidP="00EC7845">
      <w:pPr>
        <w:pStyle w:val="ListParagraph"/>
        <w:spacing w:after="0" w:line="240" w:lineRule="auto"/>
        <w:ind w:left="0"/>
      </w:pPr>
      <w:r>
        <w:rPr>
          <w:rStyle w:val="CommentReference"/>
        </w:rPr>
        <w:annotationRef/>
      </w:r>
      <w:r w:rsidRPr="00EC7845">
        <w:t>Consider placing this LO as learning activity in the middle column. Case study analysis is part of the learning process but not an outcome of learning.</w:t>
      </w:r>
    </w:p>
    <w:p w14:paraId="58BD7832" w14:textId="77B9008F" w:rsidR="00BB33CD" w:rsidRDefault="00BB33CD">
      <w:pPr>
        <w:pStyle w:val="CommentText"/>
      </w:pPr>
    </w:p>
  </w:comment>
  <w:comment w:id="91" w:author="ALI K" w:date="2024-12-12T06:28:00Z" w:initials="AK">
    <w:p w14:paraId="3F1615B7" w14:textId="583900AE" w:rsidR="00BB33CD" w:rsidRPr="00EC7845" w:rsidRDefault="00BB33CD">
      <w:pPr>
        <w:pStyle w:val="CommentText"/>
      </w:pPr>
      <w:r>
        <w:rPr>
          <w:rStyle w:val="CommentReference"/>
        </w:rPr>
        <w:annotationRef/>
      </w:r>
      <w:r w:rsidRPr="00EC7845">
        <w:rPr>
          <w:rFonts w:cstheme="minorHAnsi"/>
          <w:sz w:val="24"/>
          <w:szCs w:val="24"/>
        </w:rPr>
        <w:t>To ensure conformity to timelines and chronology of historical events, consider shifting LO (d) to come next to LO (a) so that it becomes LO (b).</w:t>
      </w:r>
    </w:p>
  </w:comment>
  <w:comment w:id="92" w:author="ALI K" w:date="2024-12-12T06:40:00Z" w:initials="AK">
    <w:p w14:paraId="10B75E5B" w14:textId="77777777" w:rsidR="00BB33CD" w:rsidRPr="00A27A53" w:rsidRDefault="00BB33CD" w:rsidP="00A27A53">
      <w:pPr>
        <w:keepLines/>
        <w:tabs>
          <w:tab w:val="left" w:pos="840"/>
        </w:tabs>
        <w:spacing w:line="260" w:lineRule="auto"/>
        <w:jc w:val="both"/>
        <w:rPr>
          <w:sz w:val="24"/>
          <w:szCs w:val="24"/>
        </w:rPr>
      </w:pPr>
      <w:r>
        <w:rPr>
          <w:rStyle w:val="CommentReference"/>
        </w:rPr>
        <w:annotationRef/>
      </w:r>
      <w:r w:rsidRPr="00A27A53">
        <w:rPr>
          <w:sz w:val="24"/>
          <w:szCs w:val="24"/>
        </w:rPr>
        <w:t xml:space="preserve">Why all the </w:t>
      </w:r>
      <w:r w:rsidRPr="00A27A53">
        <w:rPr>
          <w:b/>
          <w:sz w:val="24"/>
          <w:szCs w:val="24"/>
        </w:rPr>
        <w:t>four</w:t>
      </w:r>
      <w:r w:rsidRPr="00A27A53">
        <w:rPr>
          <w:sz w:val="24"/>
          <w:szCs w:val="24"/>
        </w:rPr>
        <w:t xml:space="preserve">? A case study is meant to give detailed information about the subject matter at hand. Can’t the learner get these details from only </w:t>
      </w:r>
      <w:r w:rsidRPr="00A27A53">
        <w:rPr>
          <w:b/>
          <w:sz w:val="24"/>
          <w:szCs w:val="24"/>
        </w:rPr>
        <w:t>two</w:t>
      </w:r>
      <w:r w:rsidRPr="00A27A53">
        <w:rPr>
          <w:sz w:val="24"/>
          <w:szCs w:val="24"/>
        </w:rPr>
        <w:t xml:space="preserve"> countries with notably contrasting history in respect to the scramble and partition of Africa?</w:t>
      </w:r>
    </w:p>
    <w:p w14:paraId="3A3DC135" w14:textId="77777777" w:rsidR="00BB33CD" w:rsidRDefault="00BB33CD" w:rsidP="00A27A53">
      <w:pPr>
        <w:spacing w:after="0" w:line="240" w:lineRule="auto"/>
        <w:jc w:val="both"/>
        <w:rPr>
          <w:b/>
        </w:rPr>
      </w:pPr>
    </w:p>
    <w:p w14:paraId="65AB7BA2" w14:textId="4CE7D474" w:rsidR="00BB33CD" w:rsidRPr="00CA0017" w:rsidRDefault="00BB33CD" w:rsidP="00A27A53">
      <w:pPr>
        <w:spacing w:after="0" w:line="240" w:lineRule="auto"/>
        <w:jc w:val="both"/>
      </w:pPr>
      <w:r w:rsidRPr="00CA0017">
        <w:t xml:space="preserve">You may recast it to read: </w:t>
      </w:r>
    </w:p>
    <w:p w14:paraId="7EB2E6FD" w14:textId="77777777" w:rsidR="00BB33CD" w:rsidRPr="00A27A53" w:rsidRDefault="00BB33CD" w:rsidP="00A27A53">
      <w:pPr>
        <w:spacing w:after="0" w:line="240" w:lineRule="auto"/>
        <w:jc w:val="both"/>
        <w:rPr>
          <w:color w:val="00B0F0"/>
        </w:rPr>
      </w:pPr>
      <w:r w:rsidRPr="00A27A53">
        <w:rPr>
          <w:color w:val="00B0F0"/>
          <w:sz w:val="24"/>
          <w:szCs w:val="24"/>
        </w:rPr>
        <w:t xml:space="preserve">In groups, learners carry out internet or library research to examine case studies of the impact of the scramble and partition of Africa in any </w:t>
      </w:r>
      <w:r w:rsidRPr="00A27A53">
        <w:rPr>
          <w:b/>
          <w:color w:val="00B0F0"/>
          <w:sz w:val="24"/>
          <w:szCs w:val="24"/>
        </w:rPr>
        <w:t xml:space="preserve">two </w:t>
      </w:r>
      <w:r w:rsidRPr="00A27A53">
        <w:rPr>
          <w:color w:val="00B0F0"/>
          <w:sz w:val="24"/>
          <w:szCs w:val="24"/>
        </w:rPr>
        <w:t>countries that were under different colonial powers e.g. Algeria (France), and Nigeria (Britain). Groups write reports and share their findings through whole class presentations; they critique each other’s work and make the necessary amendments.</w:t>
      </w:r>
    </w:p>
    <w:p w14:paraId="1DF99579" w14:textId="0AE7F58A" w:rsidR="00BB33CD" w:rsidRDefault="00BB33CD">
      <w:pPr>
        <w:pStyle w:val="CommentText"/>
      </w:pPr>
    </w:p>
  </w:comment>
  <w:comment w:id="93" w:author="ALI K" w:date="2024-12-12T06:42:00Z" w:initials="AK">
    <w:p w14:paraId="2AB94C22" w14:textId="73001406" w:rsidR="00BB33CD" w:rsidRPr="00A27A53" w:rsidRDefault="00BB33CD">
      <w:pPr>
        <w:pStyle w:val="CommentText"/>
      </w:pPr>
      <w:r>
        <w:rPr>
          <w:rStyle w:val="CommentReference"/>
        </w:rPr>
        <w:annotationRef/>
      </w:r>
      <w:r w:rsidRPr="00A27A53">
        <w:t>Specify or give guidance on the sources to be consulted for this information about the conflict.</w:t>
      </w:r>
    </w:p>
  </w:comment>
  <w:comment w:id="94" w:author="ALI K" w:date="2024-12-12T06:44:00Z" w:initials="AK">
    <w:p w14:paraId="10DCF623" w14:textId="6FB542FD" w:rsidR="00BB33CD" w:rsidRDefault="00BB33CD">
      <w:pPr>
        <w:pStyle w:val="CommentText"/>
      </w:pPr>
      <w:r>
        <w:rPr>
          <w:rStyle w:val="CommentReference"/>
        </w:rPr>
        <w:annotationRef/>
      </w:r>
      <w:r w:rsidRPr="001E1BDD">
        <w:t>Specify the sources to be consulted for this information</w:t>
      </w:r>
    </w:p>
  </w:comment>
  <w:comment w:id="95" w:author="ALI K" w:date="2024-12-12T06:49:00Z" w:initials="AK">
    <w:p w14:paraId="00DD160B" w14:textId="062EDD59" w:rsidR="00BB33CD" w:rsidRPr="00CA0017" w:rsidRDefault="00BB33CD" w:rsidP="00CA0017">
      <w:pPr>
        <w:spacing w:after="0" w:line="240" w:lineRule="auto"/>
      </w:pPr>
      <w:r>
        <w:rPr>
          <w:rStyle w:val="CommentReference"/>
        </w:rPr>
        <w:annotationRef/>
      </w:r>
      <w:r w:rsidRPr="00CA0017">
        <w:t>Specify the indicator of critical thinking skill which the assessor should look out for.</w:t>
      </w:r>
    </w:p>
    <w:p w14:paraId="7AB232FF" w14:textId="215B5693" w:rsidR="00BB33CD" w:rsidRPr="00CA0017" w:rsidRDefault="00BB33CD">
      <w:pPr>
        <w:pStyle w:val="CommentText"/>
      </w:pPr>
    </w:p>
  </w:comment>
  <w:comment w:id="96" w:author="ALI K" w:date="2024-12-12T06:48:00Z" w:initials="AK">
    <w:p w14:paraId="2D3F1392" w14:textId="4DBB5A44" w:rsidR="00BB33CD" w:rsidRPr="001E1BDD" w:rsidRDefault="00BB33CD" w:rsidP="001E1BDD">
      <w:pPr>
        <w:pStyle w:val="ListParagraph"/>
        <w:spacing w:after="0" w:line="240" w:lineRule="auto"/>
        <w:ind w:left="360"/>
        <w:jc w:val="both"/>
        <w:rPr>
          <w:rFonts w:cstheme="minorHAnsi"/>
        </w:rPr>
      </w:pPr>
      <w:r>
        <w:rPr>
          <w:rStyle w:val="CommentReference"/>
        </w:rPr>
        <w:annotationRef/>
      </w:r>
      <w:r w:rsidRPr="001E1BDD">
        <w:rPr>
          <w:rFonts w:cstheme="minorHAnsi"/>
          <w:sz w:val="24"/>
          <w:szCs w:val="24"/>
        </w:rPr>
        <w:t>These indicators are not related to the content and subject skill being assessed.</w:t>
      </w:r>
    </w:p>
    <w:p w14:paraId="1F760A09" w14:textId="0E6BC321" w:rsidR="00BB33CD" w:rsidRPr="001E1BDD" w:rsidRDefault="00BB33CD">
      <w:pPr>
        <w:pStyle w:val="CommentText"/>
      </w:pPr>
    </w:p>
  </w:comment>
  <w:comment w:id="97" w:author="ALI K" w:date="2024-12-12T06:51:00Z" w:initials="AK">
    <w:p w14:paraId="47928E01" w14:textId="7AD33618" w:rsidR="00BB33CD" w:rsidRPr="00D94B73" w:rsidRDefault="00BB33CD">
      <w:pPr>
        <w:pStyle w:val="CommentText"/>
      </w:pPr>
      <w:r>
        <w:rPr>
          <w:rStyle w:val="CommentReference"/>
        </w:rPr>
        <w:annotationRef/>
      </w:r>
      <w:r w:rsidRPr="00D94B73">
        <w:t>Specify the indicator(s) of team work skills which the assessor should look out for</w:t>
      </w:r>
    </w:p>
  </w:comment>
  <w:comment w:id="98" w:author="ALI K" w:date="2024-12-12T06:58:00Z" w:initials="AK">
    <w:p w14:paraId="123C17BD" w14:textId="77777777" w:rsidR="00BB33CD" w:rsidRPr="00A05D7E" w:rsidRDefault="00BB33CD" w:rsidP="00A05D7E">
      <w:r>
        <w:rPr>
          <w:rStyle w:val="CommentReference"/>
        </w:rPr>
        <w:annotationRef/>
      </w:r>
      <w:r w:rsidRPr="00A05D7E">
        <w:rPr>
          <w:sz w:val="24"/>
          <w:szCs w:val="24"/>
        </w:rPr>
        <w:t>Rephrase to correct and formal English. Also complete the statement of the competency and include how the learner displays/exhibits this competency.</w:t>
      </w:r>
    </w:p>
    <w:p w14:paraId="266769AE" w14:textId="77777777" w:rsidR="00BB33CD" w:rsidRDefault="00BB33CD" w:rsidP="00A05D7E">
      <w:r w:rsidRPr="00A05D7E">
        <w:rPr>
          <w:b/>
        </w:rPr>
        <w:t xml:space="preserve">E.g. </w:t>
      </w:r>
      <w:r w:rsidRPr="00A05D7E">
        <w:rPr>
          <w:color w:val="00B0F0"/>
        </w:rPr>
        <w:t xml:space="preserve">The learner evaluates methods used by European powers to acquire colonies in Africa and the role of colonial agents in ………………by/through…………………………. to appreciate the origin of western influence and post-colonial challenges in Africa </w:t>
      </w:r>
    </w:p>
    <w:p w14:paraId="79C64BBA" w14:textId="47540B97" w:rsidR="00BB33CD" w:rsidRDefault="00BB33CD">
      <w:pPr>
        <w:pStyle w:val="CommentText"/>
      </w:pPr>
    </w:p>
  </w:comment>
  <w:comment w:id="99" w:author="ALI K" w:date="2024-12-12T07:01:00Z" w:initials="AK">
    <w:p w14:paraId="414580B0" w14:textId="77777777" w:rsidR="00BB33CD" w:rsidRDefault="00BB33CD" w:rsidP="00A05D7E">
      <w:pPr>
        <w:pStyle w:val="ListParagraph"/>
        <w:spacing w:after="0" w:line="240" w:lineRule="auto"/>
        <w:ind w:left="360"/>
      </w:pPr>
      <w:r>
        <w:rPr>
          <w:rStyle w:val="CommentReference"/>
        </w:rPr>
        <w:annotationRef/>
      </w:r>
      <w:r w:rsidRPr="00BF23E9">
        <w:t xml:space="preserve">This LO is no clear. Which learners will the target learner enable to make informed judgments? </w:t>
      </w:r>
    </w:p>
    <w:p w14:paraId="1FF139F0" w14:textId="77777777" w:rsidR="00BB33CD" w:rsidRDefault="00BB33CD" w:rsidP="00A05D7E">
      <w:pPr>
        <w:pStyle w:val="ListParagraph"/>
        <w:spacing w:after="0" w:line="240" w:lineRule="auto"/>
        <w:ind w:left="360"/>
      </w:pPr>
    </w:p>
    <w:p w14:paraId="52826BFC" w14:textId="2E737F8E" w:rsidR="00BB33CD" w:rsidRDefault="00BB33CD" w:rsidP="00A05D7E">
      <w:pPr>
        <w:pStyle w:val="ListParagraph"/>
        <w:spacing w:after="0" w:line="240" w:lineRule="auto"/>
        <w:ind w:left="360"/>
        <w:rPr>
          <w:color w:val="00B050"/>
        </w:rPr>
      </w:pPr>
      <w:r w:rsidRPr="00BF23E9">
        <w:t>You may possibly recast it to read:</w:t>
      </w:r>
      <w:r w:rsidRPr="00261B9F">
        <w:rPr>
          <w:color w:val="00B050"/>
        </w:rPr>
        <w:t xml:space="preserve"> </w:t>
      </w:r>
    </w:p>
    <w:p w14:paraId="3486BAA9" w14:textId="3EDD7FF3" w:rsidR="00BB33CD" w:rsidRPr="00BF23E9" w:rsidRDefault="00BB33CD" w:rsidP="00A05D7E">
      <w:pPr>
        <w:pStyle w:val="ListParagraph"/>
        <w:spacing w:after="0" w:line="240" w:lineRule="auto"/>
        <w:ind w:left="360"/>
        <w:rPr>
          <w:color w:val="00B0F0"/>
        </w:rPr>
      </w:pPr>
      <w:r w:rsidRPr="00BF23E9">
        <w:rPr>
          <w:color w:val="00B0F0"/>
        </w:rPr>
        <w:t>Evaluate the methods used by European powers to acquire colonies in Africa so as to make informed judgments about the continent’s post-colonial challenges (</w:t>
      </w:r>
      <w:proofErr w:type="spellStart"/>
      <w:proofErr w:type="gramStart"/>
      <w:r w:rsidRPr="00BF23E9">
        <w:rPr>
          <w:color w:val="00B0F0"/>
        </w:rPr>
        <w:t>gs,v</w:t>
      </w:r>
      <w:proofErr w:type="gramEnd"/>
      <w:r w:rsidRPr="00BF23E9">
        <w:rPr>
          <w:color w:val="00B0F0"/>
        </w:rPr>
        <w:t>,a</w:t>
      </w:r>
      <w:proofErr w:type="spellEnd"/>
      <w:r w:rsidRPr="00BF23E9">
        <w:rPr>
          <w:color w:val="00B0F0"/>
        </w:rPr>
        <w:t>)</w:t>
      </w:r>
    </w:p>
    <w:p w14:paraId="00AB4318" w14:textId="4539AEE2" w:rsidR="00BB33CD" w:rsidRPr="00BF23E9" w:rsidRDefault="00BB33CD">
      <w:pPr>
        <w:pStyle w:val="CommentText"/>
        <w:rPr>
          <w:color w:val="00B0F0"/>
        </w:rPr>
      </w:pPr>
    </w:p>
  </w:comment>
  <w:comment w:id="100" w:author="ALI K" w:date="2024-12-12T07:09:00Z" w:initials="AK">
    <w:p w14:paraId="132B81BC" w14:textId="77777777" w:rsidR="00BB33CD" w:rsidRPr="00CA0017" w:rsidRDefault="00BB33CD" w:rsidP="00BF23E9">
      <w:pPr>
        <w:pStyle w:val="ListParagraph"/>
        <w:spacing w:after="0" w:line="240" w:lineRule="auto"/>
        <w:ind w:left="360"/>
        <w:jc w:val="both"/>
      </w:pPr>
      <w:r>
        <w:rPr>
          <w:rStyle w:val="CommentReference"/>
        </w:rPr>
        <w:annotationRef/>
      </w:r>
      <w:r w:rsidRPr="00CA0017">
        <w:t>This activity is not clear; it is not elaborate either.</w:t>
      </w:r>
    </w:p>
    <w:p w14:paraId="35BDFE26" w14:textId="77777777" w:rsidR="00BB33CD" w:rsidRDefault="00BB33CD" w:rsidP="00BF23E9">
      <w:pPr>
        <w:pStyle w:val="ListParagraph"/>
        <w:spacing w:after="0" w:line="240" w:lineRule="auto"/>
        <w:ind w:left="360"/>
        <w:jc w:val="both"/>
      </w:pPr>
    </w:p>
    <w:p w14:paraId="4C985FB6" w14:textId="3D95C547" w:rsidR="00BB33CD" w:rsidRPr="00CA0017" w:rsidRDefault="00BB33CD" w:rsidP="00BF23E9">
      <w:pPr>
        <w:pStyle w:val="ListParagraph"/>
        <w:spacing w:after="0" w:line="240" w:lineRule="auto"/>
        <w:ind w:left="360"/>
        <w:jc w:val="both"/>
      </w:pPr>
      <w:r w:rsidRPr="00CA0017">
        <w:t>You may recast it to read:</w:t>
      </w:r>
    </w:p>
    <w:p w14:paraId="0C9CB29F" w14:textId="77777777" w:rsidR="00BB33CD" w:rsidRPr="00BF23E9" w:rsidRDefault="00BB33CD" w:rsidP="00BF23E9">
      <w:pPr>
        <w:pStyle w:val="ListParagraph"/>
        <w:spacing w:after="0" w:line="240" w:lineRule="auto"/>
        <w:ind w:left="360"/>
        <w:jc w:val="both"/>
        <w:rPr>
          <w:color w:val="00B0F0"/>
        </w:rPr>
      </w:pPr>
      <w:r w:rsidRPr="00BF23E9">
        <w:rPr>
          <w:color w:val="00B0F0"/>
        </w:rPr>
        <w:t xml:space="preserve">In a simulation, learners role-play European acquisition of colonies in Africa. They assume the positions of different colonial powers and their agents; and act out the process and methods used to acquire colonies. </w:t>
      </w:r>
    </w:p>
    <w:p w14:paraId="19B1BDE4" w14:textId="52CE8E0C" w:rsidR="00BB33CD" w:rsidRDefault="00BB33CD">
      <w:pPr>
        <w:pStyle w:val="CommentText"/>
      </w:pPr>
    </w:p>
  </w:comment>
  <w:comment w:id="101" w:author="ALI K" w:date="2024-12-12T07:12:00Z" w:initials="AK">
    <w:p w14:paraId="10906271" w14:textId="77777777" w:rsidR="00BB33CD" w:rsidRDefault="00BB33CD" w:rsidP="004C0D24">
      <w:pPr>
        <w:spacing w:after="0" w:line="240" w:lineRule="auto"/>
        <w:jc w:val="both"/>
      </w:pPr>
      <w:r>
        <w:rPr>
          <w:rStyle w:val="CommentReference"/>
        </w:rPr>
        <w:annotationRef/>
      </w:r>
      <w:r>
        <w:t xml:space="preserve">Since the role play technique has been used above, consider using another technique here to avoid monotony, boredom and redundancy. </w:t>
      </w:r>
    </w:p>
    <w:p w14:paraId="235F6ECF" w14:textId="77777777" w:rsidR="00BB33CD" w:rsidRDefault="00BB33CD" w:rsidP="004C0D24">
      <w:pPr>
        <w:spacing w:after="0" w:line="240" w:lineRule="auto"/>
        <w:jc w:val="both"/>
      </w:pPr>
    </w:p>
    <w:p w14:paraId="735A0EF0" w14:textId="55867C67" w:rsidR="00BB33CD" w:rsidRPr="004C0D24" w:rsidRDefault="00BB33CD" w:rsidP="004C0D24">
      <w:pPr>
        <w:spacing w:after="0" w:line="240" w:lineRule="auto"/>
        <w:jc w:val="both"/>
        <w:rPr>
          <w:color w:val="00B0F0"/>
        </w:rPr>
      </w:pPr>
      <w:r w:rsidRPr="004C0D24">
        <w:t>You may recast it to read:</w:t>
      </w:r>
    </w:p>
    <w:p w14:paraId="60FC0885" w14:textId="77777777" w:rsidR="00BB33CD" w:rsidRPr="004C0D24" w:rsidRDefault="00BB33CD" w:rsidP="004C0D24">
      <w:pPr>
        <w:spacing w:after="0" w:line="240" w:lineRule="auto"/>
        <w:jc w:val="both"/>
        <w:rPr>
          <w:color w:val="00B0F0"/>
        </w:rPr>
      </w:pPr>
      <w:r w:rsidRPr="004C0D24">
        <w:rPr>
          <w:color w:val="00B0F0"/>
        </w:rPr>
        <w:t>Individually, learners carry out a Library or Internet research to examine and compare the role played by traders, explorers, missionaries, and imperialists in shaping foreign interests in present-day Africa. They write reports and then present to the whole class for discussion.</w:t>
      </w:r>
    </w:p>
    <w:p w14:paraId="6739460E" w14:textId="26024A22" w:rsidR="00BB33CD" w:rsidRDefault="00BB33CD">
      <w:pPr>
        <w:pStyle w:val="CommentText"/>
      </w:pPr>
    </w:p>
  </w:comment>
  <w:comment w:id="102" w:author="ALI K" w:date="2024-12-12T07:18:00Z" w:initials="AK">
    <w:p w14:paraId="0626BEA4" w14:textId="77777777" w:rsidR="00BB33CD" w:rsidRPr="004C0D24" w:rsidRDefault="00BB33CD" w:rsidP="004C0D24">
      <w:pPr>
        <w:spacing w:after="0" w:line="240" w:lineRule="auto"/>
        <w:jc w:val="both"/>
        <w:rPr>
          <w:rFonts w:cstheme="minorHAnsi"/>
        </w:rPr>
      </w:pPr>
      <w:r w:rsidRPr="004C0D24">
        <w:rPr>
          <w:rStyle w:val="CommentReference"/>
        </w:rPr>
        <w:annotationRef/>
      </w:r>
      <w:r w:rsidRPr="004C0D24">
        <w:rPr>
          <w:rFonts w:cstheme="minorHAnsi"/>
          <w:sz w:val="24"/>
          <w:szCs w:val="24"/>
        </w:rPr>
        <w:t>These indicators are not related to activity being assessed</w:t>
      </w:r>
    </w:p>
    <w:p w14:paraId="122D1554" w14:textId="1A306FEE" w:rsidR="00BB33CD" w:rsidRPr="004C0D24" w:rsidRDefault="00BB33CD">
      <w:pPr>
        <w:pStyle w:val="CommentText"/>
      </w:pPr>
      <w:r w:rsidRPr="004C0D24">
        <w:t>Try to align the two aspects</w:t>
      </w:r>
    </w:p>
  </w:comment>
  <w:comment w:id="103" w:author="ALI K" w:date="2024-12-12T07:20:00Z" w:initials="AK">
    <w:p w14:paraId="33EA8842" w14:textId="77777777" w:rsidR="00BB33CD" w:rsidRPr="004C0D24" w:rsidRDefault="00BB33CD" w:rsidP="004C0D24">
      <w:pPr>
        <w:spacing w:after="0" w:line="240" w:lineRule="auto"/>
        <w:jc w:val="both"/>
        <w:rPr>
          <w:rFonts w:cstheme="minorHAnsi"/>
        </w:rPr>
      </w:pPr>
      <w:r>
        <w:rPr>
          <w:rStyle w:val="CommentReference"/>
        </w:rPr>
        <w:annotationRef/>
      </w:r>
      <w:r w:rsidRPr="004C0D24">
        <w:rPr>
          <w:rFonts w:cstheme="minorHAnsi"/>
          <w:sz w:val="24"/>
          <w:szCs w:val="24"/>
        </w:rPr>
        <w:t>This indicator does not rhyme with the activity being assessed</w:t>
      </w:r>
    </w:p>
    <w:p w14:paraId="4D9640E2" w14:textId="18440F79" w:rsidR="00BB33CD" w:rsidRDefault="00BB33CD">
      <w:pPr>
        <w:pStyle w:val="CommentText"/>
      </w:pPr>
    </w:p>
  </w:comment>
  <w:comment w:id="104" w:author="ALI K" w:date="2024-12-12T07:21:00Z" w:initials="AK">
    <w:p w14:paraId="3B3F1FEE" w14:textId="787F3AD1" w:rsidR="00BB33CD" w:rsidRPr="00B619F9" w:rsidRDefault="00BB33CD" w:rsidP="004C0D24">
      <w:pPr>
        <w:pStyle w:val="ListParagraph"/>
        <w:spacing w:after="0" w:line="240" w:lineRule="auto"/>
        <w:ind w:left="360"/>
        <w:jc w:val="both"/>
      </w:pPr>
      <w:r>
        <w:rPr>
          <w:rStyle w:val="CommentReference"/>
        </w:rPr>
        <w:annotationRef/>
      </w:r>
      <w:r w:rsidRPr="00B619F9">
        <w:t>Focus the assessor/teacher to assess the product (poster) and the qualities s/he should look out for.</w:t>
      </w:r>
    </w:p>
    <w:p w14:paraId="0684A568" w14:textId="77777777" w:rsidR="00BB33CD" w:rsidRDefault="00BB33CD" w:rsidP="004C0D24">
      <w:pPr>
        <w:pStyle w:val="ListParagraph"/>
        <w:spacing w:after="0" w:line="240" w:lineRule="auto"/>
        <w:ind w:left="360"/>
      </w:pPr>
    </w:p>
    <w:p w14:paraId="7FB8CD11" w14:textId="5D93B49C" w:rsidR="00BB33CD" w:rsidRPr="00E02160" w:rsidRDefault="00BB33CD" w:rsidP="004C0D24">
      <w:pPr>
        <w:pStyle w:val="ListParagraph"/>
        <w:spacing w:after="0" w:line="240" w:lineRule="auto"/>
        <w:ind w:left="360"/>
        <w:rPr>
          <w:color w:val="ED7D31" w:themeColor="accent2"/>
        </w:rPr>
      </w:pPr>
      <w:r w:rsidRPr="00B619F9">
        <w:t xml:space="preserve">E.g., you may recast the assessment activity to read: </w:t>
      </w:r>
    </w:p>
    <w:p w14:paraId="6F9FFCAF" w14:textId="59B3FFEB" w:rsidR="00BB33CD" w:rsidRPr="00B619F9" w:rsidRDefault="00BB33CD" w:rsidP="004C0D24">
      <w:pPr>
        <w:pStyle w:val="ListParagraph"/>
        <w:spacing w:after="0" w:line="240" w:lineRule="auto"/>
        <w:ind w:left="360"/>
        <w:rPr>
          <w:color w:val="00B0F0"/>
        </w:rPr>
      </w:pPr>
      <w:r w:rsidRPr="00B619F9">
        <w:rPr>
          <w:color w:val="00B0F0"/>
        </w:rPr>
        <w:t xml:space="preserve">Assess learners’ poster summarizing the methods used by Europeans to </w:t>
      </w:r>
      <w:proofErr w:type="spellStart"/>
      <w:r w:rsidRPr="00B619F9">
        <w:rPr>
          <w:color w:val="00B0F0"/>
        </w:rPr>
        <w:t>colonise</w:t>
      </w:r>
      <w:proofErr w:type="spellEnd"/>
      <w:r w:rsidRPr="00B619F9">
        <w:rPr>
          <w:color w:val="00B0F0"/>
        </w:rPr>
        <w:t xml:space="preserve"> Africa and their impact on the continent, focusing on its clarity, originality, logical flow of ideas and use of appropriate terminology. </w:t>
      </w:r>
    </w:p>
    <w:p w14:paraId="67ADBAFC" w14:textId="77777777" w:rsidR="00BB33CD" w:rsidRPr="00B619F9" w:rsidRDefault="00BB33CD" w:rsidP="004C0D24">
      <w:pPr>
        <w:spacing w:after="0" w:line="240" w:lineRule="auto"/>
        <w:rPr>
          <w:color w:val="00B0F0"/>
        </w:rPr>
      </w:pPr>
    </w:p>
    <w:p w14:paraId="286FF7C5" w14:textId="6A80FB75" w:rsidR="00BB33CD" w:rsidRPr="00B619F9" w:rsidRDefault="00BB33CD">
      <w:pPr>
        <w:pStyle w:val="CommentText"/>
        <w:rPr>
          <w:color w:val="00B0F0"/>
        </w:rPr>
      </w:pPr>
    </w:p>
  </w:comment>
  <w:comment w:id="105" w:author="ALI K" w:date="2024-12-12T07:35:00Z" w:initials="AK">
    <w:p w14:paraId="684A986C" w14:textId="4602581E" w:rsidR="00BB33CD" w:rsidRDefault="00BB33CD">
      <w:pPr>
        <w:pStyle w:val="CommentText"/>
      </w:pPr>
      <w:r>
        <w:rPr>
          <w:rStyle w:val="CommentReference"/>
        </w:rPr>
        <w:annotationRef/>
      </w:r>
      <w:r w:rsidRPr="00DE6C77">
        <w:t>Complete the competency by i</w:t>
      </w:r>
      <w:r w:rsidRPr="00DE6C77">
        <w:rPr>
          <w:sz w:val="24"/>
          <w:szCs w:val="24"/>
        </w:rPr>
        <w:t>ncluding how the learner displays/exhibits this competency.</w:t>
      </w:r>
    </w:p>
  </w:comment>
  <w:comment w:id="106" w:author="ALI K" w:date="2024-12-12T07:38:00Z" w:initials="AK">
    <w:p w14:paraId="2A9F2B4F" w14:textId="77777777" w:rsidR="00BB33CD" w:rsidRPr="00DE6C77" w:rsidRDefault="00BB33CD" w:rsidP="00DE6C77">
      <w:pPr>
        <w:spacing w:after="0" w:line="240" w:lineRule="auto"/>
      </w:pPr>
      <w:r>
        <w:rPr>
          <w:rStyle w:val="CommentReference"/>
        </w:rPr>
        <w:annotationRef/>
      </w:r>
      <w:r w:rsidRPr="00DE6C77">
        <w:t>This Lo is at the level of a learning activity. More so, it is already included in the middle column.</w:t>
      </w:r>
    </w:p>
    <w:p w14:paraId="501A2B0E" w14:textId="16F287F6" w:rsidR="00BB33CD" w:rsidRPr="00DE6C77" w:rsidRDefault="00BB33CD">
      <w:pPr>
        <w:pStyle w:val="CommentText"/>
      </w:pPr>
    </w:p>
  </w:comment>
  <w:comment w:id="107" w:author="ALI K" w:date="2024-12-12T08:13:00Z" w:initials="AK">
    <w:p w14:paraId="6EBD0429" w14:textId="77777777" w:rsidR="00BB33CD" w:rsidRPr="003929A2" w:rsidRDefault="00BB33CD" w:rsidP="003929A2">
      <w:pPr>
        <w:spacing w:after="0" w:line="240" w:lineRule="auto"/>
        <w:jc w:val="both"/>
        <w:rPr>
          <w:sz w:val="24"/>
          <w:szCs w:val="24"/>
        </w:rPr>
      </w:pPr>
      <w:r>
        <w:rPr>
          <w:rStyle w:val="CommentReference"/>
        </w:rPr>
        <w:annotationRef/>
      </w:r>
      <w:r w:rsidRPr="003929A2">
        <w:rPr>
          <w:sz w:val="24"/>
          <w:szCs w:val="24"/>
        </w:rPr>
        <w:t xml:space="preserve">Consider recasting this activity. </w:t>
      </w:r>
    </w:p>
    <w:p w14:paraId="645587F0" w14:textId="39D1917C" w:rsidR="00BB33CD" w:rsidRPr="003929A2" w:rsidRDefault="00BB33CD" w:rsidP="003929A2">
      <w:pPr>
        <w:spacing w:after="0" w:line="240" w:lineRule="auto"/>
        <w:jc w:val="both"/>
      </w:pPr>
      <w:r w:rsidRPr="003929A2">
        <w:t>You may recast it to read:</w:t>
      </w:r>
    </w:p>
    <w:p w14:paraId="404CE385" w14:textId="77777777" w:rsidR="00BB33CD" w:rsidRPr="003929A2" w:rsidRDefault="00BB33CD" w:rsidP="003929A2">
      <w:pPr>
        <w:spacing w:after="0" w:line="240" w:lineRule="auto"/>
        <w:jc w:val="both"/>
        <w:rPr>
          <w:color w:val="00B0F0"/>
          <w:sz w:val="24"/>
          <w:szCs w:val="24"/>
        </w:rPr>
      </w:pPr>
      <w:r w:rsidRPr="003929A2">
        <w:rPr>
          <w:color w:val="00B0F0"/>
          <w:sz w:val="24"/>
          <w:szCs w:val="24"/>
        </w:rPr>
        <w:t>As a whole class, learners debate the motion” Assimilation policy was better than indirect rule.”</w:t>
      </w:r>
    </w:p>
    <w:p w14:paraId="442AC364" w14:textId="3796B1E3" w:rsidR="00BB33CD" w:rsidRDefault="00BB33CD">
      <w:pPr>
        <w:pStyle w:val="CommentText"/>
      </w:pPr>
    </w:p>
  </w:comment>
  <w:comment w:id="108" w:author="ALI K" w:date="2024-12-12T08:19:00Z" w:initials="AK">
    <w:p w14:paraId="7583CD69" w14:textId="1C567E62" w:rsidR="00BB33CD" w:rsidRPr="003929A2" w:rsidRDefault="00BB33CD" w:rsidP="003929A2">
      <w:pPr>
        <w:pStyle w:val="CommentText"/>
      </w:pPr>
      <w:r>
        <w:rPr>
          <w:rStyle w:val="CommentReference"/>
        </w:rPr>
        <w:annotationRef/>
      </w:r>
      <w:r w:rsidRPr="003929A2">
        <w:rPr>
          <w:sz w:val="24"/>
          <w:szCs w:val="24"/>
        </w:rPr>
        <w:t>This see</w:t>
      </w:r>
      <w:r>
        <w:rPr>
          <w:sz w:val="24"/>
          <w:szCs w:val="24"/>
        </w:rPr>
        <w:t xml:space="preserve">ms not to </w:t>
      </w:r>
      <w:r w:rsidRPr="003929A2">
        <w:rPr>
          <w:sz w:val="24"/>
          <w:szCs w:val="24"/>
        </w:rPr>
        <w:t>be clear. How is French assimilation policy related to Uganda, a former British colony?</w:t>
      </w:r>
    </w:p>
  </w:comment>
  <w:comment w:id="109" w:author="ALI K" w:date="2024-12-12T08:27:00Z" w:initials="AK">
    <w:p w14:paraId="3AB27BEA" w14:textId="03A15808" w:rsidR="00BB33CD" w:rsidRPr="002C7D5F" w:rsidRDefault="00BB33CD" w:rsidP="002C7D5F">
      <w:pPr>
        <w:spacing w:after="0" w:line="240" w:lineRule="auto"/>
        <w:jc w:val="both"/>
        <w:rPr>
          <w:sz w:val="24"/>
          <w:szCs w:val="24"/>
        </w:rPr>
      </w:pPr>
      <w:r>
        <w:rPr>
          <w:rStyle w:val="CommentReference"/>
        </w:rPr>
        <w:annotationRef/>
      </w:r>
      <w:r w:rsidRPr="002C7D5F">
        <w:rPr>
          <w:sz w:val="24"/>
          <w:szCs w:val="24"/>
        </w:rPr>
        <w:t>From what kind of source? Try to provide guidance on how learners can access information about the agreement.</w:t>
      </w:r>
    </w:p>
    <w:p w14:paraId="04A5A7BE" w14:textId="6220D82C" w:rsidR="00BB33CD" w:rsidRPr="002C7D5F" w:rsidRDefault="00BB33CD">
      <w:pPr>
        <w:pStyle w:val="CommentText"/>
      </w:pPr>
    </w:p>
  </w:comment>
  <w:comment w:id="110" w:author="ALI K" w:date="2024-12-12T08:29:00Z" w:initials="AK">
    <w:p w14:paraId="0EEACCB7" w14:textId="77777777" w:rsidR="00BB33CD" w:rsidRPr="002C7D5F" w:rsidRDefault="00BB33CD" w:rsidP="002C7D5F">
      <w:pPr>
        <w:spacing w:after="0" w:line="240" w:lineRule="auto"/>
        <w:jc w:val="both"/>
        <w:rPr>
          <w:color w:val="FF0000"/>
          <w:sz w:val="24"/>
          <w:szCs w:val="24"/>
        </w:rPr>
      </w:pPr>
      <w:r>
        <w:rPr>
          <w:rStyle w:val="CommentReference"/>
        </w:rPr>
        <w:annotationRef/>
      </w:r>
      <w:r w:rsidRPr="002C7D5F">
        <w:rPr>
          <w:sz w:val="24"/>
          <w:szCs w:val="24"/>
        </w:rPr>
        <w:t>What sources are they consulting?</w:t>
      </w:r>
    </w:p>
    <w:p w14:paraId="09769030" w14:textId="248648EC" w:rsidR="00BB33CD" w:rsidRDefault="00BB33CD">
      <w:pPr>
        <w:pStyle w:val="CommentText"/>
      </w:pPr>
    </w:p>
  </w:comment>
  <w:comment w:id="111" w:author="ALI K" w:date="2024-12-12T08:23:00Z" w:initials="AK">
    <w:p w14:paraId="71A2EF4C" w14:textId="77777777" w:rsidR="00BB33CD" w:rsidRPr="002E1CE8" w:rsidRDefault="00BB33CD" w:rsidP="001604E1">
      <w:pPr>
        <w:spacing w:after="0" w:line="240" w:lineRule="auto"/>
        <w:ind w:right="357"/>
        <w:jc w:val="both"/>
        <w:rPr>
          <w:rFonts w:cstheme="minorHAnsi"/>
          <w:color w:val="FF0000"/>
          <w:sz w:val="24"/>
          <w:szCs w:val="24"/>
        </w:rPr>
      </w:pPr>
      <w:r>
        <w:rPr>
          <w:rStyle w:val="CommentReference"/>
        </w:rPr>
        <w:annotationRef/>
      </w:r>
      <w:r w:rsidRPr="001604E1">
        <w:rPr>
          <w:rFonts w:cstheme="minorHAnsi"/>
          <w:sz w:val="24"/>
          <w:szCs w:val="24"/>
        </w:rPr>
        <w:t>These aspects are not related to the debate being assessed.</w:t>
      </w:r>
    </w:p>
    <w:p w14:paraId="5E088DEB" w14:textId="093956CD" w:rsidR="00BB33CD" w:rsidRDefault="00BB33CD">
      <w:pPr>
        <w:pStyle w:val="CommentText"/>
      </w:pPr>
    </w:p>
  </w:comment>
  <w:comment w:id="112" w:author="ALI K" w:date="2024-12-12T08:22:00Z" w:initials="AK">
    <w:p w14:paraId="71409540" w14:textId="77777777" w:rsidR="00BB33CD" w:rsidRPr="003929A2" w:rsidRDefault="00BB33CD" w:rsidP="003929A2">
      <w:pPr>
        <w:spacing w:after="0" w:line="240" w:lineRule="auto"/>
        <w:jc w:val="both"/>
        <w:rPr>
          <w:rFonts w:cstheme="minorHAnsi"/>
        </w:rPr>
      </w:pPr>
      <w:r>
        <w:rPr>
          <w:rStyle w:val="CommentReference"/>
        </w:rPr>
        <w:annotationRef/>
      </w:r>
      <w:r w:rsidRPr="003929A2">
        <w:rPr>
          <w:rFonts w:cstheme="minorHAnsi"/>
          <w:sz w:val="24"/>
          <w:szCs w:val="24"/>
        </w:rPr>
        <w:t xml:space="preserve">This seems to be repetition. The ability is already shown above, then what is this for?  </w:t>
      </w:r>
    </w:p>
    <w:p w14:paraId="7836FFE4" w14:textId="7103C39D" w:rsidR="00BB33CD" w:rsidRDefault="00BB33CD">
      <w:pPr>
        <w:pStyle w:val="CommentText"/>
      </w:pPr>
    </w:p>
  </w:comment>
  <w:comment w:id="113" w:author="ALI K" w:date="2024-12-12T08:39:00Z" w:initials="AK">
    <w:p w14:paraId="0A5F5BA1" w14:textId="77777777" w:rsidR="00BB33CD" w:rsidRPr="00DD11AF" w:rsidRDefault="00BB33CD" w:rsidP="00DD11AF">
      <w:r>
        <w:rPr>
          <w:rStyle w:val="CommentReference"/>
        </w:rPr>
        <w:annotationRef/>
      </w:r>
      <w:r w:rsidRPr="00DD11AF">
        <w:t>Not clear; try to recast it to bring out the intended competency. Also, include how the learner exhibits the competency of analyzing those historical events.</w:t>
      </w:r>
    </w:p>
    <w:p w14:paraId="2B93ADED" w14:textId="5B843729" w:rsidR="00BB33CD" w:rsidRDefault="00BB33CD">
      <w:pPr>
        <w:pStyle w:val="CommentText"/>
      </w:pPr>
    </w:p>
  </w:comment>
  <w:comment w:id="114" w:author="ALI K" w:date="2024-12-10T09:47:00Z" w:initials="AK">
    <w:p w14:paraId="0B24FAA6" w14:textId="286C33B5" w:rsidR="00BB33CD" w:rsidRDefault="00BB33CD">
      <w:pPr>
        <w:pStyle w:val="CommentText"/>
      </w:pPr>
      <w:r>
        <w:rPr>
          <w:rStyle w:val="CommentReference"/>
        </w:rPr>
        <w:annotationRef/>
      </w:r>
      <w:r>
        <w:t>Could this perhaps be replaced with Examine. Try to recast the whole LO to iron out ambiguity.</w:t>
      </w:r>
    </w:p>
  </w:comment>
  <w:comment w:id="115" w:author="ALI K" w:date="2024-12-12T08:40:00Z" w:initials="AK">
    <w:p w14:paraId="73CDD46C" w14:textId="77777777" w:rsidR="00BB33CD" w:rsidRPr="00DD11AF" w:rsidRDefault="00BB33CD" w:rsidP="00DD11AF">
      <w:pPr>
        <w:spacing w:after="0" w:line="240" w:lineRule="auto"/>
        <w:jc w:val="both"/>
        <w:rPr>
          <w:sz w:val="24"/>
          <w:szCs w:val="24"/>
        </w:rPr>
      </w:pPr>
      <w:r>
        <w:rPr>
          <w:rStyle w:val="CommentReference"/>
        </w:rPr>
        <w:annotationRef/>
      </w:r>
      <w:r w:rsidRPr="00DD11AF">
        <w:rPr>
          <w:sz w:val="24"/>
          <w:szCs w:val="24"/>
        </w:rPr>
        <w:t>Specify the kind of sources to be searched by the learners.</w:t>
      </w:r>
    </w:p>
    <w:p w14:paraId="33BA421E" w14:textId="0B8750DE" w:rsidR="00BB33CD" w:rsidRPr="00DD11AF" w:rsidRDefault="00BB33CD">
      <w:pPr>
        <w:pStyle w:val="CommentText"/>
      </w:pPr>
    </w:p>
  </w:comment>
  <w:comment w:id="116" w:author="ALI K" w:date="2024-12-12T08:46:00Z" w:initials="AK">
    <w:p w14:paraId="45A60BF3" w14:textId="77777777" w:rsidR="00BB33CD" w:rsidRDefault="00BB33CD" w:rsidP="00C20701">
      <w:pPr>
        <w:pStyle w:val="ListParagraph"/>
        <w:spacing w:after="0" w:line="240" w:lineRule="auto"/>
        <w:ind w:left="0"/>
        <w:jc w:val="both"/>
      </w:pPr>
      <w:r>
        <w:rPr>
          <w:rStyle w:val="CommentReference"/>
        </w:rPr>
        <w:annotationRef/>
      </w:r>
      <w:r w:rsidRPr="00680638">
        <w:rPr>
          <w:color w:val="FF0000"/>
          <w:sz w:val="24"/>
          <w:szCs w:val="24"/>
        </w:rPr>
        <w:t>Where do learners get this story from; is it part of their life experiences?</w:t>
      </w:r>
    </w:p>
    <w:p w14:paraId="3790770A" w14:textId="3C338650" w:rsidR="00BB33CD" w:rsidRDefault="00BB33CD">
      <w:pPr>
        <w:pStyle w:val="CommentText"/>
      </w:pPr>
    </w:p>
  </w:comment>
  <w:comment w:id="117" w:author="ALI K" w:date="2024-12-12T08:47:00Z" w:initials="AK">
    <w:p w14:paraId="30165710" w14:textId="77777777" w:rsidR="00BB33CD" w:rsidRPr="00C20701" w:rsidRDefault="00BB33CD" w:rsidP="00C20701">
      <w:pPr>
        <w:pStyle w:val="ListParagraph"/>
        <w:spacing w:after="0" w:line="240" w:lineRule="auto"/>
        <w:ind w:left="0"/>
        <w:jc w:val="both"/>
        <w:rPr>
          <w:b/>
        </w:rPr>
      </w:pPr>
      <w:r>
        <w:rPr>
          <w:rStyle w:val="CommentReference"/>
        </w:rPr>
        <w:annotationRef/>
      </w:r>
      <w:r w:rsidRPr="00C20701">
        <w:rPr>
          <w:b/>
        </w:rPr>
        <w:t xml:space="preserve">This activity seems not to be direct and straight forward. </w:t>
      </w:r>
    </w:p>
    <w:p w14:paraId="0AA8B3FE" w14:textId="77777777" w:rsidR="00BB33CD" w:rsidRPr="00C20701" w:rsidRDefault="00BB33CD" w:rsidP="00C20701">
      <w:pPr>
        <w:pStyle w:val="ListParagraph"/>
        <w:spacing w:after="0" w:line="240" w:lineRule="auto"/>
        <w:ind w:left="0"/>
        <w:jc w:val="both"/>
        <w:rPr>
          <w:b/>
        </w:rPr>
      </w:pPr>
    </w:p>
    <w:p w14:paraId="4A34FBF6" w14:textId="6CF19331" w:rsidR="00BB33CD" w:rsidRPr="00C20701" w:rsidRDefault="00BB33CD" w:rsidP="00C20701">
      <w:pPr>
        <w:pStyle w:val="ListParagraph"/>
        <w:spacing w:after="0" w:line="240" w:lineRule="auto"/>
        <w:ind w:left="0"/>
        <w:jc w:val="both"/>
      </w:pPr>
      <w:r w:rsidRPr="00C20701">
        <w:t>You may recast to read:</w:t>
      </w:r>
    </w:p>
    <w:p w14:paraId="35616B15" w14:textId="1D689455" w:rsidR="00BB33CD" w:rsidRPr="00C20701" w:rsidRDefault="00BB33CD" w:rsidP="00C20701">
      <w:pPr>
        <w:pStyle w:val="ListParagraph"/>
        <w:spacing w:after="0" w:line="240" w:lineRule="auto"/>
        <w:ind w:left="0"/>
        <w:jc w:val="both"/>
        <w:rPr>
          <w:color w:val="00B0F0"/>
          <w:sz w:val="24"/>
          <w:szCs w:val="24"/>
        </w:rPr>
      </w:pPr>
      <w:r w:rsidRPr="00C20701">
        <w:rPr>
          <w:color w:val="00B0F0"/>
          <w:sz w:val="24"/>
          <w:szCs w:val="24"/>
        </w:rPr>
        <w:t>In groups, learners read and analyse an extract from the Treaty of Vereeniging to explore the lessons it offers for contemporary African governance. Groups present their findings and critique each other’s work.</w:t>
      </w:r>
    </w:p>
    <w:p w14:paraId="421DC504" w14:textId="0B1C086B" w:rsidR="00BB33CD" w:rsidRDefault="00BB33CD">
      <w:pPr>
        <w:pStyle w:val="CommentText"/>
      </w:pPr>
    </w:p>
  </w:comment>
  <w:comment w:id="118" w:author="ALI K" w:date="2024-12-12T08:50:00Z" w:initials="AK">
    <w:p w14:paraId="6036263E" w14:textId="0B064686" w:rsidR="00BB33CD" w:rsidRPr="00C20701" w:rsidRDefault="00BB33CD" w:rsidP="00C20701">
      <w:pPr>
        <w:spacing w:after="0" w:line="240" w:lineRule="auto"/>
        <w:jc w:val="both"/>
        <w:rPr>
          <w:sz w:val="24"/>
          <w:szCs w:val="24"/>
        </w:rPr>
      </w:pPr>
      <w:r>
        <w:rPr>
          <w:rStyle w:val="CommentReference"/>
        </w:rPr>
        <w:annotationRef/>
      </w:r>
      <w:r w:rsidRPr="00C20701">
        <w:rPr>
          <w:sz w:val="24"/>
          <w:szCs w:val="24"/>
        </w:rPr>
        <w:t>To whom are the</w:t>
      </w:r>
      <w:r>
        <w:rPr>
          <w:sz w:val="24"/>
          <w:szCs w:val="24"/>
        </w:rPr>
        <w:t xml:space="preserve"> learners </w:t>
      </w:r>
      <w:r w:rsidRPr="00C20701">
        <w:rPr>
          <w:sz w:val="24"/>
          <w:szCs w:val="24"/>
        </w:rPr>
        <w:t>writing and why? Is this a learning or an assessment activity? Consider revising the activity so that learners do it to find out information for themse</w:t>
      </w:r>
      <w:r>
        <w:rPr>
          <w:sz w:val="24"/>
          <w:szCs w:val="24"/>
        </w:rPr>
        <w:t>lves, explain it and analyse it.</w:t>
      </w:r>
    </w:p>
    <w:p w14:paraId="12113C67" w14:textId="3A46F976" w:rsidR="00BB33CD" w:rsidRDefault="00BB33CD">
      <w:pPr>
        <w:pStyle w:val="CommentText"/>
      </w:pPr>
    </w:p>
  </w:comment>
  <w:comment w:id="119" w:author="ALI K" w:date="2024-12-12T08:54:00Z" w:initials="AK">
    <w:p w14:paraId="7C55033A" w14:textId="77777777" w:rsidR="00BB33CD" w:rsidRDefault="00BB33CD" w:rsidP="000043E4">
      <w:pPr>
        <w:spacing w:after="0" w:line="240" w:lineRule="auto"/>
        <w:jc w:val="both"/>
        <w:rPr>
          <w:sz w:val="24"/>
          <w:szCs w:val="24"/>
        </w:rPr>
      </w:pPr>
      <w:r>
        <w:rPr>
          <w:rStyle w:val="CommentReference"/>
        </w:rPr>
        <w:annotationRef/>
      </w:r>
      <w:r w:rsidRPr="000043E4">
        <w:rPr>
          <w:sz w:val="24"/>
          <w:szCs w:val="24"/>
        </w:rPr>
        <w:t>What source are they using to analyse the 1910 Act of Union; do they know it, have they learnt about it before?</w:t>
      </w:r>
    </w:p>
    <w:p w14:paraId="19DCC8A4" w14:textId="45B250B8" w:rsidR="00BB33CD" w:rsidRPr="000043E4" w:rsidRDefault="00BB33CD" w:rsidP="000043E4">
      <w:pPr>
        <w:spacing w:after="0" w:line="240" w:lineRule="auto"/>
        <w:jc w:val="both"/>
        <w:rPr>
          <w:sz w:val="24"/>
          <w:szCs w:val="24"/>
        </w:rPr>
      </w:pPr>
      <w:r>
        <w:rPr>
          <w:sz w:val="24"/>
          <w:szCs w:val="24"/>
        </w:rPr>
        <w:t xml:space="preserve">If they are learning about it for the first time, provide guidance on sources of information which they can engage with to find out about the Act and then analyse how it created legal structures. </w:t>
      </w:r>
    </w:p>
    <w:p w14:paraId="47C20B6E" w14:textId="7A3D5F70" w:rsidR="00BB33CD" w:rsidRPr="000043E4" w:rsidRDefault="00BB33CD">
      <w:pPr>
        <w:pStyle w:val="CommentText"/>
      </w:pPr>
    </w:p>
  </w:comment>
  <w:comment w:id="120" w:author="ALI K" w:date="2024-12-12T08:59:00Z" w:initials="AK">
    <w:p w14:paraId="0E31BB49" w14:textId="025961A2" w:rsidR="00BB33CD" w:rsidRPr="000043E4" w:rsidRDefault="00BB33CD" w:rsidP="000043E4">
      <w:pPr>
        <w:spacing w:after="0" w:line="240" w:lineRule="auto"/>
        <w:jc w:val="both"/>
      </w:pPr>
      <w:r>
        <w:rPr>
          <w:rStyle w:val="CommentReference"/>
        </w:rPr>
        <w:annotationRef/>
      </w:r>
      <w:r w:rsidRPr="000043E4">
        <w:rPr>
          <w:sz w:val="24"/>
          <w:szCs w:val="24"/>
        </w:rPr>
        <w:t xml:space="preserve">what are the indicators of sustaining a conversation?  Specify them so that the teacher can deliberately focus on </w:t>
      </w:r>
      <w:r w:rsidRPr="000043E4">
        <w:t>them.</w:t>
      </w:r>
    </w:p>
    <w:p w14:paraId="122AE4A4" w14:textId="129219B5" w:rsidR="00BB33CD" w:rsidRDefault="00BB33CD">
      <w:pPr>
        <w:pStyle w:val="CommentText"/>
      </w:pPr>
    </w:p>
  </w:comment>
  <w:comment w:id="121" w:author="ALI K" w:date="2024-12-12T09:04:00Z" w:initials="AK">
    <w:p w14:paraId="6ABA5B82" w14:textId="77777777" w:rsidR="00BB33CD" w:rsidRPr="004B31CD" w:rsidRDefault="00BB33CD" w:rsidP="004B31CD">
      <w:r>
        <w:rPr>
          <w:rStyle w:val="CommentReference"/>
        </w:rPr>
        <w:annotationRef/>
      </w:r>
      <w:r w:rsidRPr="004B31CD">
        <w:t>Consider recasting the whole competency; and aligning Los to the competency. Understanding is at a lower level than analysis and evaluation. Also, include how the learner exhibits the competency.</w:t>
      </w:r>
    </w:p>
    <w:p w14:paraId="2DF4910F" w14:textId="77777777" w:rsidR="00BB33CD" w:rsidRDefault="00BB33CD" w:rsidP="004B31CD">
      <w:pPr>
        <w:jc w:val="both"/>
        <w:rPr>
          <w:color w:val="ED7D31" w:themeColor="accent2"/>
          <w:sz w:val="24"/>
          <w:szCs w:val="24"/>
        </w:rPr>
      </w:pPr>
    </w:p>
    <w:p w14:paraId="7CAF5B16" w14:textId="433A484D" w:rsidR="00BB33CD" w:rsidRPr="004B31CD" w:rsidRDefault="00BB33CD" w:rsidP="004B31CD">
      <w:pPr>
        <w:jc w:val="both"/>
        <w:rPr>
          <w:sz w:val="24"/>
          <w:szCs w:val="24"/>
        </w:rPr>
      </w:pPr>
      <w:r w:rsidRPr="004B31CD">
        <w:rPr>
          <w:sz w:val="24"/>
          <w:szCs w:val="24"/>
        </w:rPr>
        <w:t xml:space="preserve">E.g., you may recast it to read: </w:t>
      </w:r>
    </w:p>
    <w:p w14:paraId="0A558556" w14:textId="5F773EC1" w:rsidR="00BB33CD" w:rsidRPr="007C7EB3" w:rsidRDefault="00BB33CD" w:rsidP="004B31CD">
      <w:pPr>
        <w:jc w:val="both"/>
        <w:rPr>
          <w:color w:val="ED7D31" w:themeColor="accent2"/>
          <w:sz w:val="24"/>
          <w:szCs w:val="24"/>
        </w:rPr>
      </w:pPr>
      <w:r w:rsidRPr="004B31CD">
        <w:rPr>
          <w:color w:val="00B0F0"/>
          <w:sz w:val="24"/>
          <w:szCs w:val="24"/>
        </w:rPr>
        <w:t xml:space="preserve">The learner demonstrates understanding of African nationalism, through analysing its rise, the key nationalistic movements and independence struggles, to appreciate their impact on identity and democratic governance in Africa </w:t>
      </w:r>
    </w:p>
    <w:p w14:paraId="76DB64D5" w14:textId="59B827FA" w:rsidR="00BB33CD" w:rsidRDefault="00BB33CD">
      <w:pPr>
        <w:pStyle w:val="CommentText"/>
      </w:pPr>
    </w:p>
  </w:comment>
  <w:comment w:id="122" w:author="ALI K" w:date="2024-12-12T09:09:00Z" w:initials="AK">
    <w:p w14:paraId="59B9528E" w14:textId="77777777" w:rsidR="00BB33CD" w:rsidRPr="004B31CD" w:rsidRDefault="00BB33CD" w:rsidP="004B31CD">
      <w:pPr>
        <w:spacing w:after="0" w:line="240" w:lineRule="auto"/>
        <w:jc w:val="both"/>
        <w:rPr>
          <w:sz w:val="24"/>
          <w:szCs w:val="24"/>
        </w:rPr>
      </w:pPr>
      <w:r w:rsidRPr="004B31CD">
        <w:rPr>
          <w:rStyle w:val="CommentReference"/>
        </w:rPr>
        <w:annotationRef/>
      </w:r>
      <w:r w:rsidRPr="004B31CD">
        <w:rPr>
          <w:sz w:val="24"/>
          <w:szCs w:val="24"/>
        </w:rPr>
        <w:t>Is this a classroom lesson activity or a project?</w:t>
      </w:r>
    </w:p>
    <w:p w14:paraId="4DF031EF" w14:textId="12B87199" w:rsidR="00BB33CD" w:rsidRPr="004B31CD" w:rsidRDefault="00BB33CD">
      <w:pPr>
        <w:pStyle w:val="CommentText"/>
      </w:pPr>
    </w:p>
  </w:comment>
  <w:comment w:id="123" w:author="ALI K" w:date="2024-12-12T09:12:00Z" w:initials="AK">
    <w:p w14:paraId="59701582" w14:textId="34C0E6BC" w:rsidR="00BB33CD" w:rsidRPr="004B31CD" w:rsidRDefault="00BB33CD" w:rsidP="004B31CD">
      <w:pPr>
        <w:spacing w:after="0" w:line="240" w:lineRule="auto"/>
        <w:jc w:val="both"/>
        <w:rPr>
          <w:sz w:val="24"/>
          <w:szCs w:val="24"/>
        </w:rPr>
      </w:pPr>
      <w:r>
        <w:rPr>
          <w:rStyle w:val="CommentReference"/>
        </w:rPr>
        <w:annotationRef/>
      </w:r>
      <w:r w:rsidRPr="004B31CD">
        <w:rPr>
          <w:sz w:val="24"/>
          <w:szCs w:val="24"/>
        </w:rPr>
        <w:t>What are the learners analysing; documents, documentaries, or a video clip? Try to provide guidance on the sources of information.</w:t>
      </w:r>
    </w:p>
    <w:p w14:paraId="6286370B" w14:textId="51FA8639" w:rsidR="00BB33CD" w:rsidRPr="004B31CD" w:rsidRDefault="00BB33CD">
      <w:pPr>
        <w:pStyle w:val="CommentText"/>
      </w:pPr>
    </w:p>
  </w:comment>
  <w:comment w:id="124" w:author="ALI K" w:date="2024-12-12T09:14:00Z" w:initials="AK">
    <w:p w14:paraId="472A9C1D" w14:textId="4E911BE4" w:rsidR="00BB33CD" w:rsidRPr="00D27951" w:rsidRDefault="00BB33CD">
      <w:pPr>
        <w:pStyle w:val="CommentText"/>
      </w:pPr>
      <w:r>
        <w:rPr>
          <w:rStyle w:val="CommentReference"/>
        </w:rPr>
        <w:annotationRef/>
      </w:r>
      <w:r w:rsidRPr="00D27951">
        <w:rPr>
          <w:sz w:val="24"/>
          <w:szCs w:val="24"/>
        </w:rPr>
        <w:t>What are the learners searching? Specify the sources of information/that history.</w:t>
      </w:r>
    </w:p>
  </w:comment>
  <w:comment w:id="125" w:author="ALI K" w:date="2024-12-10T10:10:00Z" w:initials="AK">
    <w:p w14:paraId="5F5FB3BE" w14:textId="5DDEEC0C" w:rsidR="00BB33CD" w:rsidRDefault="00BB33CD">
      <w:pPr>
        <w:pStyle w:val="CommentText"/>
      </w:pPr>
      <w:r>
        <w:rPr>
          <w:rStyle w:val="CommentReference"/>
        </w:rPr>
        <w:annotationRef/>
      </w:r>
      <w:r>
        <w:rPr>
          <w:rStyle w:val="CommentReference"/>
        </w:rPr>
        <w:t>Check for correct spelling i.e. Kwame</w:t>
      </w:r>
    </w:p>
  </w:comment>
  <w:comment w:id="126" w:author="ALI K" w:date="2024-12-12T09:18:00Z" w:initials="AK">
    <w:p w14:paraId="0439B87D" w14:textId="77777777" w:rsidR="00BB33CD" w:rsidRDefault="00BB33CD" w:rsidP="00D27951">
      <w:pPr>
        <w:spacing w:after="0" w:line="240" w:lineRule="auto"/>
        <w:jc w:val="both"/>
        <w:rPr>
          <w:sz w:val="24"/>
          <w:szCs w:val="24"/>
        </w:rPr>
      </w:pPr>
      <w:r>
        <w:rPr>
          <w:rStyle w:val="CommentReference"/>
        </w:rPr>
        <w:annotationRef/>
      </w:r>
      <w:r w:rsidRPr="00D27951">
        <w:rPr>
          <w:sz w:val="24"/>
          <w:szCs w:val="24"/>
        </w:rPr>
        <w:t xml:space="preserve">Do the learners have prior knowledge about these factors in respect to Uganda? </w:t>
      </w:r>
    </w:p>
    <w:p w14:paraId="77674B2D" w14:textId="691FCE49" w:rsidR="00BB33CD" w:rsidRPr="00D27951" w:rsidRDefault="00BB33CD" w:rsidP="00D27951">
      <w:pPr>
        <w:spacing w:after="0" w:line="240" w:lineRule="auto"/>
        <w:jc w:val="both"/>
        <w:rPr>
          <w:sz w:val="24"/>
          <w:szCs w:val="24"/>
        </w:rPr>
      </w:pPr>
      <w:r w:rsidRPr="00D27951">
        <w:rPr>
          <w:sz w:val="24"/>
          <w:szCs w:val="24"/>
        </w:rPr>
        <w:t>If No, specify the sources of information that they can use as a basis for the discussion.</w:t>
      </w:r>
    </w:p>
    <w:p w14:paraId="3998A1A1" w14:textId="2F7D8258" w:rsidR="00BB33CD" w:rsidRDefault="00BB33CD">
      <w:pPr>
        <w:pStyle w:val="CommentText"/>
      </w:pPr>
    </w:p>
  </w:comment>
  <w:comment w:id="127" w:author="ALI K" w:date="2024-12-10T12:23:00Z" w:initials="AK">
    <w:p w14:paraId="27F10A9D" w14:textId="0C548AB6" w:rsidR="00BB33CD" w:rsidRDefault="00BB33CD">
      <w:pPr>
        <w:pStyle w:val="CommentText"/>
      </w:pPr>
      <w:r>
        <w:rPr>
          <w:rStyle w:val="CommentReference"/>
        </w:rPr>
        <w:annotationRef/>
      </w:r>
      <w:r>
        <w:t>I suggest this becomes a project as it may not in a classroom environment</w:t>
      </w:r>
    </w:p>
  </w:comment>
  <w:comment w:id="128" w:author="ALI K" w:date="2024-12-12T09:20:00Z" w:initials="AK">
    <w:p w14:paraId="47B11E24" w14:textId="77777777" w:rsidR="00BB33CD" w:rsidRPr="00D27951" w:rsidRDefault="00BB33CD" w:rsidP="00D27951">
      <w:pPr>
        <w:spacing w:line="240" w:lineRule="auto"/>
        <w:jc w:val="both"/>
        <w:rPr>
          <w:rFonts w:eastAsia="Cambria" w:cstheme="minorHAnsi"/>
          <w:sz w:val="24"/>
          <w:szCs w:val="24"/>
          <w:lang w:bidi="en-US"/>
        </w:rPr>
      </w:pPr>
      <w:r w:rsidRPr="00D27951">
        <w:rPr>
          <w:rStyle w:val="CommentReference"/>
          <w:color w:val="00B0F0"/>
        </w:rPr>
        <w:annotationRef/>
      </w:r>
      <w:r w:rsidRPr="00D27951">
        <w:rPr>
          <w:rFonts w:eastAsia="Cambria" w:cstheme="minorHAnsi"/>
          <w:sz w:val="24"/>
          <w:szCs w:val="24"/>
          <w:lang w:bidi="en-US"/>
        </w:rPr>
        <w:t xml:space="preserve">Why all the four? The syllabus should always focus on the academic purpose and vale of case studies. </w:t>
      </w:r>
    </w:p>
    <w:p w14:paraId="56503846" w14:textId="33AE7AFD" w:rsidR="00BB33CD" w:rsidRPr="00D27951" w:rsidRDefault="00BB33CD" w:rsidP="00D27951">
      <w:pPr>
        <w:spacing w:line="240" w:lineRule="auto"/>
        <w:jc w:val="both"/>
        <w:rPr>
          <w:rFonts w:eastAsia="Cambria" w:cstheme="minorHAnsi"/>
          <w:sz w:val="24"/>
          <w:szCs w:val="24"/>
          <w:lang w:bidi="en-US"/>
        </w:rPr>
      </w:pPr>
      <w:r w:rsidRPr="00D27951">
        <w:rPr>
          <w:rFonts w:eastAsia="Cambria" w:cstheme="minorHAnsi"/>
          <w:sz w:val="24"/>
          <w:szCs w:val="24"/>
          <w:lang w:bidi="en-US"/>
        </w:rPr>
        <w:t>Also, give guidance on the kind of sources to be searched.</w:t>
      </w:r>
    </w:p>
    <w:p w14:paraId="3B950905" w14:textId="77777777" w:rsidR="00BB33CD" w:rsidRPr="00D27951" w:rsidRDefault="00BB33CD" w:rsidP="00D27951">
      <w:pPr>
        <w:spacing w:line="240" w:lineRule="auto"/>
        <w:jc w:val="both"/>
        <w:rPr>
          <w:rFonts w:cstheme="minorHAnsi"/>
          <w:sz w:val="24"/>
          <w:szCs w:val="24"/>
        </w:rPr>
      </w:pPr>
    </w:p>
    <w:p w14:paraId="20CB1620" w14:textId="77777777" w:rsidR="00BB33CD" w:rsidRPr="00D27951" w:rsidRDefault="00BB33CD" w:rsidP="00D27951">
      <w:pPr>
        <w:spacing w:line="240" w:lineRule="auto"/>
        <w:jc w:val="both"/>
        <w:rPr>
          <w:rFonts w:cstheme="minorHAnsi"/>
          <w:sz w:val="24"/>
          <w:szCs w:val="24"/>
        </w:rPr>
      </w:pPr>
      <w:r w:rsidRPr="00D27951">
        <w:rPr>
          <w:rFonts w:cstheme="minorHAnsi"/>
          <w:sz w:val="24"/>
          <w:szCs w:val="24"/>
        </w:rPr>
        <w:t>You may consider recasting to read:</w:t>
      </w:r>
    </w:p>
    <w:p w14:paraId="5E8BA706" w14:textId="5F5A0A25" w:rsidR="00BB33CD" w:rsidRPr="00D27951" w:rsidRDefault="00BB33CD" w:rsidP="00D27951">
      <w:pPr>
        <w:spacing w:line="240" w:lineRule="auto"/>
        <w:jc w:val="both"/>
        <w:rPr>
          <w:rFonts w:cstheme="minorHAnsi"/>
          <w:b/>
          <w:color w:val="00B0F0"/>
          <w:sz w:val="24"/>
          <w:szCs w:val="24"/>
        </w:rPr>
      </w:pPr>
      <w:r w:rsidRPr="00D27951">
        <w:rPr>
          <w:rFonts w:cstheme="minorHAnsi"/>
          <w:color w:val="00B0F0"/>
          <w:sz w:val="24"/>
          <w:szCs w:val="24"/>
        </w:rPr>
        <w:t xml:space="preserve">In groups, learners carry our library or Internet research to assess the contribution of any </w:t>
      </w:r>
      <w:r w:rsidRPr="00D27951">
        <w:rPr>
          <w:rFonts w:cstheme="minorHAnsi"/>
          <w:b/>
          <w:color w:val="00B0F0"/>
          <w:sz w:val="24"/>
          <w:szCs w:val="24"/>
        </w:rPr>
        <w:t>two</w:t>
      </w:r>
      <w:r w:rsidRPr="00D27951">
        <w:rPr>
          <w:rFonts w:cstheme="minorHAnsi"/>
          <w:color w:val="00B0F0"/>
          <w:sz w:val="24"/>
          <w:szCs w:val="24"/>
        </w:rPr>
        <w:t xml:space="preserve"> of the Key Nationalistic Movements toward the </w:t>
      </w:r>
      <w:r w:rsidRPr="00D27951">
        <w:rPr>
          <w:rFonts w:eastAsia="Cambria" w:cstheme="minorHAnsi"/>
          <w:color w:val="00B0F0"/>
          <w:sz w:val="24"/>
          <w:szCs w:val="24"/>
          <w:lang w:bidi="en-US"/>
        </w:rPr>
        <w:t xml:space="preserve">achievement of independence in Africa. E.g., </w:t>
      </w:r>
    </w:p>
    <w:p w14:paraId="2E9389F7" w14:textId="77777777" w:rsidR="00BB33CD" w:rsidRPr="00D27951" w:rsidRDefault="00BB33CD" w:rsidP="00111027">
      <w:pPr>
        <w:numPr>
          <w:ilvl w:val="0"/>
          <w:numId w:val="100"/>
        </w:numPr>
        <w:tabs>
          <w:tab w:val="left" w:pos="840"/>
        </w:tabs>
        <w:spacing w:line="240" w:lineRule="auto"/>
        <w:jc w:val="both"/>
        <w:rPr>
          <w:rFonts w:cstheme="minorHAnsi"/>
          <w:color w:val="00B0F0"/>
          <w:sz w:val="24"/>
          <w:szCs w:val="24"/>
        </w:rPr>
      </w:pPr>
      <w:r w:rsidRPr="00D27951">
        <w:rPr>
          <w:rFonts w:cstheme="minorHAnsi"/>
          <w:color w:val="00B0F0"/>
          <w:sz w:val="24"/>
          <w:szCs w:val="24"/>
        </w:rPr>
        <w:t>SWAPO</w:t>
      </w:r>
    </w:p>
    <w:p w14:paraId="6D209B13" w14:textId="77777777" w:rsidR="00BB33CD" w:rsidRPr="00D27951" w:rsidRDefault="00BB33CD" w:rsidP="00111027">
      <w:pPr>
        <w:numPr>
          <w:ilvl w:val="0"/>
          <w:numId w:val="100"/>
        </w:numPr>
        <w:tabs>
          <w:tab w:val="left" w:pos="840"/>
        </w:tabs>
        <w:spacing w:line="240" w:lineRule="auto"/>
        <w:jc w:val="both"/>
        <w:rPr>
          <w:rFonts w:cstheme="minorHAnsi"/>
          <w:color w:val="00B0F0"/>
          <w:sz w:val="24"/>
          <w:szCs w:val="24"/>
        </w:rPr>
      </w:pPr>
      <w:r w:rsidRPr="00D27951">
        <w:rPr>
          <w:rFonts w:cstheme="minorHAnsi"/>
          <w:color w:val="00B0F0"/>
          <w:sz w:val="24"/>
          <w:szCs w:val="24"/>
        </w:rPr>
        <w:t>FRELIMO</w:t>
      </w:r>
    </w:p>
    <w:p w14:paraId="16EA19A5" w14:textId="77777777" w:rsidR="00BB33CD" w:rsidRPr="00D27951" w:rsidRDefault="00BB33CD" w:rsidP="00111027">
      <w:pPr>
        <w:numPr>
          <w:ilvl w:val="0"/>
          <w:numId w:val="100"/>
        </w:numPr>
        <w:tabs>
          <w:tab w:val="left" w:pos="840"/>
        </w:tabs>
        <w:spacing w:line="240" w:lineRule="auto"/>
        <w:jc w:val="both"/>
        <w:rPr>
          <w:rFonts w:cstheme="minorHAnsi"/>
          <w:color w:val="00B0F0"/>
          <w:sz w:val="24"/>
          <w:szCs w:val="24"/>
        </w:rPr>
      </w:pPr>
      <w:r w:rsidRPr="00D27951">
        <w:rPr>
          <w:rFonts w:cstheme="minorHAnsi"/>
          <w:color w:val="00B0F0"/>
          <w:sz w:val="24"/>
          <w:szCs w:val="24"/>
        </w:rPr>
        <w:t>ZANU</w:t>
      </w:r>
    </w:p>
    <w:p w14:paraId="2DE69E97" w14:textId="77777777" w:rsidR="00BB33CD" w:rsidRPr="00D27951" w:rsidRDefault="00BB33CD" w:rsidP="00111027">
      <w:pPr>
        <w:numPr>
          <w:ilvl w:val="0"/>
          <w:numId w:val="100"/>
        </w:numPr>
        <w:tabs>
          <w:tab w:val="left" w:pos="840"/>
        </w:tabs>
        <w:spacing w:line="240" w:lineRule="auto"/>
        <w:rPr>
          <w:rFonts w:cstheme="minorHAnsi"/>
          <w:color w:val="00B0F0"/>
          <w:sz w:val="24"/>
          <w:szCs w:val="24"/>
        </w:rPr>
      </w:pPr>
      <w:r w:rsidRPr="00D27951">
        <w:rPr>
          <w:rFonts w:cstheme="minorHAnsi"/>
          <w:color w:val="00B0F0"/>
          <w:sz w:val="24"/>
          <w:szCs w:val="24"/>
        </w:rPr>
        <w:t>FLN</w:t>
      </w:r>
    </w:p>
    <w:p w14:paraId="3D01C690" w14:textId="082B5D94" w:rsidR="00BB33CD" w:rsidRPr="00D27951" w:rsidRDefault="00BB33CD">
      <w:pPr>
        <w:pStyle w:val="CommentText"/>
        <w:rPr>
          <w:color w:val="00B0F0"/>
        </w:rPr>
      </w:pPr>
    </w:p>
  </w:comment>
  <w:comment w:id="129" w:author="ALI K" w:date="2024-12-10T12:30:00Z" w:initials="AK">
    <w:p w14:paraId="5B728890" w14:textId="39140EDE" w:rsidR="00BB33CD" w:rsidRDefault="00BB33CD">
      <w:pPr>
        <w:pStyle w:val="CommentText"/>
      </w:pPr>
      <w:r>
        <w:rPr>
          <w:rStyle w:val="CommentReference"/>
        </w:rPr>
        <w:annotationRef/>
      </w:r>
      <w:r>
        <w:rPr>
          <w:rStyle w:val="CommentReference"/>
        </w:rPr>
        <w:t>This may be dropped as learners will looked at different political parties and their roles</w:t>
      </w:r>
    </w:p>
  </w:comment>
  <w:comment w:id="130" w:author="ALI K" w:date="2024-12-12T09:24:00Z" w:initials="AK">
    <w:p w14:paraId="24FF1A07" w14:textId="07A6DE56" w:rsidR="00BB33CD" w:rsidRPr="00A3412C" w:rsidRDefault="00BB33CD" w:rsidP="00A3412C">
      <w:pPr>
        <w:spacing w:after="0" w:line="240" w:lineRule="auto"/>
        <w:jc w:val="both"/>
        <w:rPr>
          <w:color w:val="FF0000"/>
          <w:sz w:val="24"/>
          <w:szCs w:val="24"/>
        </w:rPr>
      </w:pPr>
      <w:r>
        <w:rPr>
          <w:rStyle w:val="CommentReference"/>
        </w:rPr>
        <w:annotationRef/>
      </w:r>
      <w:r w:rsidRPr="00A3412C">
        <w:rPr>
          <w:sz w:val="24"/>
          <w:szCs w:val="24"/>
        </w:rPr>
        <w:t>This is not an indicator of understanding</w:t>
      </w:r>
      <w:r>
        <w:rPr>
          <w:sz w:val="24"/>
          <w:szCs w:val="24"/>
        </w:rPr>
        <w:t>. Again, a learner dialoguing with the teacher cannot shore the teacher respect for peers.</w:t>
      </w:r>
    </w:p>
    <w:p w14:paraId="73AA8930" w14:textId="705DE27B" w:rsidR="00BB33CD" w:rsidRDefault="00BB33CD">
      <w:pPr>
        <w:pStyle w:val="CommentText"/>
      </w:pPr>
    </w:p>
  </w:comment>
  <w:comment w:id="131" w:author="ALI K" w:date="2024-12-12T09:26:00Z" w:initials="AK">
    <w:p w14:paraId="17A1D845" w14:textId="7AC07D9D" w:rsidR="00BB33CD" w:rsidRDefault="00BB33CD">
      <w:pPr>
        <w:pStyle w:val="CommentText"/>
      </w:pPr>
      <w:r>
        <w:rPr>
          <w:rStyle w:val="CommentReference"/>
        </w:rPr>
        <w:annotationRef/>
      </w:r>
      <w:r w:rsidRPr="00A3412C">
        <w:rPr>
          <w:sz w:val="24"/>
          <w:szCs w:val="24"/>
        </w:rPr>
        <w:t>Specify the indicators of critical analysis which the teacher should look out for</w:t>
      </w:r>
      <w:r>
        <w:rPr>
          <w:sz w:val="24"/>
          <w:szCs w:val="24"/>
        </w:rPr>
        <w:t>.</w:t>
      </w:r>
    </w:p>
  </w:comment>
  <w:comment w:id="132" w:author="ALI K" w:date="2024-12-12T09:40:00Z" w:initials="AK">
    <w:p w14:paraId="7492BC31" w14:textId="77777777" w:rsidR="00BB33CD" w:rsidRPr="00F77B94" w:rsidRDefault="00BB33CD" w:rsidP="00F77B94">
      <w:r>
        <w:rPr>
          <w:rStyle w:val="CommentReference"/>
        </w:rPr>
        <w:annotationRef/>
      </w:r>
      <w:r w:rsidRPr="00F77B94">
        <w:t>Consider recasting the whole competency; and aligning Los to the competency. Understanding is at a lower level than analysis and evaluation. Also, include how the learner exhibits the competency.</w:t>
      </w:r>
    </w:p>
    <w:p w14:paraId="14F71946" w14:textId="669149CD" w:rsidR="00BB33CD" w:rsidRPr="00F77B94" w:rsidRDefault="00BB33CD">
      <w:pPr>
        <w:pStyle w:val="CommentText"/>
      </w:pPr>
    </w:p>
  </w:comment>
  <w:comment w:id="134" w:author="ALI K" w:date="2024-12-10T11:45:00Z" w:initials="AK">
    <w:p w14:paraId="49454972" w14:textId="3F2A98C0" w:rsidR="00BB33CD" w:rsidRDefault="00BB33CD" w:rsidP="00437C14">
      <w:pPr>
        <w:spacing w:after="0" w:line="240" w:lineRule="auto"/>
        <w:jc w:val="both"/>
      </w:pPr>
      <w:r>
        <w:rPr>
          <w:rStyle w:val="CommentReference"/>
        </w:rPr>
        <w:annotationRef/>
      </w:r>
      <w:r w:rsidRPr="00437C14">
        <w:t xml:space="preserve">This activity is not clear; you may recast to read: </w:t>
      </w:r>
    </w:p>
    <w:p w14:paraId="21CDE130" w14:textId="15A07F6E" w:rsidR="00BB33CD" w:rsidRPr="00437C14" w:rsidRDefault="00BB33CD" w:rsidP="00437C14">
      <w:pPr>
        <w:spacing w:after="0" w:line="240" w:lineRule="auto"/>
        <w:jc w:val="both"/>
        <w:rPr>
          <w:color w:val="00B0F0"/>
        </w:rPr>
      </w:pPr>
      <w:r w:rsidRPr="00437C14">
        <w:rPr>
          <w:color w:val="00B0F0"/>
        </w:rPr>
        <w:t>Individually, learners search textbooks, journals, magazines, Newspaper articles or the Internet to analyse any two case studies of how specific African countries have struggled since the 20th century to implement the ideals of Pan-Africanism. They write reports and their findings feed into a whole class discussion.</w:t>
      </w:r>
    </w:p>
    <w:p w14:paraId="00096EDB" w14:textId="77777777" w:rsidR="00BB33CD" w:rsidRPr="00437C14" w:rsidRDefault="00BB33CD" w:rsidP="00437C14">
      <w:pPr>
        <w:pStyle w:val="ListParagraph"/>
        <w:spacing w:after="0" w:line="240" w:lineRule="auto"/>
        <w:ind w:left="360"/>
        <w:jc w:val="both"/>
        <w:rPr>
          <w:rStyle w:val="CommentReference"/>
          <w:color w:val="ED7D31" w:themeColor="accent2"/>
          <w:sz w:val="22"/>
          <w:szCs w:val="22"/>
        </w:rPr>
      </w:pPr>
    </w:p>
    <w:p w14:paraId="0B33B611" w14:textId="61422E96" w:rsidR="00BB33CD" w:rsidRDefault="00BB33CD">
      <w:pPr>
        <w:pStyle w:val="CommentText"/>
      </w:pPr>
      <w:r>
        <w:rPr>
          <w:rStyle w:val="CommentReference"/>
        </w:rPr>
        <w:t>Also try to reflect the work of OAU and AU clearly in the learning activities to guide the teacher in advancing the Concept of Pan Africanism</w:t>
      </w:r>
    </w:p>
  </w:comment>
  <w:comment w:id="133" w:author="ALI K" w:date="2024-12-10T12:37:00Z" w:initials="AK">
    <w:p w14:paraId="243A8711" w14:textId="7185EDAD" w:rsidR="00BB33CD" w:rsidRDefault="00BB33CD">
      <w:pPr>
        <w:pStyle w:val="CommentText"/>
      </w:pPr>
      <w:r>
        <w:rPr>
          <w:rStyle w:val="CommentReference"/>
        </w:rPr>
        <w:annotationRef/>
      </w:r>
      <w:r w:rsidRPr="00F77B94">
        <w:rPr>
          <w:sz w:val="24"/>
          <w:szCs w:val="24"/>
        </w:rPr>
        <w:t>Recast the activity and specify the kind of documents the learners analyse.</w:t>
      </w:r>
    </w:p>
  </w:comment>
  <w:comment w:id="135" w:author="ALI K" w:date="2024-12-12T09:55:00Z" w:initials="AK">
    <w:p w14:paraId="71FFC2EE" w14:textId="77777777" w:rsidR="00BB33CD" w:rsidRPr="00C53782" w:rsidRDefault="00BB33CD" w:rsidP="00C53782">
      <w:pPr>
        <w:pStyle w:val="ListParagraph"/>
        <w:spacing w:after="0" w:line="240" w:lineRule="auto"/>
        <w:ind w:left="0"/>
        <w:jc w:val="both"/>
        <w:rPr>
          <w:sz w:val="24"/>
          <w:szCs w:val="24"/>
        </w:rPr>
      </w:pPr>
      <w:r>
        <w:rPr>
          <w:rStyle w:val="CommentReference"/>
        </w:rPr>
        <w:annotationRef/>
      </w:r>
      <w:r w:rsidRPr="00C53782">
        <w:rPr>
          <w:sz w:val="24"/>
          <w:szCs w:val="24"/>
        </w:rPr>
        <w:t>Consider recasting the whole activity. A debate is not guided by a question, but by a One-sided motion which can be supported or opposed by two parties.</w:t>
      </w:r>
    </w:p>
    <w:p w14:paraId="35BBA8D1" w14:textId="77777777" w:rsidR="00BB33CD" w:rsidRPr="00C53782" w:rsidRDefault="00BB33CD" w:rsidP="00C53782">
      <w:pPr>
        <w:spacing w:after="0" w:line="240" w:lineRule="auto"/>
        <w:jc w:val="both"/>
        <w:rPr>
          <w:b/>
        </w:rPr>
      </w:pPr>
    </w:p>
    <w:p w14:paraId="7BE6209D" w14:textId="2794DCE2" w:rsidR="00BB33CD" w:rsidRPr="00C53782" w:rsidRDefault="00BB33CD" w:rsidP="00C53782">
      <w:pPr>
        <w:spacing w:after="0" w:line="240" w:lineRule="auto"/>
        <w:jc w:val="both"/>
      </w:pPr>
      <w:r w:rsidRPr="00C53782">
        <w:t>You may recast it to read:</w:t>
      </w:r>
    </w:p>
    <w:p w14:paraId="467E267D" w14:textId="0FBCCD42" w:rsidR="00BB33CD" w:rsidRPr="00C53782" w:rsidRDefault="00BB33CD" w:rsidP="00C53782">
      <w:pPr>
        <w:spacing w:after="0" w:line="240" w:lineRule="auto"/>
        <w:jc w:val="both"/>
        <w:rPr>
          <w:color w:val="00B0F0"/>
        </w:rPr>
      </w:pPr>
      <w:r w:rsidRPr="00C53782">
        <w:rPr>
          <w:color w:val="00B0F0"/>
        </w:rPr>
        <w:t>Learners take up roles of key Pan African leaders or member states and debate the motion: “</w:t>
      </w:r>
      <w:r w:rsidRPr="00C53782">
        <w:rPr>
          <w:b/>
          <w:color w:val="00B0F0"/>
        </w:rPr>
        <w:t xml:space="preserve">Pan Africanism </w:t>
      </w:r>
      <w:r>
        <w:rPr>
          <w:b/>
          <w:color w:val="00B0F0"/>
        </w:rPr>
        <w:t xml:space="preserve">can </w:t>
      </w:r>
      <w:r w:rsidRPr="00C53782">
        <w:rPr>
          <w:b/>
          <w:color w:val="00B0F0"/>
        </w:rPr>
        <w:t>offer everlasting solutions to contemporary African challenges.</w:t>
      </w:r>
      <w:r w:rsidRPr="00C53782">
        <w:rPr>
          <w:color w:val="00B0F0"/>
        </w:rPr>
        <w:t>”</w:t>
      </w:r>
    </w:p>
    <w:p w14:paraId="5BEA0513" w14:textId="3BD183AB" w:rsidR="00BB33CD" w:rsidRPr="00C53782" w:rsidRDefault="00BB33CD">
      <w:pPr>
        <w:pStyle w:val="CommentText"/>
        <w:rPr>
          <w:color w:val="00B0F0"/>
        </w:rPr>
      </w:pPr>
    </w:p>
  </w:comment>
  <w:comment w:id="136" w:author="ALI K" w:date="2024-12-12T10:07:00Z" w:initials="AK">
    <w:p w14:paraId="3E3AB910" w14:textId="4EA0606D" w:rsidR="00BB33CD" w:rsidRDefault="00BB33CD" w:rsidP="00D31D22">
      <w:pPr>
        <w:spacing w:after="0" w:line="240" w:lineRule="auto"/>
        <w:jc w:val="both"/>
      </w:pPr>
      <w:r>
        <w:rPr>
          <w:rStyle w:val="CommentReference"/>
        </w:rPr>
        <w:annotationRef/>
      </w:r>
      <w:r w:rsidRPr="00D31D22">
        <w:rPr>
          <w:color w:val="FF0000"/>
          <w:sz w:val="24"/>
          <w:szCs w:val="24"/>
        </w:rPr>
        <w:t>Th</w:t>
      </w:r>
      <w:r>
        <w:rPr>
          <w:color w:val="FF0000"/>
          <w:sz w:val="24"/>
          <w:szCs w:val="24"/>
        </w:rPr>
        <w:t>e</w:t>
      </w:r>
      <w:r w:rsidRPr="00D31D22">
        <w:rPr>
          <w:color w:val="FF0000"/>
          <w:sz w:val="24"/>
          <w:szCs w:val="24"/>
        </w:rPr>
        <w:t xml:space="preserve"> </w:t>
      </w:r>
      <w:r>
        <w:rPr>
          <w:color w:val="FF0000"/>
          <w:sz w:val="24"/>
          <w:szCs w:val="24"/>
        </w:rPr>
        <w:t>is not an indicator of the ability to analyse issues critically</w:t>
      </w:r>
    </w:p>
  </w:comment>
  <w:comment w:id="137" w:author="ALI K" w:date="2024-12-13T11:46:00Z" w:initials="AK">
    <w:p w14:paraId="48851A03" w14:textId="77777777" w:rsidR="00BB33CD" w:rsidRDefault="00BB33CD" w:rsidP="00BB33CD">
      <w:r>
        <w:rPr>
          <w:rStyle w:val="CommentReference"/>
        </w:rPr>
        <w:annotationRef/>
      </w:r>
      <w:r w:rsidRPr="00BB33CD">
        <w:t>Include how the learner exhibits the competency.</w:t>
      </w:r>
    </w:p>
    <w:p w14:paraId="458B36C7" w14:textId="08C15CF1" w:rsidR="00BB33CD" w:rsidRDefault="00BB33CD">
      <w:pPr>
        <w:pStyle w:val="CommentText"/>
      </w:pPr>
    </w:p>
  </w:comment>
  <w:comment w:id="138" w:author="ALI K" w:date="2024-12-10T13:04:00Z" w:initials="AK">
    <w:p w14:paraId="0753F9DF" w14:textId="7E354639" w:rsidR="00BB33CD" w:rsidRDefault="00BB33CD">
      <w:pPr>
        <w:pStyle w:val="CommentText"/>
      </w:pPr>
      <w:r>
        <w:rPr>
          <w:rStyle w:val="CommentReference"/>
        </w:rPr>
        <w:annotationRef/>
      </w:r>
      <w:r>
        <w:t xml:space="preserve">These are trade unions and not movements and </w:t>
      </w:r>
      <w:r w:rsidR="009762F8">
        <w:t>their impact</w:t>
      </w:r>
      <w:r>
        <w:t>, try to rephrase to create more meaning</w:t>
      </w:r>
    </w:p>
  </w:comment>
  <w:comment w:id="139" w:author="ALI K" w:date="2024-12-13T11:49:00Z" w:initials="AK">
    <w:p w14:paraId="3C6A1209" w14:textId="77777777" w:rsidR="00BB33CD" w:rsidRDefault="00BB33CD" w:rsidP="00BB33CD">
      <w:pPr>
        <w:spacing w:after="0" w:line="240" w:lineRule="auto"/>
        <w:jc w:val="both"/>
        <w:rPr>
          <w:bCs/>
          <w:color w:val="000000" w:themeColor="text1"/>
        </w:rPr>
      </w:pPr>
      <w:r>
        <w:rPr>
          <w:rStyle w:val="CommentReference"/>
        </w:rPr>
        <w:annotationRef/>
      </w:r>
      <w:r w:rsidRPr="00BB33CD">
        <w:rPr>
          <w:bCs/>
          <w:color w:val="000000" w:themeColor="text1"/>
        </w:rPr>
        <w:t>Introduce this topic by drawing and building on the learners’ existing knowledge and experience, thus:</w:t>
      </w:r>
    </w:p>
    <w:p w14:paraId="1D6E95EA" w14:textId="3404EFA3" w:rsidR="00BB33CD" w:rsidRPr="00BB33CD" w:rsidRDefault="00BB33CD" w:rsidP="00BB33CD">
      <w:pPr>
        <w:spacing w:after="0" w:line="240" w:lineRule="auto"/>
        <w:jc w:val="both"/>
        <w:rPr>
          <w:bCs/>
          <w:color w:val="000000" w:themeColor="text1"/>
        </w:rPr>
      </w:pPr>
      <w:r w:rsidRPr="00BB33CD">
        <w:rPr>
          <w:bCs/>
          <w:color w:val="00B0F0"/>
        </w:rPr>
        <w:t xml:space="preserve">Through questioning, guide learners to identify the trade unions in Uganda and the kind of work they are involved in. Learners collaboratively generate a list of trade unions and their functions. </w:t>
      </w:r>
    </w:p>
    <w:p w14:paraId="28472EFE" w14:textId="4DE28AE8" w:rsidR="00BB33CD" w:rsidRDefault="00BB33CD">
      <w:pPr>
        <w:pStyle w:val="CommentText"/>
      </w:pPr>
    </w:p>
  </w:comment>
  <w:comment w:id="140" w:author="ALI K" w:date="2024-12-13T11:52:00Z" w:initials="AK">
    <w:p w14:paraId="5D473ACB" w14:textId="77777777" w:rsidR="009762F8" w:rsidRPr="009762F8" w:rsidRDefault="00BB33CD" w:rsidP="009762F8">
      <w:pPr>
        <w:spacing w:after="0" w:line="240" w:lineRule="auto"/>
        <w:jc w:val="both"/>
        <w:rPr>
          <w:bCs/>
        </w:rPr>
      </w:pPr>
      <w:r>
        <w:rPr>
          <w:rStyle w:val="CommentReference"/>
        </w:rPr>
        <w:annotationRef/>
      </w:r>
      <w:r w:rsidR="009762F8" w:rsidRPr="009762F8">
        <w:rPr>
          <w:bCs/>
        </w:rPr>
        <w:t>Brainstorming and Discussion are not overlapping teaching/learning techniques. Specify which one learners do engage in for this learning activity.</w:t>
      </w:r>
    </w:p>
    <w:p w14:paraId="6C099179" w14:textId="77777777" w:rsidR="009762F8" w:rsidRDefault="009762F8" w:rsidP="009762F8">
      <w:pPr>
        <w:spacing w:after="0" w:line="240" w:lineRule="auto"/>
        <w:rPr>
          <w:b/>
          <w:bCs/>
        </w:rPr>
      </w:pPr>
    </w:p>
    <w:p w14:paraId="10A76C6B" w14:textId="06717503" w:rsidR="009762F8" w:rsidRPr="009762F8" w:rsidRDefault="009762F8" w:rsidP="009762F8">
      <w:pPr>
        <w:spacing w:after="0" w:line="240" w:lineRule="auto"/>
        <w:rPr>
          <w:bCs/>
        </w:rPr>
      </w:pPr>
      <w:r w:rsidRPr="009762F8">
        <w:rPr>
          <w:b/>
          <w:bCs/>
        </w:rPr>
        <w:t xml:space="preserve">You may recast </w:t>
      </w:r>
      <w:r>
        <w:rPr>
          <w:b/>
          <w:bCs/>
        </w:rPr>
        <w:t xml:space="preserve">it </w:t>
      </w:r>
      <w:r w:rsidRPr="009762F8">
        <w:rPr>
          <w:b/>
          <w:bCs/>
        </w:rPr>
        <w:t>to read:</w:t>
      </w:r>
    </w:p>
    <w:p w14:paraId="01F70337" w14:textId="77777777" w:rsidR="009762F8" w:rsidRPr="006C3B03" w:rsidRDefault="009762F8" w:rsidP="009762F8">
      <w:pPr>
        <w:spacing w:after="0" w:line="240" w:lineRule="auto"/>
        <w:rPr>
          <w:bCs/>
          <w:color w:val="00B0F0"/>
        </w:rPr>
      </w:pPr>
      <w:r w:rsidRPr="006C3B03">
        <w:rPr>
          <w:bCs/>
          <w:color w:val="00B0F0"/>
        </w:rPr>
        <w:t>Learners brainstorm about the meaning of the term trade union. Through questioning and explanation, guide them to agree on the meaning of a Trade Union.</w:t>
      </w:r>
    </w:p>
    <w:p w14:paraId="119B70FD" w14:textId="134A4C0A" w:rsidR="00BB33CD" w:rsidRDefault="00BB33CD">
      <w:pPr>
        <w:pStyle w:val="CommentText"/>
      </w:pPr>
    </w:p>
  </w:comment>
  <w:comment w:id="141" w:author="ALI K" w:date="2024-12-13T11:54:00Z" w:initials="AK">
    <w:p w14:paraId="4B5FE63E" w14:textId="77777777" w:rsidR="009762F8" w:rsidRPr="009762F8" w:rsidRDefault="009762F8" w:rsidP="009762F8">
      <w:pPr>
        <w:spacing w:after="0" w:line="240" w:lineRule="auto"/>
        <w:rPr>
          <w:bCs/>
        </w:rPr>
      </w:pPr>
      <w:r>
        <w:rPr>
          <w:rStyle w:val="CommentReference"/>
        </w:rPr>
        <w:annotationRef/>
      </w:r>
      <w:r w:rsidRPr="009762F8">
        <w:rPr>
          <w:bCs/>
        </w:rPr>
        <w:t>Recast this to an activity where learners engage with information about trade unions.</w:t>
      </w:r>
    </w:p>
    <w:p w14:paraId="3910C29F" w14:textId="77777777" w:rsidR="009762F8" w:rsidRDefault="009762F8" w:rsidP="009762F8">
      <w:pPr>
        <w:spacing w:after="0" w:line="240" w:lineRule="auto"/>
        <w:jc w:val="both"/>
        <w:rPr>
          <w:bCs/>
          <w:color w:val="00B0F0"/>
        </w:rPr>
      </w:pPr>
      <w:r w:rsidRPr="009E1BAF">
        <w:rPr>
          <w:bCs/>
          <w:color w:val="00B0F0"/>
        </w:rPr>
        <w:t>E.g. In groups, learners analyse textbook chapters, extracts, magazines, departmental reports, newspaper articles or search the Internet for information about trade unions. They examine the work of these unions in East Africa and how their roles have evolved to address modern work-related challenges.</w:t>
      </w:r>
    </w:p>
    <w:p w14:paraId="52F7B615" w14:textId="041115E7" w:rsidR="009762F8" w:rsidRDefault="009762F8">
      <w:pPr>
        <w:pStyle w:val="CommentText"/>
      </w:pPr>
    </w:p>
  </w:comment>
  <w:comment w:id="142" w:author="ALI K" w:date="2024-12-13T11:58:00Z" w:initials="AK">
    <w:p w14:paraId="57D41628" w14:textId="77777777" w:rsidR="009762F8" w:rsidRPr="009762F8" w:rsidRDefault="009762F8" w:rsidP="009762F8">
      <w:pPr>
        <w:spacing w:after="0" w:line="240" w:lineRule="auto"/>
        <w:jc w:val="both"/>
        <w:rPr>
          <w:bCs/>
        </w:rPr>
      </w:pPr>
      <w:r>
        <w:rPr>
          <w:rStyle w:val="CommentReference"/>
        </w:rPr>
        <w:annotationRef/>
      </w:r>
      <w:r w:rsidRPr="009762F8">
        <w:rPr>
          <w:bCs/>
        </w:rPr>
        <w:t>Consider introducing the Cooperative movement using this activity:</w:t>
      </w:r>
    </w:p>
    <w:p w14:paraId="7E62EAE6" w14:textId="77777777" w:rsidR="009762F8" w:rsidRPr="00823063" w:rsidRDefault="009762F8" w:rsidP="009762F8">
      <w:pPr>
        <w:spacing w:after="0" w:line="240" w:lineRule="auto"/>
        <w:jc w:val="both"/>
        <w:rPr>
          <w:bCs/>
          <w:color w:val="00B0F0"/>
        </w:rPr>
      </w:pPr>
      <w:r w:rsidRPr="00823063">
        <w:rPr>
          <w:bCs/>
          <w:color w:val="00B0F0"/>
        </w:rPr>
        <w:t>In a whole class discussion, learners identify cooperative societies in their home districts and other parts of Uganda. They draw a table to classify the</w:t>
      </w:r>
      <w:r>
        <w:rPr>
          <w:bCs/>
          <w:color w:val="00B0F0"/>
        </w:rPr>
        <w:t xml:space="preserve"> cooperatives</w:t>
      </w:r>
      <w:r w:rsidRPr="00823063">
        <w:rPr>
          <w:bCs/>
          <w:color w:val="00B0F0"/>
        </w:rPr>
        <w:t xml:space="preserve"> by their types and activities. </w:t>
      </w:r>
    </w:p>
    <w:p w14:paraId="2D52EA9C" w14:textId="60FF35C4" w:rsidR="009762F8" w:rsidRDefault="009762F8">
      <w:pPr>
        <w:pStyle w:val="CommentText"/>
      </w:pPr>
    </w:p>
  </w:comment>
  <w:comment w:id="143" w:author="ALI K" w:date="2024-12-13T11:59:00Z" w:initials="AK">
    <w:p w14:paraId="011911B0" w14:textId="67253F37" w:rsidR="009762F8" w:rsidRPr="009762F8" w:rsidRDefault="009762F8" w:rsidP="009762F8">
      <w:pPr>
        <w:spacing w:after="0" w:line="240" w:lineRule="auto"/>
        <w:jc w:val="both"/>
        <w:rPr>
          <w:bCs/>
        </w:rPr>
      </w:pPr>
      <w:r>
        <w:rPr>
          <w:rStyle w:val="CommentReference"/>
        </w:rPr>
        <w:annotationRef/>
      </w:r>
      <w:r w:rsidRPr="009762F8">
        <w:rPr>
          <w:bCs/>
        </w:rPr>
        <w:t xml:space="preserve">Consider recasting </w:t>
      </w:r>
      <w:r>
        <w:rPr>
          <w:bCs/>
        </w:rPr>
        <w:t>this to read</w:t>
      </w:r>
      <w:r w:rsidRPr="009762F8">
        <w:rPr>
          <w:bCs/>
        </w:rPr>
        <w:t>:</w:t>
      </w:r>
    </w:p>
    <w:p w14:paraId="39C83673" w14:textId="77777777" w:rsidR="009762F8" w:rsidRPr="00947220" w:rsidRDefault="009762F8" w:rsidP="009762F8">
      <w:pPr>
        <w:spacing w:after="0" w:line="240" w:lineRule="auto"/>
        <w:jc w:val="both"/>
        <w:rPr>
          <w:bCs/>
          <w:color w:val="00B0F0"/>
        </w:rPr>
      </w:pPr>
      <w:r w:rsidRPr="00947220">
        <w:rPr>
          <w:bCs/>
          <w:color w:val="00B0F0"/>
        </w:rPr>
        <w:t>Learners brainstorm about the meaning of the terms Cooperative society and Cooperative</w:t>
      </w:r>
      <w:r w:rsidRPr="00947220">
        <w:rPr>
          <w:color w:val="00B0F0"/>
        </w:rPr>
        <w:t xml:space="preserve"> movement</w:t>
      </w:r>
      <w:r w:rsidRPr="00947220">
        <w:rPr>
          <w:bCs/>
          <w:color w:val="00B0F0"/>
        </w:rPr>
        <w:t>. Through questioning and explanation, guide them to agree on the meaning of a Cooperative society and</w:t>
      </w:r>
      <w:r w:rsidRPr="00947220">
        <w:rPr>
          <w:color w:val="00B0F0"/>
        </w:rPr>
        <w:t xml:space="preserve"> Cooperative movement</w:t>
      </w:r>
      <w:r w:rsidRPr="00947220">
        <w:rPr>
          <w:bCs/>
          <w:color w:val="00B0F0"/>
        </w:rPr>
        <w:t xml:space="preserve">.  </w:t>
      </w:r>
    </w:p>
    <w:p w14:paraId="790C5391" w14:textId="68EEDEF4" w:rsidR="009762F8" w:rsidRDefault="009762F8">
      <w:pPr>
        <w:pStyle w:val="CommentText"/>
      </w:pPr>
    </w:p>
  </w:comment>
  <w:comment w:id="144" w:author="ALI K" w:date="2024-12-13T12:00:00Z" w:initials="AK">
    <w:p w14:paraId="7EFCD38D" w14:textId="77777777" w:rsidR="009762F8" w:rsidRPr="009762F8" w:rsidRDefault="009762F8" w:rsidP="009762F8">
      <w:pPr>
        <w:spacing w:after="0" w:line="240" w:lineRule="auto"/>
        <w:rPr>
          <w:bCs/>
        </w:rPr>
      </w:pPr>
      <w:r>
        <w:rPr>
          <w:rStyle w:val="CommentReference"/>
        </w:rPr>
        <w:annotationRef/>
      </w:r>
      <w:r w:rsidRPr="009762F8">
        <w:rPr>
          <w:bCs/>
        </w:rPr>
        <w:t>Give guidance on the kind of sources to be searched by the learning.</w:t>
      </w:r>
    </w:p>
    <w:p w14:paraId="4D1DDCB5" w14:textId="0DA8F7A7" w:rsidR="009762F8" w:rsidRPr="009762F8" w:rsidRDefault="009762F8">
      <w:pPr>
        <w:pStyle w:val="CommentText"/>
      </w:pPr>
    </w:p>
  </w:comment>
  <w:comment w:id="145" w:author="ALI K" w:date="2024-12-10T13:16:00Z" w:initials="AK">
    <w:p w14:paraId="6B9EFA97" w14:textId="5CDB3CA9" w:rsidR="00BB33CD" w:rsidRDefault="00BB33CD">
      <w:pPr>
        <w:pStyle w:val="CommentText"/>
      </w:pPr>
      <w:r>
        <w:rPr>
          <w:rStyle w:val="CommentReference"/>
        </w:rPr>
        <w:annotationRef/>
      </w:r>
      <w:r>
        <w:t xml:space="preserve">Try to consider leaning activities like </w:t>
      </w:r>
      <w:proofErr w:type="gramStart"/>
      <w:r>
        <w:t>debate ,</w:t>
      </w:r>
      <w:proofErr w:type="gramEnd"/>
      <w:r>
        <w:t xml:space="preserve"> group presentations , those suggested may not fit into classroom time</w:t>
      </w:r>
    </w:p>
  </w:comment>
  <w:comment w:id="146" w:author="ALI K" w:date="2024-12-13T12:05:00Z" w:initials="AK">
    <w:p w14:paraId="194BE817" w14:textId="1035EDDC" w:rsidR="00042048" w:rsidRPr="00042048" w:rsidRDefault="00042048" w:rsidP="00042048">
      <w:pPr>
        <w:spacing w:after="0" w:line="240" w:lineRule="auto"/>
        <w:jc w:val="both"/>
        <w:rPr>
          <w:b/>
          <w:bCs/>
        </w:rPr>
      </w:pPr>
      <w:r>
        <w:rPr>
          <w:rStyle w:val="CommentReference"/>
        </w:rPr>
        <w:annotationRef/>
      </w:r>
      <w:r w:rsidRPr="00042048">
        <w:rPr>
          <w:bCs/>
        </w:rPr>
        <w:t xml:space="preserve">This activity is lacking practical engagement and discovery. </w:t>
      </w:r>
      <w:r w:rsidRPr="00042048">
        <w:rPr>
          <w:b/>
          <w:bCs/>
        </w:rPr>
        <w:t>Consider recasting it to</w:t>
      </w:r>
      <w:r>
        <w:rPr>
          <w:b/>
          <w:bCs/>
        </w:rPr>
        <w:t xml:space="preserve"> </w:t>
      </w:r>
      <w:r w:rsidRPr="00042048">
        <w:rPr>
          <w:b/>
          <w:bCs/>
        </w:rPr>
        <w:t>read:</w:t>
      </w:r>
    </w:p>
    <w:p w14:paraId="127C87FB" w14:textId="7CB07A2C" w:rsidR="00042048" w:rsidRPr="00042048" w:rsidRDefault="00042048" w:rsidP="00042048">
      <w:pPr>
        <w:spacing w:after="0" w:line="240" w:lineRule="auto"/>
        <w:jc w:val="both"/>
        <w:rPr>
          <w:b/>
          <w:bCs/>
          <w:color w:val="FF0000"/>
        </w:rPr>
      </w:pPr>
      <w:r w:rsidRPr="008025B9">
        <w:rPr>
          <w:bCs/>
          <w:color w:val="00B0F0"/>
        </w:rPr>
        <w:t>Individually, learners search newspaper articles, textbooks, departmental reports or the Internet for real</w:t>
      </w:r>
      <w:r>
        <w:rPr>
          <w:bCs/>
          <w:color w:val="00B0F0"/>
        </w:rPr>
        <w:t xml:space="preserve"> life examples of V</w:t>
      </w:r>
      <w:r w:rsidRPr="008025B9">
        <w:rPr>
          <w:bCs/>
          <w:color w:val="00B0F0"/>
        </w:rPr>
        <w:t>accination campaign in Uganda. They identify its success, challenges and impacts on public health.</w:t>
      </w:r>
      <w:r>
        <w:rPr>
          <w:bCs/>
          <w:color w:val="00B0F0"/>
        </w:rPr>
        <w:t xml:space="preserve"> Individuals write and share their reports through whole class presentations.</w:t>
      </w:r>
    </w:p>
    <w:p w14:paraId="26597386" w14:textId="50B1B093" w:rsidR="00042048" w:rsidRDefault="00042048">
      <w:pPr>
        <w:pStyle w:val="CommentText"/>
      </w:pPr>
    </w:p>
  </w:comment>
  <w:comment w:id="147" w:author="ALI K" w:date="2024-12-13T12:09:00Z" w:initials="AK">
    <w:p w14:paraId="00EEC7D1" w14:textId="77777777" w:rsidR="00042048" w:rsidRPr="00042048" w:rsidRDefault="00042048" w:rsidP="00042048">
      <w:r>
        <w:rPr>
          <w:rStyle w:val="CommentReference"/>
        </w:rPr>
        <w:annotationRef/>
      </w:r>
      <w:r w:rsidRPr="00042048">
        <w:t>Include how the learner exhibits the competency.</w:t>
      </w:r>
    </w:p>
    <w:p w14:paraId="158E1380" w14:textId="068ED053" w:rsidR="00042048" w:rsidRPr="00042048" w:rsidRDefault="00042048">
      <w:pPr>
        <w:pStyle w:val="CommentText"/>
      </w:pPr>
    </w:p>
  </w:comment>
  <w:comment w:id="148" w:author="ALI K" w:date="2024-12-10T13:56:00Z" w:initials="AK">
    <w:p w14:paraId="56760329" w14:textId="6679228E" w:rsidR="00BB33CD" w:rsidRDefault="00BB33CD">
      <w:pPr>
        <w:pStyle w:val="CommentText"/>
      </w:pPr>
      <w:r>
        <w:rPr>
          <w:rStyle w:val="CommentReference"/>
        </w:rPr>
        <w:annotationRef/>
      </w:r>
      <w:r>
        <w:rPr>
          <w:rStyle w:val="CommentReference"/>
        </w:rPr>
        <w:t>The word looks high pitched, use Examine</w:t>
      </w:r>
    </w:p>
  </w:comment>
  <w:comment w:id="149" w:author="ALI K" w:date="2024-12-13T12:09:00Z" w:initials="AK">
    <w:p w14:paraId="4A9997D4" w14:textId="77777777" w:rsidR="00042048" w:rsidRDefault="00042048" w:rsidP="00042048">
      <w:pPr>
        <w:tabs>
          <w:tab w:val="left" w:pos="420"/>
        </w:tabs>
        <w:spacing w:after="0" w:line="240" w:lineRule="auto"/>
        <w:jc w:val="both"/>
        <w:rPr>
          <w:bCs/>
        </w:rPr>
      </w:pPr>
      <w:r>
        <w:rPr>
          <w:rStyle w:val="CommentReference"/>
        </w:rPr>
        <w:annotationRef/>
      </w:r>
      <w:r w:rsidRPr="00042048">
        <w:rPr>
          <w:bCs/>
        </w:rPr>
        <w:t xml:space="preserve">These learning activities are quite abstract. The curriculum should reduce abstraction of learning and promote learning history from credible sources through the learners’ own efforts. </w:t>
      </w:r>
    </w:p>
    <w:p w14:paraId="722AB076" w14:textId="77777777" w:rsidR="00042048" w:rsidRDefault="00042048" w:rsidP="00042048">
      <w:pPr>
        <w:tabs>
          <w:tab w:val="left" w:pos="420"/>
        </w:tabs>
        <w:spacing w:after="0" w:line="240" w:lineRule="auto"/>
        <w:jc w:val="both"/>
        <w:rPr>
          <w:bCs/>
        </w:rPr>
      </w:pPr>
      <w:r w:rsidRPr="00042048">
        <w:rPr>
          <w:bCs/>
        </w:rPr>
        <w:t>Thus consider merging them and introducing the topic using the activities below:</w:t>
      </w:r>
    </w:p>
    <w:p w14:paraId="5F9F71C2" w14:textId="77777777" w:rsidR="00042048" w:rsidRPr="00646EA2" w:rsidRDefault="00042048" w:rsidP="00646EA2">
      <w:pPr>
        <w:pStyle w:val="ListParagraph"/>
        <w:numPr>
          <w:ilvl w:val="0"/>
          <w:numId w:val="102"/>
        </w:numPr>
        <w:tabs>
          <w:tab w:val="left" w:pos="420"/>
        </w:tabs>
        <w:spacing w:after="0" w:line="240" w:lineRule="auto"/>
        <w:rPr>
          <w:bCs/>
        </w:rPr>
      </w:pPr>
      <w:r w:rsidRPr="00646EA2">
        <w:rPr>
          <w:bCs/>
          <w:color w:val="00B0F0"/>
        </w:rPr>
        <w:t xml:space="preserve">In groups or pairs, learners search text books, extracts, newspaper articles, magazines and/or the Internet for information about the </w:t>
      </w:r>
      <w:r w:rsidRPr="00646EA2">
        <w:rPr>
          <w:color w:val="00B0F0"/>
        </w:rPr>
        <w:t xml:space="preserve">Non-Aligned Movement (NAM). They </w:t>
      </w:r>
      <w:proofErr w:type="spellStart"/>
      <w:r w:rsidRPr="00646EA2">
        <w:rPr>
          <w:color w:val="00B0F0"/>
        </w:rPr>
        <w:t>summerise</w:t>
      </w:r>
      <w:proofErr w:type="spellEnd"/>
      <w:r w:rsidRPr="00646EA2">
        <w:rPr>
          <w:color w:val="00B0F0"/>
        </w:rPr>
        <w:t xml:space="preserve"> key ideas about </w:t>
      </w:r>
      <w:r w:rsidRPr="00646EA2">
        <w:rPr>
          <w:bCs/>
          <w:color w:val="00B0F0"/>
        </w:rPr>
        <w:t xml:space="preserve">the composition, origins, principles and roles of NAM; and how it influenced global politics during and after the cold war. </w:t>
      </w:r>
    </w:p>
    <w:p w14:paraId="45A6AAEE" w14:textId="77777777" w:rsidR="00646EA2" w:rsidRDefault="00646EA2" w:rsidP="00646EA2">
      <w:pPr>
        <w:tabs>
          <w:tab w:val="left" w:pos="420"/>
        </w:tabs>
        <w:spacing w:after="0" w:line="240" w:lineRule="auto"/>
        <w:rPr>
          <w:bCs/>
          <w:color w:val="00B0F0"/>
        </w:rPr>
      </w:pPr>
    </w:p>
    <w:p w14:paraId="313C94DD" w14:textId="084B23BC" w:rsidR="00042048" w:rsidRPr="00646EA2" w:rsidRDefault="00042048" w:rsidP="00646EA2">
      <w:pPr>
        <w:pStyle w:val="ListParagraph"/>
        <w:numPr>
          <w:ilvl w:val="0"/>
          <w:numId w:val="102"/>
        </w:numPr>
        <w:tabs>
          <w:tab w:val="left" w:pos="420"/>
        </w:tabs>
        <w:spacing w:after="0" w:line="240" w:lineRule="auto"/>
        <w:rPr>
          <w:bCs/>
        </w:rPr>
      </w:pPr>
      <w:r w:rsidRPr="00646EA2">
        <w:rPr>
          <w:bCs/>
          <w:color w:val="00B0F0"/>
        </w:rPr>
        <w:t>Groups or pairs share their findings through presentations, critique each other and agree on the meaning and composition of NAM.</w:t>
      </w:r>
    </w:p>
    <w:p w14:paraId="3D135408" w14:textId="298B91F2" w:rsidR="00042048" w:rsidRDefault="00042048">
      <w:pPr>
        <w:pStyle w:val="CommentText"/>
      </w:pPr>
    </w:p>
  </w:comment>
  <w:comment w:id="150" w:author="ALI K" w:date="2024-12-13T12:16:00Z" w:initials="AK">
    <w:p w14:paraId="0B64031B" w14:textId="2E2A2A9C" w:rsidR="00646EA2" w:rsidRPr="00646EA2" w:rsidRDefault="00646EA2">
      <w:pPr>
        <w:pStyle w:val="CommentText"/>
      </w:pPr>
      <w:r>
        <w:rPr>
          <w:rStyle w:val="CommentReference"/>
        </w:rPr>
        <w:annotationRef/>
      </w:r>
      <w:r w:rsidRPr="00646EA2">
        <w:rPr>
          <w:bCs/>
        </w:rPr>
        <w:t>Give guidance on the kind of sources to be searched by the learning.</w:t>
      </w:r>
    </w:p>
  </w:comment>
  <w:comment w:id="151" w:author="ALI K" w:date="2024-12-13T12:16:00Z" w:initials="AK">
    <w:p w14:paraId="4B5F4547" w14:textId="657A6FA3" w:rsidR="00646EA2" w:rsidRDefault="00646EA2">
      <w:pPr>
        <w:pStyle w:val="CommentText"/>
      </w:pPr>
      <w:r>
        <w:rPr>
          <w:rStyle w:val="CommentReference"/>
        </w:rPr>
        <w:annotationRef/>
      </w:r>
      <w:r w:rsidRPr="00646EA2">
        <w:rPr>
          <w:bCs/>
        </w:rPr>
        <w:t>Give guidance on the kind of sources to be searched by the learning.</w:t>
      </w:r>
    </w:p>
  </w:comment>
  <w:comment w:id="152" w:author="ALI K" w:date="2024-12-13T12:17:00Z" w:initials="AK">
    <w:p w14:paraId="00E736BE" w14:textId="32E82454" w:rsidR="00646EA2" w:rsidRDefault="00646EA2">
      <w:pPr>
        <w:pStyle w:val="CommentText"/>
      </w:pPr>
      <w:r>
        <w:rPr>
          <w:rStyle w:val="CommentReference"/>
        </w:rPr>
        <w:annotationRef/>
      </w:r>
      <w:r w:rsidRPr="00646EA2">
        <w:rPr>
          <w:bCs/>
        </w:rPr>
        <w:t>Give guidance on the kind of sources to be searched by the learning.</w:t>
      </w:r>
    </w:p>
  </w:comment>
  <w:comment w:id="153" w:author="ALI K" w:date="2024-12-10T14:05:00Z" w:initials="AK">
    <w:p w14:paraId="71ABB8D0" w14:textId="3B11014C" w:rsidR="00BB33CD" w:rsidRDefault="00BB33CD">
      <w:pPr>
        <w:pStyle w:val="CommentText"/>
      </w:pPr>
      <w:r>
        <w:rPr>
          <w:rStyle w:val="CommentReference"/>
        </w:rPr>
        <w:annotationRef/>
      </w:r>
      <w:r>
        <w:rPr>
          <w:rStyle w:val="CommentReference"/>
        </w:rPr>
        <w:t xml:space="preserve">These two look duplicated, </w:t>
      </w:r>
      <w:r w:rsidR="00646EA2">
        <w:rPr>
          <w:rStyle w:val="CommentReference"/>
        </w:rPr>
        <w:t>e.g.</w:t>
      </w:r>
      <w:r>
        <w:rPr>
          <w:rStyle w:val="CommentReference"/>
        </w:rPr>
        <w:t xml:space="preserve"> in </w:t>
      </w:r>
      <w:r w:rsidR="00646EA2">
        <w:rPr>
          <w:rStyle w:val="CommentReference"/>
        </w:rPr>
        <w:t>a debate learner</w:t>
      </w:r>
      <w:r>
        <w:rPr>
          <w:rStyle w:val="CommentReference"/>
        </w:rPr>
        <w:t xml:space="preserve"> can compare AMU with other </w:t>
      </w:r>
      <w:r w:rsidR="00646EA2">
        <w:rPr>
          <w:rStyle w:val="CommentReference"/>
        </w:rPr>
        <w:t>bodies,</w:t>
      </w:r>
      <w:r>
        <w:rPr>
          <w:rStyle w:val="CommentReference"/>
        </w:rPr>
        <w:t xml:space="preserve"> but also consider having a few case studies for time consideration in a school setting and also the information gained cut across </w:t>
      </w:r>
    </w:p>
  </w:comment>
  <w:comment w:id="154" w:author="ALI K" w:date="2024-12-13T12:19:00Z" w:initials="AK">
    <w:p w14:paraId="7D919C56" w14:textId="3BBD4DE3" w:rsidR="00646EA2" w:rsidRPr="00646EA2" w:rsidRDefault="00646EA2" w:rsidP="00646EA2">
      <w:pPr>
        <w:pStyle w:val="CommentText"/>
      </w:pPr>
      <w:r>
        <w:rPr>
          <w:rStyle w:val="CommentReference"/>
        </w:rPr>
        <w:annotationRef/>
      </w:r>
      <w:r w:rsidRPr="00646EA2">
        <w:rPr>
          <w:bCs/>
        </w:rPr>
        <w:t>Who does this activity? Does the journal of history exist or it is to be created? Specify for clarity.</w:t>
      </w:r>
    </w:p>
  </w:comment>
  <w:comment w:id="155" w:author="ALI K" w:date="2024-12-13T12:25:00Z" w:initials="AK">
    <w:p w14:paraId="1BCDB130" w14:textId="77777777" w:rsidR="001B40B6" w:rsidRPr="001B40B6" w:rsidRDefault="001B40B6" w:rsidP="001B40B6">
      <w:pPr>
        <w:spacing w:after="0" w:line="240" w:lineRule="auto"/>
        <w:jc w:val="both"/>
        <w:rPr>
          <w:bCs/>
        </w:rPr>
      </w:pPr>
      <w:r>
        <w:rPr>
          <w:rStyle w:val="CommentReference"/>
        </w:rPr>
        <w:annotationRef/>
      </w:r>
      <w:r w:rsidRPr="001B40B6">
        <w:rPr>
          <w:bCs/>
        </w:rPr>
        <w:t>This learning activity is quite abstract. You may consider expounding it as follows:</w:t>
      </w:r>
    </w:p>
    <w:p w14:paraId="3D13508F" w14:textId="77777777" w:rsidR="001B40B6" w:rsidRPr="005C03A5" w:rsidRDefault="001B40B6" w:rsidP="001B40B6">
      <w:pPr>
        <w:numPr>
          <w:ilvl w:val="0"/>
          <w:numId w:val="38"/>
        </w:numPr>
        <w:tabs>
          <w:tab w:val="clear" w:pos="420"/>
        </w:tabs>
        <w:spacing w:after="0" w:line="240" w:lineRule="auto"/>
        <w:ind w:left="360" w:hanging="360"/>
        <w:jc w:val="both"/>
        <w:rPr>
          <w:bCs/>
          <w:color w:val="00B0F0"/>
        </w:rPr>
      </w:pPr>
      <w:r w:rsidRPr="005C03A5">
        <w:rPr>
          <w:bCs/>
          <w:color w:val="00B0F0"/>
        </w:rPr>
        <w:t xml:space="preserve">In groups or pairs, learners read and analyse texts or watch a video about sovereignty. They </w:t>
      </w:r>
      <w:proofErr w:type="spellStart"/>
      <w:r w:rsidRPr="005C03A5">
        <w:rPr>
          <w:bCs/>
          <w:color w:val="00B0F0"/>
        </w:rPr>
        <w:t>summerise</w:t>
      </w:r>
      <w:proofErr w:type="spellEnd"/>
      <w:r w:rsidRPr="005C03A5">
        <w:rPr>
          <w:bCs/>
          <w:color w:val="00B0F0"/>
        </w:rPr>
        <w:t xml:space="preserve"> key ideas about sovereignty such as its meaning, key aspects (parts), characteristics or attributes, and how it relates to laws and personal actions. </w:t>
      </w:r>
    </w:p>
    <w:p w14:paraId="29065AC9" w14:textId="77777777" w:rsidR="001B40B6" w:rsidRPr="005C03A5" w:rsidRDefault="001B40B6" w:rsidP="001B40B6">
      <w:pPr>
        <w:numPr>
          <w:ilvl w:val="0"/>
          <w:numId w:val="38"/>
        </w:numPr>
        <w:tabs>
          <w:tab w:val="clear" w:pos="420"/>
        </w:tabs>
        <w:spacing w:after="0" w:line="240" w:lineRule="auto"/>
        <w:ind w:left="360" w:hanging="360"/>
        <w:jc w:val="both"/>
        <w:rPr>
          <w:bCs/>
          <w:color w:val="00B0F0"/>
        </w:rPr>
      </w:pPr>
      <w:r>
        <w:rPr>
          <w:bCs/>
          <w:color w:val="00B0F0"/>
        </w:rPr>
        <w:t>Each g</w:t>
      </w:r>
      <w:r w:rsidRPr="005C03A5">
        <w:rPr>
          <w:bCs/>
          <w:color w:val="00B0F0"/>
        </w:rPr>
        <w:t>roup create</w:t>
      </w:r>
      <w:r>
        <w:rPr>
          <w:bCs/>
          <w:color w:val="00B0F0"/>
        </w:rPr>
        <w:t>s</w:t>
      </w:r>
      <w:r w:rsidRPr="005C03A5">
        <w:rPr>
          <w:bCs/>
          <w:color w:val="00B0F0"/>
        </w:rPr>
        <w:t xml:space="preserve"> a schematic chart to show the ideas they have </w:t>
      </w:r>
      <w:proofErr w:type="spellStart"/>
      <w:r w:rsidRPr="005C03A5">
        <w:rPr>
          <w:bCs/>
          <w:color w:val="00B0F0"/>
        </w:rPr>
        <w:t>summari</w:t>
      </w:r>
      <w:r>
        <w:rPr>
          <w:bCs/>
          <w:color w:val="00B0F0"/>
        </w:rPr>
        <w:t>s</w:t>
      </w:r>
      <w:r w:rsidRPr="005C03A5">
        <w:rPr>
          <w:bCs/>
          <w:color w:val="00B0F0"/>
        </w:rPr>
        <w:t>ed</w:t>
      </w:r>
      <w:proofErr w:type="spellEnd"/>
      <w:r>
        <w:rPr>
          <w:bCs/>
          <w:color w:val="00B0F0"/>
        </w:rPr>
        <w:t xml:space="preserve"> and their inter relationships;</w:t>
      </w:r>
      <w:r w:rsidRPr="005C03A5">
        <w:rPr>
          <w:bCs/>
          <w:color w:val="00B0F0"/>
        </w:rPr>
        <w:t xml:space="preserve"> and display it in the classroom</w:t>
      </w:r>
      <w:r>
        <w:rPr>
          <w:bCs/>
          <w:color w:val="00B0F0"/>
        </w:rPr>
        <w:t xml:space="preserve"> for other groups to critique and give feedback.</w:t>
      </w:r>
    </w:p>
    <w:p w14:paraId="349EA89D" w14:textId="45B77097" w:rsidR="001B40B6" w:rsidRDefault="001B40B6">
      <w:pPr>
        <w:pStyle w:val="CommentText"/>
      </w:pPr>
    </w:p>
  </w:comment>
  <w:comment w:id="156" w:author="ALI K" w:date="2024-12-13T12:26:00Z" w:initials="AK">
    <w:p w14:paraId="3EB91138" w14:textId="77777777" w:rsidR="005B4644" w:rsidRPr="005B4644" w:rsidRDefault="005B4644" w:rsidP="005B4644">
      <w:pPr>
        <w:spacing w:after="0" w:line="240" w:lineRule="auto"/>
        <w:rPr>
          <w:bCs/>
        </w:rPr>
      </w:pPr>
      <w:r>
        <w:rPr>
          <w:rStyle w:val="CommentReference"/>
        </w:rPr>
        <w:annotationRef/>
      </w:r>
      <w:r w:rsidRPr="005B4644">
        <w:t>This activity is not clear. Try to improve it if at all it of value, or else you may delete it.</w:t>
      </w:r>
    </w:p>
    <w:p w14:paraId="2ACF9613" w14:textId="78BD226D" w:rsidR="005B4644" w:rsidRPr="005B4644" w:rsidRDefault="005B4644">
      <w:pPr>
        <w:pStyle w:val="CommentText"/>
      </w:pPr>
    </w:p>
  </w:comment>
  <w:comment w:id="157" w:author="ALI K" w:date="2024-12-13T12:30:00Z" w:initials="AK">
    <w:p w14:paraId="005C0D1F" w14:textId="45E486C9" w:rsidR="005B4644" w:rsidRDefault="005B4644" w:rsidP="005B4644">
      <w:pPr>
        <w:rPr>
          <w:color w:val="FFC000"/>
        </w:rPr>
      </w:pPr>
      <w:r>
        <w:rPr>
          <w:rStyle w:val="CommentReference"/>
        </w:rPr>
        <w:annotationRef/>
      </w:r>
      <w:r>
        <w:t>You may consider recasting this competency to read:</w:t>
      </w:r>
      <w:r w:rsidRPr="005B4644">
        <w:rPr>
          <w:color w:val="FFC000"/>
        </w:rPr>
        <w:t xml:space="preserve"> </w:t>
      </w:r>
    </w:p>
    <w:p w14:paraId="16340595" w14:textId="1BD2C854" w:rsidR="005B4644" w:rsidRPr="005B4644" w:rsidRDefault="005B4644" w:rsidP="005B4644">
      <w:pPr>
        <w:rPr>
          <w:color w:val="00B0F0"/>
        </w:rPr>
      </w:pPr>
      <w:r w:rsidRPr="005B4644">
        <w:rPr>
          <w:color w:val="00B0F0"/>
        </w:rPr>
        <w:t xml:space="preserve">The learner evaluates key socio-economic policies adopted by the independent states in East Africa and their contribution to the transformation of their people through assessing the success of each policy in order to appreciate their impact on regional development  </w:t>
      </w:r>
    </w:p>
    <w:p w14:paraId="1D978C18" w14:textId="009B02F6" w:rsidR="005B4644" w:rsidRDefault="005B4644">
      <w:pPr>
        <w:pStyle w:val="CommentText"/>
      </w:pPr>
    </w:p>
  </w:comment>
  <w:comment w:id="158" w:author="ALI K" w:date="2024-12-13T07:14:00Z" w:initials="AK">
    <w:p w14:paraId="39188B38" w14:textId="0FB39B5C" w:rsidR="00BB33CD" w:rsidRDefault="00BB33CD">
      <w:pPr>
        <w:pStyle w:val="CommentText"/>
      </w:pPr>
      <w:r>
        <w:rPr>
          <w:rStyle w:val="CommentReference"/>
        </w:rPr>
        <w:annotationRef/>
      </w:r>
      <w:r>
        <w:t>Consider restricting Ujamaa policy to Tanzania and not the entire East Africa. All the 3 countries had these ideologies quite similar but didn’t cut across borders</w:t>
      </w:r>
    </w:p>
  </w:comment>
  <w:comment w:id="159" w:author="ALI K" w:date="2024-12-13T12:34:00Z" w:initials="AK">
    <w:p w14:paraId="1FB18D44" w14:textId="77777777" w:rsidR="00A06364" w:rsidRPr="00A06364" w:rsidRDefault="00A06364" w:rsidP="00A06364">
      <w:pPr>
        <w:tabs>
          <w:tab w:val="left" w:pos="420"/>
        </w:tabs>
        <w:spacing w:after="0" w:line="240" w:lineRule="auto"/>
        <w:jc w:val="both"/>
        <w:rPr>
          <w:rFonts w:cstheme="minorHAnsi"/>
          <w:bCs/>
          <w:color w:val="00B050"/>
        </w:rPr>
      </w:pPr>
      <w:r>
        <w:rPr>
          <w:rStyle w:val="CommentReference"/>
        </w:rPr>
        <w:annotationRef/>
      </w:r>
      <w:r w:rsidRPr="00A06364">
        <w:rPr>
          <w:rFonts w:eastAsia="SimSun" w:cstheme="minorHAnsi"/>
          <w:color w:val="000000" w:themeColor="text1"/>
          <w:sz w:val="24"/>
          <w:szCs w:val="24"/>
        </w:rPr>
        <w:t>You may consider introducing this topic using more engaging activities which provide for discovery, explanation, analysis and application of information, thus:</w:t>
      </w:r>
    </w:p>
    <w:p w14:paraId="798530A8" w14:textId="77777777" w:rsidR="00A06364" w:rsidRDefault="00A06364" w:rsidP="00A06364">
      <w:pPr>
        <w:numPr>
          <w:ilvl w:val="0"/>
          <w:numId w:val="41"/>
        </w:numPr>
        <w:spacing w:after="0" w:line="240" w:lineRule="auto"/>
        <w:jc w:val="both"/>
        <w:rPr>
          <w:bCs/>
          <w:color w:val="00B0F0"/>
        </w:rPr>
      </w:pPr>
      <w:r w:rsidRPr="00BA2E23">
        <w:rPr>
          <w:bCs/>
          <w:color w:val="00B0F0"/>
        </w:rPr>
        <w:t>In groups or pairs, learners analyse photographs showing rural communities working together in U</w:t>
      </w:r>
      <w:r>
        <w:rPr>
          <w:bCs/>
          <w:color w:val="00B0F0"/>
        </w:rPr>
        <w:t>j</w:t>
      </w:r>
      <w:r w:rsidRPr="00BA2E23">
        <w:rPr>
          <w:bCs/>
          <w:color w:val="00B0F0"/>
        </w:rPr>
        <w:t>ama</w:t>
      </w:r>
      <w:r>
        <w:rPr>
          <w:bCs/>
          <w:color w:val="00B0F0"/>
        </w:rPr>
        <w:t>a</w:t>
      </w:r>
      <w:r w:rsidRPr="00BA2E23">
        <w:rPr>
          <w:bCs/>
          <w:color w:val="00B0F0"/>
        </w:rPr>
        <w:t xml:space="preserve"> villages, and some textbook extracts about U</w:t>
      </w:r>
      <w:r>
        <w:rPr>
          <w:bCs/>
          <w:color w:val="00B0F0"/>
        </w:rPr>
        <w:t>j</w:t>
      </w:r>
      <w:r w:rsidRPr="00BA2E23">
        <w:rPr>
          <w:bCs/>
          <w:color w:val="00B0F0"/>
        </w:rPr>
        <w:t>ama</w:t>
      </w:r>
      <w:r>
        <w:rPr>
          <w:bCs/>
          <w:color w:val="00B0F0"/>
        </w:rPr>
        <w:t>a</w:t>
      </w:r>
      <w:r w:rsidRPr="00BA2E23">
        <w:rPr>
          <w:bCs/>
          <w:color w:val="00B0F0"/>
        </w:rPr>
        <w:t xml:space="preserve"> to find out the meaning and functioning of the policy. Groups note down their findings, make presentations and comment on each other’s work.</w:t>
      </w:r>
      <w:r>
        <w:rPr>
          <w:bCs/>
          <w:color w:val="00B0F0"/>
        </w:rPr>
        <w:t xml:space="preserve"> </w:t>
      </w:r>
    </w:p>
    <w:p w14:paraId="05A89DC3" w14:textId="77777777" w:rsidR="00A06364" w:rsidRPr="00BA2E23" w:rsidRDefault="00A06364" w:rsidP="00A06364">
      <w:pPr>
        <w:numPr>
          <w:ilvl w:val="0"/>
          <w:numId w:val="41"/>
        </w:numPr>
        <w:spacing w:after="0" w:line="240" w:lineRule="auto"/>
        <w:jc w:val="both"/>
        <w:rPr>
          <w:bCs/>
          <w:color w:val="00B0F0"/>
        </w:rPr>
      </w:pPr>
      <w:r>
        <w:rPr>
          <w:bCs/>
          <w:color w:val="00B0F0"/>
        </w:rPr>
        <w:t>Learners discuss to find examples of communities in their localities or other parts of Uganda which apply some ideas similar to those of Ujamaa and the possible reasons for doing so.</w:t>
      </w:r>
    </w:p>
    <w:p w14:paraId="0B948956" w14:textId="5C6571BF" w:rsidR="00A06364" w:rsidRDefault="00A06364">
      <w:pPr>
        <w:pStyle w:val="CommentText"/>
      </w:pPr>
    </w:p>
  </w:comment>
  <w:comment w:id="160" w:author="ALI K" w:date="2024-12-13T12:37:00Z" w:initials="AK">
    <w:p w14:paraId="6EA1A300" w14:textId="77777777" w:rsidR="00A06364" w:rsidRPr="003F0213" w:rsidRDefault="00A06364" w:rsidP="00A06364">
      <w:pPr>
        <w:tabs>
          <w:tab w:val="left" w:pos="420"/>
        </w:tabs>
        <w:spacing w:after="0" w:line="240" w:lineRule="auto"/>
        <w:rPr>
          <w:rFonts w:cstheme="minorHAnsi"/>
          <w:b/>
          <w:bCs/>
          <w:color w:val="00B050"/>
        </w:rPr>
      </w:pPr>
      <w:r>
        <w:rPr>
          <w:rStyle w:val="CommentReference"/>
        </w:rPr>
        <w:annotationRef/>
      </w:r>
      <w:r w:rsidRPr="00A06364">
        <w:rPr>
          <w:rFonts w:eastAsia="SimSun" w:cstheme="minorHAnsi"/>
          <w:b/>
          <w:color w:val="000000" w:themeColor="text1"/>
          <w:sz w:val="24"/>
          <w:szCs w:val="24"/>
        </w:rPr>
        <w:t>Consider recasting this activity to read:</w:t>
      </w:r>
    </w:p>
    <w:p w14:paraId="49F7315C" w14:textId="77777777" w:rsidR="00A06364" w:rsidRPr="00BA2E23" w:rsidRDefault="00A06364" w:rsidP="00A06364">
      <w:pPr>
        <w:tabs>
          <w:tab w:val="left" w:pos="420"/>
        </w:tabs>
        <w:spacing w:after="0" w:line="240" w:lineRule="auto"/>
        <w:jc w:val="both"/>
        <w:rPr>
          <w:bCs/>
          <w:color w:val="00B0F0"/>
        </w:rPr>
      </w:pPr>
      <w:r w:rsidRPr="00BA2E23">
        <w:rPr>
          <w:color w:val="00B0F0"/>
        </w:rPr>
        <w:t xml:space="preserve">Learners search text books, reports or the Internet for the origin, </w:t>
      </w:r>
      <w:r>
        <w:rPr>
          <w:color w:val="00B0F0"/>
        </w:rPr>
        <w:t>principles and goals of the Uj</w:t>
      </w:r>
      <w:r w:rsidRPr="00BA2E23">
        <w:rPr>
          <w:color w:val="00B0F0"/>
        </w:rPr>
        <w:t>am</w:t>
      </w:r>
      <w:r>
        <w:rPr>
          <w:color w:val="00B0F0"/>
        </w:rPr>
        <w:t>a</w:t>
      </w:r>
      <w:r w:rsidRPr="00BA2E23">
        <w:rPr>
          <w:color w:val="00B0F0"/>
        </w:rPr>
        <w:t>a policy; and its impact on development of Tanzania.</w:t>
      </w:r>
    </w:p>
    <w:p w14:paraId="10F1505E" w14:textId="14A4DD39" w:rsidR="00A06364" w:rsidRDefault="00A06364">
      <w:pPr>
        <w:pStyle w:val="CommentText"/>
      </w:pPr>
    </w:p>
  </w:comment>
  <w:comment w:id="161" w:author="ALI K" w:date="2024-12-13T12:40:00Z" w:initials="AK">
    <w:p w14:paraId="511C14A4" w14:textId="77777777" w:rsidR="00A06364" w:rsidRPr="00A06364" w:rsidRDefault="00A06364" w:rsidP="00A06364">
      <w:pPr>
        <w:tabs>
          <w:tab w:val="left" w:pos="420"/>
        </w:tabs>
        <w:spacing w:after="0" w:line="240" w:lineRule="auto"/>
        <w:rPr>
          <w:rFonts w:cstheme="minorHAnsi"/>
          <w:bCs/>
          <w:color w:val="000000" w:themeColor="text1"/>
        </w:rPr>
      </w:pPr>
      <w:r>
        <w:rPr>
          <w:rStyle w:val="CommentReference"/>
        </w:rPr>
        <w:annotationRef/>
      </w:r>
      <w:r w:rsidRPr="00A06364">
        <w:rPr>
          <w:rFonts w:eastAsia="SimSun" w:cstheme="minorHAnsi"/>
          <w:color w:val="000000" w:themeColor="text1"/>
          <w:sz w:val="24"/>
          <w:szCs w:val="24"/>
        </w:rPr>
        <w:t>Consider recasting this activity to read:</w:t>
      </w:r>
    </w:p>
    <w:p w14:paraId="3D50A607" w14:textId="77777777" w:rsidR="00A06364" w:rsidRPr="003F0213" w:rsidRDefault="00A06364" w:rsidP="00A06364">
      <w:pPr>
        <w:tabs>
          <w:tab w:val="left" w:pos="420"/>
        </w:tabs>
        <w:spacing w:after="0" w:line="240" w:lineRule="auto"/>
        <w:jc w:val="both"/>
        <w:rPr>
          <w:bCs/>
        </w:rPr>
      </w:pPr>
      <w:r w:rsidRPr="003F0213">
        <w:rPr>
          <w:color w:val="00B0F0"/>
        </w:rPr>
        <w:t xml:space="preserve">Learners study a textbook/ teacher-drawn or digital map showing the implementation of the </w:t>
      </w:r>
      <w:proofErr w:type="spellStart"/>
      <w:r w:rsidRPr="003F0213">
        <w:rPr>
          <w:color w:val="00B0F0"/>
        </w:rPr>
        <w:t>vilagisation</w:t>
      </w:r>
      <w:proofErr w:type="spellEnd"/>
      <w:r w:rsidRPr="003F0213">
        <w:rPr>
          <w:color w:val="00B0F0"/>
        </w:rPr>
        <w:t xml:space="preserve"> program and distribution of U</w:t>
      </w:r>
      <w:r>
        <w:rPr>
          <w:color w:val="00B0F0"/>
        </w:rPr>
        <w:t>j</w:t>
      </w:r>
      <w:r w:rsidRPr="003F0213">
        <w:rPr>
          <w:color w:val="00B0F0"/>
        </w:rPr>
        <w:t>ama</w:t>
      </w:r>
      <w:r>
        <w:rPr>
          <w:color w:val="00B0F0"/>
        </w:rPr>
        <w:t>a</w:t>
      </w:r>
      <w:r w:rsidRPr="003F0213">
        <w:rPr>
          <w:color w:val="00B0F0"/>
        </w:rPr>
        <w:t xml:space="preserve"> villages in Tanzania. They select specific</w:t>
      </w:r>
      <w:r>
        <w:rPr>
          <w:color w:val="00B0F0"/>
        </w:rPr>
        <w:t xml:space="preserve"> </w:t>
      </w:r>
      <w:r w:rsidRPr="003F0213">
        <w:rPr>
          <w:color w:val="00B0F0"/>
        </w:rPr>
        <w:t xml:space="preserve">examples of </w:t>
      </w:r>
      <w:r>
        <w:rPr>
          <w:color w:val="00B0F0"/>
        </w:rPr>
        <w:t>Uj</w:t>
      </w:r>
      <w:r w:rsidRPr="003F0213">
        <w:rPr>
          <w:color w:val="00B0F0"/>
        </w:rPr>
        <w:t>ama</w:t>
      </w:r>
      <w:r>
        <w:rPr>
          <w:color w:val="00B0F0"/>
        </w:rPr>
        <w:t>a</w:t>
      </w:r>
      <w:r w:rsidRPr="003F0213">
        <w:rPr>
          <w:color w:val="00B0F0"/>
        </w:rPr>
        <w:t xml:space="preserve"> villages</w:t>
      </w:r>
      <w:r>
        <w:rPr>
          <w:color w:val="00B0F0"/>
        </w:rPr>
        <w:t xml:space="preserve"> (e.g. </w:t>
      </w:r>
      <w:proofErr w:type="spellStart"/>
      <w:r>
        <w:rPr>
          <w:color w:val="00B0F0"/>
        </w:rPr>
        <w:t>Matondombiri</w:t>
      </w:r>
      <w:proofErr w:type="spellEnd"/>
      <w:r>
        <w:rPr>
          <w:color w:val="00B0F0"/>
        </w:rPr>
        <w:t>)</w:t>
      </w:r>
      <w:r w:rsidRPr="003F0213">
        <w:rPr>
          <w:color w:val="00B0F0"/>
        </w:rPr>
        <w:t xml:space="preserve"> and research about them to find out the methods used to implement the U</w:t>
      </w:r>
      <w:r>
        <w:rPr>
          <w:color w:val="00B0F0"/>
        </w:rPr>
        <w:t>j</w:t>
      </w:r>
      <w:r w:rsidRPr="003F0213">
        <w:rPr>
          <w:color w:val="00B0F0"/>
        </w:rPr>
        <w:t>ama</w:t>
      </w:r>
      <w:r>
        <w:rPr>
          <w:color w:val="00B0F0"/>
        </w:rPr>
        <w:t>a</w:t>
      </w:r>
      <w:r w:rsidRPr="003F0213">
        <w:rPr>
          <w:color w:val="00B0F0"/>
        </w:rPr>
        <w:t xml:space="preserve"> policy, </w:t>
      </w:r>
      <w:r>
        <w:rPr>
          <w:color w:val="00B0F0"/>
        </w:rPr>
        <w:t xml:space="preserve">its </w:t>
      </w:r>
      <w:r w:rsidRPr="003F0213">
        <w:rPr>
          <w:color w:val="00B0F0"/>
        </w:rPr>
        <w:t xml:space="preserve">success and challenges in improving </w:t>
      </w:r>
      <w:r>
        <w:rPr>
          <w:color w:val="00B0F0"/>
        </w:rPr>
        <w:t xml:space="preserve">the lives of </w:t>
      </w:r>
      <w:r w:rsidRPr="003F0213">
        <w:rPr>
          <w:color w:val="00B0F0"/>
        </w:rPr>
        <w:t>rural communities</w:t>
      </w:r>
      <w:r>
        <w:t>.</w:t>
      </w:r>
      <w:r>
        <w:rPr>
          <w:rFonts w:ascii="SimSun" w:eastAsia="SimSun" w:hAnsi="SimSun" w:cs="SimSun"/>
          <w:sz w:val="24"/>
          <w:szCs w:val="24"/>
        </w:rPr>
        <w:t xml:space="preserve"> </w:t>
      </w:r>
    </w:p>
    <w:p w14:paraId="391CD749" w14:textId="227BED01" w:rsidR="00A06364" w:rsidRDefault="00A06364">
      <w:pPr>
        <w:pStyle w:val="CommentText"/>
      </w:pPr>
    </w:p>
  </w:comment>
  <w:comment w:id="163" w:author="ALI K" w:date="2024-12-10T15:05:00Z" w:initials="AK">
    <w:p w14:paraId="7A53C6DC" w14:textId="4A49C7C9" w:rsidR="00BB33CD" w:rsidRDefault="00BB33CD">
      <w:pPr>
        <w:pStyle w:val="CommentText"/>
      </w:pPr>
      <w:r>
        <w:rPr>
          <w:rStyle w:val="CommentReference"/>
        </w:rPr>
        <w:annotationRef/>
      </w:r>
    </w:p>
  </w:comment>
  <w:comment w:id="162" w:author="ALI K" w:date="2024-12-13T06:27:00Z" w:initials="AK">
    <w:p w14:paraId="10DCDEAA" w14:textId="3B7F1EB0" w:rsidR="00BB33CD" w:rsidRDefault="00BB33CD">
      <w:pPr>
        <w:pStyle w:val="CommentText"/>
      </w:pPr>
      <w:r>
        <w:rPr>
          <w:rStyle w:val="CommentReference"/>
        </w:rPr>
        <w:annotationRef/>
      </w:r>
      <w:r>
        <w:t xml:space="preserve">These ideologies being </w:t>
      </w:r>
      <w:proofErr w:type="gramStart"/>
      <w:r>
        <w:t>similar ,</w:t>
      </w:r>
      <w:proofErr w:type="gramEnd"/>
      <w:r>
        <w:t xml:space="preserve"> you may consider dropping one especially the Common </w:t>
      </w:r>
      <w:proofErr w:type="spellStart"/>
      <w:r>
        <w:t>man”s</w:t>
      </w:r>
      <w:proofErr w:type="spellEnd"/>
      <w:r>
        <w:t xml:space="preserve"> charter which was not fully implemented</w:t>
      </w:r>
    </w:p>
  </w:comment>
  <w:comment w:id="164" w:author="ALI K" w:date="2024-12-13T12:45:00Z" w:initials="AK">
    <w:p w14:paraId="507B8468" w14:textId="77777777" w:rsidR="00BB1A9A" w:rsidRPr="00BB1A9A" w:rsidRDefault="00BB1A9A" w:rsidP="00BB1A9A">
      <w:pPr>
        <w:tabs>
          <w:tab w:val="left" w:pos="425"/>
        </w:tabs>
        <w:spacing w:after="0" w:line="240" w:lineRule="auto"/>
        <w:jc w:val="both"/>
      </w:pPr>
      <w:r>
        <w:rPr>
          <w:rStyle w:val="CommentReference"/>
        </w:rPr>
        <w:annotationRef/>
      </w:r>
      <w:r w:rsidRPr="00BB1A9A">
        <w:t xml:space="preserve">How can the ability to write be assessed in a dialogue?  </w:t>
      </w:r>
    </w:p>
    <w:p w14:paraId="1968E8A4" w14:textId="299B7AED" w:rsidR="00BB1A9A" w:rsidRPr="00BB1A9A" w:rsidRDefault="00BB1A9A">
      <w:pPr>
        <w:pStyle w:val="CommentText"/>
      </w:pPr>
      <w:r w:rsidRPr="00BB1A9A">
        <w:t>Consider deleting it.</w:t>
      </w:r>
    </w:p>
  </w:comment>
  <w:comment w:id="165" w:author="ALI K" w:date="2024-12-13T12:48:00Z" w:initials="AK">
    <w:p w14:paraId="505470AC" w14:textId="77777777" w:rsidR="000C6035" w:rsidRDefault="000C6035" w:rsidP="000C6035">
      <w:pPr>
        <w:rPr>
          <w:color w:val="00B050"/>
        </w:rPr>
      </w:pPr>
      <w:r>
        <w:rPr>
          <w:rStyle w:val="CommentReference"/>
        </w:rPr>
        <w:annotationRef/>
      </w:r>
      <w:r>
        <w:t>Consider rewriting this competency to read:</w:t>
      </w:r>
      <w:r w:rsidRPr="000C6035">
        <w:rPr>
          <w:color w:val="00B050"/>
        </w:rPr>
        <w:t xml:space="preserve"> </w:t>
      </w:r>
    </w:p>
    <w:p w14:paraId="4C1E2EB1" w14:textId="7E2E4686" w:rsidR="000C6035" w:rsidRPr="00D0417F" w:rsidRDefault="000C6035" w:rsidP="000C6035">
      <w:pPr>
        <w:rPr>
          <w:color w:val="00B0F0"/>
        </w:rPr>
      </w:pPr>
      <w:r w:rsidRPr="00D0417F">
        <w:rPr>
          <w:color w:val="00B0F0"/>
        </w:rPr>
        <w:t>The learner appraises civil wars in Sudan, Rwanda and Uganda by examining their causes, underlying philosophies and effects in order to appreciate their impact on political stability and socio-economic development</w:t>
      </w:r>
    </w:p>
    <w:p w14:paraId="54D54E5F" w14:textId="212097E3" w:rsidR="000C6035" w:rsidRPr="00D0417F" w:rsidRDefault="000C6035">
      <w:pPr>
        <w:pStyle w:val="CommentText"/>
        <w:rPr>
          <w:color w:val="00B0F0"/>
        </w:rPr>
      </w:pPr>
    </w:p>
  </w:comment>
  <w:comment w:id="166" w:author="ALI K" w:date="2024-12-13T08:36:00Z" w:initials="AK">
    <w:p w14:paraId="65972547" w14:textId="4E65F47D" w:rsidR="00BB33CD" w:rsidRDefault="00BB33CD">
      <w:pPr>
        <w:pStyle w:val="CommentText"/>
      </w:pPr>
      <w:r>
        <w:rPr>
          <w:rStyle w:val="CommentReference"/>
        </w:rPr>
        <w:annotationRef/>
      </w:r>
      <w:r>
        <w:rPr>
          <w:rStyle w:val="CommentReference"/>
        </w:rPr>
        <w:t xml:space="preserve">May you consider replacing Evaluate with: </w:t>
      </w:r>
      <w:r w:rsidR="000C6035" w:rsidRPr="000C6035">
        <w:t>Analyse</w:t>
      </w:r>
      <w:r w:rsidR="000C6035" w:rsidRPr="000C6035">
        <w:rPr>
          <w:rStyle w:val="CommentReference"/>
        </w:rPr>
        <w:t xml:space="preserve"> </w:t>
      </w:r>
      <w:r w:rsidR="000C6035">
        <w:rPr>
          <w:rStyle w:val="CommentReference"/>
        </w:rPr>
        <w:t>the</w:t>
      </w:r>
      <w:r>
        <w:rPr>
          <w:rStyle w:val="CommentReference"/>
        </w:rPr>
        <w:t>………</w:t>
      </w:r>
      <w:proofErr w:type="gramStart"/>
      <w:r>
        <w:rPr>
          <w:rStyle w:val="CommentReference"/>
        </w:rPr>
        <w:t>…..</w:t>
      </w:r>
      <w:proofErr w:type="gramEnd"/>
      <w:r>
        <w:rPr>
          <w:rStyle w:val="CommentReference"/>
        </w:rPr>
        <w:t>, Also which Sudan are you referring to as modern?</w:t>
      </w:r>
    </w:p>
  </w:comment>
  <w:comment w:id="167" w:author="ALI K" w:date="2024-12-13T06:39:00Z" w:initials="AK">
    <w:p w14:paraId="1AA7D050" w14:textId="24F88FAC" w:rsidR="00BB33CD" w:rsidRDefault="00BB33CD">
      <w:pPr>
        <w:pStyle w:val="CommentText"/>
      </w:pPr>
      <w:r>
        <w:rPr>
          <w:rStyle w:val="CommentReference"/>
        </w:rPr>
        <w:annotationRef/>
      </w:r>
      <w:r>
        <w:t>What is your take on the 1981-86 war being under the topic of Separatism and Ethnic nationalism?</w:t>
      </w:r>
    </w:p>
  </w:comment>
  <w:comment w:id="168" w:author="ALI K" w:date="2024-12-13T12:54:00Z" w:initials="AK">
    <w:p w14:paraId="564E4C19" w14:textId="77777777" w:rsidR="005A4D07" w:rsidRPr="005A4D07" w:rsidRDefault="005A4D07" w:rsidP="005A4D07">
      <w:pPr>
        <w:contextualSpacing/>
        <w:rPr>
          <w:rFonts w:cstheme="minorHAnsi"/>
          <w:b/>
        </w:rPr>
      </w:pPr>
      <w:r>
        <w:rPr>
          <w:rStyle w:val="CommentReference"/>
        </w:rPr>
        <w:annotationRef/>
      </w:r>
      <w:r w:rsidRPr="005A4D07">
        <w:rPr>
          <w:rFonts w:eastAsia="SimSun" w:cstheme="minorHAnsi"/>
          <w:sz w:val="24"/>
          <w:szCs w:val="24"/>
        </w:rPr>
        <w:t>This Lo is not clear. It needs rephrasing and refocusing</w:t>
      </w:r>
    </w:p>
    <w:p w14:paraId="17609A68" w14:textId="70103D21" w:rsidR="005A4D07" w:rsidRDefault="005A4D07">
      <w:pPr>
        <w:pStyle w:val="CommentText"/>
      </w:pPr>
    </w:p>
  </w:comment>
  <w:comment w:id="169" w:author="ALI K" w:date="2024-12-13T12:55:00Z" w:initials="AK">
    <w:p w14:paraId="3F8CA67C" w14:textId="77777777" w:rsidR="005A4D07" w:rsidRPr="005A4D07" w:rsidRDefault="005A4D07" w:rsidP="005A4D07">
      <w:pPr>
        <w:tabs>
          <w:tab w:val="left" w:pos="420"/>
        </w:tabs>
        <w:spacing w:after="0" w:line="240" w:lineRule="auto"/>
        <w:jc w:val="both"/>
        <w:rPr>
          <w:bCs/>
        </w:rPr>
      </w:pPr>
      <w:r>
        <w:rPr>
          <w:rStyle w:val="CommentReference"/>
        </w:rPr>
        <w:annotationRef/>
      </w:r>
      <w:r w:rsidRPr="005A4D07">
        <w:t xml:space="preserve">Provide guidance on sources to be used for these learning activities. </w:t>
      </w:r>
    </w:p>
    <w:p w14:paraId="5210E0D6" w14:textId="6C8E47FB" w:rsidR="005A4D07" w:rsidRDefault="005A4D07">
      <w:pPr>
        <w:pStyle w:val="CommentText"/>
      </w:pPr>
    </w:p>
  </w:comment>
  <w:comment w:id="170" w:author="ALI K" w:date="2024-12-13T12:56:00Z" w:initials="AK">
    <w:p w14:paraId="3CDFFCDB" w14:textId="08264258" w:rsidR="005A4D07" w:rsidRPr="00D07B35" w:rsidRDefault="005A4D07" w:rsidP="005A4D07">
      <w:pPr>
        <w:tabs>
          <w:tab w:val="left" w:pos="420"/>
        </w:tabs>
        <w:spacing w:after="0" w:line="240" w:lineRule="auto"/>
        <w:rPr>
          <w:bCs/>
          <w:color w:val="FF0000"/>
        </w:rPr>
      </w:pPr>
      <w:r>
        <w:rPr>
          <w:rStyle w:val="CommentReference"/>
        </w:rPr>
        <w:annotationRef/>
      </w:r>
      <w:r w:rsidRPr="005A4D07">
        <w:rPr>
          <w:bCs/>
        </w:rPr>
        <w:t>All the sources stated here are secondary. Try to revisit the originally intended idea</w:t>
      </w:r>
    </w:p>
    <w:p w14:paraId="166E912F" w14:textId="2AC48494" w:rsidR="005A4D07" w:rsidRDefault="005A4D07">
      <w:pPr>
        <w:pStyle w:val="CommentText"/>
      </w:pPr>
    </w:p>
  </w:comment>
  <w:comment w:id="171" w:author="ALI K" w:date="2024-12-13T12:58:00Z" w:initials="AK">
    <w:p w14:paraId="0997372B" w14:textId="77777777" w:rsidR="005A4D07" w:rsidRPr="00D07B35" w:rsidRDefault="005A4D07" w:rsidP="005A4D07">
      <w:pPr>
        <w:tabs>
          <w:tab w:val="left" w:pos="420"/>
        </w:tabs>
        <w:spacing w:after="0" w:line="240" w:lineRule="auto"/>
        <w:jc w:val="both"/>
        <w:rPr>
          <w:bCs/>
          <w:color w:val="FF0000"/>
        </w:rPr>
      </w:pPr>
      <w:r>
        <w:rPr>
          <w:rStyle w:val="CommentReference"/>
        </w:rPr>
        <w:annotationRef/>
      </w:r>
      <w:r w:rsidRPr="005A4D07">
        <w:t xml:space="preserve">Provide guidance on sources to be used for these learning activities. </w:t>
      </w:r>
    </w:p>
    <w:p w14:paraId="777B0921" w14:textId="461A2F2C" w:rsidR="005A4D07" w:rsidRDefault="005A4D07">
      <w:pPr>
        <w:pStyle w:val="CommentText"/>
      </w:pPr>
    </w:p>
  </w:comment>
  <w:comment w:id="172" w:author="ALI K" w:date="2024-12-10T18:21:00Z" w:initials="AK">
    <w:p w14:paraId="403F6D19" w14:textId="561261FA" w:rsidR="00BB33CD" w:rsidRDefault="00BB33CD">
      <w:pPr>
        <w:pStyle w:val="CommentText"/>
      </w:pPr>
      <w:r>
        <w:rPr>
          <w:rStyle w:val="CommentReference"/>
        </w:rPr>
        <w:annotationRef/>
      </w:r>
      <w:r>
        <w:t xml:space="preserve">Could it be only Land that made Zimbabwe to be considered under civil wars? Like it was suggested </w:t>
      </w:r>
      <w:proofErr w:type="gramStart"/>
      <w:r>
        <w:t>earlier ,consider</w:t>
      </w:r>
      <w:proofErr w:type="gramEnd"/>
      <w:r>
        <w:t xml:space="preserve"> replacing Zimbabwe with either Katanga or Biafra if the interest you had can still be achieved</w:t>
      </w:r>
    </w:p>
  </w:comment>
  <w:comment w:id="173" w:author="ALI K" w:date="2024-12-13T13:00:00Z" w:initials="AK">
    <w:p w14:paraId="7D3A9931" w14:textId="77777777" w:rsidR="005A4D07" w:rsidRPr="00D07B35" w:rsidRDefault="005A4D07" w:rsidP="005A4D07">
      <w:pPr>
        <w:tabs>
          <w:tab w:val="left" w:pos="425"/>
        </w:tabs>
        <w:spacing w:after="0" w:line="240" w:lineRule="auto"/>
        <w:jc w:val="both"/>
        <w:rPr>
          <w:rFonts w:cstheme="minorHAnsi"/>
          <w:color w:val="FF0000"/>
          <w:sz w:val="24"/>
          <w:szCs w:val="24"/>
        </w:rPr>
      </w:pPr>
      <w:r>
        <w:rPr>
          <w:rStyle w:val="CommentReference"/>
        </w:rPr>
        <w:annotationRef/>
      </w:r>
      <w:r w:rsidRPr="005A4D07">
        <w:rPr>
          <w:rFonts w:cstheme="minorHAnsi"/>
          <w:sz w:val="24"/>
          <w:szCs w:val="24"/>
        </w:rPr>
        <w:t>Specify the mode of Engagement for this assessment activity.</w:t>
      </w:r>
    </w:p>
    <w:p w14:paraId="7F094797" w14:textId="220C56C8" w:rsidR="005A4D07" w:rsidRDefault="005A4D07">
      <w:pPr>
        <w:pStyle w:val="CommentText"/>
      </w:pPr>
    </w:p>
  </w:comment>
  <w:comment w:id="174" w:author="ALI K" w:date="2024-12-13T13:00:00Z" w:initials="AK">
    <w:p w14:paraId="2B5F7EA0" w14:textId="49695A3C" w:rsidR="005A4D07" w:rsidRDefault="005A4D07" w:rsidP="005A4D07">
      <w:pPr>
        <w:rPr>
          <w:color w:val="FF0000"/>
        </w:rPr>
      </w:pPr>
      <w:r>
        <w:rPr>
          <w:rStyle w:val="CommentReference"/>
        </w:rPr>
        <w:annotationRef/>
      </w:r>
      <w:r w:rsidRPr="005A4D07">
        <w:t>Try to include how the learner exhibits this competency.</w:t>
      </w:r>
    </w:p>
    <w:p w14:paraId="121E2F01" w14:textId="2AFDF083" w:rsidR="005A4D07" w:rsidRDefault="005A4D07">
      <w:pPr>
        <w:pStyle w:val="CommentText"/>
      </w:pPr>
    </w:p>
  </w:comment>
  <w:comment w:id="175" w:author="ALI K" w:date="2024-12-13T13:05:00Z" w:initials="AK">
    <w:p w14:paraId="1FDECDAD" w14:textId="77777777" w:rsidR="00D0417F" w:rsidRDefault="00D0417F" w:rsidP="00D0417F">
      <w:pPr>
        <w:tabs>
          <w:tab w:val="left" w:pos="420"/>
        </w:tabs>
        <w:spacing w:after="0" w:line="240" w:lineRule="auto"/>
        <w:jc w:val="both"/>
      </w:pPr>
      <w:r>
        <w:rPr>
          <w:rStyle w:val="CommentReference"/>
        </w:rPr>
        <w:annotationRef/>
      </w:r>
      <w:r w:rsidRPr="00D0417F">
        <w:t xml:space="preserve">The purpose of brainstorming is not to interact; it is to collect random ideas. </w:t>
      </w:r>
    </w:p>
    <w:p w14:paraId="30971079" w14:textId="2A15C2CC" w:rsidR="00D0417F" w:rsidRPr="00D0417F" w:rsidRDefault="00D0417F" w:rsidP="00D0417F">
      <w:pPr>
        <w:tabs>
          <w:tab w:val="left" w:pos="420"/>
        </w:tabs>
        <w:spacing w:after="0" w:line="240" w:lineRule="auto"/>
        <w:jc w:val="both"/>
        <w:rPr>
          <w:b/>
          <w:color w:val="00B0F0"/>
        </w:rPr>
      </w:pPr>
      <w:r w:rsidRPr="00D0417F">
        <w:rPr>
          <w:b/>
          <w:color w:val="00B0F0"/>
        </w:rPr>
        <w:t>You may recast this activity to read</w:t>
      </w:r>
      <w:r w:rsidRPr="00D0417F">
        <w:rPr>
          <w:color w:val="00B0F0"/>
        </w:rPr>
        <w:t>:</w:t>
      </w:r>
    </w:p>
    <w:p w14:paraId="2E5FB611" w14:textId="77777777" w:rsidR="00D0417F" w:rsidRPr="00D0417F" w:rsidRDefault="00D0417F" w:rsidP="00D0417F">
      <w:pPr>
        <w:tabs>
          <w:tab w:val="left" w:pos="420"/>
        </w:tabs>
        <w:spacing w:after="0" w:line="240" w:lineRule="auto"/>
        <w:jc w:val="both"/>
        <w:rPr>
          <w:b/>
          <w:color w:val="00B0F0"/>
        </w:rPr>
      </w:pPr>
      <w:r w:rsidRPr="00D0417F">
        <w:rPr>
          <w:color w:val="00B0F0"/>
        </w:rPr>
        <w:t>Drawing on their own experiences, learners brainstorm on the key problems of colonial education in Uganda and propose ideas for reform.</w:t>
      </w:r>
      <w:r w:rsidRPr="00D0417F">
        <w:rPr>
          <w:rFonts w:ascii="SimSun" w:eastAsia="SimSun" w:hAnsi="SimSun" w:cs="SimSun"/>
          <w:color w:val="00B0F0"/>
          <w:sz w:val="24"/>
          <w:szCs w:val="24"/>
        </w:rPr>
        <w:t xml:space="preserve"> </w:t>
      </w:r>
    </w:p>
    <w:p w14:paraId="63D52901" w14:textId="039302CE" w:rsidR="00D0417F" w:rsidRDefault="00D0417F">
      <w:pPr>
        <w:pStyle w:val="CommentText"/>
      </w:pPr>
    </w:p>
  </w:comment>
  <w:comment w:id="176" w:author="ALI K" w:date="2024-12-13T13:09:00Z" w:initials="AK">
    <w:p w14:paraId="64F562BF" w14:textId="77777777" w:rsidR="00D0417F" w:rsidRPr="00D0417F" w:rsidRDefault="00D0417F" w:rsidP="00D0417F">
      <w:pPr>
        <w:tabs>
          <w:tab w:val="left" w:pos="420"/>
        </w:tabs>
        <w:spacing w:after="0" w:line="240" w:lineRule="auto"/>
        <w:jc w:val="both"/>
        <w:rPr>
          <w:bCs/>
        </w:rPr>
      </w:pPr>
      <w:r>
        <w:rPr>
          <w:rStyle w:val="CommentReference"/>
        </w:rPr>
        <w:annotationRef/>
      </w:r>
      <w:r w:rsidRPr="00D0417F">
        <w:t xml:space="preserve">Provide guidance on sources to be used for these learning activities. </w:t>
      </w:r>
    </w:p>
    <w:p w14:paraId="1DE483BB" w14:textId="629E66E3" w:rsidR="00D0417F" w:rsidRDefault="00D0417F">
      <w:pPr>
        <w:pStyle w:val="CommentText"/>
      </w:pPr>
    </w:p>
  </w:comment>
  <w:comment w:id="177" w:author="ALI K" w:date="2024-12-13T13:12:00Z" w:initials="AK">
    <w:p w14:paraId="5F24E59F" w14:textId="77777777" w:rsidR="00D0417F" w:rsidRPr="00D0417F" w:rsidRDefault="00D0417F" w:rsidP="00D0417F">
      <w:pPr>
        <w:tabs>
          <w:tab w:val="left" w:pos="420"/>
        </w:tabs>
        <w:spacing w:after="0" w:line="240" w:lineRule="auto"/>
        <w:jc w:val="both"/>
      </w:pPr>
      <w:r>
        <w:rPr>
          <w:rStyle w:val="CommentReference"/>
        </w:rPr>
        <w:annotationRef/>
      </w:r>
      <w:r w:rsidRPr="00D0417F">
        <w:t xml:space="preserve">Is this a field activity or a classroom activity? Try to specify. </w:t>
      </w:r>
    </w:p>
    <w:p w14:paraId="123BBB84" w14:textId="77777777" w:rsidR="00D0417F" w:rsidRDefault="00D0417F" w:rsidP="00D0417F">
      <w:pPr>
        <w:tabs>
          <w:tab w:val="left" w:pos="420"/>
        </w:tabs>
        <w:spacing w:after="0" w:line="240" w:lineRule="auto"/>
        <w:jc w:val="both"/>
      </w:pPr>
    </w:p>
    <w:p w14:paraId="2589FF45" w14:textId="3E2AFD14" w:rsidR="00D0417F" w:rsidRPr="002D2F45" w:rsidRDefault="00D0417F" w:rsidP="00D0417F">
      <w:pPr>
        <w:tabs>
          <w:tab w:val="left" w:pos="420"/>
        </w:tabs>
        <w:spacing w:after="0" w:line="240" w:lineRule="auto"/>
        <w:jc w:val="both"/>
        <w:rPr>
          <w:color w:val="FF0000"/>
        </w:rPr>
      </w:pPr>
      <w:r w:rsidRPr="00D0417F">
        <w:t>If it is to be done in the field, you may recast it to read:</w:t>
      </w:r>
    </w:p>
    <w:p w14:paraId="3A12D33B" w14:textId="77777777" w:rsidR="00D0417F" w:rsidRPr="00D0417F" w:rsidRDefault="00D0417F" w:rsidP="00D0417F">
      <w:pPr>
        <w:tabs>
          <w:tab w:val="left" w:pos="420"/>
        </w:tabs>
        <w:spacing w:after="0" w:line="240" w:lineRule="auto"/>
        <w:jc w:val="both"/>
        <w:rPr>
          <w:color w:val="00B0F0"/>
        </w:rPr>
      </w:pPr>
      <w:r w:rsidRPr="00D0417F">
        <w:rPr>
          <w:color w:val="00B0F0"/>
        </w:rPr>
        <w:t>In groups, or individually, learners carry out a field work study in the local community to investigate how access to education has improved their own lives. They write a report, display it in the classroom and share their findings through gallery walks.</w:t>
      </w:r>
    </w:p>
    <w:p w14:paraId="0FF16B84" w14:textId="3BB6739B" w:rsidR="00D0417F" w:rsidRPr="00D0417F" w:rsidRDefault="00D0417F">
      <w:pPr>
        <w:pStyle w:val="CommentText"/>
        <w:rPr>
          <w:color w:val="00B0F0"/>
        </w:rPr>
      </w:pPr>
    </w:p>
  </w:comment>
  <w:comment w:id="178" w:author="ALI K" w:date="2024-12-13T13:13:00Z" w:initials="AK">
    <w:p w14:paraId="52D3E8FA" w14:textId="77777777" w:rsidR="002F0A14" w:rsidRPr="002F0A14" w:rsidRDefault="002F0A14" w:rsidP="002F0A14">
      <w:pPr>
        <w:tabs>
          <w:tab w:val="left" w:pos="420"/>
        </w:tabs>
        <w:spacing w:after="0" w:line="240" w:lineRule="auto"/>
        <w:jc w:val="both"/>
      </w:pPr>
      <w:r>
        <w:rPr>
          <w:rStyle w:val="CommentReference"/>
        </w:rPr>
        <w:annotationRef/>
      </w:r>
      <w:r w:rsidRPr="002F0A14">
        <w:t xml:space="preserve">Could this be the curriculum? A syllabus applies to one subject, yet a country’s education combines many subjects. </w:t>
      </w:r>
    </w:p>
    <w:p w14:paraId="6FB5875B" w14:textId="221697EF" w:rsidR="002F0A14" w:rsidRDefault="002F0A14">
      <w:pPr>
        <w:pStyle w:val="CommentText"/>
      </w:pPr>
    </w:p>
  </w:comment>
  <w:comment w:id="179" w:author="ALI K" w:date="2024-12-13T13:17:00Z" w:initials="AK">
    <w:p w14:paraId="5A825F3E" w14:textId="77777777" w:rsidR="002F0A14" w:rsidRPr="002F0A14" w:rsidRDefault="002F0A14" w:rsidP="002F0A14">
      <w:pPr>
        <w:tabs>
          <w:tab w:val="left" w:pos="420"/>
        </w:tabs>
        <w:spacing w:after="0" w:line="240" w:lineRule="auto"/>
      </w:pPr>
      <w:r>
        <w:rPr>
          <w:rStyle w:val="CommentReference"/>
        </w:rPr>
        <w:annotationRef/>
      </w:r>
      <w:r w:rsidRPr="002F0A14">
        <w:t xml:space="preserve">For clarity, consider recasting this activity to read: </w:t>
      </w:r>
    </w:p>
    <w:p w14:paraId="568CC362" w14:textId="64D6EBD7" w:rsidR="002F0A14" w:rsidRPr="002F0A14" w:rsidRDefault="002F0A14" w:rsidP="002F0A14">
      <w:pPr>
        <w:tabs>
          <w:tab w:val="left" w:pos="420"/>
        </w:tabs>
        <w:spacing w:after="0" w:line="240" w:lineRule="auto"/>
        <w:jc w:val="both"/>
        <w:rPr>
          <w:b/>
          <w:color w:val="00B0F0"/>
        </w:rPr>
      </w:pPr>
      <w:r w:rsidRPr="002F0A14">
        <w:rPr>
          <w:color w:val="00B0F0"/>
        </w:rPr>
        <w:t>Learners search newspaper articles, Ministerial and Departmental reports or the Internet to gather data on enrollment, drop out and completion rates under Universal Primary and Secondary Education</w:t>
      </w:r>
      <w:r>
        <w:rPr>
          <w:color w:val="00B0F0"/>
        </w:rPr>
        <w:t xml:space="preserve"> in Uganda</w:t>
      </w:r>
      <w:r w:rsidRPr="002F0A14">
        <w:rPr>
          <w:color w:val="00B0F0"/>
        </w:rPr>
        <w:t xml:space="preserve">. They analyse the trends and discuss their impact on the socio-economic development of Uganda and make a report. </w:t>
      </w:r>
    </w:p>
    <w:p w14:paraId="1C160248" w14:textId="13625335" w:rsidR="002F0A14" w:rsidRPr="002F0A14" w:rsidRDefault="002F0A14">
      <w:pPr>
        <w:pStyle w:val="CommentText"/>
        <w:rPr>
          <w:color w:val="00B0F0"/>
        </w:rPr>
      </w:pPr>
    </w:p>
  </w:comment>
  <w:comment w:id="180" w:author="ALI K" w:date="2024-12-13T13:21:00Z" w:initials="AK">
    <w:p w14:paraId="3EB107E1" w14:textId="77777777" w:rsidR="002F0A14" w:rsidRPr="002F0A14" w:rsidRDefault="002F0A14" w:rsidP="002F0A14">
      <w:pPr>
        <w:tabs>
          <w:tab w:val="left" w:pos="420"/>
        </w:tabs>
        <w:spacing w:after="0" w:line="240" w:lineRule="auto"/>
        <w:jc w:val="both"/>
        <w:rPr>
          <w:bCs/>
        </w:rPr>
      </w:pPr>
      <w:r>
        <w:rPr>
          <w:rStyle w:val="CommentReference"/>
        </w:rPr>
        <w:annotationRef/>
      </w:r>
      <w:r w:rsidRPr="002F0A14">
        <w:t xml:space="preserve">Provide guidance on sources to be used for these learning activities. </w:t>
      </w:r>
    </w:p>
    <w:p w14:paraId="23BDCD45" w14:textId="43788C75" w:rsidR="002F0A14" w:rsidRPr="002F0A14" w:rsidRDefault="002F0A14">
      <w:pPr>
        <w:pStyle w:val="CommentText"/>
      </w:pPr>
    </w:p>
  </w:comment>
  <w:comment w:id="181" w:author="ALI K" w:date="2024-12-13T13:21:00Z" w:initials="AK">
    <w:p w14:paraId="5F2A9306" w14:textId="77777777" w:rsidR="002F0A14" w:rsidRPr="00BA625A" w:rsidRDefault="002F0A14" w:rsidP="002F0A14">
      <w:pPr>
        <w:tabs>
          <w:tab w:val="left" w:pos="425"/>
        </w:tabs>
        <w:spacing w:after="0" w:line="240" w:lineRule="auto"/>
        <w:jc w:val="both"/>
        <w:rPr>
          <w:rFonts w:cstheme="minorHAnsi"/>
          <w:bCs/>
          <w:color w:val="FF0000"/>
          <w:sz w:val="24"/>
          <w:szCs w:val="24"/>
        </w:rPr>
      </w:pPr>
      <w:r>
        <w:rPr>
          <w:rStyle w:val="CommentReference"/>
        </w:rPr>
        <w:annotationRef/>
      </w:r>
      <w:r w:rsidRPr="002F0A14">
        <w:rPr>
          <w:rFonts w:cstheme="minorHAnsi"/>
          <w:sz w:val="24"/>
          <w:szCs w:val="24"/>
        </w:rPr>
        <w:t>This indicator is not related to the ability being assessed.</w:t>
      </w:r>
    </w:p>
    <w:p w14:paraId="6DECD126" w14:textId="31208C0D" w:rsidR="002F0A14" w:rsidRDefault="002F0A14">
      <w:pPr>
        <w:pStyle w:val="CommentText"/>
      </w:pPr>
    </w:p>
  </w:comment>
  <w:comment w:id="182" w:author="ALI K" w:date="2024-12-13T13:22:00Z" w:initials="AK">
    <w:p w14:paraId="07F041B3" w14:textId="77777777" w:rsidR="002F0A14" w:rsidRPr="00BA625A" w:rsidRDefault="002F0A14" w:rsidP="002F0A14">
      <w:pPr>
        <w:tabs>
          <w:tab w:val="left" w:pos="425"/>
        </w:tabs>
        <w:spacing w:after="0" w:line="240" w:lineRule="auto"/>
        <w:ind w:left="425"/>
        <w:rPr>
          <w:rFonts w:ascii="SimSun" w:eastAsia="SimSun" w:hAnsi="SimSun" w:cs="SimSun"/>
          <w:color w:val="FF0000"/>
          <w:sz w:val="24"/>
          <w:szCs w:val="24"/>
        </w:rPr>
      </w:pPr>
      <w:r>
        <w:rPr>
          <w:rStyle w:val="CommentReference"/>
        </w:rPr>
        <w:annotationRef/>
      </w:r>
      <w:r w:rsidRPr="002F0A14">
        <w:t>Rephrase to correct English</w:t>
      </w:r>
    </w:p>
    <w:p w14:paraId="73BA3062" w14:textId="48DF1D42" w:rsidR="002F0A14" w:rsidRDefault="002F0A14">
      <w:pPr>
        <w:pStyle w:val="CommentText"/>
      </w:pPr>
    </w:p>
  </w:comment>
  <w:comment w:id="183" w:author="ALI K" w:date="2024-12-13T13:24:00Z" w:initials="AK">
    <w:p w14:paraId="73D936DB" w14:textId="77777777" w:rsidR="000D0ACA" w:rsidRPr="007322DC" w:rsidRDefault="000D0ACA" w:rsidP="000D0ACA">
      <w:pPr>
        <w:spacing w:line="240" w:lineRule="auto"/>
      </w:pPr>
      <w:r>
        <w:rPr>
          <w:rStyle w:val="CommentReference"/>
        </w:rPr>
        <w:annotationRef/>
      </w:r>
      <w:r w:rsidRPr="007322DC">
        <w:t>This sounds an incomplete idea.  Try to beef it up and also include how the learner displays/exhibits the competency.</w:t>
      </w:r>
    </w:p>
    <w:p w14:paraId="628C26E4" w14:textId="77777777" w:rsidR="000D0ACA" w:rsidRDefault="000D0ACA" w:rsidP="000D0ACA">
      <w:pPr>
        <w:spacing w:line="240" w:lineRule="auto"/>
        <w:jc w:val="both"/>
        <w:rPr>
          <w:rFonts w:cstheme="minorHAnsi"/>
          <w:sz w:val="24"/>
          <w:szCs w:val="24"/>
        </w:rPr>
      </w:pPr>
    </w:p>
    <w:p w14:paraId="6771FFB3" w14:textId="77777777" w:rsidR="000D0ACA" w:rsidRDefault="000D0ACA" w:rsidP="000D0ACA">
      <w:pPr>
        <w:spacing w:line="240" w:lineRule="auto"/>
        <w:jc w:val="both"/>
        <w:rPr>
          <w:rFonts w:cstheme="minorHAnsi"/>
          <w:b/>
          <w:sz w:val="24"/>
          <w:szCs w:val="24"/>
        </w:rPr>
      </w:pPr>
      <w:r w:rsidRPr="000D0ACA">
        <w:rPr>
          <w:rFonts w:cstheme="minorHAnsi"/>
          <w:b/>
          <w:sz w:val="24"/>
          <w:szCs w:val="24"/>
        </w:rPr>
        <w:t xml:space="preserve">You may consider this version: </w:t>
      </w:r>
    </w:p>
    <w:p w14:paraId="6F1A6D36" w14:textId="7227443E" w:rsidR="000D0ACA" w:rsidRPr="000D0ACA" w:rsidRDefault="000D0ACA" w:rsidP="000D0ACA">
      <w:pPr>
        <w:spacing w:line="240" w:lineRule="auto"/>
        <w:jc w:val="both"/>
        <w:rPr>
          <w:rFonts w:cstheme="minorHAnsi"/>
          <w:color w:val="00B0F0"/>
          <w:sz w:val="24"/>
          <w:szCs w:val="24"/>
        </w:rPr>
      </w:pPr>
      <w:r w:rsidRPr="000D0ACA">
        <w:rPr>
          <w:rFonts w:cstheme="minorHAnsi"/>
          <w:color w:val="00B0F0"/>
          <w:sz w:val="24"/>
          <w:szCs w:val="24"/>
        </w:rPr>
        <w:t>The learner demonstrates understanding of the c</w:t>
      </w:r>
      <w:r w:rsidRPr="000D0ACA">
        <w:rPr>
          <w:rFonts w:cstheme="minorHAnsi"/>
          <w:bCs/>
          <w:color w:val="00B0F0"/>
          <w:sz w:val="24"/>
          <w:szCs w:val="24"/>
        </w:rPr>
        <w:t>hallenges affecting Africa’s growth and development</w:t>
      </w:r>
      <w:r w:rsidRPr="000D0ACA">
        <w:rPr>
          <w:rFonts w:cstheme="minorHAnsi"/>
          <w:color w:val="00B0F0"/>
          <w:sz w:val="24"/>
          <w:szCs w:val="24"/>
        </w:rPr>
        <w:t xml:space="preserve"> by examining them and their impact on individual countries; in order to appreciate the ongoing changes and efforts by post-independence African governments</w:t>
      </w:r>
    </w:p>
    <w:p w14:paraId="3FAF9433" w14:textId="4DD54E81" w:rsidR="000D0ACA" w:rsidRDefault="000D0ACA">
      <w:pPr>
        <w:pStyle w:val="CommentText"/>
      </w:pPr>
    </w:p>
  </w:comment>
  <w:comment w:id="184" w:author="ALI K" w:date="2024-12-10T19:00:00Z" w:initials="AK">
    <w:p w14:paraId="56C777BE" w14:textId="3AA4BFA3" w:rsidR="00BB33CD" w:rsidRDefault="00BB33CD">
      <w:pPr>
        <w:pStyle w:val="CommentText"/>
      </w:pPr>
      <w:r>
        <w:rPr>
          <w:rStyle w:val="CommentReference"/>
        </w:rPr>
        <w:annotationRef/>
      </w:r>
    </w:p>
  </w:comment>
  <w:comment w:id="185" w:author="ALI K" w:date="2024-12-11T06:03:00Z" w:initials="AK">
    <w:p w14:paraId="7CB7CB62" w14:textId="32027C11" w:rsidR="00BB33CD" w:rsidRDefault="00BB33CD">
      <w:pPr>
        <w:pStyle w:val="CommentText"/>
      </w:pPr>
      <w:r>
        <w:rPr>
          <w:rStyle w:val="CommentReference"/>
        </w:rPr>
        <w:annotationRef/>
      </w:r>
    </w:p>
  </w:comment>
  <w:comment w:id="186" w:author="ALI K" w:date="2024-12-13T13:28:00Z" w:initials="AK">
    <w:p w14:paraId="4DC58C30" w14:textId="77777777" w:rsidR="000D0ACA" w:rsidRPr="000D0ACA" w:rsidRDefault="000D0ACA" w:rsidP="000D0ACA">
      <w:pPr>
        <w:tabs>
          <w:tab w:val="left" w:pos="420"/>
        </w:tabs>
        <w:spacing w:after="0" w:line="240" w:lineRule="auto"/>
        <w:jc w:val="both"/>
        <w:rPr>
          <w:bCs/>
        </w:rPr>
      </w:pPr>
      <w:r>
        <w:rPr>
          <w:rStyle w:val="CommentReference"/>
        </w:rPr>
        <w:annotationRef/>
      </w:r>
      <w:r w:rsidRPr="000D0ACA">
        <w:rPr>
          <w:bCs/>
        </w:rPr>
        <w:t>Consider introducing this topic by drawing and building on the learner’s experiences, thus:</w:t>
      </w:r>
    </w:p>
    <w:p w14:paraId="2E9FFCEF" w14:textId="77777777" w:rsidR="000D0ACA" w:rsidRPr="000D0ACA" w:rsidRDefault="000D0ACA" w:rsidP="000D0ACA">
      <w:pPr>
        <w:tabs>
          <w:tab w:val="left" w:pos="420"/>
        </w:tabs>
        <w:spacing w:after="0" w:line="240" w:lineRule="auto"/>
        <w:jc w:val="both"/>
        <w:rPr>
          <w:bCs/>
          <w:color w:val="00B0F0"/>
        </w:rPr>
      </w:pPr>
      <w:r w:rsidRPr="000D0ACA">
        <w:rPr>
          <w:bCs/>
          <w:color w:val="00B0F0"/>
        </w:rPr>
        <w:t>Through questioning, guide the learners to explore the concept of debt burden. Learners respond to questions about local money lenders and their clients in their own communities. E.g., What happens when debtors fail to pay back in the agreed time? Does the interest increase or decrease? How does this affect the total amount to be paid back by the debtor?</w:t>
      </w:r>
    </w:p>
    <w:p w14:paraId="2DF3B61E" w14:textId="799E6161" w:rsidR="000D0ACA" w:rsidRPr="000D0ACA" w:rsidRDefault="000D0ACA">
      <w:pPr>
        <w:pStyle w:val="CommentText"/>
        <w:rPr>
          <w:color w:val="00B0F0"/>
        </w:rPr>
      </w:pPr>
    </w:p>
  </w:comment>
  <w:comment w:id="187" w:author="ALI K" w:date="2024-12-13T13:33:00Z" w:initials="AK">
    <w:p w14:paraId="659C0FFD" w14:textId="2B6E2FDC" w:rsidR="006E5A61" w:rsidRDefault="000D0ACA" w:rsidP="006E5A61">
      <w:pPr>
        <w:tabs>
          <w:tab w:val="left" w:pos="420"/>
        </w:tabs>
        <w:spacing w:after="0" w:line="240" w:lineRule="auto"/>
      </w:pPr>
      <w:r>
        <w:rPr>
          <w:rStyle w:val="CommentReference"/>
        </w:rPr>
        <w:annotationRef/>
      </w:r>
      <w:r>
        <w:t xml:space="preserve">Consider replacing this with more realistic learning </w:t>
      </w:r>
      <w:r w:rsidR="006E5A61">
        <w:t>activities</w:t>
      </w:r>
      <w:r>
        <w:t xml:space="preserve">. </w:t>
      </w:r>
      <w:r w:rsidR="006E5A61">
        <w:t>You can consider recasting it to read:</w:t>
      </w:r>
    </w:p>
    <w:p w14:paraId="5A84FD80" w14:textId="5BC7F23B" w:rsidR="006E5A61" w:rsidRPr="006E5A61" w:rsidRDefault="006E5A61" w:rsidP="006E5A61">
      <w:pPr>
        <w:pStyle w:val="ListParagraph"/>
        <w:numPr>
          <w:ilvl w:val="0"/>
          <w:numId w:val="103"/>
        </w:numPr>
        <w:tabs>
          <w:tab w:val="left" w:pos="420"/>
        </w:tabs>
        <w:spacing w:after="0" w:line="240" w:lineRule="auto"/>
        <w:rPr>
          <w:bCs/>
          <w:color w:val="00B050"/>
        </w:rPr>
      </w:pPr>
      <w:r w:rsidRPr="006E5A61">
        <w:rPr>
          <w:color w:val="00B050"/>
        </w:rPr>
        <w:t>Learners search the internet or other credible sources for   statistical data on debt across different countries. They identify countries with a large debt burden and discuss the likely impact of the debt burden on social service delivery and economic progress of those countries.</w:t>
      </w:r>
      <w:r w:rsidRPr="006E5A61">
        <w:rPr>
          <w:rFonts w:ascii="SimSun" w:eastAsia="SimSun" w:hAnsi="SimSun" w:cs="SimSun"/>
          <w:color w:val="00B050"/>
          <w:sz w:val="24"/>
          <w:szCs w:val="24"/>
        </w:rPr>
        <w:t xml:space="preserve"> </w:t>
      </w:r>
    </w:p>
    <w:p w14:paraId="3D1A5184" w14:textId="16883D97" w:rsidR="006E5A61" w:rsidRPr="006E5A61" w:rsidRDefault="006E5A61" w:rsidP="006E5A61">
      <w:pPr>
        <w:pStyle w:val="ListParagraph"/>
        <w:numPr>
          <w:ilvl w:val="0"/>
          <w:numId w:val="103"/>
        </w:numPr>
        <w:tabs>
          <w:tab w:val="left" w:pos="420"/>
        </w:tabs>
        <w:spacing w:after="0" w:line="240" w:lineRule="auto"/>
        <w:jc w:val="both"/>
        <w:rPr>
          <w:bCs/>
          <w:color w:val="00B050"/>
        </w:rPr>
      </w:pPr>
      <w:r w:rsidRPr="006E5A61">
        <w:rPr>
          <w:bCs/>
          <w:color w:val="00B050"/>
        </w:rPr>
        <w:t>In groups, learners analyse key documents such as Annual Debt statistical bulletins, Auditor General’s reports and other Reports from the Directorate of Debt and Cash Policy to find out information about Uganda’s public debt.</w:t>
      </w:r>
    </w:p>
    <w:p w14:paraId="2018718A" w14:textId="5B006995" w:rsidR="000D0ACA" w:rsidRDefault="000D0ACA">
      <w:pPr>
        <w:pStyle w:val="CommentText"/>
      </w:pPr>
    </w:p>
  </w:comment>
  <w:comment w:id="188" w:author="ALI K" w:date="2024-12-10T19:07:00Z" w:initials="AK">
    <w:p w14:paraId="194FFF78" w14:textId="32B9322D" w:rsidR="00BB33CD" w:rsidRDefault="00BB33CD">
      <w:pPr>
        <w:pStyle w:val="CommentText"/>
      </w:pPr>
      <w:r>
        <w:rPr>
          <w:rStyle w:val="CommentReference"/>
        </w:rPr>
        <w:annotationRef/>
      </w:r>
      <w:r>
        <w:t xml:space="preserve">This would serve better a </w:t>
      </w:r>
      <w:proofErr w:type="gramStart"/>
      <w:r>
        <w:t>project ,</w:t>
      </w:r>
      <w:proofErr w:type="gramEnd"/>
      <w:r>
        <w:t xml:space="preserve"> it may take much time in a </w:t>
      </w:r>
      <w:proofErr w:type="spellStart"/>
      <w:r>
        <w:t>a</w:t>
      </w:r>
      <w:proofErr w:type="spellEnd"/>
      <w:r>
        <w:t xml:space="preserve"> lesson setting</w:t>
      </w:r>
    </w:p>
  </w:comment>
  <w:comment w:id="189" w:author="ALI K" w:date="2024-12-13T13:38:00Z" w:initials="AK">
    <w:p w14:paraId="7036F00B" w14:textId="77777777" w:rsidR="006E5A61" w:rsidRPr="001721D7" w:rsidRDefault="006E5A61" w:rsidP="006E5A61">
      <w:pPr>
        <w:tabs>
          <w:tab w:val="left" w:pos="420"/>
        </w:tabs>
        <w:spacing w:after="0" w:line="240" w:lineRule="auto"/>
        <w:jc w:val="both"/>
        <w:rPr>
          <w:bCs/>
          <w:color w:val="FF0000"/>
        </w:rPr>
      </w:pPr>
      <w:r>
        <w:rPr>
          <w:rStyle w:val="CommentReference"/>
        </w:rPr>
        <w:annotationRef/>
      </w:r>
      <w:r w:rsidRPr="006E5A61">
        <w:rPr>
          <w:color w:val="00B0F0"/>
        </w:rPr>
        <w:t>Provide guidance on sources to be used for these learning activities.</w:t>
      </w:r>
    </w:p>
    <w:p w14:paraId="5A44E681" w14:textId="204BD9DA" w:rsidR="006E5A61" w:rsidRDefault="006E5A61">
      <w:pPr>
        <w:pStyle w:val="CommentText"/>
      </w:pPr>
    </w:p>
  </w:comment>
  <w:comment w:id="190" w:author="ALI K" w:date="2024-12-11T05:40:00Z" w:initials="AK">
    <w:p w14:paraId="768D675B" w14:textId="6F03A10D" w:rsidR="00BB33CD" w:rsidRDefault="00BB33CD">
      <w:pPr>
        <w:pStyle w:val="CommentText"/>
      </w:pPr>
      <w:r>
        <w:rPr>
          <w:rStyle w:val="CommentReference"/>
        </w:rPr>
        <w:annotationRef/>
      </w:r>
      <w:r>
        <w:t xml:space="preserve">These Topics were covered at Lower secondary and it would </w:t>
      </w:r>
      <w:proofErr w:type="spellStart"/>
      <w:proofErr w:type="gramStart"/>
      <w:r>
        <w:t>repitive,kindly</w:t>
      </w:r>
      <w:proofErr w:type="spellEnd"/>
      <w:proofErr w:type="gramEnd"/>
      <w:r>
        <w:t xml:space="preserve"> check Topics 3 &amp;4</w:t>
      </w:r>
    </w:p>
  </w:comment>
  <w:comment w:id="191" w:author="ALI K" w:date="2024-12-11T06:10:00Z" w:initials="AK">
    <w:p w14:paraId="5091776F" w14:textId="669D39F3" w:rsidR="00BB33CD" w:rsidRDefault="00BB33CD">
      <w:pPr>
        <w:pStyle w:val="CommentText"/>
      </w:pPr>
      <w:r>
        <w:rPr>
          <w:rStyle w:val="CommentReference"/>
        </w:rPr>
        <w:annotationRef/>
      </w:r>
      <w:r>
        <w:t>Replace with have</w:t>
      </w:r>
    </w:p>
  </w:comment>
  <w:comment w:id="192" w:author="ALI K" w:date="2024-12-12T10:50:00Z" w:initials="AK">
    <w:p w14:paraId="7E3BEF2B" w14:textId="3D02A135" w:rsidR="00BB33CD" w:rsidRDefault="00BB33CD">
      <w:pPr>
        <w:pStyle w:val="CommentText"/>
      </w:pPr>
      <w:r>
        <w:rPr>
          <w:rStyle w:val="CommentReference"/>
        </w:rPr>
        <w:annotationRef/>
      </w:r>
      <w:r>
        <w:t xml:space="preserve">Can this be replaced to </w:t>
      </w:r>
      <w:proofErr w:type="spellStart"/>
      <w:proofErr w:type="gramStart"/>
      <w:r>
        <w:t>read:Examine</w:t>
      </w:r>
      <w:proofErr w:type="spellEnd"/>
      <w:proofErr w:type="gramEnd"/>
      <w:r>
        <w:t xml:space="preserve"> the causes of the 1789 French Revolution to identify ways to prevent similar conflicts in future</w:t>
      </w:r>
    </w:p>
  </w:comment>
  <w:comment w:id="193" w:author="ALI K" w:date="2024-12-12T10:44:00Z" w:initials="AK">
    <w:p w14:paraId="2E0E9A76" w14:textId="33A84AA3" w:rsidR="00BB33CD" w:rsidRDefault="00BB33CD">
      <w:pPr>
        <w:pStyle w:val="CommentText"/>
      </w:pPr>
      <w:r>
        <w:rPr>
          <w:rStyle w:val="CommentReference"/>
        </w:rPr>
        <w:annotationRef/>
      </w:r>
      <w:r>
        <w:t>Where do the learners get information about the French revolution? Consider providing sources of information like textbooks, internet or other extracts</w:t>
      </w:r>
    </w:p>
  </w:comment>
  <w:comment w:id="194" w:author="ALI K" w:date="2024-12-12T11:53:00Z" w:initials="AK">
    <w:p w14:paraId="79472975" w14:textId="6BFCE67F" w:rsidR="00BB33CD" w:rsidRDefault="00BB33CD">
      <w:pPr>
        <w:pStyle w:val="CommentText"/>
      </w:pPr>
      <w:r>
        <w:rPr>
          <w:rStyle w:val="CommentReference"/>
        </w:rPr>
        <w:annotationRef/>
      </w:r>
      <w:r>
        <w:rPr>
          <w:rStyle w:val="CommentReference"/>
        </w:rPr>
        <w:t xml:space="preserve">Who is to benefit from the essay written? </w:t>
      </w:r>
      <w:proofErr w:type="spellStart"/>
      <w:r>
        <w:rPr>
          <w:rStyle w:val="CommentReference"/>
        </w:rPr>
        <w:t>Specity</w:t>
      </w:r>
      <w:proofErr w:type="spellEnd"/>
      <w:r>
        <w:rPr>
          <w:rStyle w:val="CommentReference"/>
        </w:rPr>
        <w:t xml:space="preserve"> if is for the benefit of all learners and to be presented in the classroom</w:t>
      </w:r>
    </w:p>
  </w:comment>
  <w:comment w:id="195" w:author="ALI K" w:date="2024-12-12T12:01:00Z" w:initials="AK">
    <w:p w14:paraId="1F149B8E" w14:textId="2463D709" w:rsidR="00BB33CD" w:rsidRDefault="00BB33CD">
      <w:pPr>
        <w:pStyle w:val="CommentText"/>
      </w:pPr>
      <w:r>
        <w:rPr>
          <w:rStyle w:val="CommentReference"/>
        </w:rPr>
        <w:annotationRef/>
      </w:r>
      <w:r>
        <w:t xml:space="preserve">Could you please specify the time this would </w:t>
      </w:r>
      <w:proofErr w:type="gramStart"/>
      <w:r>
        <w:t>take ,</w:t>
      </w:r>
      <w:proofErr w:type="gramEnd"/>
      <w:r>
        <w:t xml:space="preserve"> is it a classroom activity or a project?</w:t>
      </w:r>
    </w:p>
  </w:comment>
  <w:comment w:id="196" w:author="ALI K" w:date="2024-12-12T12:09:00Z" w:initials="AK">
    <w:p w14:paraId="1B1AAF57" w14:textId="7134C8A4" w:rsidR="00BB33CD" w:rsidRDefault="00BB33CD">
      <w:pPr>
        <w:pStyle w:val="CommentText"/>
      </w:pPr>
      <w:r>
        <w:rPr>
          <w:rStyle w:val="CommentReference"/>
        </w:rPr>
        <w:annotationRef/>
      </w:r>
      <w:r>
        <w:t>Consider rephrasing to read: Examine the reasons for aggressive foreign policy of Napoleon 1 and the lessons to other aggressive leaders in the world</w:t>
      </w:r>
    </w:p>
  </w:comment>
  <w:comment w:id="197" w:author="ALI K" w:date="2024-12-11T07:31:00Z" w:initials="AK">
    <w:p w14:paraId="19E1AFAA" w14:textId="3322B67E" w:rsidR="00BB33CD" w:rsidRDefault="00BB33CD">
      <w:pPr>
        <w:pStyle w:val="CommentText"/>
      </w:pPr>
      <w:r>
        <w:rPr>
          <w:rStyle w:val="CommentReference"/>
        </w:rPr>
        <w:annotationRef/>
      </w:r>
    </w:p>
  </w:comment>
  <w:comment w:id="199" w:author="ALI K" w:date="2024-12-11T08:19:00Z" w:initials="AK">
    <w:p w14:paraId="1B1C7560" w14:textId="5922B677" w:rsidR="00BB33CD" w:rsidRDefault="00BB33CD">
      <w:pPr>
        <w:pStyle w:val="CommentText"/>
      </w:pPr>
      <w:r>
        <w:rPr>
          <w:rStyle w:val="CommentReference"/>
        </w:rPr>
        <w:annotationRef/>
      </w:r>
      <w:r>
        <w:t xml:space="preserve">Consider the groups to present their findings in the classroom and to be critiqued by </w:t>
      </w:r>
      <w:proofErr w:type="gramStart"/>
      <w:r>
        <w:t>others ,</w:t>
      </w:r>
      <w:proofErr w:type="gramEnd"/>
      <w:r>
        <w:t xml:space="preserve"> Also specify the nature of the documentary to be shown , could be a film or movie</w:t>
      </w:r>
    </w:p>
  </w:comment>
  <w:comment w:id="198" w:author="ALI K" w:date="2024-12-12T12:26:00Z" w:initials="AK">
    <w:p w14:paraId="6044EA93" w14:textId="1089BE75" w:rsidR="00BB33CD" w:rsidRDefault="00BB33CD">
      <w:pPr>
        <w:pStyle w:val="CommentText"/>
      </w:pPr>
      <w:r>
        <w:rPr>
          <w:rStyle w:val="CommentReference"/>
        </w:rPr>
        <w:annotationRef/>
      </w:r>
      <w:r>
        <w:t>Provide sources of information for the learners to explore to ease their work</w:t>
      </w:r>
    </w:p>
  </w:comment>
  <w:comment w:id="200" w:author="ALI K" w:date="2024-12-11T08:47:00Z" w:initials="AK">
    <w:p w14:paraId="2F17373B" w14:textId="5FE89A2E" w:rsidR="00BB33CD" w:rsidRDefault="00BB33CD">
      <w:pPr>
        <w:pStyle w:val="CommentText"/>
      </w:pPr>
      <w:r>
        <w:rPr>
          <w:rStyle w:val="CommentReference"/>
        </w:rPr>
        <w:annotationRef/>
      </w:r>
      <w:r>
        <w:rPr>
          <w:rStyle w:val="CommentReference"/>
        </w:rPr>
        <w:t>May you please point out the sources which can guide the learners to discover what they have never studied</w:t>
      </w:r>
    </w:p>
  </w:comment>
  <w:comment w:id="201" w:author="ALI K" w:date="2024-12-11T08:54:00Z" w:initials="AK">
    <w:p w14:paraId="71734E9B" w14:textId="350F0684" w:rsidR="00BB33CD" w:rsidRDefault="00BB33CD">
      <w:pPr>
        <w:pStyle w:val="CommentText"/>
      </w:pPr>
      <w:r>
        <w:rPr>
          <w:rStyle w:val="CommentReference"/>
        </w:rPr>
        <w:annotationRef/>
      </w:r>
      <w:r>
        <w:t xml:space="preserve">I feel if phrased </w:t>
      </w:r>
      <w:proofErr w:type="spellStart"/>
      <w:proofErr w:type="gramStart"/>
      <w:r>
        <w:t>as:Assess</w:t>
      </w:r>
      <w:proofErr w:type="spellEnd"/>
      <w:proofErr w:type="gramEnd"/>
      <w:r>
        <w:t xml:space="preserve"> the impact of the 1848 revolutions on Europe to appreciate their relevance to the contemporary movements for reform and democracy in East Africa</w:t>
      </w:r>
    </w:p>
  </w:comment>
  <w:comment w:id="202" w:author="ALI K" w:date="2024-12-12T12:47:00Z" w:initials="AK">
    <w:p w14:paraId="21643582" w14:textId="1C658728" w:rsidR="00BB33CD" w:rsidRDefault="00BB33CD">
      <w:pPr>
        <w:pStyle w:val="CommentText"/>
      </w:pPr>
      <w:r>
        <w:rPr>
          <w:rStyle w:val="CommentReference"/>
        </w:rPr>
        <w:annotationRef/>
      </w:r>
    </w:p>
  </w:comment>
  <w:comment w:id="203" w:author="ALI K" w:date="2024-12-12T12:52:00Z" w:initials="AK">
    <w:p w14:paraId="20D8559D" w14:textId="5125E9AD" w:rsidR="00BB33CD" w:rsidRDefault="00BB33CD">
      <w:pPr>
        <w:pStyle w:val="CommentText"/>
      </w:pPr>
      <w:r>
        <w:rPr>
          <w:rStyle w:val="CommentReference"/>
        </w:rPr>
        <w:annotationRef/>
      </w:r>
      <w:r>
        <w:t xml:space="preserve">Please provide clear guidance on the sources of </w:t>
      </w:r>
      <w:proofErr w:type="gramStart"/>
      <w:r>
        <w:t>information ,</w:t>
      </w:r>
      <w:proofErr w:type="gramEnd"/>
      <w:r>
        <w:t xml:space="preserve"> what is nature of document to be showed , how long will the journal to be designed? You may need to revisit the pedagogical approaches</w:t>
      </w:r>
    </w:p>
  </w:comment>
  <w:comment w:id="204" w:author="ALI K" w:date="2024-12-12T13:12:00Z" w:initials="AK">
    <w:p w14:paraId="4DC47349" w14:textId="3AE31EF3" w:rsidR="00BB33CD" w:rsidRDefault="00BB33CD">
      <w:pPr>
        <w:pStyle w:val="CommentText"/>
      </w:pPr>
      <w:r>
        <w:rPr>
          <w:rStyle w:val="CommentReference"/>
        </w:rPr>
        <w:annotationRef/>
      </w:r>
      <w:r>
        <w:t xml:space="preserve">Could you please a professional of guiding learners where information can be </w:t>
      </w:r>
      <w:proofErr w:type="gramStart"/>
      <w:r>
        <w:t>searched ,</w:t>
      </w:r>
      <w:proofErr w:type="gramEnd"/>
      <w:r>
        <w:t xml:space="preserve"> how they share problems of Italy where they never been without sources quoted like textbooks , internet or any other extract?</w:t>
      </w:r>
    </w:p>
  </w:comment>
  <w:comment w:id="205" w:author="ALI K" w:date="2024-12-12T13:17:00Z" w:initials="AK">
    <w:p w14:paraId="212C8EFF" w14:textId="3CE2F6D0" w:rsidR="00BB33CD" w:rsidRDefault="00BB33CD">
      <w:pPr>
        <w:pStyle w:val="CommentText"/>
      </w:pPr>
      <w:r>
        <w:rPr>
          <w:rStyle w:val="CommentReference"/>
        </w:rPr>
        <w:annotationRef/>
      </w:r>
      <w:r>
        <w:t xml:space="preserve">Could you put this </w:t>
      </w:r>
      <w:proofErr w:type="gramStart"/>
      <w:r>
        <w:t>clear ,</w:t>
      </w:r>
      <w:proofErr w:type="gramEnd"/>
      <w:r>
        <w:t xml:space="preserve"> is it a project, can be it fused within a lesson? You may have to get an alternative</w:t>
      </w:r>
    </w:p>
  </w:comment>
  <w:comment w:id="206" w:author="ALI K" w:date="2024-12-12T13:23:00Z" w:initials="AK">
    <w:p w14:paraId="1F2B90AA" w14:textId="364C8DBB" w:rsidR="00BB33CD" w:rsidRDefault="00BB33CD">
      <w:pPr>
        <w:pStyle w:val="CommentText"/>
      </w:pPr>
      <w:r>
        <w:rPr>
          <w:rStyle w:val="CommentReference"/>
        </w:rPr>
        <w:annotationRef/>
      </w:r>
      <w:r>
        <w:t>May you please reduce the case studies to 2 in each country to avoid content overload and similarities in roles</w:t>
      </w:r>
    </w:p>
  </w:comment>
  <w:comment w:id="207" w:author="ALI K" w:date="2024-12-12T13:31:00Z" w:initials="AK">
    <w:p w14:paraId="12A62809" w14:textId="647454F9" w:rsidR="00BB33CD" w:rsidRDefault="00BB33CD">
      <w:pPr>
        <w:pStyle w:val="CommentText"/>
      </w:pPr>
      <w:r>
        <w:rPr>
          <w:rStyle w:val="CommentReference"/>
        </w:rPr>
        <w:annotationRef/>
      </w:r>
      <w:r>
        <w:t>May consider adding an assessment sample on the impact of leadership and alliances in achieving national unity</w:t>
      </w:r>
    </w:p>
  </w:comment>
  <w:comment w:id="208" w:author="ALI K" w:date="2024-12-12T14:01:00Z" w:initials="AK">
    <w:p w14:paraId="3BA98F32" w14:textId="7B34CDE8" w:rsidR="00BB33CD" w:rsidRDefault="00BB33CD">
      <w:pPr>
        <w:pStyle w:val="CommentText"/>
      </w:pPr>
      <w:r>
        <w:rPr>
          <w:rStyle w:val="CommentReference"/>
        </w:rPr>
        <w:annotationRef/>
      </w:r>
      <w:r>
        <w:t>The sources of information in bullet 2 would still be used by learners to get the brief history of America and Canada</w:t>
      </w:r>
    </w:p>
  </w:comment>
  <w:comment w:id="209" w:author="ALI K" w:date="2024-12-12T14:05:00Z" w:initials="AK">
    <w:p w14:paraId="40B93F64" w14:textId="60776566" w:rsidR="00BB33CD" w:rsidRDefault="00BB33CD">
      <w:pPr>
        <w:pStyle w:val="CommentText"/>
      </w:pPr>
      <w:r>
        <w:rPr>
          <w:rStyle w:val="CommentReference"/>
        </w:rPr>
        <w:annotationRef/>
      </w:r>
      <w:r>
        <w:t>The map drawn is intended to show not showing</w:t>
      </w:r>
    </w:p>
  </w:comment>
  <w:comment w:id="210" w:author="ALI K" w:date="2024-12-12T13:48:00Z" w:initials="AK">
    <w:p w14:paraId="1A372C50" w14:textId="24C9B51B" w:rsidR="00BB33CD" w:rsidRDefault="00BB33CD">
      <w:pPr>
        <w:pStyle w:val="CommentText"/>
      </w:pPr>
      <w:r>
        <w:rPr>
          <w:rStyle w:val="CommentReference"/>
        </w:rPr>
        <w:annotationRef/>
      </w:r>
      <w:r>
        <w:t xml:space="preserve">Try to be open to the source of </w:t>
      </w:r>
      <w:proofErr w:type="gramStart"/>
      <w:r>
        <w:t>information ,</w:t>
      </w:r>
      <w:proofErr w:type="gramEnd"/>
      <w:r>
        <w:t xml:space="preserve"> what if there is no knowledgeable person with human rights concepts? Let it be open as other sources like textbooks, extracts </w:t>
      </w:r>
      <w:proofErr w:type="spellStart"/>
      <w:r>
        <w:t>etc</w:t>
      </w:r>
      <w:proofErr w:type="spellEnd"/>
      <w:r>
        <w:t xml:space="preserve"> can be of help</w:t>
      </w:r>
    </w:p>
  </w:comment>
  <w:comment w:id="211" w:author="ALI K" w:date="2024-12-12T14:32:00Z" w:initials="AK">
    <w:p w14:paraId="0A191690" w14:textId="605DC1DC" w:rsidR="00BB33CD" w:rsidRDefault="00BB33CD">
      <w:pPr>
        <w:pStyle w:val="CommentText"/>
      </w:pPr>
      <w:r>
        <w:rPr>
          <w:rStyle w:val="CommentReference"/>
        </w:rPr>
        <w:annotationRef/>
      </w:r>
      <w:r>
        <w:t>Try to be very specific to breakdown these primary and secondary sources</w:t>
      </w:r>
    </w:p>
  </w:comment>
  <w:comment w:id="212" w:author="ALI K" w:date="2024-12-12T14:42:00Z" w:initials="AK">
    <w:p w14:paraId="2CBB2463" w14:textId="1113DF6A" w:rsidR="00BB33CD" w:rsidRDefault="00BB33CD">
      <w:pPr>
        <w:pStyle w:val="CommentText"/>
      </w:pPr>
      <w:r>
        <w:rPr>
          <w:rStyle w:val="CommentReference"/>
        </w:rPr>
        <w:annotationRef/>
      </w:r>
      <w:r>
        <w:rPr>
          <w:rStyle w:val="CommentReference"/>
        </w:rPr>
        <w:t>Could you perhaps rephrase to read: Analyse the factors for the rise and expansion of the Ottoman empire and its impact on Europe to appreciate the challenges related to state formation and consolidation</w:t>
      </w:r>
    </w:p>
  </w:comment>
  <w:comment w:id="213" w:author="ALI K" w:date="2024-12-12T14:49:00Z" w:initials="AK">
    <w:p w14:paraId="28CE3CF7" w14:textId="091422C0" w:rsidR="00BB33CD" w:rsidRDefault="00BB33CD">
      <w:pPr>
        <w:pStyle w:val="CommentText"/>
      </w:pPr>
      <w:r>
        <w:rPr>
          <w:rStyle w:val="CommentReference"/>
        </w:rPr>
        <w:annotationRef/>
      </w:r>
      <w:r>
        <w:t xml:space="preserve">Try to provide guidance on the sources of information to the learners to ably handle the </w:t>
      </w:r>
      <w:proofErr w:type="gramStart"/>
      <w:r>
        <w:t>task .</w:t>
      </w:r>
      <w:proofErr w:type="gramEnd"/>
      <w:r>
        <w:t xml:space="preserve"> Also are you interested in strategies or factors?</w:t>
      </w:r>
    </w:p>
  </w:comment>
  <w:comment w:id="214" w:author="ALI K" w:date="2024-12-12T15:08:00Z" w:initials="AK">
    <w:p w14:paraId="44DEADF7" w14:textId="58A999B8" w:rsidR="00BB33CD" w:rsidRDefault="00BB33CD">
      <w:pPr>
        <w:pStyle w:val="CommentText"/>
      </w:pPr>
      <w:r>
        <w:rPr>
          <w:rStyle w:val="CommentReference"/>
        </w:rPr>
        <w:annotationRef/>
      </w:r>
      <w:r>
        <w:t>Consider the groups to present their work to the class and it sounds formal for school setting than Plenary</w:t>
      </w:r>
    </w:p>
  </w:comment>
  <w:comment w:id="215" w:author="ALI K" w:date="2024-12-12T15:28:00Z" w:initials="AK">
    <w:p w14:paraId="3E6BABAE" w14:textId="1A48558E" w:rsidR="00BB33CD" w:rsidRDefault="00BB33CD">
      <w:pPr>
        <w:pStyle w:val="CommentText"/>
      </w:pPr>
      <w:r>
        <w:rPr>
          <w:rStyle w:val="CommentReference"/>
        </w:rPr>
        <w:annotationRef/>
      </w:r>
      <w:r>
        <w:t xml:space="preserve">Where do the learners get information to do all these tasks? Provide guidance on usage of </w:t>
      </w:r>
      <w:proofErr w:type="gramStart"/>
      <w:r>
        <w:t>textbooks ,</w:t>
      </w:r>
      <w:proofErr w:type="gramEnd"/>
      <w:r>
        <w:t xml:space="preserve"> extracts, movies , films </w:t>
      </w:r>
      <w:proofErr w:type="spellStart"/>
      <w:r>
        <w:t>etc</w:t>
      </w:r>
      <w:proofErr w:type="spellEnd"/>
    </w:p>
  </w:comment>
  <w:comment w:id="216" w:author="ALI K" w:date="2024-12-12T15:24:00Z" w:initials="AK">
    <w:p w14:paraId="10404D48" w14:textId="1696A08E" w:rsidR="00BB33CD" w:rsidRDefault="00BB33CD">
      <w:pPr>
        <w:pStyle w:val="CommentText"/>
      </w:pPr>
      <w:r>
        <w:rPr>
          <w:rStyle w:val="CommentReference"/>
        </w:rPr>
        <w:annotationRef/>
      </w:r>
      <w:r>
        <w:t xml:space="preserve">Provide a clear motion for the debate </w:t>
      </w:r>
      <w:proofErr w:type="spellStart"/>
      <w:r>
        <w:t>eg</w:t>
      </w:r>
      <w:proofErr w:type="spellEnd"/>
      <w:r>
        <w:t>: “The League of Nations was instrumental in promoting world peace.”</w:t>
      </w:r>
    </w:p>
  </w:comment>
  <w:comment w:id="217" w:author="ALI K" w:date="2024-12-12T15:57:00Z" w:initials="AK">
    <w:p w14:paraId="0DBFCFAC" w14:textId="508B1F42" w:rsidR="00BB33CD" w:rsidRDefault="00BB33CD">
      <w:pPr>
        <w:pStyle w:val="CommentText"/>
      </w:pPr>
      <w:r>
        <w:rPr>
          <w:rStyle w:val="CommentReference"/>
        </w:rPr>
        <w:annotationRef/>
      </w:r>
      <w:r>
        <w:t>Where do the learners get information to do these tasks? Kindly provide the sources of information to enable the learning process</w:t>
      </w:r>
    </w:p>
  </w:comment>
  <w:comment w:id="218" w:author="ALI K" w:date="2024-12-12T16:22:00Z" w:initials="AK">
    <w:p w14:paraId="3CF8CD5D" w14:textId="4C6B3C22" w:rsidR="00BB33CD" w:rsidRDefault="00BB33CD">
      <w:pPr>
        <w:pStyle w:val="CommentText"/>
      </w:pPr>
      <w:r>
        <w:rPr>
          <w:rStyle w:val="CommentReference"/>
        </w:rPr>
        <w:annotationRef/>
      </w:r>
      <w:r>
        <w:t>It would be prudent for brainstorm and Discussion to independently as pedagogies</w:t>
      </w:r>
    </w:p>
  </w:comment>
  <w:comment w:id="219" w:author="ALI K" w:date="2024-12-12T17:35:00Z" w:initials="AK">
    <w:p w14:paraId="49848791" w14:textId="3E7E4CBE" w:rsidR="00BB33CD" w:rsidRDefault="00BB33CD">
      <w:pPr>
        <w:pStyle w:val="CommentText"/>
      </w:pPr>
      <w:r>
        <w:rPr>
          <w:rStyle w:val="CommentReference"/>
        </w:rPr>
        <w:annotationRef/>
      </w:r>
      <w:r>
        <w:t xml:space="preserve">All the tasks are very instructive but do not provide guidance on sources of historical </w:t>
      </w:r>
      <w:proofErr w:type="gramStart"/>
      <w:r>
        <w:t>information ,</w:t>
      </w:r>
      <w:proofErr w:type="gramEnd"/>
      <w:r>
        <w:t xml:space="preserve"> kindly rescue the situation to ease learning</w:t>
      </w:r>
    </w:p>
  </w:comment>
  <w:comment w:id="220" w:author="ALI K" w:date="2024-12-12T16:51:00Z" w:initials="AK">
    <w:p w14:paraId="162E9B25" w14:textId="50EC1D41" w:rsidR="00BB33CD" w:rsidRDefault="00BB33CD">
      <w:pPr>
        <w:pStyle w:val="CommentText"/>
      </w:pPr>
      <w:r>
        <w:rPr>
          <w:rStyle w:val="CommentReference"/>
        </w:rPr>
        <w:annotationRef/>
      </w:r>
      <w:r>
        <w:t>These sources of information equally be cited in the suggested learning activities</w:t>
      </w:r>
    </w:p>
  </w:comment>
  <w:comment w:id="221" w:author="ALI K" w:date="2024-12-12T17:47:00Z" w:initials="AK">
    <w:p w14:paraId="2AB96C63" w14:textId="29D9D39F" w:rsidR="00BB33CD" w:rsidRDefault="00BB33CD">
      <w:pPr>
        <w:pStyle w:val="CommentText"/>
      </w:pPr>
      <w:r>
        <w:rPr>
          <w:rStyle w:val="CommentReference"/>
        </w:rPr>
        <w:annotationRef/>
      </w:r>
      <w:r>
        <w:t xml:space="preserve">Consider availing the sources of information which will guide learning to take </w:t>
      </w:r>
      <w:proofErr w:type="gramStart"/>
      <w:r>
        <w:t>place ,</w:t>
      </w:r>
      <w:proofErr w:type="gramEnd"/>
      <w:r>
        <w:t xml:space="preserve"> suggest textbooks extracts or use of ICT, Also simulation as a method works when learning is from known to unknown</w:t>
      </w:r>
    </w:p>
  </w:comment>
  <w:comment w:id="222" w:author="ALI K" w:date="2024-12-12T17:54:00Z" w:initials="AK">
    <w:p w14:paraId="7B5B0FF2" w14:textId="539A10D0" w:rsidR="00BB33CD" w:rsidRDefault="00BB33CD">
      <w:pPr>
        <w:pStyle w:val="CommentText"/>
      </w:pPr>
      <w:r>
        <w:rPr>
          <w:rStyle w:val="CommentReference"/>
        </w:rPr>
        <w:annotationRef/>
      </w:r>
      <w:r>
        <w:t xml:space="preserve">Provide a clear motion for the debate to give clear guidance, You may </w:t>
      </w:r>
      <w:proofErr w:type="spellStart"/>
      <w:proofErr w:type="gramStart"/>
      <w:r>
        <w:t>consider:The</w:t>
      </w:r>
      <w:proofErr w:type="spellEnd"/>
      <w:proofErr w:type="gramEnd"/>
      <w:r>
        <w:t xml:space="preserve"> oil industry has promoted long term economic stability in the Middle East</w:t>
      </w:r>
    </w:p>
  </w:comment>
  <w:comment w:id="223" w:author="ALI K" w:date="2024-12-12T19:18:00Z" w:initials="AK">
    <w:p w14:paraId="7BD60B96" w14:textId="71908BA6" w:rsidR="00BB33CD" w:rsidRDefault="00BB33CD">
      <w:pPr>
        <w:pStyle w:val="CommentText"/>
      </w:pPr>
      <w:r>
        <w:rPr>
          <w:rStyle w:val="CommentReference"/>
        </w:rPr>
        <w:annotationRef/>
      </w:r>
      <w:r>
        <w:t>The excerpts from the conferences would have been of use also in bullet 1 when introducing something quite unique to the learners as a stimulant</w:t>
      </w:r>
    </w:p>
  </w:comment>
  <w:comment w:id="224" w:author="ALI K" w:date="2024-12-12T19:12:00Z" w:initials="AK">
    <w:p w14:paraId="714CC7F9" w14:textId="1EAA55C5" w:rsidR="00BB33CD" w:rsidRDefault="00BB33CD">
      <w:pPr>
        <w:pStyle w:val="CommentText"/>
      </w:pPr>
      <w:r>
        <w:rPr>
          <w:rStyle w:val="CommentReference"/>
        </w:rPr>
        <w:annotationRef/>
      </w:r>
      <w:r>
        <w:t xml:space="preserve">How will this motion be phrased for a </w:t>
      </w:r>
      <w:proofErr w:type="gramStart"/>
      <w:r>
        <w:t>debate ?</w:t>
      </w:r>
      <w:proofErr w:type="gramEnd"/>
      <w:r>
        <w:t xml:space="preserve"> I would propose the learners draw comparisons and lessons learnt</w:t>
      </w:r>
    </w:p>
  </w:comment>
  <w:comment w:id="225" w:author="ALI K" w:date="2024-12-12T19:24:00Z" w:initials="AK">
    <w:p w14:paraId="7B93B981" w14:textId="6CFCE3AF" w:rsidR="00BB33CD" w:rsidRDefault="00BB33CD">
      <w:pPr>
        <w:pStyle w:val="CommentText"/>
      </w:pPr>
      <w:r>
        <w:rPr>
          <w:rStyle w:val="CommentReference"/>
        </w:rPr>
        <w:annotationRef/>
      </w:r>
      <w:r>
        <w:t xml:space="preserve">Debate is a good method of engaging learners to come up with </w:t>
      </w:r>
      <w:proofErr w:type="gramStart"/>
      <w:r>
        <w:t>ideas ,</w:t>
      </w:r>
      <w:proofErr w:type="gramEnd"/>
      <w:r>
        <w:t xml:space="preserve"> but it puts into account not more than two aspects , may you therefore revisit the methodology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4DB5" w15:done="0"/>
  <w15:commentEx w15:paraId="50C97350" w15:done="0"/>
  <w15:commentEx w15:paraId="1C1636D7" w15:done="0"/>
  <w15:commentEx w15:paraId="2F18775D" w15:done="0"/>
  <w15:commentEx w15:paraId="26F4EB5A" w15:done="0"/>
  <w15:commentEx w15:paraId="543D3C37" w15:done="0"/>
  <w15:commentEx w15:paraId="0FA745AA" w15:done="0"/>
  <w15:commentEx w15:paraId="320B0465" w15:done="0"/>
  <w15:commentEx w15:paraId="479606D8" w15:done="0"/>
  <w15:commentEx w15:paraId="54CFFAF4" w15:done="0"/>
  <w15:commentEx w15:paraId="06BF06D3" w15:done="0"/>
  <w15:commentEx w15:paraId="6BA41C98" w15:done="0"/>
  <w15:commentEx w15:paraId="044D33E8" w15:done="0"/>
  <w15:commentEx w15:paraId="18105893" w15:done="0"/>
  <w15:commentEx w15:paraId="55179F86" w15:done="0"/>
  <w15:commentEx w15:paraId="1809711F" w15:done="0"/>
  <w15:commentEx w15:paraId="6736D7F8" w15:done="0"/>
  <w15:commentEx w15:paraId="23ECA4A7" w15:done="0"/>
  <w15:commentEx w15:paraId="5998B07C" w15:done="0"/>
  <w15:commentEx w15:paraId="6D2F3ED3" w15:done="0"/>
  <w15:commentEx w15:paraId="6053F9D5" w15:done="0"/>
  <w15:commentEx w15:paraId="4B0D702E" w15:done="0"/>
  <w15:commentEx w15:paraId="7FE01F21" w15:done="0"/>
  <w15:commentEx w15:paraId="0C6C3DC6" w15:done="0"/>
  <w15:commentEx w15:paraId="27D55AEE" w15:done="0"/>
  <w15:commentEx w15:paraId="56021FD0" w15:done="0"/>
  <w15:commentEx w15:paraId="31A9ED60" w15:done="0"/>
  <w15:commentEx w15:paraId="3DF247DC" w15:done="0"/>
  <w15:commentEx w15:paraId="15DEA0C8" w15:done="0"/>
  <w15:commentEx w15:paraId="764BF74D" w15:done="0"/>
  <w15:commentEx w15:paraId="5E995B44" w15:done="0"/>
  <w15:commentEx w15:paraId="63176E8F" w15:done="0"/>
  <w15:commentEx w15:paraId="7E641997" w15:done="0"/>
  <w15:commentEx w15:paraId="56D503EC" w15:done="0"/>
  <w15:commentEx w15:paraId="25734CC8" w15:done="0"/>
  <w15:commentEx w15:paraId="6B6513CC" w15:done="0"/>
  <w15:commentEx w15:paraId="30E6FEAA" w15:paraIdParent="6B6513CC" w15:done="0"/>
  <w15:commentEx w15:paraId="6DB64ADD" w15:paraIdParent="6B6513CC" w15:done="0"/>
  <w15:commentEx w15:paraId="54BA6CC2" w15:paraIdParent="6B6513CC" w15:done="0"/>
  <w15:commentEx w15:paraId="272F04A2" w15:done="0"/>
  <w15:commentEx w15:paraId="4A1E9709" w15:done="0"/>
  <w15:commentEx w15:paraId="70540D0C" w15:paraIdParent="4A1E9709" w15:done="0"/>
  <w15:commentEx w15:paraId="43B5BACB" w15:done="0"/>
  <w15:commentEx w15:paraId="38ABF17D" w15:done="0"/>
  <w15:commentEx w15:paraId="46E9716D" w15:done="0"/>
  <w15:commentEx w15:paraId="6E57ECE6" w15:done="0"/>
  <w15:commentEx w15:paraId="7247ACF3" w15:done="0"/>
  <w15:commentEx w15:paraId="134CDBF9" w15:done="0"/>
  <w15:commentEx w15:paraId="1EB1948C" w15:done="0"/>
  <w15:commentEx w15:paraId="5B508E5F" w15:done="0"/>
  <w15:commentEx w15:paraId="747B920C" w15:done="0"/>
  <w15:commentEx w15:paraId="59AA0624" w15:done="0"/>
  <w15:commentEx w15:paraId="1688A429" w15:done="0"/>
  <w15:commentEx w15:paraId="6BBCB540" w15:done="0"/>
  <w15:commentEx w15:paraId="638C7A78" w15:done="0"/>
  <w15:commentEx w15:paraId="755E513A" w15:done="0"/>
  <w15:commentEx w15:paraId="4C24BDDA" w15:done="0"/>
  <w15:commentEx w15:paraId="38476005" w15:done="0"/>
  <w15:commentEx w15:paraId="49EAB006" w15:done="0"/>
  <w15:commentEx w15:paraId="77E6EC89" w15:done="0"/>
  <w15:commentEx w15:paraId="4714551E" w15:done="0"/>
  <w15:commentEx w15:paraId="6AD01D7F" w15:done="0"/>
  <w15:commentEx w15:paraId="74F787EE" w15:done="0"/>
  <w15:commentEx w15:paraId="025A2E0F" w15:done="0"/>
  <w15:commentEx w15:paraId="7BBF9B21" w15:done="0"/>
  <w15:commentEx w15:paraId="0F724AFE" w15:done="0"/>
  <w15:commentEx w15:paraId="3DAAC18F" w15:done="0"/>
  <w15:commentEx w15:paraId="3F44DF0F" w15:done="0"/>
  <w15:commentEx w15:paraId="58BD7832" w15:done="0"/>
  <w15:commentEx w15:paraId="3F1615B7" w15:done="0"/>
  <w15:commentEx w15:paraId="1DF99579" w15:done="0"/>
  <w15:commentEx w15:paraId="2AB94C22" w15:done="0"/>
  <w15:commentEx w15:paraId="10DCF623" w15:done="0"/>
  <w15:commentEx w15:paraId="7AB232FF" w15:done="0"/>
  <w15:commentEx w15:paraId="1F760A09" w15:done="0"/>
  <w15:commentEx w15:paraId="47928E01" w15:done="0"/>
  <w15:commentEx w15:paraId="79C64BBA" w15:done="0"/>
  <w15:commentEx w15:paraId="00AB4318" w15:done="0"/>
  <w15:commentEx w15:paraId="19B1BDE4" w15:done="0"/>
  <w15:commentEx w15:paraId="6739460E" w15:done="0"/>
  <w15:commentEx w15:paraId="122D1554" w15:done="0"/>
  <w15:commentEx w15:paraId="4D9640E2" w15:done="0"/>
  <w15:commentEx w15:paraId="286FF7C5" w15:done="0"/>
  <w15:commentEx w15:paraId="684A986C" w15:done="0"/>
  <w15:commentEx w15:paraId="501A2B0E" w15:done="0"/>
  <w15:commentEx w15:paraId="442AC364" w15:done="0"/>
  <w15:commentEx w15:paraId="7583CD69" w15:done="0"/>
  <w15:commentEx w15:paraId="04A5A7BE" w15:done="0"/>
  <w15:commentEx w15:paraId="09769030" w15:done="0"/>
  <w15:commentEx w15:paraId="5E088DEB" w15:done="0"/>
  <w15:commentEx w15:paraId="7836FFE4" w15:done="0"/>
  <w15:commentEx w15:paraId="2B93ADED" w15:done="0"/>
  <w15:commentEx w15:paraId="0B24FAA6" w15:done="0"/>
  <w15:commentEx w15:paraId="33BA421E" w15:done="0"/>
  <w15:commentEx w15:paraId="3790770A" w15:done="0"/>
  <w15:commentEx w15:paraId="421DC504" w15:done="0"/>
  <w15:commentEx w15:paraId="12113C67" w15:done="0"/>
  <w15:commentEx w15:paraId="47C20B6E" w15:done="0"/>
  <w15:commentEx w15:paraId="122AE4A4" w15:done="0"/>
  <w15:commentEx w15:paraId="76DB64D5" w15:done="0"/>
  <w15:commentEx w15:paraId="4DF031EF" w15:done="0"/>
  <w15:commentEx w15:paraId="6286370B" w15:done="0"/>
  <w15:commentEx w15:paraId="472A9C1D" w15:done="0"/>
  <w15:commentEx w15:paraId="5F5FB3BE" w15:done="0"/>
  <w15:commentEx w15:paraId="3998A1A1" w15:done="0"/>
  <w15:commentEx w15:paraId="27F10A9D" w15:done="0"/>
  <w15:commentEx w15:paraId="3D01C690" w15:done="0"/>
  <w15:commentEx w15:paraId="5B728890" w15:done="0"/>
  <w15:commentEx w15:paraId="73AA8930" w15:done="0"/>
  <w15:commentEx w15:paraId="17A1D845" w15:done="0"/>
  <w15:commentEx w15:paraId="14F71946" w15:done="0"/>
  <w15:commentEx w15:paraId="0B33B611" w15:done="0"/>
  <w15:commentEx w15:paraId="243A8711" w15:done="0"/>
  <w15:commentEx w15:paraId="5BEA0513" w15:done="0"/>
  <w15:commentEx w15:paraId="3E3AB910" w15:done="0"/>
  <w15:commentEx w15:paraId="458B36C7" w15:done="0"/>
  <w15:commentEx w15:paraId="0753F9DF" w15:done="0"/>
  <w15:commentEx w15:paraId="28472EFE" w15:done="0"/>
  <w15:commentEx w15:paraId="119B70FD" w15:done="0"/>
  <w15:commentEx w15:paraId="52F7B615" w15:done="0"/>
  <w15:commentEx w15:paraId="2D52EA9C" w15:done="0"/>
  <w15:commentEx w15:paraId="790C5391" w15:done="0"/>
  <w15:commentEx w15:paraId="4D1DDCB5" w15:done="0"/>
  <w15:commentEx w15:paraId="6B9EFA97" w15:done="0"/>
  <w15:commentEx w15:paraId="26597386" w15:done="0"/>
  <w15:commentEx w15:paraId="158E1380" w15:done="0"/>
  <w15:commentEx w15:paraId="56760329" w15:done="0"/>
  <w15:commentEx w15:paraId="3D135408" w15:done="0"/>
  <w15:commentEx w15:paraId="0B64031B" w15:done="0"/>
  <w15:commentEx w15:paraId="4B5F4547" w15:done="0"/>
  <w15:commentEx w15:paraId="00E736BE" w15:done="0"/>
  <w15:commentEx w15:paraId="71ABB8D0" w15:done="0"/>
  <w15:commentEx w15:paraId="7D919C56" w15:done="0"/>
  <w15:commentEx w15:paraId="349EA89D" w15:done="0"/>
  <w15:commentEx w15:paraId="2ACF9613" w15:done="0"/>
  <w15:commentEx w15:paraId="1D978C18" w15:done="0"/>
  <w15:commentEx w15:paraId="39188B38" w15:done="0"/>
  <w15:commentEx w15:paraId="0B948956" w15:done="0"/>
  <w15:commentEx w15:paraId="10F1505E" w15:done="0"/>
  <w15:commentEx w15:paraId="391CD749" w15:done="0"/>
  <w15:commentEx w15:paraId="7A53C6DC" w15:done="0"/>
  <w15:commentEx w15:paraId="10DCDEAA" w15:done="0"/>
  <w15:commentEx w15:paraId="1968E8A4" w15:done="0"/>
  <w15:commentEx w15:paraId="54D54E5F" w15:done="0"/>
  <w15:commentEx w15:paraId="65972547" w15:done="0"/>
  <w15:commentEx w15:paraId="1AA7D050" w15:done="0"/>
  <w15:commentEx w15:paraId="17609A68" w15:done="0"/>
  <w15:commentEx w15:paraId="5210E0D6" w15:done="0"/>
  <w15:commentEx w15:paraId="166E912F" w15:done="0"/>
  <w15:commentEx w15:paraId="777B0921" w15:done="0"/>
  <w15:commentEx w15:paraId="403F6D19" w15:done="0"/>
  <w15:commentEx w15:paraId="7F094797" w15:done="0"/>
  <w15:commentEx w15:paraId="121E2F01" w15:done="0"/>
  <w15:commentEx w15:paraId="63D52901" w15:done="0"/>
  <w15:commentEx w15:paraId="1DE483BB" w15:done="0"/>
  <w15:commentEx w15:paraId="0FF16B84" w15:done="0"/>
  <w15:commentEx w15:paraId="6FB5875B" w15:done="0"/>
  <w15:commentEx w15:paraId="1C160248" w15:done="0"/>
  <w15:commentEx w15:paraId="23BDCD45" w15:done="0"/>
  <w15:commentEx w15:paraId="6DECD126" w15:done="0"/>
  <w15:commentEx w15:paraId="73BA3062" w15:done="0"/>
  <w15:commentEx w15:paraId="3FAF9433" w15:done="0"/>
  <w15:commentEx w15:paraId="56C777BE" w15:done="0"/>
  <w15:commentEx w15:paraId="7CB7CB62" w15:paraIdParent="56C777BE" w15:done="0"/>
  <w15:commentEx w15:paraId="2DF3B61E" w15:done="0"/>
  <w15:commentEx w15:paraId="2018718A" w15:done="0"/>
  <w15:commentEx w15:paraId="194FFF78" w15:done="0"/>
  <w15:commentEx w15:paraId="5A44E681" w15:done="0"/>
  <w15:commentEx w15:paraId="768D675B" w15:done="0"/>
  <w15:commentEx w15:paraId="5091776F" w15:done="0"/>
  <w15:commentEx w15:paraId="7E3BEF2B" w15:done="0"/>
  <w15:commentEx w15:paraId="2E0E9A76" w15:done="0"/>
  <w15:commentEx w15:paraId="79472975" w15:done="0"/>
  <w15:commentEx w15:paraId="1F149B8E" w15:done="0"/>
  <w15:commentEx w15:paraId="1B1AAF57" w15:done="0"/>
  <w15:commentEx w15:paraId="19E1AFAA" w15:done="0"/>
  <w15:commentEx w15:paraId="1B1C7560" w15:done="0"/>
  <w15:commentEx w15:paraId="6044EA93" w15:done="0"/>
  <w15:commentEx w15:paraId="2F17373B" w15:done="0"/>
  <w15:commentEx w15:paraId="71734E9B" w15:done="0"/>
  <w15:commentEx w15:paraId="21643582" w15:done="0"/>
  <w15:commentEx w15:paraId="20D8559D" w15:done="0"/>
  <w15:commentEx w15:paraId="4DC47349" w15:done="0"/>
  <w15:commentEx w15:paraId="212C8EFF" w15:done="0"/>
  <w15:commentEx w15:paraId="1F2B90AA" w15:done="0"/>
  <w15:commentEx w15:paraId="12A62809" w15:done="0"/>
  <w15:commentEx w15:paraId="3BA98F32" w15:done="0"/>
  <w15:commentEx w15:paraId="40B93F64" w15:done="0"/>
  <w15:commentEx w15:paraId="1A372C50" w15:done="0"/>
  <w15:commentEx w15:paraId="0A191690" w15:done="0"/>
  <w15:commentEx w15:paraId="2CBB2463" w15:done="0"/>
  <w15:commentEx w15:paraId="28CE3CF7" w15:done="0"/>
  <w15:commentEx w15:paraId="44DEADF7" w15:done="0"/>
  <w15:commentEx w15:paraId="3E6BABAE" w15:done="0"/>
  <w15:commentEx w15:paraId="10404D48" w15:done="0"/>
  <w15:commentEx w15:paraId="0DBFCFAC" w15:done="0"/>
  <w15:commentEx w15:paraId="3CF8CD5D" w15:done="0"/>
  <w15:commentEx w15:paraId="49848791" w15:done="0"/>
  <w15:commentEx w15:paraId="162E9B25" w15:done="0"/>
  <w15:commentEx w15:paraId="2AB96C63" w15:done="0"/>
  <w15:commentEx w15:paraId="7B5B0FF2" w15:done="0"/>
  <w15:commentEx w15:paraId="7BD60B96" w15:done="0"/>
  <w15:commentEx w15:paraId="714CC7F9" w15:done="0"/>
  <w15:commentEx w15:paraId="7B93B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4DB5" w16cid:durableId="2B071E52"/>
  <w16cid:commentId w16cid:paraId="50C97350" w16cid:durableId="2B071E53"/>
  <w16cid:commentId w16cid:paraId="1C1636D7" w16cid:durableId="2B071E54"/>
  <w16cid:commentId w16cid:paraId="2F18775D" w16cid:durableId="2B071E55"/>
  <w16cid:commentId w16cid:paraId="26F4EB5A" w16cid:durableId="2B071E56"/>
  <w16cid:commentId w16cid:paraId="543D3C37" w16cid:durableId="2B071E57"/>
  <w16cid:commentId w16cid:paraId="0FA745AA" w16cid:durableId="2B071E58"/>
  <w16cid:commentId w16cid:paraId="320B0465" w16cid:durableId="2B071E59"/>
  <w16cid:commentId w16cid:paraId="479606D8" w16cid:durableId="2B071E5A"/>
  <w16cid:commentId w16cid:paraId="54CFFAF4" w16cid:durableId="2B071E5B"/>
  <w16cid:commentId w16cid:paraId="06BF06D3" w16cid:durableId="2B071E5C"/>
  <w16cid:commentId w16cid:paraId="6BA41C98" w16cid:durableId="2B071E5D"/>
  <w16cid:commentId w16cid:paraId="044D33E8" w16cid:durableId="2B071E5E"/>
  <w16cid:commentId w16cid:paraId="18105893" w16cid:durableId="2B071E5F"/>
  <w16cid:commentId w16cid:paraId="55179F86" w16cid:durableId="2B071E60"/>
  <w16cid:commentId w16cid:paraId="1809711F" w16cid:durableId="2B071E61"/>
  <w16cid:commentId w16cid:paraId="6736D7F8" w16cid:durableId="2B071E62"/>
  <w16cid:commentId w16cid:paraId="23ECA4A7" w16cid:durableId="2B071E63"/>
  <w16cid:commentId w16cid:paraId="5998B07C" w16cid:durableId="2B071E64"/>
  <w16cid:commentId w16cid:paraId="6D2F3ED3" w16cid:durableId="2B071E65"/>
  <w16cid:commentId w16cid:paraId="6053F9D5" w16cid:durableId="2B071E66"/>
  <w16cid:commentId w16cid:paraId="4B0D702E" w16cid:durableId="2B071E67"/>
  <w16cid:commentId w16cid:paraId="7FE01F21" w16cid:durableId="2B071E68"/>
  <w16cid:commentId w16cid:paraId="0C6C3DC6" w16cid:durableId="2B071E69"/>
  <w16cid:commentId w16cid:paraId="27D55AEE" w16cid:durableId="2B071E6A"/>
  <w16cid:commentId w16cid:paraId="56021FD0" w16cid:durableId="2B071E6B"/>
  <w16cid:commentId w16cid:paraId="31A9ED60" w16cid:durableId="2B071E6C"/>
  <w16cid:commentId w16cid:paraId="3DF247DC" w16cid:durableId="2B071E6D"/>
  <w16cid:commentId w16cid:paraId="15DEA0C8" w16cid:durableId="2B071E6E"/>
  <w16cid:commentId w16cid:paraId="764BF74D" w16cid:durableId="2B071E6F"/>
  <w16cid:commentId w16cid:paraId="5E995B44" w16cid:durableId="2B071E70"/>
  <w16cid:commentId w16cid:paraId="63176E8F" w16cid:durableId="2B071E71"/>
  <w16cid:commentId w16cid:paraId="7E641997" w16cid:durableId="2B071E72"/>
  <w16cid:commentId w16cid:paraId="56D503EC" w16cid:durableId="2B071E73"/>
  <w16cid:commentId w16cid:paraId="25734CC8" w16cid:durableId="2B071E74"/>
  <w16cid:commentId w16cid:paraId="6B6513CC" w16cid:durableId="2B071E75"/>
  <w16cid:commentId w16cid:paraId="30E6FEAA" w16cid:durableId="2B071E76"/>
  <w16cid:commentId w16cid:paraId="6DB64ADD" w16cid:durableId="2B071E77"/>
  <w16cid:commentId w16cid:paraId="54BA6CC2" w16cid:durableId="2B071E78"/>
  <w16cid:commentId w16cid:paraId="272F04A2" w16cid:durableId="2B071E79"/>
  <w16cid:commentId w16cid:paraId="4A1E9709" w16cid:durableId="2B071E7A"/>
  <w16cid:commentId w16cid:paraId="70540D0C" w16cid:durableId="2B071E7B"/>
  <w16cid:commentId w16cid:paraId="43B5BACB" w16cid:durableId="2B071E7C"/>
  <w16cid:commentId w16cid:paraId="38ABF17D" w16cid:durableId="2B071E7D"/>
  <w16cid:commentId w16cid:paraId="46E9716D" w16cid:durableId="2B071E7E"/>
  <w16cid:commentId w16cid:paraId="6E57ECE6" w16cid:durableId="2B071E7F"/>
  <w16cid:commentId w16cid:paraId="7247ACF3" w16cid:durableId="2B071E80"/>
  <w16cid:commentId w16cid:paraId="134CDBF9" w16cid:durableId="2B071E81"/>
  <w16cid:commentId w16cid:paraId="1EB1948C" w16cid:durableId="2B071E82"/>
  <w16cid:commentId w16cid:paraId="5B508E5F" w16cid:durableId="2B071E83"/>
  <w16cid:commentId w16cid:paraId="747B920C" w16cid:durableId="2B071E84"/>
  <w16cid:commentId w16cid:paraId="59AA0624" w16cid:durableId="2B071E85"/>
  <w16cid:commentId w16cid:paraId="1688A429" w16cid:durableId="2B071E86"/>
  <w16cid:commentId w16cid:paraId="6BBCB540" w16cid:durableId="2B071E87"/>
  <w16cid:commentId w16cid:paraId="638C7A78" w16cid:durableId="2B071E88"/>
  <w16cid:commentId w16cid:paraId="755E513A" w16cid:durableId="2B071E89"/>
  <w16cid:commentId w16cid:paraId="4C24BDDA" w16cid:durableId="2B071E8A"/>
  <w16cid:commentId w16cid:paraId="38476005" w16cid:durableId="2B071E8B"/>
  <w16cid:commentId w16cid:paraId="49EAB006" w16cid:durableId="2B071E8C"/>
  <w16cid:commentId w16cid:paraId="77E6EC89" w16cid:durableId="2B071E8D"/>
  <w16cid:commentId w16cid:paraId="4714551E" w16cid:durableId="2B071E8E"/>
  <w16cid:commentId w16cid:paraId="6AD01D7F" w16cid:durableId="2B071E8F"/>
  <w16cid:commentId w16cid:paraId="74F787EE" w16cid:durableId="2B071E90"/>
  <w16cid:commentId w16cid:paraId="025A2E0F" w16cid:durableId="2B071E91"/>
  <w16cid:commentId w16cid:paraId="7BBF9B21" w16cid:durableId="2B071E92"/>
  <w16cid:commentId w16cid:paraId="0F724AFE" w16cid:durableId="2B071E93"/>
  <w16cid:commentId w16cid:paraId="3DAAC18F" w16cid:durableId="2B071E94"/>
  <w16cid:commentId w16cid:paraId="3F44DF0F" w16cid:durableId="2B071E95"/>
  <w16cid:commentId w16cid:paraId="58BD7832" w16cid:durableId="2B071E96"/>
  <w16cid:commentId w16cid:paraId="3F1615B7" w16cid:durableId="2B071E97"/>
  <w16cid:commentId w16cid:paraId="1DF99579" w16cid:durableId="2B071E98"/>
  <w16cid:commentId w16cid:paraId="2AB94C22" w16cid:durableId="2B071E99"/>
  <w16cid:commentId w16cid:paraId="10DCF623" w16cid:durableId="2B071E9A"/>
  <w16cid:commentId w16cid:paraId="7AB232FF" w16cid:durableId="2B071E9B"/>
  <w16cid:commentId w16cid:paraId="1F760A09" w16cid:durableId="2B071E9C"/>
  <w16cid:commentId w16cid:paraId="47928E01" w16cid:durableId="2B071E9D"/>
  <w16cid:commentId w16cid:paraId="79C64BBA" w16cid:durableId="2B071E9E"/>
  <w16cid:commentId w16cid:paraId="00AB4318" w16cid:durableId="2B071E9F"/>
  <w16cid:commentId w16cid:paraId="19B1BDE4" w16cid:durableId="2B071EA0"/>
  <w16cid:commentId w16cid:paraId="6739460E" w16cid:durableId="2B071EA1"/>
  <w16cid:commentId w16cid:paraId="122D1554" w16cid:durableId="2B071EA2"/>
  <w16cid:commentId w16cid:paraId="4D9640E2" w16cid:durableId="2B071EA3"/>
  <w16cid:commentId w16cid:paraId="286FF7C5" w16cid:durableId="2B071EA4"/>
  <w16cid:commentId w16cid:paraId="684A986C" w16cid:durableId="2B071EA5"/>
  <w16cid:commentId w16cid:paraId="501A2B0E" w16cid:durableId="2B071EA6"/>
  <w16cid:commentId w16cid:paraId="442AC364" w16cid:durableId="2B071EA7"/>
  <w16cid:commentId w16cid:paraId="7583CD69" w16cid:durableId="2B071EA8"/>
  <w16cid:commentId w16cid:paraId="04A5A7BE" w16cid:durableId="2B071EA9"/>
  <w16cid:commentId w16cid:paraId="09769030" w16cid:durableId="2B071EAA"/>
  <w16cid:commentId w16cid:paraId="5E088DEB" w16cid:durableId="2B071EAB"/>
  <w16cid:commentId w16cid:paraId="7836FFE4" w16cid:durableId="2B071EAC"/>
  <w16cid:commentId w16cid:paraId="2B93ADED" w16cid:durableId="2B071EAD"/>
  <w16cid:commentId w16cid:paraId="0B24FAA6" w16cid:durableId="2B071EAE"/>
  <w16cid:commentId w16cid:paraId="33BA421E" w16cid:durableId="2B071EAF"/>
  <w16cid:commentId w16cid:paraId="3790770A" w16cid:durableId="2B071EB0"/>
  <w16cid:commentId w16cid:paraId="421DC504" w16cid:durableId="2B071EB1"/>
  <w16cid:commentId w16cid:paraId="12113C67" w16cid:durableId="2B071EB2"/>
  <w16cid:commentId w16cid:paraId="47C20B6E" w16cid:durableId="2B071EB3"/>
  <w16cid:commentId w16cid:paraId="122AE4A4" w16cid:durableId="2B071EB4"/>
  <w16cid:commentId w16cid:paraId="76DB64D5" w16cid:durableId="2B071EB5"/>
  <w16cid:commentId w16cid:paraId="4DF031EF" w16cid:durableId="2B071EB6"/>
  <w16cid:commentId w16cid:paraId="6286370B" w16cid:durableId="2B071EB7"/>
  <w16cid:commentId w16cid:paraId="472A9C1D" w16cid:durableId="2B071EB8"/>
  <w16cid:commentId w16cid:paraId="5F5FB3BE" w16cid:durableId="2B071EB9"/>
  <w16cid:commentId w16cid:paraId="3998A1A1" w16cid:durableId="2B071EBA"/>
  <w16cid:commentId w16cid:paraId="27F10A9D" w16cid:durableId="2B071EBB"/>
  <w16cid:commentId w16cid:paraId="3D01C690" w16cid:durableId="2B071EBC"/>
  <w16cid:commentId w16cid:paraId="5B728890" w16cid:durableId="2B071EBD"/>
  <w16cid:commentId w16cid:paraId="73AA8930" w16cid:durableId="2B071EBE"/>
  <w16cid:commentId w16cid:paraId="17A1D845" w16cid:durableId="2B071EBF"/>
  <w16cid:commentId w16cid:paraId="14F71946" w16cid:durableId="2B071EC0"/>
  <w16cid:commentId w16cid:paraId="0B33B611" w16cid:durableId="2B071EC1"/>
  <w16cid:commentId w16cid:paraId="243A8711" w16cid:durableId="2B071EC2"/>
  <w16cid:commentId w16cid:paraId="5BEA0513" w16cid:durableId="2B071EC3"/>
  <w16cid:commentId w16cid:paraId="3E3AB910" w16cid:durableId="2B071EC4"/>
  <w16cid:commentId w16cid:paraId="458B36C7" w16cid:durableId="2B071EC5"/>
  <w16cid:commentId w16cid:paraId="0753F9DF" w16cid:durableId="2B071EC6"/>
  <w16cid:commentId w16cid:paraId="28472EFE" w16cid:durableId="2B071EC7"/>
  <w16cid:commentId w16cid:paraId="119B70FD" w16cid:durableId="2B071EC8"/>
  <w16cid:commentId w16cid:paraId="52F7B615" w16cid:durableId="2B071EC9"/>
  <w16cid:commentId w16cid:paraId="2D52EA9C" w16cid:durableId="2B071ECA"/>
  <w16cid:commentId w16cid:paraId="790C5391" w16cid:durableId="2B071ECB"/>
  <w16cid:commentId w16cid:paraId="4D1DDCB5" w16cid:durableId="2B071ECC"/>
  <w16cid:commentId w16cid:paraId="6B9EFA97" w16cid:durableId="2B071ECD"/>
  <w16cid:commentId w16cid:paraId="26597386" w16cid:durableId="2B071ECE"/>
  <w16cid:commentId w16cid:paraId="158E1380" w16cid:durableId="2B071ECF"/>
  <w16cid:commentId w16cid:paraId="56760329" w16cid:durableId="2B071ED0"/>
  <w16cid:commentId w16cid:paraId="3D135408" w16cid:durableId="2B071ED1"/>
  <w16cid:commentId w16cid:paraId="0B64031B" w16cid:durableId="2B071ED2"/>
  <w16cid:commentId w16cid:paraId="4B5F4547" w16cid:durableId="2B071ED3"/>
  <w16cid:commentId w16cid:paraId="00E736BE" w16cid:durableId="2B071ED4"/>
  <w16cid:commentId w16cid:paraId="71ABB8D0" w16cid:durableId="2B071ED5"/>
  <w16cid:commentId w16cid:paraId="7D919C56" w16cid:durableId="2B071ED6"/>
  <w16cid:commentId w16cid:paraId="349EA89D" w16cid:durableId="2B071ED7"/>
  <w16cid:commentId w16cid:paraId="2ACF9613" w16cid:durableId="2B071ED8"/>
  <w16cid:commentId w16cid:paraId="1D978C18" w16cid:durableId="2B071ED9"/>
  <w16cid:commentId w16cid:paraId="39188B38" w16cid:durableId="2B071EDA"/>
  <w16cid:commentId w16cid:paraId="0B948956" w16cid:durableId="2B071EDB"/>
  <w16cid:commentId w16cid:paraId="10F1505E" w16cid:durableId="2B071EDC"/>
  <w16cid:commentId w16cid:paraId="391CD749" w16cid:durableId="2B071EDD"/>
  <w16cid:commentId w16cid:paraId="7A53C6DC" w16cid:durableId="2B071EDE"/>
  <w16cid:commentId w16cid:paraId="10DCDEAA" w16cid:durableId="2B071EDF"/>
  <w16cid:commentId w16cid:paraId="1968E8A4" w16cid:durableId="2B071EE0"/>
  <w16cid:commentId w16cid:paraId="54D54E5F" w16cid:durableId="2B071EE1"/>
  <w16cid:commentId w16cid:paraId="65972547" w16cid:durableId="2B071EE2"/>
  <w16cid:commentId w16cid:paraId="1AA7D050" w16cid:durableId="2B071EE3"/>
  <w16cid:commentId w16cid:paraId="17609A68" w16cid:durableId="2B071EE4"/>
  <w16cid:commentId w16cid:paraId="5210E0D6" w16cid:durableId="2B071EE5"/>
  <w16cid:commentId w16cid:paraId="166E912F" w16cid:durableId="2B071EE6"/>
  <w16cid:commentId w16cid:paraId="777B0921" w16cid:durableId="2B071EE7"/>
  <w16cid:commentId w16cid:paraId="403F6D19" w16cid:durableId="2B071EE8"/>
  <w16cid:commentId w16cid:paraId="7F094797" w16cid:durableId="2B071EE9"/>
  <w16cid:commentId w16cid:paraId="121E2F01" w16cid:durableId="2B071EEA"/>
  <w16cid:commentId w16cid:paraId="63D52901" w16cid:durableId="2B071EEB"/>
  <w16cid:commentId w16cid:paraId="1DE483BB" w16cid:durableId="2B071EEC"/>
  <w16cid:commentId w16cid:paraId="0FF16B84" w16cid:durableId="2B071EED"/>
  <w16cid:commentId w16cid:paraId="6FB5875B" w16cid:durableId="2B071EEE"/>
  <w16cid:commentId w16cid:paraId="1C160248" w16cid:durableId="2B071EEF"/>
  <w16cid:commentId w16cid:paraId="23BDCD45" w16cid:durableId="2B071EF0"/>
  <w16cid:commentId w16cid:paraId="6DECD126" w16cid:durableId="2B071EF1"/>
  <w16cid:commentId w16cid:paraId="73BA3062" w16cid:durableId="2B071EF2"/>
  <w16cid:commentId w16cid:paraId="3FAF9433" w16cid:durableId="2B071EF3"/>
  <w16cid:commentId w16cid:paraId="56C777BE" w16cid:durableId="2B071EF4"/>
  <w16cid:commentId w16cid:paraId="7CB7CB62" w16cid:durableId="2B071EF5"/>
  <w16cid:commentId w16cid:paraId="2DF3B61E" w16cid:durableId="2B071EF6"/>
  <w16cid:commentId w16cid:paraId="2018718A" w16cid:durableId="2B071EF7"/>
  <w16cid:commentId w16cid:paraId="194FFF78" w16cid:durableId="2B071EF8"/>
  <w16cid:commentId w16cid:paraId="5A44E681" w16cid:durableId="2B071EF9"/>
  <w16cid:commentId w16cid:paraId="768D675B" w16cid:durableId="2B071EFA"/>
  <w16cid:commentId w16cid:paraId="5091776F" w16cid:durableId="2B071EFB"/>
  <w16cid:commentId w16cid:paraId="7E3BEF2B" w16cid:durableId="2B071EFC"/>
  <w16cid:commentId w16cid:paraId="2E0E9A76" w16cid:durableId="2B071EFD"/>
  <w16cid:commentId w16cid:paraId="79472975" w16cid:durableId="2B071EFE"/>
  <w16cid:commentId w16cid:paraId="1F149B8E" w16cid:durableId="2B071EFF"/>
  <w16cid:commentId w16cid:paraId="1B1AAF57" w16cid:durableId="2B071F00"/>
  <w16cid:commentId w16cid:paraId="19E1AFAA" w16cid:durableId="2B071F01"/>
  <w16cid:commentId w16cid:paraId="1B1C7560" w16cid:durableId="2B071F02"/>
  <w16cid:commentId w16cid:paraId="6044EA93" w16cid:durableId="2B071F03"/>
  <w16cid:commentId w16cid:paraId="2F17373B" w16cid:durableId="2B071F04"/>
  <w16cid:commentId w16cid:paraId="71734E9B" w16cid:durableId="2B071F05"/>
  <w16cid:commentId w16cid:paraId="21643582" w16cid:durableId="2B071F06"/>
  <w16cid:commentId w16cid:paraId="20D8559D" w16cid:durableId="2B071F07"/>
  <w16cid:commentId w16cid:paraId="4DC47349" w16cid:durableId="2B071F08"/>
  <w16cid:commentId w16cid:paraId="212C8EFF" w16cid:durableId="2B071F09"/>
  <w16cid:commentId w16cid:paraId="1F2B90AA" w16cid:durableId="2B071F0A"/>
  <w16cid:commentId w16cid:paraId="12A62809" w16cid:durableId="2B071F0B"/>
  <w16cid:commentId w16cid:paraId="3BA98F32" w16cid:durableId="2B071F0C"/>
  <w16cid:commentId w16cid:paraId="40B93F64" w16cid:durableId="2B071F0D"/>
  <w16cid:commentId w16cid:paraId="1A372C50" w16cid:durableId="2B071F0E"/>
  <w16cid:commentId w16cid:paraId="0A191690" w16cid:durableId="2B071F0F"/>
  <w16cid:commentId w16cid:paraId="2CBB2463" w16cid:durableId="2B071F10"/>
  <w16cid:commentId w16cid:paraId="28CE3CF7" w16cid:durableId="2B071F11"/>
  <w16cid:commentId w16cid:paraId="44DEADF7" w16cid:durableId="2B071F12"/>
  <w16cid:commentId w16cid:paraId="3E6BABAE" w16cid:durableId="2B071F13"/>
  <w16cid:commentId w16cid:paraId="10404D48" w16cid:durableId="2B071F14"/>
  <w16cid:commentId w16cid:paraId="0DBFCFAC" w16cid:durableId="2B071F15"/>
  <w16cid:commentId w16cid:paraId="3CF8CD5D" w16cid:durableId="2B071F16"/>
  <w16cid:commentId w16cid:paraId="49848791" w16cid:durableId="2B071F17"/>
  <w16cid:commentId w16cid:paraId="162E9B25" w16cid:durableId="2B071F18"/>
  <w16cid:commentId w16cid:paraId="2AB96C63" w16cid:durableId="2B071F19"/>
  <w16cid:commentId w16cid:paraId="7B5B0FF2" w16cid:durableId="2B071F1A"/>
  <w16cid:commentId w16cid:paraId="7BD60B96" w16cid:durableId="2B071F1B"/>
  <w16cid:commentId w16cid:paraId="714CC7F9" w16cid:durableId="2B071F1C"/>
  <w16cid:commentId w16cid:paraId="7B93B981" w16cid:durableId="2B071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F71F7" w14:textId="77777777" w:rsidR="00B05BD3" w:rsidRDefault="00B05BD3">
      <w:pPr>
        <w:spacing w:line="240" w:lineRule="auto"/>
      </w:pPr>
      <w:r>
        <w:separator/>
      </w:r>
    </w:p>
  </w:endnote>
  <w:endnote w:type="continuationSeparator" w:id="0">
    <w:p w14:paraId="3A989CDA" w14:textId="77777777" w:rsidR="00B05BD3" w:rsidRDefault="00B05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699485"/>
    </w:sdtPr>
    <w:sdtEndPr/>
    <w:sdtContent>
      <w:p w14:paraId="2456B742" w14:textId="33A4DD1A" w:rsidR="00BB33CD" w:rsidRDefault="00BB33CD">
        <w:pPr>
          <w:pStyle w:val="Footer"/>
          <w:jc w:val="center"/>
        </w:pPr>
        <w:r>
          <w:fldChar w:fldCharType="begin"/>
        </w:r>
        <w:r>
          <w:instrText xml:space="preserve"> PAGE   \* MERGEFORMAT </w:instrText>
        </w:r>
        <w:r>
          <w:fldChar w:fldCharType="separate"/>
        </w:r>
        <w:r w:rsidR="006E5A61">
          <w:rPr>
            <w:noProof/>
          </w:rPr>
          <w:t>57</w:t>
        </w:r>
        <w:r>
          <w:fldChar w:fldCharType="end"/>
        </w:r>
      </w:p>
    </w:sdtContent>
  </w:sdt>
  <w:p w14:paraId="2DC12D94" w14:textId="77777777" w:rsidR="00BB33CD" w:rsidRDefault="00BB3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EA3FB" w14:textId="77777777" w:rsidR="00B05BD3" w:rsidRDefault="00B05BD3">
      <w:pPr>
        <w:spacing w:after="0"/>
      </w:pPr>
      <w:r>
        <w:separator/>
      </w:r>
    </w:p>
  </w:footnote>
  <w:footnote w:type="continuationSeparator" w:id="0">
    <w:p w14:paraId="2E15D2C9" w14:textId="77777777" w:rsidR="00B05BD3" w:rsidRDefault="00B05B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4361BE"/>
    <w:multiLevelType w:val="singleLevel"/>
    <w:tmpl w:val="8D4361B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0B684A1"/>
    <w:multiLevelType w:val="singleLevel"/>
    <w:tmpl w:val="90B684A1"/>
    <w:lvl w:ilvl="0">
      <w:start w:val="1"/>
      <w:numFmt w:val="lowerLetter"/>
      <w:lvlText w:val="%1."/>
      <w:lvlJc w:val="left"/>
      <w:pPr>
        <w:tabs>
          <w:tab w:val="left" w:pos="425"/>
        </w:tabs>
        <w:ind w:left="425" w:hanging="425"/>
      </w:pPr>
      <w:rPr>
        <w:rFonts w:hint="default"/>
      </w:rPr>
    </w:lvl>
  </w:abstractNum>
  <w:abstractNum w:abstractNumId="2" w15:restartNumberingAfterBreak="0">
    <w:nsid w:val="97467C38"/>
    <w:multiLevelType w:val="singleLevel"/>
    <w:tmpl w:val="97467C38"/>
    <w:lvl w:ilvl="0">
      <w:start w:val="1"/>
      <w:numFmt w:val="lowerLetter"/>
      <w:lvlText w:val="%1."/>
      <w:lvlJc w:val="left"/>
      <w:pPr>
        <w:tabs>
          <w:tab w:val="left" w:pos="425"/>
        </w:tabs>
        <w:ind w:left="425" w:hanging="425"/>
      </w:pPr>
      <w:rPr>
        <w:rFonts w:hint="default"/>
      </w:rPr>
    </w:lvl>
  </w:abstractNum>
  <w:abstractNum w:abstractNumId="3" w15:restartNumberingAfterBreak="0">
    <w:nsid w:val="98AF0E2D"/>
    <w:multiLevelType w:val="singleLevel"/>
    <w:tmpl w:val="98AF0E2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C413EA5"/>
    <w:multiLevelType w:val="singleLevel"/>
    <w:tmpl w:val="9C413EA5"/>
    <w:lvl w:ilvl="0">
      <w:start w:val="1"/>
      <w:numFmt w:val="decimal"/>
      <w:lvlText w:val="%1."/>
      <w:lvlJc w:val="left"/>
      <w:pPr>
        <w:tabs>
          <w:tab w:val="left" w:pos="425"/>
        </w:tabs>
        <w:ind w:left="425" w:hanging="425"/>
      </w:pPr>
      <w:rPr>
        <w:rFonts w:hint="default"/>
      </w:rPr>
    </w:lvl>
  </w:abstractNum>
  <w:abstractNum w:abstractNumId="5" w15:restartNumberingAfterBreak="0">
    <w:nsid w:val="A10BE29E"/>
    <w:multiLevelType w:val="singleLevel"/>
    <w:tmpl w:val="A10BE29E"/>
    <w:lvl w:ilvl="0">
      <w:start w:val="1"/>
      <w:numFmt w:val="decimal"/>
      <w:lvlText w:val="%1."/>
      <w:lvlJc w:val="left"/>
      <w:pPr>
        <w:tabs>
          <w:tab w:val="left" w:pos="425"/>
        </w:tabs>
        <w:ind w:left="425" w:hanging="425"/>
      </w:pPr>
      <w:rPr>
        <w:rFonts w:hint="default"/>
      </w:rPr>
    </w:lvl>
  </w:abstractNum>
  <w:abstractNum w:abstractNumId="6" w15:restartNumberingAfterBreak="0">
    <w:nsid w:val="AC060706"/>
    <w:multiLevelType w:val="singleLevel"/>
    <w:tmpl w:val="AC060706"/>
    <w:lvl w:ilvl="0">
      <w:start w:val="1"/>
      <w:numFmt w:val="decimal"/>
      <w:lvlText w:val="%1."/>
      <w:lvlJc w:val="left"/>
      <w:pPr>
        <w:tabs>
          <w:tab w:val="left" w:pos="425"/>
        </w:tabs>
        <w:ind w:left="425" w:hanging="425"/>
      </w:pPr>
      <w:rPr>
        <w:rFonts w:hint="default"/>
      </w:rPr>
    </w:lvl>
  </w:abstractNum>
  <w:abstractNum w:abstractNumId="7" w15:restartNumberingAfterBreak="0">
    <w:nsid w:val="ADC5BC83"/>
    <w:multiLevelType w:val="singleLevel"/>
    <w:tmpl w:val="ADC5BC8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AEB2A24F"/>
    <w:multiLevelType w:val="singleLevel"/>
    <w:tmpl w:val="AEB2A24F"/>
    <w:lvl w:ilvl="0">
      <w:start w:val="1"/>
      <w:numFmt w:val="decimal"/>
      <w:lvlText w:val="%1."/>
      <w:lvlJc w:val="left"/>
      <w:pPr>
        <w:tabs>
          <w:tab w:val="left" w:pos="425"/>
        </w:tabs>
        <w:ind w:left="425" w:hanging="425"/>
      </w:pPr>
      <w:rPr>
        <w:rFonts w:hint="default"/>
      </w:rPr>
    </w:lvl>
  </w:abstractNum>
  <w:abstractNum w:abstractNumId="9" w15:restartNumberingAfterBreak="0">
    <w:nsid w:val="C10984A7"/>
    <w:multiLevelType w:val="singleLevel"/>
    <w:tmpl w:val="C10984A7"/>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C8C13B20"/>
    <w:multiLevelType w:val="singleLevel"/>
    <w:tmpl w:val="C8C13B20"/>
    <w:lvl w:ilvl="0">
      <w:start w:val="1"/>
      <w:numFmt w:val="lowerLetter"/>
      <w:lvlText w:val="%1."/>
      <w:lvlJc w:val="left"/>
      <w:pPr>
        <w:tabs>
          <w:tab w:val="left" w:pos="425"/>
        </w:tabs>
        <w:ind w:left="425" w:hanging="425"/>
      </w:pPr>
      <w:rPr>
        <w:rFonts w:hint="default"/>
      </w:rPr>
    </w:lvl>
  </w:abstractNum>
  <w:abstractNum w:abstractNumId="11" w15:restartNumberingAfterBreak="0">
    <w:nsid w:val="D186325A"/>
    <w:multiLevelType w:val="singleLevel"/>
    <w:tmpl w:val="D186325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D8BD54E9"/>
    <w:multiLevelType w:val="singleLevel"/>
    <w:tmpl w:val="D8BD54E9"/>
    <w:lvl w:ilvl="0">
      <w:start w:val="1"/>
      <w:numFmt w:val="decimal"/>
      <w:lvlText w:val="%1."/>
      <w:lvlJc w:val="left"/>
      <w:pPr>
        <w:tabs>
          <w:tab w:val="left" w:pos="425"/>
        </w:tabs>
        <w:ind w:left="425" w:hanging="425"/>
      </w:pPr>
      <w:rPr>
        <w:rFonts w:hint="default"/>
      </w:rPr>
    </w:lvl>
  </w:abstractNum>
  <w:abstractNum w:abstractNumId="13" w15:restartNumberingAfterBreak="0">
    <w:nsid w:val="E9E2F78E"/>
    <w:multiLevelType w:val="singleLevel"/>
    <w:tmpl w:val="E9E2F78E"/>
    <w:lvl w:ilvl="0">
      <w:start w:val="1"/>
      <w:numFmt w:val="decimal"/>
      <w:lvlText w:val="%1."/>
      <w:lvlJc w:val="left"/>
      <w:pPr>
        <w:tabs>
          <w:tab w:val="left" w:pos="425"/>
        </w:tabs>
        <w:ind w:left="425" w:hanging="425"/>
      </w:pPr>
      <w:rPr>
        <w:rFonts w:hint="default"/>
      </w:rPr>
    </w:lvl>
  </w:abstractNum>
  <w:abstractNum w:abstractNumId="14" w15:restartNumberingAfterBreak="0">
    <w:nsid w:val="F0488F39"/>
    <w:multiLevelType w:val="singleLevel"/>
    <w:tmpl w:val="F0488F39"/>
    <w:lvl w:ilvl="0">
      <w:start w:val="1"/>
      <w:numFmt w:val="lowerLetter"/>
      <w:lvlText w:val="%1."/>
      <w:lvlJc w:val="left"/>
      <w:pPr>
        <w:tabs>
          <w:tab w:val="left" w:pos="425"/>
        </w:tabs>
        <w:ind w:left="425" w:hanging="425"/>
      </w:pPr>
      <w:rPr>
        <w:rFonts w:hint="default"/>
      </w:rPr>
    </w:lvl>
  </w:abstractNum>
  <w:abstractNum w:abstractNumId="15" w15:restartNumberingAfterBreak="0">
    <w:nsid w:val="FA64F574"/>
    <w:multiLevelType w:val="singleLevel"/>
    <w:tmpl w:val="FA64F574"/>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FF4AE051"/>
    <w:multiLevelType w:val="singleLevel"/>
    <w:tmpl w:val="FF4AE051"/>
    <w:lvl w:ilvl="0">
      <w:start w:val="1"/>
      <w:numFmt w:val="decimal"/>
      <w:lvlText w:val="%1."/>
      <w:lvlJc w:val="left"/>
      <w:pPr>
        <w:tabs>
          <w:tab w:val="left" w:pos="425"/>
        </w:tabs>
        <w:ind w:left="425" w:hanging="425"/>
      </w:pPr>
      <w:rPr>
        <w:rFonts w:hint="default"/>
      </w:rPr>
    </w:lvl>
  </w:abstractNum>
  <w:abstractNum w:abstractNumId="17" w15:restartNumberingAfterBreak="0">
    <w:nsid w:val="007834A5"/>
    <w:multiLevelType w:val="multilevel"/>
    <w:tmpl w:val="007834A5"/>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1E85766"/>
    <w:multiLevelType w:val="hybridMultilevel"/>
    <w:tmpl w:val="2258F6E4"/>
    <w:lvl w:ilvl="0" w:tplc="64965812">
      <w:start w:val="1"/>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613" w:hanging="360"/>
      </w:pPr>
      <w:rPr>
        <w:rFonts w:ascii="Courier New" w:hAnsi="Courier New" w:cs="Courier New" w:hint="default"/>
      </w:rPr>
    </w:lvl>
    <w:lvl w:ilvl="2" w:tplc="04090005">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9" w15:restartNumberingAfterBreak="0">
    <w:nsid w:val="020FB495"/>
    <w:multiLevelType w:val="singleLevel"/>
    <w:tmpl w:val="020FB495"/>
    <w:lvl w:ilvl="0">
      <w:start w:val="1"/>
      <w:numFmt w:val="decimal"/>
      <w:lvlText w:val="%1."/>
      <w:lvlJc w:val="left"/>
      <w:pPr>
        <w:tabs>
          <w:tab w:val="left" w:pos="425"/>
        </w:tabs>
        <w:ind w:left="425" w:hanging="425"/>
      </w:pPr>
      <w:rPr>
        <w:rFonts w:hint="default"/>
      </w:rPr>
    </w:lvl>
  </w:abstractNum>
  <w:abstractNum w:abstractNumId="20" w15:restartNumberingAfterBreak="0">
    <w:nsid w:val="058561C6"/>
    <w:multiLevelType w:val="multilevel"/>
    <w:tmpl w:val="058561C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07D07649"/>
    <w:multiLevelType w:val="multilevel"/>
    <w:tmpl w:val="07D0764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09BF74B6"/>
    <w:multiLevelType w:val="singleLevel"/>
    <w:tmpl w:val="09BF74B6"/>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0AF05118"/>
    <w:multiLevelType w:val="multilevel"/>
    <w:tmpl w:val="0AF051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0B8772FD"/>
    <w:multiLevelType w:val="singleLevel"/>
    <w:tmpl w:val="0B8772FD"/>
    <w:lvl w:ilvl="0">
      <w:start w:val="1"/>
      <w:numFmt w:val="decimal"/>
      <w:lvlText w:val="%1."/>
      <w:lvlJc w:val="left"/>
      <w:pPr>
        <w:tabs>
          <w:tab w:val="left" w:pos="425"/>
        </w:tabs>
        <w:ind w:left="425" w:hanging="425"/>
      </w:pPr>
      <w:rPr>
        <w:rFonts w:hint="default"/>
      </w:rPr>
    </w:lvl>
  </w:abstractNum>
  <w:abstractNum w:abstractNumId="25" w15:restartNumberingAfterBreak="0">
    <w:nsid w:val="0F16605E"/>
    <w:multiLevelType w:val="multilevel"/>
    <w:tmpl w:val="0F1660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10401FF2"/>
    <w:multiLevelType w:val="multilevel"/>
    <w:tmpl w:val="10401FF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10FE0241"/>
    <w:multiLevelType w:val="singleLevel"/>
    <w:tmpl w:val="10FE0241"/>
    <w:lvl w:ilvl="0">
      <w:start w:val="1"/>
      <w:numFmt w:val="lowerLetter"/>
      <w:lvlText w:val="%1."/>
      <w:lvlJc w:val="left"/>
      <w:pPr>
        <w:tabs>
          <w:tab w:val="left" w:pos="425"/>
        </w:tabs>
        <w:ind w:left="425" w:hanging="425"/>
      </w:pPr>
      <w:rPr>
        <w:rFonts w:hint="default"/>
      </w:rPr>
    </w:lvl>
  </w:abstractNum>
  <w:abstractNum w:abstractNumId="28" w15:restartNumberingAfterBreak="0">
    <w:nsid w:val="118C62E5"/>
    <w:multiLevelType w:val="hybridMultilevel"/>
    <w:tmpl w:val="532C3D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13526351"/>
    <w:multiLevelType w:val="multilevel"/>
    <w:tmpl w:val="135263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13AF6379"/>
    <w:multiLevelType w:val="multilevel"/>
    <w:tmpl w:val="13AF6379"/>
    <w:lvl w:ilvl="0">
      <w:start w:val="1"/>
      <w:numFmt w:val="lowerLetter"/>
      <w:lvlText w:val="%1."/>
      <w:lvlJc w:val="left"/>
      <w:pPr>
        <w:ind w:left="408" w:hanging="360"/>
      </w:pPr>
      <w:rPr>
        <w:rFonts w:hint="default"/>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31" w15:restartNumberingAfterBreak="0">
    <w:nsid w:val="18DFB31A"/>
    <w:multiLevelType w:val="singleLevel"/>
    <w:tmpl w:val="18DFB31A"/>
    <w:lvl w:ilvl="0">
      <w:start w:val="1"/>
      <w:numFmt w:val="decimal"/>
      <w:lvlText w:val="%1."/>
      <w:lvlJc w:val="left"/>
      <w:pPr>
        <w:tabs>
          <w:tab w:val="left" w:pos="425"/>
        </w:tabs>
        <w:ind w:left="425" w:hanging="425"/>
      </w:pPr>
      <w:rPr>
        <w:rFonts w:hint="default"/>
      </w:rPr>
    </w:lvl>
  </w:abstractNum>
  <w:abstractNum w:abstractNumId="32" w15:restartNumberingAfterBreak="0">
    <w:nsid w:val="1999931E"/>
    <w:multiLevelType w:val="singleLevel"/>
    <w:tmpl w:val="1999931E"/>
    <w:lvl w:ilvl="0">
      <w:start w:val="1"/>
      <w:numFmt w:val="bullet"/>
      <w:lvlText w:val=""/>
      <w:lvlJc w:val="left"/>
      <w:pPr>
        <w:tabs>
          <w:tab w:val="left" w:pos="840"/>
        </w:tabs>
        <w:ind w:left="840" w:hanging="420"/>
      </w:pPr>
      <w:rPr>
        <w:rFonts w:ascii="Wingdings" w:hAnsi="Wingdings" w:hint="default"/>
      </w:rPr>
    </w:lvl>
  </w:abstractNum>
  <w:abstractNum w:abstractNumId="33" w15:restartNumberingAfterBreak="0">
    <w:nsid w:val="1C18736B"/>
    <w:multiLevelType w:val="multilevel"/>
    <w:tmpl w:val="1C18736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1CE1101B"/>
    <w:multiLevelType w:val="multilevel"/>
    <w:tmpl w:val="1CE1101B"/>
    <w:lvl w:ilvl="0">
      <w:start w:val="1"/>
      <w:numFmt w:val="lowerRoman"/>
      <w:lvlText w:val="%1."/>
      <w:lvlJc w:val="right"/>
      <w:pPr>
        <w:ind w:left="81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5" w15:restartNumberingAfterBreak="0">
    <w:nsid w:val="1E50298B"/>
    <w:multiLevelType w:val="multilevel"/>
    <w:tmpl w:val="1E50298B"/>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22512396"/>
    <w:multiLevelType w:val="multilevel"/>
    <w:tmpl w:val="225123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231524C2"/>
    <w:multiLevelType w:val="multilevel"/>
    <w:tmpl w:val="231524C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24383A88"/>
    <w:multiLevelType w:val="multilevel"/>
    <w:tmpl w:val="24383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4AB6BC0"/>
    <w:multiLevelType w:val="multilevel"/>
    <w:tmpl w:val="24AB6BC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266233E1"/>
    <w:multiLevelType w:val="multilevel"/>
    <w:tmpl w:val="266233E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277B54E3"/>
    <w:multiLevelType w:val="multilevel"/>
    <w:tmpl w:val="277B54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2794075C"/>
    <w:multiLevelType w:val="multilevel"/>
    <w:tmpl w:val="279407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7CF6BDB"/>
    <w:multiLevelType w:val="multilevel"/>
    <w:tmpl w:val="27CF6BD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27FB0BD8"/>
    <w:multiLevelType w:val="multilevel"/>
    <w:tmpl w:val="27FB0BD8"/>
    <w:lvl w:ilvl="0">
      <w:start w:val="1"/>
      <w:numFmt w:val="low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45" w15:restartNumberingAfterBreak="0">
    <w:nsid w:val="285E6912"/>
    <w:multiLevelType w:val="hybridMultilevel"/>
    <w:tmpl w:val="697AE1E0"/>
    <w:lvl w:ilvl="0" w:tplc="2FBCC0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E632A1"/>
    <w:multiLevelType w:val="multilevel"/>
    <w:tmpl w:val="28E632A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2C8B1BEE"/>
    <w:multiLevelType w:val="multilevel"/>
    <w:tmpl w:val="2C8B1B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D304D5E"/>
    <w:multiLevelType w:val="multilevel"/>
    <w:tmpl w:val="2D304D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2ED00B72"/>
    <w:multiLevelType w:val="multilevel"/>
    <w:tmpl w:val="2ED00B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13D2F34"/>
    <w:multiLevelType w:val="multilevel"/>
    <w:tmpl w:val="313D2F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324118E2"/>
    <w:multiLevelType w:val="hybridMultilevel"/>
    <w:tmpl w:val="01EE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63C89A"/>
    <w:multiLevelType w:val="singleLevel"/>
    <w:tmpl w:val="3263C89A"/>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353579AC"/>
    <w:multiLevelType w:val="multilevel"/>
    <w:tmpl w:val="353579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4" w15:restartNumberingAfterBreak="0">
    <w:nsid w:val="39CD2CC6"/>
    <w:multiLevelType w:val="multilevel"/>
    <w:tmpl w:val="39CD2C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B5E32A3"/>
    <w:multiLevelType w:val="multilevel"/>
    <w:tmpl w:val="3B5E32A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 w15:restartNumberingAfterBreak="0">
    <w:nsid w:val="3BB430C4"/>
    <w:multiLevelType w:val="hybridMultilevel"/>
    <w:tmpl w:val="2F8451A4"/>
    <w:lvl w:ilvl="0" w:tplc="18DFB31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7" w15:restartNumberingAfterBreak="0">
    <w:nsid w:val="3C5672D6"/>
    <w:multiLevelType w:val="multilevel"/>
    <w:tmpl w:val="3C5672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3D633071"/>
    <w:multiLevelType w:val="multilevel"/>
    <w:tmpl w:val="3D63307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43026535"/>
    <w:multiLevelType w:val="multilevel"/>
    <w:tmpl w:val="4302653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 w15:restartNumberingAfterBreak="0">
    <w:nsid w:val="45451DDB"/>
    <w:multiLevelType w:val="multilevel"/>
    <w:tmpl w:val="45451DD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45D367E8"/>
    <w:multiLevelType w:val="multilevel"/>
    <w:tmpl w:val="45D367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45F33C96"/>
    <w:multiLevelType w:val="hybridMultilevel"/>
    <w:tmpl w:val="F1782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6CE1AE0"/>
    <w:multiLevelType w:val="multilevel"/>
    <w:tmpl w:val="46CE1A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49A5B0EE"/>
    <w:multiLevelType w:val="singleLevel"/>
    <w:tmpl w:val="49A5B0EE"/>
    <w:lvl w:ilvl="0">
      <w:start w:val="1"/>
      <w:numFmt w:val="bullet"/>
      <w:lvlText w:val=""/>
      <w:lvlJc w:val="left"/>
      <w:pPr>
        <w:tabs>
          <w:tab w:val="left" w:pos="420"/>
        </w:tabs>
        <w:ind w:left="420" w:hanging="420"/>
      </w:pPr>
      <w:rPr>
        <w:rFonts w:ascii="Wingdings" w:hAnsi="Wingdings" w:hint="default"/>
      </w:rPr>
    </w:lvl>
  </w:abstractNum>
  <w:abstractNum w:abstractNumId="65" w15:restartNumberingAfterBreak="0">
    <w:nsid w:val="49F038C5"/>
    <w:multiLevelType w:val="hybridMultilevel"/>
    <w:tmpl w:val="15362714"/>
    <w:lvl w:ilvl="0" w:tplc="2FBCC0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4738D9"/>
    <w:multiLevelType w:val="multilevel"/>
    <w:tmpl w:val="4A4738D9"/>
    <w:lvl w:ilvl="0">
      <w:numFmt w:val="bullet"/>
      <w:lvlText w:val="-"/>
      <w:lvlJc w:val="left"/>
      <w:pPr>
        <w:ind w:left="720" w:hanging="360"/>
      </w:pPr>
      <w:rPr>
        <w:rFonts w:ascii="Cambria" w:eastAsia="Cambria" w:hAnsi="Cambria" w:cs="Cambria" w:hint="default"/>
        <w:color w:val="231F20"/>
        <w:w w:val="99"/>
        <w:sz w:val="22"/>
        <w:szCs w:val="22"/>
        <w:lang w:val="en-US" w:eastAsia="en-US" w:bidi="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4B4C6424"/>
    <w:multiLevelType w:val="multilevel"/>
    <w:tmpl w:val="4B4C64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15:restartNumberingAfterBreak="0">
    <w:nsid w:val="4B61CDD8"/>
    <w:multiLevelType w:val="singleLevel"/>
    <w:tmpl w:val="4B61CDD8"/>
    <w:lvl w:ilvl="0">
      <w:start w:val="1"/>
      <w:numFmt w:val="bullet"/>
      <w:lvlText w:val=""/>
      <w:lvlJc w:val="left"/>
      <w:pPr>
        <w:tabs>
          <w:tab w:val="left" w:pos="420"/>
        </w:tabs>
        <w:ind w:left="420" w:hanging="420"/>
      </w:pPr>
      <w:rPr>
        <w:rFonts w:ascii="Wingdings" w:hAnsi="Wingdings" w:hint="default"/>
      </w:rPr>
    </w:lvl>
  </w:abstractNum>
  <w:abstractNum w:abstractNumId="69" w15:restartNumberingAfterBreak="0">
    <w:nsid w:val="4CA754D9"/>
    <w:multiLevelType w:val="multilevel"/>
    <w:tmpl w:val="4CA754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FF8266D"/>
    <w:multiLevelType w:val="multilevel"/>
    <w:tmpl w:val="4FF8266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1" w15:restartNumberingAfterBreak="0">
    <w:nsid w:val="50E40387"/>
    <w:multiLevelType w:val="multilevel"/>
    <w:tmpl w:val="50E4038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2AD025B"/>
    <w:multiLevelType w:val="multilevel"/>
    <w:tmpl w:val="52AD025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52C76BC0"/>
    <w:multiLevelType w:val="multilevel"/>
    <w:tmpl w:val="52C76BC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588ADE77"/>
    <w:multiLevelType w:val="singleLevel"/>
    <w:tmpl w:val="588ADE77"/>
    <w:lvl w:ilvl="0">
      <w:start w:val="1"/>
      <w:numFmt w:val="decimal"/>
      <w:lvlText w:val="%1."/>
      <w:lvlJc w:val="left"/>
      <w:pPr>
        <w:tabs>
          <w:tab w:val="left" w:pos="425"/>
        </w:tabs>
        <w:ind w:left="425" w:hanging="425"/>
      </w:pPr>
      <w:rPr>
        <w:rFonts w:hint="default"/>
      </w:rPr>
    </w:lvl>
  </w:abstractNum>
  <w:abstractNum w:abstractNumId="75" w15:restartNumberingAfterBreak="0">
    <w:nsid w:val="589D2331"/>
    <w:multiLevelType w:val="singleLevel"/>
    <w:tmpl w:val="589D2331"/>
    <w:lvl w:ilvl="0">
      <w:start w:val="1"/>
      <w:numFmt w:val="decimal"/>
      <w:lvlText w:val="%1."/>
      <w:lvlJc w:val="left"/>
      <w:pPr>
        <w:tabs>
          <w:tab w:val="left" w:pos="425"/>
        </w:tabs>
        <w:ind w:left="425" w:hanging="425"/>
      </w:pPr>
      <w:rPr>
        <w:rFonts w:hint="default"/>
      </w:rPr>
    </w:lvl>
  </w:abstractNum>
  <w:abstractNum w:abstractNumId="76" w15:restartNumberingAfterBreak="0">
    <w:nsid w:val="5A3F5F89"/>
    <w:multiLevelType w:val="multilevel"/>
    <w:tmpl w:val="5A3F5F8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5B187D2F"/>
    <w:multiLevelType w:val="multilevel"/>
    <w:tmpl w:val="5B187D2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BAD3582"/>
    <w:multiLevelType w:val="multilevel"/>
    <w:tmpl w:val="5BAD35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5BB4E730"/>
    <w:multiLevelType w:val="singleLevel"/>
    <w:tmpl w:val="5BB4E730"/>
    <w:lvl w:ilvl="0">
      <w:start w:val="1"/>
      <w:numFmt w:val="decimal"/>
      <w:lvlText w:val="%1."/>
      <w:lvlJc w:val="left"/>
      <w:pPr>
        <w:tabs>
          <w:tab w:val="left" w:pos="425"/>
        </w:tabs>
        <w:ind w:left="425" w:hanging="425"/>
      </w:pPr>
      <w:rPr>
        <w:rFonts w:hint="default"/>
      </w:rPr>
    </w:lvl>
  </w:abstractNum>
  <w:abstractNum w:abstractNumId="80" w15:restartNumberingAfterBreak="0">
    <w:nsid w:val="5C41B1D9"/>
    <w:multiLevelType w:val="singleLevel"/>
    <w:tmpl w:val="5C41B1D9"/>
    <w:lvl w:ilvl="0">
      <w:start w:val="1"/>
      <w:numFmt w:val="bullet"/>
      <w:lvlText w:val=""/>
      <w:lvlJc w:val="left"/>
      <w:pPr>
        <w:tabs>
          <w:tab w:val="left" w:pos="420"/>
        </w:tabs>
        <w:ind w:left="420" w:hanging="420"/>
      </w:pPr>
      <w:rPr>
        <w:rFonts w:ascii="Wingdings" w:hAnsi="Wingdings" w:hint="default"/>
      </w:rPr>
    </w:lvl>
  </w:abstractNum>
  <w:abstractNum w:abstractNumId="81" w15:restartNumberingAfterBreak="0">
    <w:nsid w:val="5DC222CB"/>
    <w:multiLevelType w:val="multilevel"/>
    <w:tmpl w:val="5DC222C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5E8F562F"/>
    <w:multiLevelType w:val="multilevel"/>
    <w:tmpl w:val="5E8F562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63020A83"/>
    <w:multiLevelType w:val="multilevel"/>
    <w:tmpl w:val="63020A8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640CFC7A"/>
    <w:multiLevelType w:val="singleLevel"/>
    <w:tmpl w:val="640CFC7A"/>
    <w:lvl w:ilvl="0">
      <w:start w:val="1"/>
      <w:numFmt w:val="bullet"/>
      <w:lvlText w:val=""/>
      <w:lvlJc w:val="left"/>
      <w:pPr>
        <w:tabs>
          <w:tab w:val="left" w:pos="840"/>
        </w:tabs>
        <w:ind w:left="840" w:hanging="420"/>
      </w:pPr>
      <w:rPr>
        <w:rFonts w:ascii="Wingdings" w:hAnsi="Wingdings" w:hint="default"/>
      </w:rPr>
    </w:lvl>
  </w:abstractNum>
  <w:abstractNum w:abstractNumId="85" w15:restartNumberingAfterBreak="0">
    <w:nsid w:val="654968A2"/>
    <w:multiLevelType w:val="multilevel"/>
    <w:tmpl w:val="654968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6" w15:restartNumberingAfterBreak="0">
    <w:nsid w:val="66552571"/>
    <w:multiLevelType w:val="multilevel"/>
    <w:tmpl w:val="6655257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67033A56"/>
    <w:multiLevelType w:val="multilevel"/>
    <w:tmpl w:val="67033A56"/>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68F53C38"/>
    <w:multiLevelType w:val="multilevel"/>
    <w:tmpl w:val="68F53C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6C41DF44"/>
    <w:multiLevelType w:val="singleLevel"/>
    <w:tmpl w:val="6C41DF44"/>
    <w:lvl w:ilvl="0">
      <w:start w:val="1"/>
      <w:numFmt w:val="lowerLetter"/>
      <w:lvlText w:val="%1."/>
      <w:lvlJc w:val="left"/>
      <w:pPr>
        <w:tabs>
          <w:tab w:val="left" w:pos="425"/>
        </w:tabs>
        <w:ind w:left="425" w:hanging="425"/>
      </w:pPr>
      <w:rPr>
        <w:rFonts w:hint="default"/>
      </w:rPr>
    </w:lvl>
  </w:abstractNum>
  <w:abstractNum w:abstractNumId="90" w15:restartNumberingAfterBreak="0">
    <w:nsid w:val="6CBE061C"/>
    <w:multiLevelType w:val="multilevel"/>
    <w:tmpl w:val="6CBE061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6CF11906"/>
    <w:multiLevelType w:val="multilevel"/>
    <w:tmpl w:val="436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04C6E9E"/>
    <w:multiLevelType w:val="hybridMultilevel"/>
    <w:tmpl w:val="E5B4B9D4"/>
    <w:lvl w:ilvl="0" w:tplc="9196D5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3" w15:restartNumberingAfterBreak="0">
    <w:nsid w:val="70D36D0A"/>
    <w:multiLevelType w:val="singleLevel"/>
    <w:tmpl w:val="70D36D0A"/>
    <w:lvl w:ilvl="0">
      <w:start w:val="1"/>
      <w:numFmt w:val="bullet"/>
      <w:lvlText w:val=""/>
      <w:lvlJc w:val="left"/>
      <w:pPr>
        <w:tabs>
          <w:tab w:val="left" w:pos="420"/>
        </w:tabs>
        <w:ind w:left="420" w:hanging="420"/>
      </w:pPr>
      <w:rPr>
        <w:rFonts w:ascii="Wingdings" w:hAnsi="Wingdings" w:hint="default"/>
      </w:rPr>
    </w:lvl>
  </w:abstractNum>
  <w:abstractNum w:abstractNumId="94" w15:restartNumberingAfterBreak="0">
    <w:nsid w:val="70F1A862"/>
    <w:multiLevelType w:val="singleLevel"/>
    <w:tmpl w:val="70F1A862"/>
    <w:lvl w:ilvl="0">
      <w:start w:val="1"/>
      <w:numFmt w:val="decimal"/>
      <w:lvlText w:val="%1."/>
      <w:lvlJc w:val="left"/>
      <w:pPr>
        <w:tabs>
          <w:tab w:val="left" w:pos="425"/>
        </w:tabs>
        <w:ind w:left="425" w:hanging="425"/>
      </w:pPr>
      <w:rPr>
        <w:rFonts w:hint="default"/>
      </w:rPr>
    </w:lvl>
  </w:abstractNum>
  <w:abstractNum w:abstractNumId="95" w15:restartNumberingAfterBreak="0">
    <w:nsid w:val="711E6674"/>
    <w:multiLevelType w:val="hybridMultilevel"/>
    <w:tmpl w:val="8230E90A"/>
    <w:lvl w:ilvl="0" w:tplc="0409000F">
      <w:start w:val="1"/>
      <w:numFmt w:val="decimal"/>
      <w:lvlText w:val="%1."/>
      <w:lvlJc w:val="left"/>
      <w:pPr>
        <w:ind w:left="81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6" w15:restartNumberingAfterBreak="0">
    <w:nsid w:val="73B77AA2"/>
    <w:multiLevelType w:val="multilevel"/>
    <w:tmpl w:val="73B77AA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15:restartNumberingAfterBreak="0">
    <w:nsid w:val="77496F24"/>
    <w:multiLevelType w:val="hybridMultilevel"/>
    <w:tmpl w:val="205CE6CA"/>
    <w:lvl w:ilvl="0" w:tplc="2FBCC0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587B92"/>
    <w:multiLevelType w:val="multilevel"/>
    <w:tmpl w:val="79587B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9" w15:restartNumberingAfterBreak="0">
    <w:nsid w:val="7BDA3CCA"/>
    <w:multiLevelType w:val="multilevel"/>
    <w:tmpl w:val="7BDA3CC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7C83123E"/>
    <w:multiLevelType w:val="multilevel"/>
    <w:tmpl w:val="7C8312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1" w15:restartNumberingAfterBreak="0">
    <w:nsid w:val="7F676992"/>
    <w:multiLevelType w:val="multilevel"/>
    <w:tmpl w:val="7F6769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15:restartNumberingAfterBreak="0">
    <w:nsid w:val="7FE8441C"/>
    <w:multiLevelType w:val="multilevel"/>
    <w:tmpl w:val="7FE8441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8"/>
  </w:num>
  <w:num w:numId="2">
    <w:abstractNumId w:val="34"/>
  </w:num>
  <w:num w:numId="3">
    <w:abstractNumId w:val="102"/>
  </w:num>
  <w:num w:numId="4">
    <w:abstractNumId w:val="70"/>
  </w:num>
  <w:num w:numId="5">
    <w:abstractNumId w:val="76"/>
  </w:num>
  <w:num w:numId="6">
    <w:abstractNumId w:val="96"/>
  </w:num>
  <w:num w:numId="7">
    <w:abstractNumId w:val="58"/>
  </w:num>
  <w:num w:numId="8">
    <w:abstractNumId w:val="63"/>
  </w:num>
  <w:num w:numId="9">
    <w:abstractNumId w:val="99"/>
  </w:num>
  <w:num w:numId="10">
    <w:abstractNumId w:val="25"/>
  </w:num>
  <w:num w:numId="11">
    <w:abstractNumId w:val="88"/>
  </w:num>
  <w:num w:numId="12">
    <w:abstractNumId w:val="20"/>
  </w:num>
  <w:num w:numId="13">
    <w:abstractNumId w:val="55"/>
  </w:num>
  <w:num w:numId="14">
    <w:abstractNumId w:val="32"/>
  </w:num>
  <w:num w:numId="15">
    <w:abstractNumId w:val="81"/>
  </w:num>
  <w:num w:numId="16">
    <w:abstractNumId w:val="73"/>
  </w:num>
  <w:num w:numId="17">
    <w:abstractNumId w:val="36"/>
  </w:num>
  <w:num w:numId="18">
    <w:abstractNumId w:val="83"/>
  </w:num>
  <w:num w:numId="19">
    <w:abstractNumId w:val="35"/>
  </w:num>
  <w:num w:numId="20">
    <w:abstractNumId w:val="100"/>
  </w:num>
  <w:num w:numId="21">
    <w:abstractNumId w:val="50"/>
  </w:num>
  <w:num w:numId="22">
    <w:abstractNumId w:val="72"/>
  </w:num>
  <w:num w:numId="23">
    <w:abstractNumId w:val="29"/>
  </w:num>
  <w:num w:numId="24">
    <w:abstractNumId w:val="46"/>
  </w:num>
  <w:num w:numId="25">
    <w:abstractNumId w:val="47"/>
  </w:num>
  <w:num w:numId="26">
    <w:abstractNumId w:val="41"/>
  </w:num>
  <w:num w:numId="27">
    <w:abstractNumId w:val="84"/>
  </w:num>
  <w:num w:numId="28">
    <w:abstractNumId w:val="60"/>
  </w:num>
  <w:num w:numId="29">
    <w:abstractNumId w:val="1"/>
  </w:num>
  <w:num w:numId="30">
    <w:abstractNumId w:val="31"/>
  </w:num>
  <w:num w:numId="31">
    <w:abstractNumId w:val="54"/>
  </w:num>
  <w:num w:numId="32">
    <w:abstractNumId w:val="80"/>
  </w:num>
  <w:num w:numId="33">
    <w:abstractNumId w:val="4"/>
  </w:num>
  <w:num w:numId="34">
    <w:abstractNumId w:val="17"/>
  </w:num>
  <w:num w:numId="35">
    <w:abstractNumId w:val="3"/>
  </w:num>
  <w:num w:numId="36">
    <w:abstractNumId w:val="13"/>
  </w:num>
  <w:num w:numId="37">
    <w:abstractNumId w:val="44"/>
  </w:num>
  <w:num w:numId="38">
    <w:abstractNumId w:val="22"/>
  </w:num>
  <w:num w:numId="39">
    <w:abstractNumId w:val="24"/>
  </w:num>
  <w:num w:numId="40">
    <w:abstractNumId w:val="77"/>
  </w:num>
  <w:num w:numId="41">
    <w:abstractNumId w:val="52"/>
  </w:num>
  <w:num w:numId="42">
    <w:abstractNumId w:val="74"/>
  </w:num>
  <w:num w:numId="43">
    <w:abstractNumId w:val="69"/>
  </w:num>
  <w:num w:numId="44">
    <w:abstractNumId w:val="93"/>
  </w:num>
  <w:num w:numId="45">
    <w:abstractNumId w:val="94"/>
  </w:num>
  <w:num w:numId="46">
    <w:abstractNumId w:val="89"/>
  </w:num>
  <w:num w:numId="47">
    <w:abstractNumId w:val="15"/>
  </w:num>
  <w:num w:numId="48">
    <w:abstractNumId w:val="12"/>
  </w:num>
  <w:num w:numId="49">
    <w:abstractNumId w:val="27"/>
  </w:num>
  <w:num w:numId="50">
    <w:abstractNumId w:val="0"/>
  </w:num>
  <w:num w:numId="51">
    <w:abstractNumId w:val="5"/>
  </w:num>
  <w:num w:numId="52">
    <w:abstractNumId w:val="51"/>
  </w:num>
  <w:num w:numId="53">
    <w:abstractNumId w:val="95"/>
  </w:num>
  <w:num w:numId="54">
    <w:abstractNumId w:val="92"/>
  </w:num>
  <w:num w:numId="55">
    <w:abstractNumId w:val="66"/>
  </w:num>
  <w:num w:numId="56">
    <w:abstractNumId w:val="39"/>
  </w:num>
  <w:num w:numId="57">
    <w:abstractNumId w:val="48"/>
  </w:num>
  <w:num w:numId="58">
    <w:abstractNumId w:val="101"/>
  </w:num>
  <w:num w:numId="59">
    <w:abstractNumId w:val="2"/>
  </w:num>
  <w:num w:numId="60">
    <w:abstractNumId w:val="59"/>
  </w:num>
  <w:num w:numId="61">
    <w:abstractNumId w:val="19"/>
  </w:num>
  <w:num w:numId="62">
    <w:abstractNumId w:val="90"/>
  </w:num>
  <w:num w:numId="63">
    <w:abstractNumId w:val="98"/>
  </w:num>
  <w:num w:numId="64">
    <w:abstractNumId w:val="57"/>
  </w:num>
  <w:num w:numId="65">
    <w:abstractNumId w:val="42"/>
  </w:num>
  <w:num w:numId="66">
    <w:abstractNumId w:val="67"/>
  </w:num>
  <w:num w:numId="67">
    <w:abstractNumId w:val="85"/>
  </w:num>
  <w:num w:numId="68">
    <w:abstractNumId w:val="61"/>
  </w:num>
  <w:num w:numId="69">
    <w:abstractNumId w:val="30"/>
  </w:num>
  <w:num w:numId="70">
    <w:abstractNumId w:val="23"/>
  </w:num>
  <w:num w:numId="71">
    <w:abstractNumId w:val="33"/>
  </w:num>
  <w:num w:numId="72">
    <w:abstractNumId w:val="26"/>
  </w:num>
  <w:num w:numId="73">
    <w:abstractNumId w:val="37"/>
  </w:num>
  <w:num w:numId="74">
    <w:abstractNumId w:val="86"/>
  </w:num>
  <w:num w:numId="75">
    <w:abstractNumId w:val="43"/>
  </w:num>
  <w:num w:numId="76">
    <w:abstractNumId w:val="40"/>
  </w:num>
  <w:num w:numId="77">
    <w:abstractNumId w:val="78"/>
  </w:num>
  <w:num w:numId="78">
    <w:abstractNumId w:val="53"/>
  </w:num>
  <w:num w:numId="79">
    <w:abstractNumId w:val="82"/>
  </w:num>
  <w:num w:numId="80">
    <w:abstractNumId w:val="21"/>
  </w:num>
  <w:num w:numId="81">
    <w:abstractNumId w:val="10"/>
  </w:num>
  <w:num w:numId="82">
    <w:abstractNumId w:val="68"/>
  </w:num>
  <w:num w:numId="83">
    <w:abstractNumId w:val="8"/>
  </w:num>
  <w:num w:numId="84">
    <w:abstractNumId w:val="14"/>
  </w:num>
  <w:num w:numId="85">
    <w:abstractNumId w:val="11"/>
  </w:num>
  <w:num w:numId="86">
    <w:abstractNumId w:val="16"/>
  </w:num>
  <w:num w:numId="87">
    <w:abstractNumId w:val="87"/>
  </w:num>
  <w:num w:numId="88">
    <w:abstractNumId w:val="64"/>
  </w:num>
  <w:num w:numId="89">
    <w:abstractNumId w:val="79"/>
  </w:num>
  <w:num w:numId="90">
    <w:abstractNumId w:val="71"/>
  </w:num>
  <w:num w:numId="91">
    <w:abstractNumId w:val="9"/>
  </w:num>
  <w:num w:numId="92">
    <w:abstractNumId w:val="75"/>
  </w:num>
  <w:num w:numId="93">
    <w:abstractNumId w:val="49"/>
  </w:num>
  <w:num w:numId="94">
    <w:abstractNumId w:val="7"/>
  </w:num>
  <w:num w:numId="95">
    <w:abstractNumId w:val="6"/>
  </w:num>
  <w:num w:numId="96">
    <w:abstractNumId w:val="62"/>
  </w:num>
  <w:num w:numId="97">
    <w:abstractNumId w:val="56"/>
  </w:num>
  <w:num w:numId="98">
    <w:abstractNumId w:val="18"/>
  </w:num>
  <w:num w:numId="99">
    <w:abstractNumId w:val="91"/>
  </w:num>
  <w:num w:numId="100">
    <w:abstractNumId w:val="28"/>
  </w:num>
  <w:num w:numId="101">
    <w:abstractNumId w:val="97"/>
  </w:num>
  <w:num w:numId="102">
    <w:abstractNumId w:val="45"/>
  </w:num>
  <w:num w:numId="103">
    <w:abstractNumId w:val="65"/>
  </w:num>
  <w:numIdMacAtCleanup w:val="9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 K">
    <w15:presenceInfo w15:providerId="None" w15:userId="ALI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8B"/>
    <w:rsid w:val="000043E4"/>
    <w:rsid w:val="000142A7"/>
    <w:rsid w:val="00016AC5"/>
    <w:rsid w:val="0002032E"/>
    <w:rsid w:val="00026F98"/>
    <w:rsid w:val="000335CA"/>
    <w:rsid w:val="00035B5A"/>
    <w:rsid w:val="00036000"/>
    <w:rsid w:val="000361A5"/>
    <w:rsid w:val="000362CE"/>
    <w:rsid w:val="0003670C"/>
    <w:rsid w:val="00036879"/>
    <w:rsid w:val="00040EB4"/>
    <w:rsid w:val="0004139D"/>
    <w:rsid w:val="000417B0"/>
    <w:rsid w:val="00041BE0"/>
    <w:rsid w:val="00042048"/>
    <w:rsid w:val="00054766"/>
    <w:rsid w:val="00055E38"/>
    <w:rsid w:val="0006063E"/>
    <w:rsid w:val="00062F9C"/>
    <w:rsid w:val="0006323F"/>
    <w:rsid w:val="00064939"/>
    <w:rsid w:val="0007180B"/>
    <w:rsid w:val="00073306"/>
    <w:rsid w:val="00080CCD"/>
    <w:rsid w:val="00085D27"/>
    <w:rsid w:val="00091461"/>
    <w:rsid w:val="00092107"/>
    <w:rsid w:val="00094656"/>
    <w:rsid w:val="0009736F"/>
    <w:rsid w:val="000975C8"/>
    <w:rsid w:val="000A018B"/>
    <w:rsid w:val="000A0E6A"/>
    <w:rsid w:val="000A28D2"/>
    <w:rsid w:val="000A5BFC"/>
    <w:rsid w:val="000B37BD"/>
    <w:rsid w:val="000B5BB0"/>
    <w:rsid w:val="000B5ED8"/>
    <w:rsid w:val="000C0E1C"/>
    <w:rsid w:val="000C38E5"/>
    <w:rsid w:val="000C5318"/>
    <w:rsid w:val="000C6035"/>
    <w:rsid w:val="000D0ACA"/>
    <w:rsid w:val="000D0B20"/>
    <w:rsid w:val="000D2B9A"/>
    <w:rsid w:val="000D6CBB"/>
    <w:rsid w:val="000E11AA"/>
    <w:rsid w:val="000E1FA1"/>
    <w:rsid w:val="000E6E8C"/>
    <w:rsid w:val="000F409D"/>
    <w:rsid w:val="000F66F7"/>
    <w:rsid w:val="000F73F7"/>
    <w:rsid w:val="001008EF"/>
    <w:rsid w:val="00111027"/>
    <w:rsid w:val="001142EB"/>
    <w:rsid w:val="00117592"/>
    <w:rsid w:val="0012302C"/>
    <w:rsid w:val="00127786"/>
    <w:rsid w:val="00127ADC"/>
    <w:rsid w:val="00137AA1"/>
    <w:rsid w:val="001459D2"/>
    <w:rsid w:val="00145A26"/>
    <w:rsid w:val="001508C6"/>
    <w:rsid w:val="00154663"/>
    <w:rsid w:val="001604E1"/>
    <w:rsid w:val="00161593"/>
    <w:rsid w:val="00166773"/>
    <w:rsid w:val="00174B90"/>
    <w:rsid w:val="00180373"/>
    <w:rsid w:val="0019009A"/>
    <w:rsid w:val="00191A24"/>
    <w:rsid w:val="001B27AF"/>
    <w:rsid w:val="001B40B6"/>
    <w:rsid w:val="001B7389"/>
    <w:rsid w:val="001C25B7"/>
    <w:rsid w:val="001C42CE"/>
    <w:rsid w:val="001D228A"/>
    <w:rsid w:val="001D642E"/>
    <w:rsid w:val="001E1BDD"/>
    <w:rsid w:val="001E405E"/>
    <w:rsid w:val="001E5648"/>
    <w:rsid w:val="001E58D5"/>
    <w:rsid w:val="001E6965"/>
    <w:rsid w:val="001F4683"/>
    <w:rsid w:val="0020485D"/>
    <w:rsid w:val="0021046C"/>
    <w:rsid w:val="00213ADE"/>
    <w:rsid w:val="00213B18"/>
    <w:rsid w:val="00214023"/>
    <w:rsid w:val="002255EE"/>
    <w:rsid w:val="002257F8"/>
    <w:rsid w:val="00237528"/>
    <w:rsid w:val="00240D39"/>
    <w:rsid w:val="00250978"/>
    <w:rsid w:val="00261508"/>
    <w:rsid w:val="00263FDD"/>
    <w:rsid w:val="00265C8A"/>
    <w:rsid w:val="00266A77"/>
    <w:rsid w:val="00272513"/>
    <w:rsid w:val="002766E1"/>
    <w:rsid w:val="002858D0"/>
    <w:rsid w:val="0028694D"/>
    <w:rsid w:val="002944B3"/>
    <w:rsid w:val="002A2E31"/>
    <w:rsid w:val="002A3027"/>
    <w:rsid w:val="002B3ECA"/>
    <w:rsid w:val="002B49A3"/>
    <w:rsid w:val="002B5690"/>
    <w:rsid w:val="002C1EA5"/>
    <w:rsid w:val="002C28B6"/>
    <w:rsid w:val="002C762E"/>
    <w:rsid w:val="002C7D5F"/>
    <w:rsid w:val="002D1C21"/>
    <w:rsid w:val="002D2EB5"/>
    <w:rsid w:val="002E2CED"/>
    <w:rsid w:val="002E6A70"/>
    <w:rsid w:val="002F08E5"/>
    <w:rsid w:val="002F0A14"/>
    <w:rsid w:val="002F5696"/>
    <w:rsid w:val="002F59A0"/>
    <w:rsid w:val="00303BBD"/>
    <w:rsid w:val="00310286"/>
    <w:rsid w:val="00310481"/>
    <w:rsid w:val="0031276A"/>
    <w:rsid w:val="003171C6"/>
    <w:rsid w:val="00321921"/>
    <w:rsid w:val="003223C4"/>
    <w:rsid w:val="0032464B"/>
    <w:rsid w:val="00325782"/>
    <w:rsid w:val="00330112"/>
    <w:rsid w:val="00333D49"/>
    <w:rsid w:val="0033666B"/>
    <w:rsid w:val="0033700B"/>
    <w:rsid w:val="00341227"/>
    <w:rsid w:val="003448CC"/>
    <w:rsid w:val="003470B9"/>
    <w:rsid w:val="00354DEC"/>
    <w:rsid w:val="003579BB"/>
    <w:rsid w:val="0037119D"/>
    <w:rsid w:val="003715E4"/>
    <w:rsid w:val="00375885"/>
    <w:rsid w:val="00383F46"/>
    <w:rsid w:val="0038680F"/>
    <w:rsid w:val="00392494"/>
    <w:rsid w:val="003929A2"/>
    <w:rsid w:val="00397367"/>
    <w:rsid w:val="003B5971"/>
    <w:rsid w:val="003C30E2"/>
    <w:rsid w:val="003C605F"/>
    <w:rsid w:val="003D0797"/>
    <w:rsid w:val="003D0F0E"/>
    <w:rsid w:val="003D1E04"/>
    <w:rsid w:val="003D21D1"/>
    <w:rsid w:val="003D2BAF"/>
    <w:rsid w:val="003D4A49"/>
    <w:rsid w:val="003F1D2C"/>
    <w:rsid w:val="003F4F41"/>
    <w:rsid w:val="00400B52"/>
    <w:rsid w:val="0040568D"/>
    <w:rsid w:val="00412C8F"/>
    <w:rsid w:val="004135A4"/>
    <w:rsid w:val="00417782"/>
    <w:rsid w:val="00417CE8"/>
    <w:rsid w:val="004350ED"/>
    <w:rsid w:val="00437C14"/>
    <w:rsid w:val="00442C5C"/>
    <w:rsid w:val="004456BA"/>
    <w:rsid w:val="0045044F"/>
    <w:rsid w:val="00450B13"/>
    <w:rsid w:val="00460599"/>
    <w:rsid w:val="004621C0"/>
    <w:rsid w:val="004648AF"/>
    <w:rsid w:val="00464A3D"/>
    <w:rsid w:val="004723FC"/>
    <w:rsid w:val="00473FC5"/>
    <w:rsid w:val="00482615"/>
    <w:rsid w:val="0048268B"/>
    <w:rsid w:val="00482927"/>
    <w:rsid w:val="00485522"/>
    <w:rsid w:val="00487D85"/>
    <w:rsid w:val="00494484"/>
    <w:rsid w:val="00497839"/>
    <w:rsid w:val="004A29A0"/>
    <w:rsid w:val="004A380B"/>
    <w:rsid w:val="004B31CD"/>
    <w:rsid w:val="004B7820"/>
    <w:rsid w:val="004C0D24"/>
    <w:rsid w:val="004C0F48"/>
    <w:rsid w:val="004C16B1"/>
    <w:rsid w:val="004C2BCA"/>
    <w:rsid w:val="004C3399"/>
    <w:rsid w:val="004D1267"/>
    <w:rsid w:val="004D1F8D"/>
    <w:rsid w:val="004D27DE"/>
    <w:rsid w:val="004D48F3"/>
    <w:rsid w:val="004D5E41"/>
    <w:rsid w:val="004E1489"/>
    <w:rsid w:val="004E4F83"/>
    <w:rsid w:val="004F303F"/>
    <w:rsid w:val="004F35AC"/>
    <w:rsid w:val="004F77F7"/>
    <w:rsid w:val="0050375F"/>
    <w:rsid w:val="00503AB6"/>
    <w:rsid w:val="00511309"/>
    <w:rsid w:val="0052078C"/>
    <w:rsid w:val="00520C1B"/>
    <w:rsid w:val="005322BC"/>
    <w:rsid w:val="00537131"/>
    <w:rsid w:val="00537150"/>
    <w:rsid w:val="0054575A"/>
    <w:rsid w:val="0055227E"/>
    <w:rsid w:val="00555E3B"/>
    <w:rsid w:val="0057019C"/>
    <w:rsid w:val="005756C5"/>
    <w:rsid w:val="00576C90"/>
    <w:rsid w:val="00584C95"/>
    <w:rsid w:val="00587253"/>
    <w:rsid w:val="005A2064"/>
    <w:rsid w:val="005A3FE6"/>
    <w:rsid w:val="005A4D07"/>
    <w:rsid w:val="005B4644"/>
    <w:rsid w:val="005C182E"/>
    <w:rsid w:val="005D0ACF"/>
    <w:rsid w:val="005D0E01"/>
    <w:rsid w:val="005E6059"/>
    <w:rsid w:val="005E676B"/>
    <w:rsid w:val="005E6896"/>
    <w:rsid w:val="005F4142"/>
    <w:rsid w:val="00600375"/>
    <w:rsid w:val="006004ED"/>
    <w:rsid w:val="00601873"/>
    <w:rsid w:val="0060335A"/>
    <w:rsid w:val="00606F56"/>
    <w:rsid w:val="0061133A"/>
    <w:rsid w:val="00614384"/>
    <w:rsid w:val="0062245A"/>
    <w:rsid w:val="006371E3"/>
    <w:rsid w:val="0064103A"/>
    <w:rsid w:val="00641E75"/>
    <w:rsid w:val="00646EA2"/>
    <w:rsid w:val="006536BF"/>
    <w:rsid w:val="006542CD"/>
    <w:rsid w:val="00667A66"/>
    <w:rsid w:val="00675309"/>
    <w:rsid w:val="006804F5"/>
    <w:rsid w:val="00681AD0"/>
    <w:rsid w:val="00685883"/>
    <w:rsid w:val="00686419"/>
    <w:rsid w:val="00687AF6"/>
    <w:rsid w:val="00694FC8"/>
    <w:rsid w:val="006A20AE"/>
    <w:rsid w:val="006B0209"/>
    <w:rsid w:val="006B2DFD"/>
    <w:rsid w:val="006B4AF4"/>
    <w:rsid w:val="006C514C"/>
    <w:rsid w:val="006C6221"/>
    <w:rsid w:val="006D17E8"/>
    <w:rsid w:val="006E0A13"/>
    <w:rsid w:val="006E0E10"/>
    <w:rsid w:val="006E5A61"/>
    <w:rsid w:val="006F061F"/>
    <w:rsid w:val="006F3B90"/>
    <w:rsid w:val="006F5BA6"/>
    <w:rsid w:val="006F7FDA"/>
    <w:rsid w:val="00703A37"/>
    <w:rsid w:val="00706CFC"/>
    <w:rsid w:val="00716999"/>
    <w:rsid w:val="007207B5"/>
    <w:rsid w:val="00720E71"/>
    <w:rsid w:val="00723234"/>
    <w:rsid w:val="007234F2"/>
    <w:rsid w:val="00731F70"/>
    <w:rsid w:val="0073591B"/>
    <w:rsid w:val="00743784"/>
    <w:rsid w:val="007443EF"/>
    <w:rsid w:val="00744790"/>
    <w:rsid w:val="0075152D"/>
    <w:rsid w:val="007521B9"/>
    <w:rsid w:val="00752EDD"/>
    <w:rsid w:val="007646BF"/>
    <w:rsid w:val="007649F5"/>
    <w:rsid w:val="00773DCC"/>
    <w:rsid w:val="007764F5"/>
    <w:rsid w:val="00783042"/>
    <w:rsid w:val="00791781"/>
    <w:rsid w:val="007A5A99"/>
    <w:rsid w:val="007A6423"/>
    <w:rsid w:val="007B02CA"/>
    <w:rsid w:val="007B1FBD"/>
    <w:rsid w:val="007B5B28"/>
    <w:rsid w:val="007B78CF"/>
    <w:rsid w:val="007C43B6"/>
    <w:rsid w:val="007D02AA"/>
    <w:rsid w:val="007D5018"/>
    <w:rsid w:val="007D6B8F"/>
    <w:rsid w:val="007E439C"/>
    <w:rsid w:val="007E6ADB"/>
    <w:rsid w:val="007F016A"/>
    <w:rsid w:val="007F0BC9"/>
    <w:rsid w:val="007F0F5F"/>
    <w:rsid w:val="007F507A"/>
    <w:rsid w:val="008064E7"/>
    <w:rsid w:val="008129E0"/>
    <w:rsid w:val="00822EA8"/>
    <w:rsid w:val="00823571"/>
    <w:rsid w:val="00831A2A"/>
    <w:rsid w:val="00833040"/>
    <w:rsid w:val="00835313"/>
    <w:rsid w:val="00837CA3"/>
    <w:rsid w:val="0086470F"/>
    <w:rsid w:val="008657DD"/>
    <w:rsid w:val="0086601D"/>
    <w:rsid w:val="0088250B"/>
    <w:rsid w:val="0088655A"/>
    <w:rsid w:val="00893323"/>
    <w:rsid w:val="008A02B3"/>
    <w:rsid w:val="008B03FF"/>
    <w:rsid w:val="008C0312"/>
    <w:rsid w:val="008C2344"/>
    <w:rsid w:val="008C3C67"/>
    <w:rsid w:val="008C5D5A"/>
    <w:rsid w:val="008D1DF9"/>
    <w:rsid w:val="008D3FD7"/>
    <w:rsid w:val="008D4819"/>
    <w:rsid w:val="008D5850"/>
    <w:rsid w:val="008E02DB"/>
    <w:rsid w:val="008F3E6A"/>
    <w:rsid w:val="008F7671"/>
    <w:rsid w:val="009050B7"/>
    <w:rsid w:val="00906A85"/>
    <w:rsid w:val="009071FE"/>
    <w:rsid w:val="00911248"/>
    <w:rsid w:val="00915E1B"/>
    <w:rsid w:val="00917140"/>
    <w:rsid w:val="00921F7D"/>
    <w:rsid w:val="00922E04"/>
    <w:rsid w:val="009259FB"/>
    <w:rsid w:val="00925DC5"/>
    <w:rsid w:val="0092684D"/>
    <w:rsid w:val="00930241"/>
    <w:rsid w:val="00946CBA"/>
    <w:rsid w:val="00951043"/>
    <w:rsid w:val="00961E73"/>
    <w:rsid w:val="00962B4F"/>
    <w:rsid w:val="0096769D"/>
    <w:rsid w:val="009755A1"/>
    <w:rsid w:val="00975DC0"/>
    <w:rsid w:val="009762F8"/>
    <w:rsid w:val="00980435"/>
    <w:rsid w:val="009832C2"/>
    <w:rsid w:val="009864B1"/>
    <w:rsid w:val="00994494"/>
    <w:rsid w:val="00996AF9"/>
    <w:rsid w:val="009A3B62"/>
    <w:rsid w:val="009B129A"/>
    <w:rsid w:val="009B7394"/>
    <w:rsid w:val="009C6186"/>
    <w:rsid w:val="009D4EE6"/>
    <w:rsid w:val="009D7308"/>
    <w:rsid w:val="009E0ABA"/>
    <w:rsid w:val="009E24CE"/>
    <w:rsid w:val="009E3C71"/>
    <w:rsid w:val="009E515D"/>
    <w:rsid w:val="009F7EA6"/>
    <w:rsid w:val="00A04B3F"/>
    <w:rsid w:val="00A05D7E"/>
    <w:rsid w:val="00A06364"/>
    <w:rsid w:val="00A106EA"/>
    <w:rsid w:val="00A1109A"/>
    <w:rsid w:val="00A16F6C"/>
    <w:rsid w:val="00A24E91"/>
    <w:rsid w:val="00A269E6"/>
    <w:rsid w:val="00A27A53"/>
    <w:rsid w:val="00A3208B"/>
    <w:rsid w:val="00A3333E"/>
    <w:rsid w:val="00A3412C"/>
    <w:rsid w:val="00A345D5"/>
    <w:rsid w:val="00A35ABE"/>
    <w:rsid w:val="00A44B73"/>
    <w:rsid w:val="00A475BD"/>
    <w:rsid w:val="00A57561"/>
    <w:rsid w:val="00A64636"/>
    <w:rsid w:val="00A65359"/>
    <w:rsid w:val="00A7526B"/>
    <w:rsid w:val="00A76952"/>
    <w:rsid w:val="00A83BB3"/>
    <w:rsid w:val="00A83CC3"/>
    <w:rsid w:val="00A83FB1"/>
    <w:rsid w:val="00A84E00"/>
    <w:rsid w:val="00A84FE6"/>
    <w:rsid w:val="00A917E6"/>
    <w:rsid w:val="00AA0E89"/>
    <w:rsid w:val="00AA3851"/>
    <w:rsid w:val="00AA6162"/>
    <w:rsid w:val="00AB1658"/>
    <w:rsid w:val="00AB2C9D"/>
    <w:rsid w:val="00AB5422"/>
    <w:rsid w:val="00AC158C"/>
    <w:rsid w:val="00AC59E4"/>
    <w:rsid w:val="00AE3D85"/>
    <w:rsid w:val="00AF5836"/>
    <w:rsid w:val="00AF68A8"/>
    <w:rsid w:val="00B0358D"/>
    <w:rsid w:val="00B05BD3"/>
    <w:rsid w:val="00B205BF"/>
    <w:rsid w:val="00B2255B"/>
    <w:rsid w:val="00B245CD"/>
    <w:rsid w:val="00B25B4B"/>
    <w:rsid w:val="00B26B16"/>
    <w:rsid w:val="00B2746E"/>
    <w:rsid w:val="00B37ABD"/>
    <w:rsid w:val="00B44826"/>
    <w:rsid w:val="00B523A1"/>
    <w:rsid w:val="00B53C96"/>
    <w:rsid w:val="00B619F9"/>
    <w:rsid w:val="00B66574"/>
    <w:rsid w:val="00B669B3"/>
    <w:rsid w:val="00B66DE9"/>
    <w:rsid w:val="00B71833"/>
    <w:rsid w:val="00B71A8A"/>
    <w:rsid w:val="00B74B67"/>
    <w:rsid w:val="00B8355B"/>
    <w:rsid w:val="00B8563E"/>
    <w:rsid w:val="00B8593B"/>
    <w:rsid w:val="00B85A65"/>
    <w:rsid w:val="00B85AA8"/>
    <w:rsid w:val="00B968AA"/>
    <w:rsid w:val="00B96BA9"/>
    <w:rsid w:val="00B97B5C"/>
    <w:rsid w:val="00BA0C40"/>
    <w:rsid w:val="00BA33F0"/>
    <w:rsid w:val="00BA43F8"/>
    <w:rsid w:val="00BB1A9A"/>
    <w:rsid w:val="00BB2BEE"/>
    <w:rsid w:val="00BB33CD"/>
    <w:rsid w:val="00BB52D1"/>
    <w:rsid w:val="00BB604B"/>
    <w:rsid w:val="00BB7EA5"/>
    <w:rsid w:val="00BC5C7C"/>
    <w:rsid w:val="00BC7FDE"/>
    <w:rsid w:val="00BF0A87"/>
    <w:rsid w:val="00BF23E9"/>
    <w:rsid w:val="00BF3588"/>
    <w:rsid w:val="00BF3B8E"/>
    <w:rsid w:val="00BF4952"/>
    <w:rsid w:val="00BF65FD"/>
    <w:rsid w:val="00C10AF8"/>
    <w:rsid w:val="00C124E8"/>
    <w:rsid w:val="00C13EE1"/>
    <w:rsid w:val="00C20701"/>
    <w:rsid w:val="00C30AB5"/>
    <w:rsid w:val="00C31EC4"/>
    <w:rsid w:val="00C321C6"/>
    <w:rsid w:val="00C33CED"/>
    <w:rsid w:val="00C3498D"/>
    <w:rsid w:val="00C419B2"/>
    <w:rsid w:val="00C434A9"/>
    <w:rsid w:val="00C53782"/>
    <w:rsid w:val="00C54E43"/>
    <w:rsid w:val="00C55C78"/>
    <w:rsid w:val="00C563D8"/>
    <w:rsid w:val="00C56DC5"/>
    <w:rsid w:val="00C601D6"/>
    <w:rsid w:val="00C66349"/>
    <w:rsid w:val="00C71FB3"/>
    <w:rsid w:val="00C74E87"/>
    <w:rsid w:val="00C76F3A"/>
    <w:rsid w:val="00C8452E"/>
    <w:rsid w:val="00C86174"/>
    <w:rsid w:val="00C90380"/>
    <w:rsid w:val="00C91736"/>
    <w:rsid w:val="00C9374D"/>
    <w:rsid w:val="00C96CBA"/>
    <w:rsid w:val="00CA0017"/>
    <w:rsid w:val="00CA3337"/>
    <w:rsid w:val="00CA51DA"/>
    <w:rsid w:val="00CB74FB"/>
    <w:rsid w:val="00CC3883"/>
    <w:rsid w:val="00CC42B0"/>
    <w:rsid w:val="00CC5FE0"/>
    <w:rsid w:val="00CD0DA6"/>
    <w:rsid w:val="00CD28D3"/>
    <w:rsid w:val="00CE1EAF"/>
    <w:rsid w:val="00CE3082"/>
    <w:rsid w:val="00CE3E95"/>
    <w:rsid w:val="00CE5DC7"/>
    <w:rsid w:val="00CF0E5A"/>
    <w:rsid w:val="00CF495D"/>
    <w:rsid w:val="00CF64ED"/>
    <w:rsid w:val="00D029C5"/>
    <w:rsid w:val="00D0417F"/>
    <w:rsid w:val="00D05AA0"/>
    <w:rsid w:val="00D17DEC"/>
    <w:rsid w:val="00D27951"/>
    <w:rsid w:val="00D31D22"/>
    <w:rsid w:val="00D31DCC"/>
    <w:rsid w:val="00D324C9"/>
    <w:rsid w:val="00D32772"/>
    <w:rsid w:val="00D43C22"/>
    <w:rsid w:val="00D46DD7"/>
    <w:rsid w:val="00D541D5"/>
    <w:rsid w:val="00D54D86"/>
    <w:rsid w:val="00D80986"/>
    <w:rsid w:val="00D81C36"/>
    <w:rsid w:val="00D85072"/>
    <w:rsid w:val="00D94B73"/>
    <w:rsid w:val="00D95E9B"/>
    <w:rsid w:val="00DA0B31"/>
    <w:rsid w:val="00DA7734"/>
    <w:rsid w:val="00DA7EBF"/>
    <w:rsid w:val="00DB03C4"/>
    <w:rsid w:val="00DB0FBE"/>
    <w:rsid w:val="00DB15DC"/>
    <w:rsid w:val="00DB2707"/>
    <w:rsid w:val="00DB2D10"/>
    <w:rsid w:val="00DB3456"/>
    <w:rsid w:val="00DC1824"/>
    <w:rsid w:val="00DD0DF6"/>
    <w:rsid w:val="00DD11AF"/>
    <w:rsid w:val="00DE64A4"/>
    <w:rsid w:val="00DE6C77"/>
    <w:rsid w:val="00DF5A0E"/>
    <w:rsid w:val="00DF5AFE"/>
    <w:rsid w:val="00DF77CE"/>
    <w:rsid w:val="00DF7C0E"/>
    <w:rsid w:val="00E00008"/>
    <w:rsid w:val="00E00068"/>
    <w:rsid w:val="00E03D8F"/>
    <w:rsid w:val="00E05594"/>
    <w:rsid w:val="00E07EE4"/>
    <w:rsid w:val="00E16845"/>
    <w:rsid w:val="00E238AD"/>
    <w:rsid w:val="00E242C7"/>
    <w:rsid w:val="00E252CA"/>
    <w:rsid w:val="00E278A4"/>
    <w:rsid w:val="00E27B76"/>
    <w:rsid w:val="00E350CE"/>
    <w:rsid w:val="00E35381"/>
    <w:rsid w:val="00E4319E"/>
    <w:rsid w:val="00E52936"/>
    <w:rsid w:val="00E55326"/>
    <w:rsid w:val="00E55505"/>
    <w:rsid w:val="00E713B0"/>
    <w:rsid w:val="00E71482"/>
    <w:rsid w:val="00E719E4"/>
    <w:rsid w:val="00E73609"/>
    <w:rsid w:val="00E81603"/>
    <w:rsid w:val="00E820F0"/>
    <w:rsid w:val="00E82A36"/>
    <w:rsid w:val="00E87C4F"/>
    <w:rsid w:val="00E90F2C"/>
    <w:rsid w:val="00E93A65"/>
    <w:rsid w:val="00E94CFA"/>
    <w:rsid w:val="00E977E7"/>
    <w:rsid w:val="00EA1A2E"/>
    <w:rsid w:val="00EA592B"/>
    <w:rsid w:val="00EB122D"/>
    <w:rsid w:val="00EB222F"/>
    <w:rsid w:val="00EB3152"/>
    <w:rsid w:val="00EB4D6D"/>
    <w:rsid w:val="00EB638A"/>
    <w:rsid w:val="00EC5D5D"/>
    <w:rsid w:val="00EC7845"/>
    <w:rsid w:val="00ED32E7"/>
    <w:rsid w:val="00ED63C7"/>
    <w:rsid w:val="00EE3286"/>
    <w:rsid w:val="00EF7EE3"/>
    <w:rsid w:val="00F000EF"/>
    <w:rsid w:val="00F0070B"/>
    <w:rsid w:val="00F0076B"/>
    <w:rsid w:val="00F0535F"/>
    <w:rsid w:val="00F23791"/>
    <w:rsid w:val="00F273B4"/>
    <w:rsid w:val="00F34DE0"/>
    <w:rsid w:val="00F421EC"/>
    <w:rsid w:val="00F42733"/>
    <w:rsid w:val="00F46B5B"/>
    <w:rsid w:val="00F475DE"/>
    <w:rsid w:val="00F5202A"/>
    <w:rsid w:val="00F5305A"/>
    <w:rsid w:val="00F53C04"/>
    <w:rsid w:val="00F62671"/>
    <w:rsid w:val="00F65607"/>
    <w:rsid w:val="00F66986"/>
    <w:rsid w:val="00F726FE"/>
    <w:rsid w:val="00F75A13"/>
    <w:rsid w:val="00F76F38"/>
    <w:rsid w:val="00F773E5"/>
    <w:rsid w:val="00F77B94"/>
    <w:rsid w:val="00F90094"/>
    <w:rsid w:val="00FA0915"/>
    <w:rsid w:val="00FA35D0"/>
    <w:rsid w:val="00FB15AA"/>
    <w:rsid w:val="00FC1B8A"/>
    <w:rsid w:val="00FC2E65"/>
    <w:rsid w:val="00FC4C87"/>
    <w:rsid w:val="00FC7245"/>
    <w:rsid w:val="00FD07B0"/>
    <w:rsid w:val="00FD7110"/>
    <w:rsid w:val="00FE5846"/>
    <w:rsid w:val="00FF1A33"/>
    <w:rsid w:val="00FF26E7"/>
    <w:rsid w:val="00FF2970"/>
    <w:rsid w:val="00FF7100"/>
    <w:rsid w:val="018F522B"/>
    <w:rsid w:val="028B4EDF"/>
    <w:rsid w:val="03C20F71"/>
    <w:rsid w:val="05295CC9"/>
    <w:rsid w:val="05B632F5"/>
    <w:rsid w:val="061034B7"/>
    <w:rsid w:val="08712966"/>
    <w:rsid w:val="099079F2"/>
    <w:rsid w:val="09B41FC0"/>
    <w:rsid w:val="0A104094"/>
    <w:rsid w:val="0A9A259F"/>
    <w:rsid w:val="0E4B3852"/>
    <w:rsid w:val="11EC28B4"/>
    <w:rsid w:val="142B47A0"/>
    <w:rsid w:val="145D2696"/>
    <w:rsid w:val="15A46B90"/>
    <w:rsid w:val="168A398A"/>
    <w:rsid w:val="174F24F8"/>
    <w:rsid w:val="185F3EA1"/>
    <w:rsid w:val="190E58A7"/>
    <w:rsid w:val="19D30DF1"/>
    <w:rsid w:val="19E3586D"/>
    <w:rsid w:val="1A2331F1"/>
    <w:rsid w:val="1BA937D5"/>
    <w:rsid w:val="1BAB3F72"/>
    <w:rsid w:val="1C3141B7"/>
    <w:rsid w:val="1C5D199B"/>
    <w:rsid w:val="1C5D5399"/>
    <w:rsid w:val="1C9F4F0A"/>
    <w:rsid w:val="1CAA4126"/>
    <w:rsid w:val="1CD4586D"/>
    <w:rsid w:val="1D24677C"/>
    <w:rsid w:val="1E9B18FE"/>
    <w:rsid w:val="1F186E85"/>
    <w:rsid w:val="1FCE7B17"/>
    <w:rsid w:val="203A2A6C"/>
    <w:rsid w:val="20450DFD"/>
    <w:rsid w:val="21AA1E6F"/>
    <w:rsid w:val="22321CA9"/>
    <w:rsid w:val="22C83912"/>
    <w:rsid w:val="2398647D"/>
    <w:rsid w:val="24707398"/>
    <w:rsid w:val="24D7494F"/>
    <w:rsid w:val="25696C2E"/>
    <w:rsid w:val="259D2BC3"/>
    <w:rsid w:val="25D85294"/>
    <w:rsid w:val="25DC2B1F"/>
    <w:rsid w:val="2A986CC6"/>
    <w:rsid w:val="2C940BB2"/>
    <w:rsid w:val="2CD64056"/>
    <w:rsid w:val="2D731343"/>
    <w:rsid w:val="2F5F4E3A"/>
    <w:rsid w:val="302C318A"/>
    <w:rsid w:val="319721A3"/>
    <w:rsid w:val="32196C6C"/>
    <w:rsid w:val="32AD19AD"/>
    <w:rsid w:val="346E723B"/>
    <w:rsid w:val="34B66BA6"/>
    <w:rsid w:val="35FE2DA3"/>
    <w:rsid w:val="385C389F"/>
    <w:rsid w:val="3904242E"/>
    <w:rsid w:val="391C684D"/>
    <w:rsid w:val="39AB12AA"/>
    <w:rsid w:val="3A4949A0"/>
    <w:rsid w:val="3AEC5CBF"/>
    <w:rsid w:val="3B3528FF"/>
    <w:rsid w:val="3BAB7A83"/>
    <w:rsid w:val="3DE12BB4"/>
    <w:rsid w:val="3EB31640"/>
    <w:rsid w:val="40435801"/>
    <w:rsid w:val="407B21C5"/>
    <w:rsid w:val="40F10784"/>
    <w:rsid w:val="42206B88"/>
    <w:rsid w:val="42690C9D"/>
    <w:rsid w:val="43251536"/>
    <w:rsid w:val="440A681A"/>
    <w:rsid w:val="45F261D2"/>
    <w:rsid w:val="46132138"/>
    <w:rsid w:val="492B1714"/>
    <w:rsid w:val="494A0B52"/>
    <w:rsid w:val="4B1E6D34"/>
    <w:rsid w:val="4BFB119C"/>
    <w:rsid w:val="4EAA7C31"/>
    <w:rsid w:val="50423B16"/>
    <w:rsid w:val="50FD7AEE"/>
    <w:rsid w:val="515413C7"/>
    <w:rsid w:val="51B76F1C"/>
    <w:rsid w:val="53A000C2"/>
    <w:rsid w:val="53EB4CBE"/>
    <w:rsid w:val="545408ED"/>
    <w:rsid w:val="54C4412A"/>
    <w:rsid w:val="55166793"/>
    <w:rsid w:val="5B744B84"/>
    <w:rsid w:val="5BE442DA"/>
    <w:rsid w:val="5BFF3487"/>
    <w:rsid w:val="5CA96D95"/>
    <w:rsid w:val="5EC63DAB"/>
    <w:rsid w:val="5F28262C"/>
    <w:rsid w:val="5F5E1411"/>
    <w:rsid w:val="5F746EA8"/>
    <w:rsid w:val="62261EF0"/>
    <w:rsid w:val="62ED0F75"/>
    <w:rsid w:val="63631811"/>
    <w:rsid w:val="64C2705A"/>
    <w:rsid w:val="654C3D85"/>
    <w:rsid w:val="65F72B08"/>
    <w:rsid w:val="67150407"/>
    <w:rsid w:val="681E006B"/>
    <w:rsid w:val="68453A0A"/>
    <w:rsid w:val="688A6251"/>
    <w:rsid w:val="68AD76C8"/>
    <w:rsid w:val="68CF45AF"/>
    <w:rsid w:val="69187688"/>
    <w:rsid w:val="69B44C96"/>
    <w:rsid w:val="69F256DE"/>
    <w:rsid w:val="6AD3024F"/>
    <w:rsid w:val="6B032E6F"/>
    <w:rsid w:val="6BD17992"/>
    <w:rsid w:val="6C8C5537"/>
    <w:rsid w:val="6D0760F2"/>
    <w:rsid w:val="6E580F01"/>
    <w:rsid w:val="6F9253BD"/>
    <w:rsid w:val="6FBB175F"/>
    <w:rsid w:val="6FD06242"/>
    <w:rsid w:val="6FDA2E93"/>
    <w:rsid w:val="70781894"/>
    <w:rsid w:val="70BA61AC"/>
    <w:rsid w:val="70E80B09"/>
    <w:rsid w:val="714D6C2E"/>
    <w:rsid w:val="736D3E90"/>
    <w:rsid w:val="7372565D"/>
    <w:rsid w:val="73A94750"/>
    <w:rsid w:val="75F154F9"/>
    <w:rsid w:val="764E34A4"/>
    <w:rsid w:val="76C451C3"/>
    <w:rsid w:val="771D3A13"/>
    <w:rsid w:val="77554F81"/>
    <w:rsid w:val="77D23752"/>
    <w:rsid w:val="79CB15B8"/>
    <w:rsid w:val="7AB2508B"/>
    <w:rsid w:val="7DBC01D8"/>
    <w:rsid w:val="7E4558C5"/>
    <w:rsid w:val="7E5B1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7F957C"/>
  <w15:docId w15:val="{54902124-BC7D-48E2-812A-B6ECC963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qFormat/>
    <w:pPr>
      <w:spacing w:beforeAutospacing="1" w:afterAutospacing="1"/>
    </w:pPr>
    <w:rPr>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aliases w:val="Table of contents numbered,Bullets,List Paragraph (numbered (a)),Bullits,List Paragraph1,Numbered List Paragraph,Liste 1,ReferencesCxSpLast,Normal 2,Main numbered paragraph,Heading3,MCHIP_list paragraph,Recommendation,Smart box 1,Referen"/>
    <w:basedOn w:val="Normal"/>
    <w:link w:val="ListParagraphChar"/>
    <w:uiPriority w:val="34"/>
    <w:qFormat/>
    <w:pPr>
      <w:ind w:left="720"/>
      <w:contextualSpacing/>
    </w:pPr>
  </w:style>
  <w:style w:type="table" w:customStyle="1" w:styleId="TableGrid1">
    <w:name w:val="Table Grid1"/>
    <w:basedOn w:val="TableNormal"/>
    <w:next w:val="TableGrid"/>
    <w:uiPriority w:val="39"/>
    <w:qFormat/>
    <w:rsid w:val="00482927"/>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leEmphasis1">
    <w:name w:val="Subtle Emphasis1"/>
    <w:basedOn w:val="DefaultParagraphFont"/>
    <w:uiPriority w:val="19"/>
    <w:qFormat/>
    <w:rsid w:val="00951043"/>
    <w:rPr>
      <w:i/>
      <w:iCs/>
      <w:color w:val="404040" w:themeColor="text1" w:themeTint="BF"/>
    </w:rPr>
  </w:style>
  <w:style w:type="table" w:customStyle="1" w:styleId="TableGrid11">
    <w:name w:val="Table Grid11"/>
    <w:basedOn w:val="TableNormal"/>
    <w:next w:val="TableGrid"/>
    <w:uiPriority w:val="39"/>
    <w:qFormat/>
    <w:rsid w:val="00951043"/>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able of contents numbered Char,Bullets Char,List Paragraph (numbered (a)) Char,Bullits Char,List Paragraph1 Char,Numbered List Paragraph Char,Liste 1 Char,ReferencesCxSpLast Char,Normal 2 Char,Main numbered paragraph Char"/>
    <w:link w:val="ListParagraph"/>
    <w:uiPriority w:val="34"/>
    <w:qFormat/>
    <w:rsid w:val="000417B0"/>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0F409D"/>
    <w:rPr>
      <w:sz w:val="16"/>
      <w:szCs w:val="16"/>
    </w:rPr>
  </w:style>
  <w:style w:type="paragraph" w:styleId="CommentText">
    <w:name w:val="annotation text"/>
    <w:basedOn w:val="Normal"/>
    <w:link w:val="CommentTextChar"/>
    <w:uiPriority w:val="99"/>
    <w:semiHidden/>
    <w:unhideWhenUsed/>
    <w:rsid w:val="000F409D"/>
    <w:pPr>
      <w:spacing w:line="240" w:lineRule="auto"/>
    </w:pPr>
    <w:rPr>
      <w:sz w:val="20"/>
      <w:szCs w:val="20"/>
    </w:rPr>
  </w:style>
  <w:style w:type="character" w:customStyle="1" w:styleId="CommentTextChar">
    <w:name w:val="Comment Text Char"/>
    <w:basedOn w:val="DefaultParagraphFont"/>
    <w:link w:val="CommentText"/>
    <w:uiPriority w:val="99"/>
    <w:semiHidden/>
    <w:rsid w:val="000F409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0F409D"/>
    <w:rPr>
      <w:b/>
      <w:bCs/>
    </w:rPr>
  </w:style>
  <w:style w:type="character" w:customStyle="1" w:styleId="CommentSubjectChar">
    <w:name w:val="Comment Subject Char"/>
    <w:basedOn w:val="CommentTextChar"/>
    <w:link w:val="CommentSubject"/>
    <w:uiPriority w:val="99"/>
    <w:semiHidden/>
    <w:rsid w:val="000F409D"/>
    <w:rPr>
      <w:rFonts w:asciiTheme="minorHAnsi" w:eastAsiaTheme="minorHAnsi" w:hAnsiTheme="minorHAnsi" w:cstheme="minorBidi"/>
      <w:b/>
      <w:bCs/>
    </w:rPr>
  </w:style>
  <w:style w:type="paragraph" w:styleId="BalloonText">
    <w:name w:val="Balloon Text"/>
    <w:basedOn w:val="Normal"/>
    <w:link w:val="BalloonTextChar"/>
    <w:uiPriority w:val="99"/>
    <w:semiHidden/>
    <w:unhideWhenUsed/>
    <w:rsid w:val="000F4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09D"/>
    <w:rPr>
      <w:rFonts w:ascii="Segoe UI" w:eastAsiaTheme="minorHAnsi" w:hAnsi="Segoe UI" w:cs="Segoe UI"/>
      <w:sz w:val="18"/>
      <w:szCs w:val="18"/>
    </w:rPr>
  </w:style>
  <w:style w:type="paragraph" w:styleId="Revision">
    <w:name w:val="Revision"/>
    <w:hidden/>
    <w:uiPriority w:val="99"/>
    <w:semiHidden/>
    <w:rsid w:val="0012302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3131</TotalTime>
  <Pages>64</Pages>
  <Words>18622</Words>
  <Characters>100748</Characters>
  <Application>Microsoft Office Word</Application>
  <DocSecurity>0</DocSecurity>
  <Lines>5597</Lines>
  <Paragraphs>1808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Twine</dc:creator>
  <cp:lastModifiedBy>PRINTFLEX</cp:lastModifiedBy>
  <cp:revision>186</cp:revision>
  <dcterms:created xsi:type="dcterms:W3CDTF">2024-12-09T04:19:00Z</dcterms:created>
  <dcterms:modified xsi:type="dcterms:W3CDTF">2024-12-13T17:58:00Z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584C160652F444AAB8C75E3E1F73F9AD_13</vt:lpwstr>
  </property>
  <property fmtid="{D5CDD505-2E9C-101B-9397-08002B2CF9AE}" pid="4" name="GrammarlyDocumentId">
    <vt:lpwstr>4d134d4f54e369097dbee51f73f68bf02b14342af22f5d3961d79567e3ccb04d</vt:lpwstr>
  </property>
</Properties>
</file>