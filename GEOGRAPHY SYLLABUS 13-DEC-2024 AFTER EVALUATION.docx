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AC65" w14:textId="77777777" w:rsidR="004C7A02" w:rsidRPr="004C7A02" w:rsidRDefault="004C7A02" w:rsidP="004C7A02">
      <w:pPr>
        <w:jc w:val="both"/>
        <w:rPr>
          <w:rFonts w:asciiTheme="minorHAnsi" w:hAnsiTheme="minorHAnsi" w:cstheme="minorHAnsi"/>
          <w:b/>
          <w:bCs/>
          <w:sz w:val="24"/>
          <w:szCs w:val="24"/>
        </w:rPr>
      </w:pPr>
      <w:bookmarkStart w:id="0" w:name="_Hlk181359422"/>
    </w:p>
    <w:p w14:paraId="2882880B" w14:textId="77777777" w:rsidR="004C7A02" w:rsidRPr="004C7A02" w:rsidRDefault="004C7A02" w:rsidP="004C7A02">
      <w:pPr>
        <w:jc w:val="both"/>
        <w:rPr>
          <w:rFonts w:asciiTheme="minorHAnsi" w:hAnsiTheme="minorHAnsi" w:cstheme="minorHAnsi"/>
          <w:b/>
          <w:bCs/>
          <w:sz w:val="24"/>
          <w:szCs w:val="24"/>
        </w:rPr>
      </w:pPr>
    </w:p>
    <w:p w14:paraId="32A9D04F" w14:textId="77777777" w:rsidR="004C7A02" w:rsidRPr="004C7A02" w:rsidRDefault="004C7A02" w:rsidP="004C7A02">
      <w:pPr>
        <w:jc w:val="both"/>
        <w:rPr>
          <w:rFonts w:asciiTheme="minorHAnsi" w:hAnsiTheme="minorHAnsi" w:cstheme="minorHAnsi"/>
          <w:b/>
          <w:bCs/>
          <w:sz w:val="24"/>
          <w:szCs w:val="24"/>
        </w:rPr>
      </w:pPr>
    </w:p>
    <w:p w14:paraId="37A93706" w14:textId="77777777" w:rsidR="004C7A02" w:rsidRPr="004C7A02" w:rsidRDefault="004C7A02" w:rsidP="004C7A02">
      <w:pPr>
        <w:jc w:val="both"/>
        <w:rPr>
          <w:rFonts w:asciiTheme="minorHAnsi" w:hAnsiTheme="minorHAnsi" w:cstheme="minorHAnsi"/>
          <w:b/>
          <w:bCs/>
          <w:sz w:val="24"/>
          <w:szCs w:val="24"/>
        </w:rPr>
      </w:pPr>
    </w:p>
    <w:p w14:paraId="71B0B03A" w14:textId="18F1EFA3" w:rsidR="004C7A02" w:rsidRPr="004C7A02" w:rsidRDefault="004C7A02" w:rsidP="004C7A02">
      <w:pPr>
        <w:jc w:val="center"/>
        <w:rPr>
          <w:rFonts w:asciiTheme="minorHAnsi" w:hAnsiTheme="minorHAnsi" w:cstheme="minorHAnsi"/>
          <w:b/>
          <w:bCs/>
          <w:color w:val="92D050"/>
          <w:sz w:val="48"/>
          <w:szCs w:val="48"/>
        </w:rPr>
      </w:pPr>
      <w:r w:rsidRPr="004C7A02">
        <w:rPr>
          <w:rFonts w:asciiTheme="minorHAnsi" w:hAnsiTheme="minorHAnsi" w:cstheme="minorHAnsi"/>
          <w:b/>
          <w:bCs/>
          <w:color w:val="92D050"/>
          <w:sz w:val="48"/>
          <w:szCs w:val="48"/>
        </w:rPr>
        <w:t>ADAPTED A-LEVEL GEOGRAPHY SYLLABUS</w:t>
      </w:r>
    </w:p>
    <w:p w14:paraId="759CCE0A" w14:textId="77777777" w:rsidR="004C7A02" w:rsidRPr="004C7A02" w:rsidRDefault="004C7A02" w:rsidP="004C7A02">
      <w:pPr>
        <w:jc w:val="center"/>
        <w:rPr>
          <w:rFonts w:asciiTheme="minorHAnsi" w:hAnsiTheme="minorHAnsi" w:cstheme="minorHAnsi"/>
          <w:b/>
          <w:bCs/>
          <w:color w:val="92D050"/>
          <w:sz w:val="48"/>
          <w:szCs w:val="48"/>
        </w:rPr>
      </w:pPr>
    </w:p>
    <w:p w14:paraId="46B32F1A" w14:textId="7075E345" w:rsidR="004C7A02" w:rsidRPr="004C7A02" w:rsidRDefault="004C7A02" w:rsidP="004C7A02">
      <w:pPr>
        <w:jc w:val="center"/>
        <w:rPr>
          <w:rFonts w:asciiTheme="minorHAnsi" w:hAnsiTheme="minorHAnsi" w:cstheme="minorHAnsi"/>
          <w:b/>
          <w:bCs/>
          <w:color w:val="92D050"/>
          <w:sz w:val="48"/>
          <w:szCs w:val="48"/>
        </w:rPr>
      </w:pPr>
      <w:r w:rsidRPr="004C7A02">
        <w:rPr>
          <w:rFonts w:asciiTheme="minorHAnsi" w:hAnsiTheme="minorHAnsi" w:cstheme="minorHAnsi"/>
          <w:b/>
          <w:bCs/>
          <w:color w:val="92D050"/>
          <w:sz w:val="48"/>
          <w:szCs w:val="48"/>
        </w:rPr>
        <w:t>December 2024</w:t>
      </w:r>
    </w:p>
    <w:p w14:paraId="2265931D" w14:textId="77777777" w:rsidR="004C7A02" w:rsidRPr="004C7A02" w:rsidRDefault="004C7A02" w:rsidP="004C7A02">
      <w:pPr>
        <w:jc w:val="both"/>
        <w:rPr>
          <w:rFonts w:asciiTheme="minorHAnsi" w:hAnsiTheme="minorHAnsi" w:cstheme="minorHAnsi"/>
          <w:b/>
          <w:bCs/>
          <w:sz w:val="24"/>
          <w:szCs w:val="24"/>
        </w:rPr>
      </w:pPr>
    </w:p>
    <w:p w14:paraId="2DC984B2" w14:textId="77777777" w:rsidR="004C7A02" w:rsidRPr="004C7A02" w:rsidRDefault="004C7A02" w:rsidP="004C7A02">
      <w:pPr>
        <w:jc w:val="both"/>
        <w:rPr>
          <w:rFonts w:asciiTheme="minorHAnsi" w:hAnsiTheme="minorHAnsi" w:cstheme="minorHAnsi"/>
          <w:b/>
          <w:bCs/>
          <w:sz w:val="24"/>
          <w:szCs w:val="24"/>
        </w:rPr>
      </w:pPr>
    </w:p>
    <w:p w14:paraId="26F46D3E" w14:textId="77777777" w:rsidR="004C7A02" w:rsidRPr="004C7A02" w:rsidRDefault="004C7A02" w:rsidP="004C7A02">
      <w:pPr>
        <w:jc w:val="both"/>
        <w:rPr>
          <w:rFonts w:asciiTheme="minorHAnsi" w:hAnsiTheme="minorHAnsi" w:cstheme="minorHAnsi"/>
          <w:b/>
          <w:bCs/>
          <w:sz w:val="24"/>
          <w:szCs w:val="24"/>
        </w:rPr>
      </w:pPr>
    </w:p>
    <w:p w14:paraId="0A0FAF6E" w14:textId="77777777" w:rsidR="004C7A02" w:rsidRPr="004C7A02" w:rsidRDefault="004C7A02" w:rsidP="004C7A02">
      <w:pPr>
        <w:jc w:val="both"/>
        <w:rPr>
          <w:rFonts w:asciiTheme="minorHAnsi" w:hAnsiTheme="minorHAnsi" w:cstheme="minorHAnsi"/>
          <w:b/>
          <w:bCs/>
          <w:sz w:val="24"/>
          <w:szCs w:val="24"/>
        </w:rPr>
      </w:pPr>
    </w:p>
    <w:p w14:paraId="16C9C284" w14:textId="77777777" w:rsidR="004C7A02" w:rsidRPr="004C7A02" w:rsidRDefault="004C7A02" w:rsidP="004C7A02">
      <w:pPr>
        <w:jc w:val="both"/>
        <w:rPr>
          <w:rFonts w:asciiTheme="minorHAnsi" w:hAnsiTheme="minorHAnsi" w:cstheme="minorHAnsi"/>
          <w:b/>
          <w:bCs/>
          <w:sz w:val="24"/>
          <w:szCs w:val="24"/>
        </w:rPr>
      </w:pPr>
    </w:p>
    <w:p w14:paraId="5537F43B" w14:textId="77777777" w:rsidR="004C7A02" w:rsidRPr="004C7A02" w:rsidRDefault="004C7A02" w:rsidP="004C7A02">
      <w:pPr>
        <w:jc w:val="both"/>
        <w:rPr>
          <w:rFonts w:asciiTheme="minorHAnsi" w:hAnsiTheme="minorHAnsi" w:cstheme="minorHAnsi"/>
          <w:b/>
          <w:bCs/>
          <w:sz w:val="24"/>
          <w:szCs w:val="24"/>
        </w:rPr>
      </w:pPr>
    </w:p>
    <w:p w14:paraId="5EA150B3" w14:textId="77777777" w:rsidR="004C7A02" w:rsidRPr="004C7A02" w:rsidRDefault="004C7A02" w:rsidP="004C7A02">
      <w:pPr>
        <w:jc w:val="both"/>
        <w:rPr>
          <w:rFonts w:asciiTheme="minorHAnsi" w:hAnsiTheme="minorHAnsi" w:cstheme="minorHAnsi"/>
          <w:b/>
          <w:bCs/>
          <w:sz w:val="24"/>
          <w:szCs w:val="24"/>
        </w:rPr>
      </w:pPr>
    </w:p>
    <w:p w14:paraId="6DA1D7FD" w14:textId="77777777" w:rsidR="004C7A02" w:rsidRPr="004C7A02" w:rsidRDefault="004C7A02" w:rsidP="004C7A02">
      <w:pPr>
        <w:jc w:val="both"/>
        <w:rPr>
          <w:rFonts w:asciiTheme="minorHAnsi" w:hAnsiTheme="minorHAnsi" w:cstheme="minorHAnsi"/>
          <w:b/>
          <w:bCs/>
          <w:sz w:val="24"/>
          <w:szCs w:val="24"/>
        </w:rPr>
      </w:pPr>
    </w:p>
    <w:p w14:paraId="74E7F380" w14:textId="77777777" w:rsidR="004C7A02" w:rsidRPr="004C7A02" w:rsidRDefault="004C7A02" w:rsidP="004C7A02">
      <w:pPr>
        <w:jc w:val="both"/>
        <w:rPr>
          <w:rFonts w:asciiTheme="minorHAnsi" w:hAnsiTheme="minorHAnsi" w:cstheme="minorHAnsi"/>
          <w:b/>
          <w:bCs/>
          <w:sz w:val="24"/>
          <w:szCs w:val="24"/>
        </w:rPr>
      </w:pPr>
    </w:p>
    <w:p w14:paraId="0175799A" w14:textId="77777777" w:rsidR="004C7A02" w:rsidRPr="004C7A02" w:rsidRDefault="004C7A02" w:rsidP="004C7A02">
      <w:pPr>
        <w:jc w:val="both"/>
        <w:rPr>
          <w:rFonts w:asciiTheme="minorHAnsi" w:hAnsiTheme="minorHAnsi" w:cstheme="minorHAnsi"/>
          <w:b/>
          <w:bCs/>
          <w:sz w:val="24"/>
          <w:szCs w:val="24"/>
        </w:rPr>
      </w:pPr>
    </w:p>
    <w:p w14:paraId="12C6C56A" w14:textId="77777777" w:rsidR="004C7A02" w:rsidRPr="004C7A02" w:rsidRDefault="004C7A02" w:rsidP="004C7A02">
      <w:pPr>
        <w:jc w:val="both"/>
        <w:rPr>
          <w:rFonts w:asciiTheme="minorHAnsi" w:hAnsiTheme="minorHAnsi" w:cstheme="minorHAnsi"/>
          <w:b/>
          <w:bCs/>
          <w:sz w:val="24"/>
          <w:szCs w:val="24"/>
        </w:rPr>
      </w:pPr>
    </w:p>
    <w:p w14:paraId="6E903D63" w14:textId="77777777" w:rsidR="004C7A02" w:rsidRPr="004C7A02" w:rsidRDefault="004C7A02" w:rsidP="004C7A02">
      <w:pPr>
        <w:jc w:val="both"/>
        <w:rPr>
          <w:rFonts w:asciiTheme="minorHAnsi" w:hAnsiTheme="minorHAnsi" w:cstheme="minorHAnsi"/>
          <w:b/>
          <w:bCs/>
          <w:sz w:val="24"/>
          <w:szCs w:val="24"/>
        </w:rPr>
      </w:pPr>
    </w:p>
    <w:p w14:paraId="2E8FE80E" w14:textId="77777777" w:rsidR="004C7A02" w:rsidRPr="004C7A02" w:rsidRDefault="004C7A02" w:rsidP="004C7A02">
      <w:pPr>
        <w:jc w:val="both"/>
        <w:rPr>
          <w:rFonts w:asciiTheme="minorHAnsi" w:hAnsiTheme="minorHAnsi" w:cstheme="minorHAnsi"/>
          <w:b/>
          <w:bCs/>
          <w:sz w:val="24"/>
          <w:szCs w:val="24"/>
        </w:rPr>
      </w:pPr>
    </w:p>
    <w:p w14:paraId="61C61E4D" w14:textId="77777777" w:rsidR="004C7A02" w:rsidRPr="004C7A02" w:rsidRDefault="004C7A02" w:rsidP="004C7A02">
      <w:pPr>
        <w:jc w:val="both"/>
        <w:rPr>
          <w:rFonts w:asciiTheme="minorHAnsi" w:hAnsiTheme="minorHAnsi" w:cstheme="minorHAnsi"/>
          <w:b/>
          <w:bCs/>
          <w:sz w:val="24"/>
          <w:szCs w:val="24"/>
        </w:rPr>
      </w:pPr>
    </w:p>
    <w:p w14:paraId="0885592D" w14:textId="77777777" w:rsidR="004C7A02" w:rsidRPr="004C7A02" w:rsidRDefault="004C7A02" w:rsidP="004C7A02">
      <w:pPr>
        <w:jc w:val="both"/>
        <w:rPr>
          <w:rFonts w:asciiTheme="minorHAnsi" w:hAnsiTheme="minorHAnsi" w:cstheme="minorHAnsi"/>
          <w:b/>
          <w:bCs/>
          <w:sz w:val="24"/>
          <w:szCs w:val="24"/>
        </w:rPr>
      </w:pPr>
    </w:p>
    <w:p w14:paraId="7EBAC7B8" w14:textId="77777777" w:rsidR="004C7A02" w:rsidRPr="004C7A02" w:rsidRDefault="004C7A02" w:rsidP="004C7A02">
      <w:pPr>
        <w:jc w:val="both"/>
        <w:rPr>
          <w:rFonts w:asciiTheme="minorHAnsi" w:hAnsiTheme="minorHAnsi" w:cstheme="minorHAnsi"/>
          <w:b/>
          <w:bCs/>
          <w:sz w:val="24"/>
          <w:szCs w:val="24"/>
        </w:rPr>
      </w:pPr>
    </w:p>
    <w:sdt>
      <w:sdtPr>
        <w:rPr>
          <w:rFonts w:asciiTheme="minorHAnsi" w:hAnsiTheme="minorHAnsi" w:cstheme="minorHAnsi"/>
          <w:b/>
          <w:bCs/>
          <w:sz w:val="24"/>
          <w:szCs w:val="24"/>
        </w:rPr>
        <w:tag w:val="goog_rdk_2"/>
        <w:id w:val="2"/>
        <w:showingPlcHdr/>
      </w:sdtPr>
      <w:sdtContent>
        <w:p w14:paraId="5E8CDCC5" w14:textId="77777777" w:rsidR="004C7A02" w:rsidRPr="004C7A02" w:rsidRDefault="004C7A02" w:rsidP="004C7A02">
          <w:pPr>
            <w:jc w:val="both"/>
            <w:rPr>
              <w:rFonts w:asciiTheme="minorHAnsi" w:hAnsiTheme="minorHAnsi" w:cstheme="minorHAnsi"/>
              <w:b/>
              <w:bCs/>
              <w:sz w:val="24"/>
              <w:szCs w:val="24"/>
            </w:rPr>
          </w:pPr>
          <w:r w:rsidRPr="004C7A02">
            <w:rPr>
              <w:rFonts w:asciiTheme="minorHAnsi" w:hAnsiTheme="minorHAnsi" w:cstheme="minorHAnsi"/>
              <w:b/>
              <w:bCs/>
              <w:sz w:val="24"/>
              <w:szCs w:val="24"/>
            </w:rPr>
            <w:t xml:space="preserve">     </w:t>
          </w:r>
        </w:p>
      </w:sdtContent>
    </w:sdt>
    <w:p w14:paraId="1F025881" w14:textId="77777777" w:rsidR="004C7A02" w:rsidRDefault="004C7A02" w:rsidP="0074167A">
      <w:pPr>
        <w:jc w:val="both"/>
        <w:rPr>
          <w:rFonts w:asciiTheme="minorHAnsi" w:hAnsiTheme="minorHAnsi" w:cstheme="minorHAnsi"/>
          <w:b/>
          <w:bCs/>
          <w:sz w:val="24"/>
          <w:szCs w:val="24"/>
          <w:lang w:val="en-US"/>
        </w:rPr>
      </w:pPr>
    </w:p>
    <w:p w14:paraId="0C25FD99" w14:textId="380A1DC9" w:rsidR="00262440" w:rsidRPr="00BB1867" w:rsidRDefault="00116723" w:rsidP="0074167A">
      <w:pPr>
        <w:jc w:val="both"/>
        <w:rPr>
          <w:rFonts w:asciiTheme="minorHAnsi" w:hAnsiTheme="minorHAnsi" w:cstheme="minorHAnsi"/>
          <w:b/>
          <w:bCs/>
          <w:color w:val="92D050"/>
          <w:sz w:val="28"/>
          <w:szCs w:val="28"/>
          <w:lang w:val="en-US"/>
        </w:rPr>
      </w:pPr>
      <w:r w:rsidRPr="00BB1867">
        <w:rPr>
          <w:rFonts w:asciiTheme="minorHAnsi" w:hAnsiTheme="minorHAnsi" w:cstheme="minorHAnsi"/>
          <w:b/>
          <w:bCs/>
          <w:color w:val="92D050"/>
          <w:sz w:val="28"/>
          <w:szCs w:val="28"/>
          <w:lang w:val="en-US"/>
        </w:rPr>
        <w:lastRenderedPageBreak/>
        <w:t>INTRODUCTORY SECTION OF ADAPTED A LEVEL SYLLABUS</w:t>
      </w:r>
      <w:r w:rsidR="00FE08C6" w:rsidRPr="00BB1867">
        <w:rPr>
          <w:rFonts w:asciiTheme="minorHAnsi" w:hAnsiTheme="minorHAnsi" w:cstheme="minorHAnsi"/>
          <w:b/>
          <w:bCs/>
          <w:color w:val="92D050"/>
          <w:sz w:val="28"/>
          <w:szCs w:val="28"/>
          <w:lang w:val="en-US"/>
        </w:rPr>
        <w:t>,</w:t>
      </w:r>
      <w:r w:rsidRPr="00BB1867">
        <w:rPr>
          <w:rFonts w:asciiTheme="minorHAnsi" w:hAnsiTheme="minorHAnsi" w:cstheme="minorHAnsi"/>
          <w:b/>
          <w:bCs/>
          <w:color w:val="92D050"/>
          <w:sz w:val="28"/>
          <w:szCs w:val="28"/>
          <w:lang w:val="en-US"/>
        </w:rPr>
        <w:t xml:space="preserve"> 2024</w:t>
      </w:r>
    </w:p>
    <w:p w14:paraId="287E86D7"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SECTION 1</w:t>
      </w:r>
    </w:p>
    <w:p w14:paraId="1907A430"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1.0 Introduction</w:t>
      </w:r>
    </w:p>
    <w:p w14:paraId="55327880" w14:textId="77777777" w:rsidR="0026244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The Advanced Level Secondary Curriculum has been re-organised to align it to the Lower Secondary Competency based model for ease of progression of learners from the Lower to Advanced Secondary Level. The alignment is as a result of the analysis of the existing Advanced Level curriculum published in 2013, to determine whether the content is:</w:t>
      </w:r>
    </w:p>
    <w:p w14:paraId="0C45AB65" w14:textId="77777777" w:rsidR="00262440" w:rsidRDefault="00116723" w:rsidP="0074167A">
      <w:pPr>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Appropriate</w:t>
      </w:r>
    </w:p>
    <w:p w14:paraId="67CCF83D" w14:textId="77777777" w:rsidR="00262440" w:rsidRDefault="00116723" w:rsidP="0074167A">
      <w:pPr>
        <w:numPr>
          <w:ilvl w:val="0"/>
          <w:numId w:val="1"/>
        </w:numPr>
        <w:jc w:val="both"/>
        <w:rPr>
          <w:rFonts w:asciiTheme="minorHAnsi" w:hAnsiTheme="minorHAnsi" w:cstheme="minorHAnsi"/>
          <w:sz w:val="24"/>
          <w:szCs w:val="24"/>
          <w:lang w:val="en-US"/>
        </w:rPr>
      </w:pPr>
      <w:commentRangeStart w:id="1"/>
      <w:r>
        <w:rPr>
          <w:rFonts w:asciiTheme="minorHAnsi" w:hAnsiTheme="minorHAnsi" w:cstheme="minorHAnsi"/>
          <w:sz w:val="24"/>
          <w:szCs w:val="24"/>
          <w:lang w:val="en-US"/>
        </w:rPr>
        <w:t>High pitched or overload</w:t>
      </w:r>
      <w:commentRangeEnd w:id="1"/>
      <w:r w:rsidR="00184494">
        <w:rPr>
          <w:rStyle w:val="CommentReference"/>
          <w:rFonts w:cs="Times New Roman"/>
          <w:kern w:val="0"/>
          <w:lang w:val="en-US"/>
        </w:rPr>
        <w:commentReference w:id="1"/>
      </w:r>
    </w:p>
    <w:p w14:paraId="3D5C1EFE" w14:textId="77777777" w:rsidR="00262440" w:rsidRDefault="00116723" w:rsidP="0074167A">
      <w:pPr>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Covered at Lower Secondary</w:t>
      </w:r>
    </w:p>
    <w:p w14:paraId="121DC028" w14:textId="77777777" w:rsidR="00262440" w:rsidRDefault="00116723" w:rsidP="0074167A">
      <w:pPr>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Obsolete</w:t>
      </w:r>
    </w:p>
    <w:p w14:paraId="1A6175C2" w14:textId="77777777" w:rsidR="00262440" w:rsidRDefault="00116723" w:rsidP="0074167A">
      <w:pPr>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Repeated in different topics and redundant</w:t>
      </w:r>
    </w:p>
    <w:p w14:paraId="27EF41EF" w14:textId="3079A7ED" w:rsidR="0026244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The results from the curriculum analysis revealed that there were overlaps of concepts with what was covered at the Lower Secondary as well as concepts within different topics of the same subject. In addition, a number of syllabuses had content that is </w:t>
      </w:r>
      <w:r w:rsidRPr="00D61D7B">
        <w:rPr>
          <w:rFonts w:asciiTheme="minorHAnsi" w:hAnsiTheme="minorHAnsi" w:cstheme="minorHAnsi"/>
          <w:sz w:val="24"/>
          <w:szCs w:val="24"/>
          <w:lang w:val="en-US"/>
        </w:rPr>
        <w:t>no longer necessary</w:t>
      </w:r>
      <w:r>
        <w:rPr>
          <w:rFonts w:asciiTheme="minorHAnsi" w:hAnsiTheme="minorHAnsi" w:cstheme="minorHAnsi"/>
          <w:sz w:val="24"/>
          <w:szCs w:val="24"/>
          <w:lang w:val="en-US"/>
        </w:rPr>
        <w:t xml:space="preserve"> for </w:t>
      </w:r>
      <w:r w:rsidRPr="00D85B30">
        <w:rPr>
          <w:rFonts w:asciiTheme="minorHAnsi" w:hAnsiTheme="minorHAnsi" w:cstheme="minorHAnsi"/>
          <w:sz w:val="24"/>
          <w:szCs w:val="24"/>
          <w:lang w:val="en-US"/>
        </w:rPr>
        <w:t>today’s co</w:t>
      </w:r>
      <w:r>
        <w:rPr>
          <w:rFonts w:asciiTheme="minorHAnsi" w:hAnsiTheme="minorHAnsi" w:cstheme="minorHAnsi"/>
          <w:sz w:val="24"/>
          <w:szCs w:val="24"/>
          <w:lang w:val="en-US"/>
        </w:rPr>
        <w:t>ntemporary society and the 21</w:t>
      </w:r>
      <w:r>
        <w:rPr>
          <w:rFonts w:asciiTheme="minorHAnsi" w:hAnsiTheme="minorHAnsi" w:cstheme="minorHAnsi"/>
          <w:sz w:val="24"/>
          <w:szCs w:val="24"/>
          <w:vertAlign w:val="superscript"/>
          <w:lang w:val="en-US"/>
        </w:rPr>
        <w:t>st</w:t>
      </w:r>
      <w:r>
        <w:rPr>
          <w:rFonts w:asciiTheme="minorHAnsi" w:hAnsiTheme="minorHAnsi" w:cstheme="minorHAnsi"/>
          <w:sz w:val="24"/>
          <w:szCs w:val="24"/>
          <w:lang w:val="en-US"/>
        </w:rPr>
        <w:t xml:space="preserve"> century. This led to content overloads in those syllabuses. </w:t>
      </w:r>
    </w:p>
    <w:p w14:paraId="20C138FB"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 xml:space="preserve">1.1 Changes to Curriculum </w:t>
      </w:r>
    </w:p>
    <w:p w14:paraId="2FB3AFC7" w14:textId="77777777" w:rsidR="00262440" w:rsidRPr="00D85B3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The alignment of the existing A-Level Curriculum to the Lower Secondary made changes in the pedagogies of learning from a knowledge and objective based approach to an integrated and learner centered competency-based approach. </w:t>
      </w:r>
      <w:commentRangeStart w:id="2"/>
      <w:r>
        <w:rPr>
          <w:rFonts w:asciiTheme="minorHAnsi" w:hAnsiTheme="minorHAnsi" w:cstheme="minorHAnsi"/>
          <w:sz w:val="24"/>
          <w:szCs w:val="24"/>
          <w:lang w:val="en-US"/>
        </w:rPr>
        <w:t>The adapted syllabus therefore is a result of rationalizing, integrating and merging content with overlaps and similar skills, dropping topics that had been studied at Lower Secondary, or, no longer critical and relevant for the current learning needs and upgrading those that were of low competencies to match with the advanced level.</w:t>
      </w:r>
      <w:commentRangeEnd w:id="2"/>
      <w:r w:rsidR="00D234A0">
        <w:rPr>
          <w:rStyle w:val="CommentReference"/>
          <w:rFonts w:cs="Times New Roman"/>
          <w:kern w:val="0"/>
          <w:lang w:val="en-US"/>
        </w:rPr>
        <w:commentReference w:id="2"/>
      </w:r>
      <w:r>
        <w:rPr>
          <w:rFonts w:asciiTheme="minorHAnsi" w:hAnsiTheme="minorHAnsi" w:cstheme="minorHAnsi"/>
          <w:sz w:val="24"/>
          <w:szCs w:val="24"/>
          <w:lang w:val="en-US"/>
        </w:rPr>
        <w:t xml:space="preserve"> The learning process has been clearly stipulated in the scope and sequence chart recognising progression of learning derived from the learning outcomes with corresponding assessment strategies. The detailed syllabus page unfolds the learning experiences and </w:t>
      </w:r>
      <w:r w:rsidRPr="00D85B30">
        <w:rPr>
          <w:rFonts w:asciiTheme="minorHAnsi" w:hAnsiTheme="minorHAnsi" w:cstheme="minorHAnsi"/>
          <w:sz w:val="24"/>
          <w:szCs w:val="24"/>
          <w:lang w:val="en-US"/>
        </w:rPr>
        <w:t xml:space="preserve">achievement expectations as a process rather than an event. </w:t>
      </w:r>
    </w:p>
    <w:p w14:paraId="1B6B40C8" w14:textId="0D657E62" w:rsidR="00262440" w:rsidRDefault="00116723" w:rsidP="0074167A">
      <w:pPr>
        <w:jc w:val="both"/>
        <w:rPr>
          <w:rFonts w:asciiTheme="minorHAnsi" w:hAnsiTheme="minorHAnsi" w:cstheme="minorHAnsi"/>
          <w:sz w:val="24"/>
          <w:szCs w:val="24"/>
          <w:lang w:val="en-US"/>
        </w:rPr>
      </w:pPr>
      <w:commentRangeStart w:id="3"/>
      <w:r w:rsidRPr="00D85B30">
        <w:rPr>
          <w:rFonts w:asciiTheme="minorHAnsi" w:hAnsiTheme="minorHAnsi" w:cstheme="minorHAnsi"/>
          <w:sz w:val="24"/>
          <w:szCs w:val="24"/>
          <w:lang w:val="en-US"/>
        </w:rPr>
        <w:t xml:space="preserve">This Geography syllabus is part of the Adapted A-Level Curriculum published for S5 intake for learners who have studied under the Revised Lower Secondary Curriculum. It is important that you read the whole syllabus before planning </w:t>
      </w:r>
      <w:commentRangeStart w:id="4"/>
      <w:r w:rsidRPr="00D61D7B">
        <w:rPr>
          <w:rFonts w:asciiTheme="minorHAnsi" w:hAnsiTheme="minorHAnsi" w:cstheme="minorHAnsi"/>
          <w:sz w:val="24"/>
          <w:szCs w:val="24"/>
          <w:lang w:val="en-US"/>
          <w:rPrChange w:id="5" w:author="igunga julius" w:date="2024-12-09T15:09:00Z" w16du:dateUtc="2024-12-09T12:09:00Z">
            <w:rPr>
              <w:rFonts w:asciiTheme="minorHAnsi" w:hAnsiTheme="minorHAnsi" w:cstheme="minorHAnsi"/>
              <w:sz w:val="24"/>
              <w:szCs w:val="24"/>
              <w:highlight w:val="yellow"/>
              <w:lang w:val="en-US"/>
            </w:rPr>
          </w:rPrChange>
        </w:rPr>
        <w:t>you’re</w:t>
      </w:r>
      <w:commentRangeEnd w:id="4"/>
      <w:r w:rsidR="00D61D7B">
        <w:rPr>
          <w:rStyle w:val="CommentReference"/>
          <w:rFonts w:cs="Times New Roman"/>
          <w:kern w:val="0"/>
          <w:lang w:val="en-US"/>
        </w:rPr>
        <w:commentReference w:id="4"/>
      </w:r>
      <w:r w:rsidRPr="00D85B30">
        <w:rPr>
          <w:rFonts w:asciiTheme="minorHAnsi" w:hAnsiTheme="minorHAnsi" w:cstheme="minorHAnsi"/>
          <w:sz w:val="24"/>
          <w:szCs w:val="24"/>
          <w:lang w:val="en-US"/>
        </w:rPr>
        <w:t xml:space="preserve"> teaching programme since many topics have been merged, upgraded, or removed. While aligning this syllabus, efforts were made to ensure a smooth progression of concepts from Lower Secondary level, adapting topics and content with familiar features that are of value to the learner</w:t>
      </w:r>
      <w:r>
        <w:rPr>
          <w:rFonts w:asciiTheme="minorHAnsi" w:hAnsiTheme="minorHAnsi" w:cstheme="minorHAnsi"/>
          <w:sz w:val="24"/>
          <w:szCs w:val="24"/>
          <w:lang w:val="en-US"/>
        </w:rPr>
        <w:t xml:space="preserve"> and the society.  In addition, the process </w:t>
      </w:r>
      <w:r w:rsidRPr="00D85B30">
        <w:rPr>
          <w:rFonts w:asciiTheme="minorHAnsi" w:hAnsiTheme="minorHAnsi" w:cstheme="minorHAnsi"/>
          <w:sz w:val="24"/>
          <w:szCs w:val="24"/>
          <w:lang w:val="en-US"/>
        </w:rPr>
        <w:t xml:space="preserve">of </w:t>
      </w:r>
      <w:commentRangeEnd w:id="3"/>
      <w:r w:rsidR="00D234A0">
        <w:rPr>
          <w:rStyle w:val="CommentReference"/>
          <w:rFonts w:cs="Times New Roman"/>
          <w:kern w:val="0"/>
          <w:lang w:val="en-US"/>
        </w:rPr>
        <w:lastRenderedPageBreak/>
        <w:commentReference w:id="3"/>
      </w:r>
      <w:r w:rsidRPr="00D85B30">
        <w:rPr>
          <w:rFonts w:asciiTheme="minorHAnsi" w:hAnsiTheme="minorHAnsi" w:cstheme="minorHAnsi"/>
          <w:sz w:val="24"/>
          <w:szCs w:val="24"/>
          <w:lang w:val="en-US"/>
        </w:rPr>
        <w:t>developing this syllabus document removed what was considered obsolete, high pitched as well as content overlaps and overloads.</w:t>
      </w:r>
    </w:p>
    <w:p w14:paraId="7E424F9C" w14:textId="77777777" w:rsidR="00D82AE7" w:rsidRPr="00D82AE7" w:rsidRDefault="00D82AE7" w:rsidP="0074167A">
      <w:pPr>
        <w:jc w:val="both"/>
        <w:rPr>
          <w:rFonts w:asciiTheme="minorHAnsi" w:hAnsiTheme="minorHAnsi" w:cstheme="minorHAnsi"/>
          <w:b/>
          <w:sz w:val="24"/>
          <w:szCs w:val="24"/>
          <w:lang w:val="en-US"/>
        </w:rPr>
      </w:pPr>
      <w:r w:rsidRPr="00D82AE7">
        <w:rPr>
          <w:rFonts w:asciiTheme="minorHAnsi" w:hAnsiTheme="minorHAnsi" w:cstheme="minorHAnsi"/>
          <w:b/>
          <w:sz w:val="24"/>
          <w:szCs w:val="24"/>
          <w:lang w:val="en-US"/>
        </w:rPr>
        <w:t xml:space="preserve">Inclusion </w:t>
      </w:r>
    </w:p>
    <w:p w14:paraId="50F4FF0B" w14:textId="77777777" w:rsidR="00D82AE7" w:rsidRPr="00D82AE7" w:rsidRDefault="00D82AE7" w:rsidP="0074167A">
      <w:pPr>
        <w:jc w:val="both"/>
        <w:rPr>
          <w:rFonts w:asciiTheme="minorHAnsi" w:hAnsiTheme="minorHAnsi" w:cstheme="minorHAnsi"/>
          <w:sz w:val="24"/>
          <w:szCs w:val="24"/>
          <w:lang w:val="en-US"/>
        </w:rPr>
      </w:pPr>
      <w:r w:rsidRPr="00D82AE7">
        <w:rPr>
          <w:rFonts w:asciiTheme="minorHAnsi" w:hAnsiTheme="minorHAnsi" w:cstheme="minorHAnsi"/>
          <w:sz w:val="24"/>
          <w:szCs w:val="24"/>
          <w:lang w:val="en-US"/>
        </w:rPr>
        <w:t>The Adapted A-Level Curriculum is designed to empower all learners, including those with Special Educational Needs (SEN), to reach their full potential and contribute meaningfully to the nation. By incorporating inclusive strategies, the curriculum ensures equitable access to high-quality learning opportunities while maintaining high academic standards. It emphasizes creating an inclusive learning environment that supports the diverse needs of learners with SEN, enabling them to succeed alongside their peers.</w:t>
      </w:r>
    </w:p>
    <w:p w14:paraId="61E92E13" w14:textId="2A6ACC35" w:rsidR="00D82AE7" w:rsidRPr="00D82AE7" w:rsidRDefault="00D82AE7" w:rsidP="0074167A">
      <w:pPr>
        <w:jc w:val="both"/>
        <w:rPr>
          <w:rFonts w:asciiTheme="minorHAnsi" w:hAnsiTheme="minorHAnsi" w:cstheme="minorHAnsi"/>
          <w:sz w:val="24"/>
          <w:szCs w:val="24"/>
          <w:lang w:val="en-US"/>
        </w:rPr>
      </w:pPr>
      <w:r w:rsidRPr="00D82AE7">
        <w:rPr>
          <w:rFonts w:asciiTheme="minorHAnsi" w:hAnsiTheme="minorHAnsi" w:cstheme="minorHAnsi"/>
          <w:sz w:val="24"/>
          <w:szCs w:val="24"/>
          <w:lang w:val="en-US"/>
        </w:rPr>
        <w:t>This subject promotes diversity, equity, and holistic development by providing the necessary support for learners with SEN throughout their educational journey. By fostering these values, it prepares all learners to contribute positively to society, equipping them with the skills and knowledge to thrive in a diverse and inclusive world.</w:t>
      </w:r>
      <w:r>
        <w:rPr>
          <w:rFonts w:asciiTheme="minorHAnsi" w:hAnsiTheme="minorHAnsi" w:cstheme="minorHAnsi"/>
          <w:sz w:val="24"/>
          <w:szCs w:val="24"/>
          <w:lang w:val="en-US"/>
        </w:rPr>
        <w:t xml:space="preserve"> Geography</w:t>
      </w:r>
      <w:r w:rsidRPr="00D82AE7">
        <w:rPr>
          <w:rFonts w:asciiTheme="minorHAnsi" w:hAnsiTheme="minorHAnsi" w:cstheme="minorHAnsi"/>
          <w:sz w:val="24"/>
          <w:szCs w:val="24"/>
          <w:lang w:val="en-US"/>
        </w:rPr>
        <w:t xml:space="preserve"> exemplifies these principles, ensuring every learner has the opportunity to succeed academically and socially.</w:t>
      </w:r>
    </w:p>
    <w:p w14:paraId="7CA10A2D"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Classroom Based Assessment:</w:t>
      </w:r>
    </w:p>
    <w:p w14:paraId="4910522A" w14:textId="121F854E" w:rsidR="00262440" w:rsidRPr="00D85B30" w:rsidRDefault="00116723" w:rsidP="0074167A">
      <w:pPr>
        <w:jc w:val="both"/>
        <w:rPr>
          <w:rFonts w:asciiTheme="minorHAnsi" w:hAnsiTheme="minorHAnsi" w:cstheme="minorHAnsi"/>
          <w:sz w:val="24"/>
          <w:szCs w:val="24"/>
          <w:lang w:val="en-US"/>
        </w:rPr>
      </w:pPr>
      <w:r w:rsidRPr="00D85B30">
        <w:rPr>
          <w:rFonts w:asciiTheme="minorHAnsi" w:hAnsiTheme="minorHAnsi" w:cstheme="minorHAnsi"/>
          <w:sz w:val="24"/>
          <w:szCs w:val="24"/>
          <w:lang w:val="en-US"/>
        </w:rPr>
        <w:t xml:space="preserve">This syllabus requires classroom learning to be experiential through the suggested learning activities for the acquisition of the learning outcome requirements. This is the gist for a learner centered and activity-based approach to learning which emphasises acquisition of required competencies.  Formative assessment in Geography will focus on the acquisition of knowledge and skills through performance of the learning activities. The learning activities sprout from the learning outcomes which are evidenced by acquiring and demonstrating application of the desired skills to show that learning has taken place. The sample assessment strategies have been provided to guide the teacher on classroom-based assessment. The teacher can develop more assessment strategies based on the same </w:t>
      </w:r>
      <w:commentRangeStart w:id="6"/>
      <w:r w:rsidRPr="00D85B30">
        <w:rPr>
          <w:rFonts w:asciiTheme="minorHAnsi" w:hAnsiTheme="minorHAnsi" w:cstheme="minorHAnsi"/>
          <w:sz w:val="24"/>
          <w:szCs w:val="24"/>
          <w:lang w:val="en-US"/>
        </w:rPr>
        <w:t>principals</w:t>
      </w:r>
      <w:commentRangeEnd w:id="6"/>
      <w:r w:rsidR="00CB0939">
        <w:rPr>
          <w:rStyle w:val="CommentReference"/>
          <w:rFonts w:cs="Times New Roman"/>
          <w:kern w:val="0"/>
          <w:lang w:val="en-US"/>
        </w:rPr>
        <w:commentReference w:id="6"/>
      </w:r>
      <w:r w:rsidRPr="00D85B30">
        <w:rPr>
          <w:rFonts w:asciiTheme="minorHAnsi" w:hAnsiTheme="minorHAnsi" w:cstheme="minorHAnsi"/>
          <w:sz w:val="24"/>
          <w:szCs w:val="24"/>
          <w:lang w:val="en-US"/>
        </w:rPr>
        <w:t xml:space="preserve"> of observations, conversation and product for the acquisition of the desired knowledge, skills, values and attitudes. (See detailed syllabus page)</w:t>
      </w:r>
    </w:p>
    <w:p w14:paraId="122CEBCE"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Generic Skills</w:t>
      </w:r>
    </w:p>
    <w:p w14:paraId="605EE971" w14:textId="77777777" w:rsidR="0026244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The generic skills are not separate subjects but lie at the heart of every Subject. They are the skills that enable the learner to access and deepen learning across the whole curriculum. They are the same skills that are sought by employers and which will unlock the world of work. They are the skills that allow learners to develop the skill of learning for life (lifelong learners) and adapt to </w:t>
      </w:r>
      <w:commentRangeStart w:id="7"/>
      <w:r>
        <w:rPr>
          <w:rFonts w:asciiTheme="minorHAnsi" w:hAnsiTheme="minorHAnsi" w:cstheme="minorHAnsi"/>
          <w:sz w:val="24"/>
          <w:szCs w:val="24"/>
          <w:lang w:val="en-US"/>
        </w:rPr>
        <w:t>change</w:t>
      </w:r>
      <w:commentRangeEnd w:id="7"/>
      <w:r w:rsidR="00D234A0">
        <w:rPr>
          <w:rStyle w:val="CommentReference"/>
          <w:rFonts w:cs="Times New Roman"/>
          <w:kern w:val="0"/>
          <w:lang w:val="en-US"/>
        </w:rPr>
        <w:commentReference w:id="7"/>
      </w:r>
      <w:r>
        <w:rPr>
          <w:rFonts w:asciiTheme="minorHAnsi" w:hAnsiTheme="minorHAnsi" w:cstheme="minorHAnsi"/>
          <w:sz w:val="24"/>
          <w:szCs w:val="24"/>
          <w:lang w:val="en-US"/>
        </w:rPr>
        <w:t xml:space="preserve"> in order to cope with the challenges of life in the 21st Century.</w:t>
      </w:r>
    </w:p>
    <w:p w14:paraId="342E8951" w14:textId="77777777" w:rsidR="0026244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This curriculum requires learners to think critically and solve problems, </w:t>
      </w:r>
      <w:commentRangeStart w:id="8"/>
      <w:r>
        <w:rPr>
          <w:rFonts w:asciiTheme="minorHAnsi" w:hAnsiTheme="minorHAnsi" w:cstheme="minorHAnsi"/>
          <w:sz w:val="24"/>
          <w:szCs w:val="24"/>
          <w:lang w:val="en-US"/>
        </w:rPr>
        <w:t>both at school and in their community.</w:t>
      </w:r>
      <w:commentRangeEnd w:id="8"/>
      <w:r w:rsidR="00E671B1">
        <w:rPr>
          <w:rStyle w:val="CommentReference"/>
          <w:rFonts w:cs="Times New Roman"/>
          <w:kern w:val="0"/>
          <w:lang w:val="en-US"/>
        </w:rPr>
        <w:commentReference w:id="8"/>
      </w:r>
      <w:r>
        <w:rPr>
          <w:rFonts w:asciiTheme="minorHAnsi" w:hAnsiTheme="minorHAnsi" w:cstheme="minorHAnsi"/>
          <w:sz w:val="24"/>
          <w:szCs w:val="24"/>
          <w:lang w:val="en-US"/>
        </w:rPr>
        <w:t xml:space="preserve"> They need to be creative and innovative in their approach to learning and life, communicate well in all forms, co- operate with others and also work independently, in addition to using functional mathematics and ICT effectively.</w:t>
      </w:r>
    </w:p>
    <w:p w14:paraId="2F318CE0"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lastRenderedPageBreak/>
        <w:t>Projects</w:t>
      </w:r>
      <w:r>
        <w:rPr>
          <w:rFonts w:asciiTheme="minorHAnsi" w:hAnsiTheme="minorHAnsi" w:cstheme="minorHAnsi"/>
          <w:b/>
          <w:bCs/>
          <w:sz w:val="24"/>
          <w:szCs w:val="24"/>
          <w:lang w:val="en-US"/>
        </w:rPr>
        <w:tab/>
      </w:r>
    </w:p>
    <w:p w14:paraId="1AF62B58" w14:textId="513DE212" w:rsidR="00262440" w:rsidRPr="00D85B30" w:rsidRDefault="00116723" w:rsidP="0074167A">
      <w:pPr>
        <w:jc w:val="both"/>
        <w:rPr>
          <w:rFonts w:asciiTheme="minorHAnsi" w:hAnsiTheme="minorHAnsi" w:cstheme="minorHAnsi"/>
          <w:sz w:val="24"/>
          <w:szCs w:val="24"/>
          <w:lang w:val="en-US"/>
        </w:rPr>
      </w:pPr>
      <w:r w:rsidRPr="00D85B30">
        <w:rPr>
          <w:rFonts w:asciiTheme="minorHAnsi" w:hAnsiTheme="minorHAnsi" w:cstheme="minorHAnsi"/>
          <w:sz w:val="24"/>
          <w:szCs w:val="24"/>
          <w:lang w:val="en-US"/>
        </w:rPr>
        <w:t>Projects and project-based learning are part and parcel of learning in the 21</w:t>
      </w:r>
      <w:r w:rsidRPr="00D85B30">
        <w:rPr>
          <w:rFonts w:asciiTheme="minorHAnsi" w:hAnsiTheme="minorHAnsi" w:cstheme="minorHAnsi"/>
          <w:sz w:val="24"/>
          <w:szCs w:val="24"/>
          <w:vertAlign w:val="superscript"/>
          <w:lang w:val="en-US"/>
        </w:rPr>
        <w:t>st</w:t>
      </w:r>
      <w:r w:rsidRPr="00D85B30">
        <w:rPr>
          <w:rFonts w:asciiTheme="minorHAnsi" w:hAnsiTheme="minorHAnsi" w:cstheme="minorHAnsi"/>
          <w:sz w:val="24"/>
          <w:szCs w:val="24"/>
          <w:lang w:val="en-US"/>
        </w:rPr>
        <w:t xml:space="preserve"> century. A number of projects have been integrated in the syllabus for different topics. These are but samples. You are encouraged to develop more projects with your learners that can easily be linked to what is happening in your</w:t>
      </w:r>
      <w:r w:rsidR="00D85B30" w:rsidRPr="00D85B30">
        <w:rPr>
          <w:rFonts w:asciiTheme="minorHAnsi" w:hAnsiTheme="minorHAnsi" w:cstheme="minorHAnsi"/>
          <w:sz w:val="24"/>
          <w:szCs w:val="24"/>
          <w:lang w:val="en-US"/>
        </w:rPr>
        <w:t xml:space="preserve"> </w:t>
      </w:r>
      <w:r w:rsidRPr="00D85B30">
        <w:rPr>
          <w:rFonts w:asciiTheme="minorHAnsi" w:hAnsiTheme="minorHAnsi" w:cstheme="minorHAnsi"/>
          <w:sz w:val="24"/>
          <w:szCs w:val="24"/>
          <w:lang w:val="en-US"/>
        </w:rPr>
        <w:t xml:space="preserve">local environment. While doing this, make effort to keep aligned to the learning outcomes of the topic you are teaching.  </w:t>
      </w:r>
    </w:p>
    <w:p w14:paraId="70E98AC2" w14:textId="77777777" w:rsidR="00262440" w:rsidRPr="00D85B30" w:rsidRDefault="00116723" w:rsidP="0074167A">
      <w:pPr>
        <w:jc w:val="both"/>
        <w:rPr>
          <w:rFonts w:asciiTheme="minorHAnsi" w:hAnsiTheme="minorHAnsi" w:cstheme="minorHAnsi"/>
          <w:b/>
          <w:bCs/>
          <w:sz w:val="24"/>
          <w:szCs w:val="24"/>
          <w:lang w:val="en-US"/>
        </w:rPr>
      </w:pPr>
      <w:r w:rsidRPr="00D85B30">
        <w:rPr>
          <w:rFonts w:asciiTheme="minorHAnsi" w:hAnsiTheme="minorHAnsi" w:cstheme="minorHAnsi"/>
          <w:b/>
          <w:bCs/>
          <w:sz w:val="24"/>
          <w:szCs w:val="24"/>
          <w:lang w:val="en-US"/>
        </w:rPr>
        <w:t>1.2 Aims of the Geography Programme at A Level</w:t>
      </w:r>
    </w:p>
    <w:p w14:paraId="4A7D32BB" w14:textId="362727C2" w:rsidR="00262440" w:rsidRDefault="00116723" w:rsidP="0074167A">
      <w:pPr>
        <w:jc w:val="both"/>
        <w:rPr>
          <w:rFonts w:asciiTheme="minorHAnsi" w:hAnsiTheme="minorHAnsi" w:cstheme="minorHAnsi"/>
          <w:sz w:val="24"/>
          <w:szCs w:val="24"/>
          <w:lang w:val="en-US"/>
        </w:rPr>
      </w:pPr>
      <w:r w:rsidRPr="00D85B30">
        <w:rPr>
          <w:rFonts w:asciiTheme="minorHAnsi" w:hAnsiTheme="minorHAnsi" w:cstheme="minorHAnsi"/>
          <w:sz w:val="24"/>
          <w:szCs w:val="24"/>
          <w:lang w:val="en-US"/>
        </w:rPr>
        <w:t xml:space="preserve">The Advanced level curriculum aims to develop </w:t>
      </w:r>
      <w:r w:rsidR="004C7A02">
        <w:rPr>
          <w:rFonts w:asciiTheme="minorHAnsi" w:hAnsiTheme="minorHAnsi" w:cstheme="minorHAnsi"/>
          <w:sz w:val="24"/>
          <w:szCs w:val="24"/>
          <w:lang w:val="en-US"/>
        </w:rPr>
        <w:t>learners</w:t>
      </w:r>
      <w:r w:rsidRPr="00D85B30">
        <w:rPr>
          <w:rFonts w:asciiTheme="minorHAnsi" w:hAnsiTheme="minorHAnsi" w:cstheme="minorHAnsi"/>
          <w:sz w:val="24"/>
          <w:szCs w:val="24"/>
          <w:lang w:val="en-US"/>
        </w:rPr>
        <w:t xml:space="preserve"> to:</w:t>
      </w:r>
    </w:p>
    <w:p w14:paraId="7D00C65F" w14:textId="0D037E24" w:rsidR="004C7A02" w:rsidRPr="00114913" w:rsidRDefault="004C7A02" w:rsidP="00116723">
      <w:pPr>
        <w:pStyle w:val="ListParagraph"/>
        <w:numPr>
          <w:ilvl w:val="0"/>
          <w:numId w:val="97"/>
        </w:numPr>
        <w:spacing w:after="0" w:line="276" w:lineRule="auto"/>
        <w:jc w:val="both"/>
        <w:rPr>
          <w:rFonts w:asciiTheme="minorHAnsi" w:eastAsia="Times New Roman" w:hAnsiTheme="minorHAnsi" w:cstheme="minorHAnsi"/>
          <w:color w:val="000000" w:themeColor="text1"/>
          <w:kern w:val="0"/>
          <w:sz w:val="24"/>
          <w:szCs w:val="24"/>
        </w:rPr>
      </w:pPr>
      <w:r w:rsidRPr="00114913">
        <w:rPr>
          <w:rFonts w:asciiTheme="minorHAnsi" w:eastAsia="Times New Roman" w:hAnsiTheme="minorHAnsi" w:cstheme="minorHAnsi"/>
          <w:color w:val="000000" w:themeColor="text1"/>
          <w:sz w:val="24"/>
          <w:szCs w:val="24"/>
        </w:rPr>
        <w:t>Develop skills that are necessary for harnessing natural resources in a sustainable manner.</w:t>
      </w:r>
    </w:p>
    <w:p w14:paraId="21C7142A" w14:textId="3E08237E" w:rsidR="004C7A02" w:rsidRDefault="004C7A02" w:rsidP="00116723">
      <w:pPr>
        <w:pStyle w:val="ListParagraph"/>
        <w:numPr>
          <w:ilvl w:val="0"/>
          <w:numId w:val="97"/>
        </w:numPr>
        <w:spacing w:after="0" w:line="276" w:lineRule="auto"/>
        <w:jc w:val="both"/>
        <w:rPr>
          <w:rFonts w:asciiTheme="minorHAnsi" w:eastAsia="Times New Roman" w:hAnsiTheme="minorHAnsi" w:cstheme="minorHAnsi"/>
          <w:color w:val="000000" w:themeColor="text1"/>
          <w:sz w:val="24"/>
          <w:szCs w:val="24"/>
        </w:rPr>
      </w:pPr>
      <w:r w:rsidRPr="00114913">
        <w:rPr>
          <w:rFonts w:asciiTheme="minorHAnsi" w:eastAsia="Times New Roman" w:hAnsiTheme="minorHAnsi" w:cstheme="minorHAnsi"/>
          <w:color w:val="000000" w:themeColor="text1"/>
          <w:sz w:val="24"/>
          <w:szCs w:val="24"/>
        </w:rPr>
        <w:t>Think systemically thereby enabling them to appreciate the intricate relationship between human actions in different parts of the world and the local and global environment.</w:t>
      </w:r>
    </w:p>
    <w:p w14:paraId="172F8902" w14:textId="7288EBA5" w:rsidR="0066652B" w:rsidRPr="00114913" w:rsidRDefault="0066652B" w:rsidP="00116723">
      <w:pPr>
        <w:pStyle w:val="ListParagraph"/>
        <w:numPr>
          <w:ilvl w:val="0"/>
          <w:numId w:val="97"/>
        </w:numPr>
        <w:spacing w:after="0" w:line="276"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color w:val="000000" w:themeColor="text1"/>
          <w:sz w:val="24"/>
          <w:szCs w:val="24"/>
        </w:rPr>
        <w:t xml:space="preserve">Develop the ability to think critically and </w:t>
      </w:r>
      <w:r w:rsidRPr="0066652B">
        <w:rPr>
          <w:rFonts w:asciiTheme="minorHAnsi" w:eastAsia="Times New Roman" w:hAnsiTheme="minorHAnsi" w:cstheme="minorHAnsi"/>
          <w:color w:val="000000" w:themeColor="text1"/>
          <w:sz w:val="24"/>
          <w:szCs w:val="24"/>
        </w:rPr>
        <w:t>present structured, coherent and evidence-based argument</w:t>
      </w:r>
      <w:r>
        <w:rPr>
          <w:rFonts w:asciiTheme="minorHAnsi" w:eastAsia="Times New Roman" w:hAnsiTheme="minorHAnsi" w:cstheme="minorHAnsi"/>
          <w:color w:val="000000" w:themeColor="text1"/>
          <w:sz w:val="24"/>
          <w:szCs w:val="24"/>
        </w:rPr>
        <w:t>s</w:t>
      </w:r>
      <w:r w:rsidRPr="0066652B">
        <w:rPr>
          <w:rFonts w:asciiTheme="minorHAnsi" w:eastAsia="Times New Roman" w:hAnsiTheme="minorHAnsi" w:cstheme="minorHAnsi"/>
          <w:color w:val="000000" w:themeColor="text1"/>
          <w:sz w:val="24"/>
          <w:szCs w:val="24"/>
        </w:rPr>
        <w:t>.</w:t>
      </w:r>
    </w:p>
    <w:p w14:paraId="47B7779E" w14:textId="4899D972" w:rsidR="00262440" w:rsidRPr="00114913" w:rsidRDefault="004C7A02" w:rsidP="00116723">
      <w:pPr>
        <w:numPr>
          <w:ilvl w:val="0"/>
          <w:numId w:val="97"/>
        </w:numPr>
        <w:jc w:val="both"/>
        <w:rPr>
          <w:rFonts w:asciiTheme="minorHAnsi" w:hAnsiTheme="minorHAnsi" w:cstheme="minorHAnsi"/>
          <w:sz w:val="24"/>
          <w:szCs w:val="24"/>
          <w:lang w:val="en-US"/>
        </w:rPr>
      </w:pPr>
      <w:r w:rsidRPr="00114913">
        <w:rPr>
          <w:rFonts w:asciiTheme="minorHAnsi" w:eastAsia="Times New Roman" w:hAnsiTheme="minorHAnsi" w:cstheme="minorHAnsi"/>
          <w:color w:val="000000" w:themeColor="text1"/>
          <w:sz w:val="24"/>
          <w:szCs w:val="24"/>
        </w:rPr>
        <w:t xml:space="preserve">Interpret the world they </w:t>
      </w:r>
      <w:commentRangeStart w:id="9"/>
      <w:r w:rsidRPr="00114913">
        <w:rPr>
          <w:rFonts w:asciiTheme="minorHAnsi" w:eastAsia="Times New Roman" w:hAnsiTheme="minorHAnsi" w:cstheme="minorHAnsi"/>
          <w:color w:val="000000" w:themeColor="text1"/>
          <w:sz w:val="24"/>
          <w:szCs w:val="24"/>
        </w:rPr>
        <w:t xml:space="preserve">live in a spatial perspective </w:t>
      </w:r>
      <w:commentRangeEnd w:id="9"/>
      <w:r w:rsidR="00D234A0">
        <w:rPr>
          <w:rStyle w:val="CommentReference"/>
          <w:rFonts w:cs="Times New Roman"/>
          <w:kern w:val="0"/>
          <w:lang w:val="en-US"/>
        </w:rPr>
        <w:commentReference w:id="9"/>
      </w:r>
      <w:r w:rsidRPr="00114913">
        <w:rPr>
          <w:rFonts w:asciiTheme="minorHAnsi" w:eastAsia="Times New Roman" w:hAnsiTheme="minorHAnsi" w:cstheme="minorHAnsi"/>
          <w:color w:val="000000" w:themeColor="text1"/>
          <w:sz w:val="24"/>
          <w:szCs w:val="24"/>
        </w:rPr>
        <w:t>and to recognise the role of personal and collective responsibility in addressing contemporary challenges including environmental, health and socioeconomic crises.</w:t>
      </w:r>
    </w:p>
    <w:p w14:paraId="645F4EEA" w14:textId="5275F8CE" w:rsidR="004C7A02" w:rsidRPr="00114913" w:rsidRDefault="004C7A02" w:rsidP="00116723">
      <w:pPr>
        <w:numPr>
          <w:ilvl w:val="0"/>
          <w:numId w:val="97"/>
        </w:numPr>
        <w:jc w:val="both"/>
        <w:rPr>
          <w:rFonts w:asciiTheme="minorHAnsi" w:hAnsiTheme="minorHAnsi" w:cstheme="minorHAnsi"/>
          <w:sz w:val="24"/>
          <w:szCs w:val="24"/>
          <w:lang w:val="en-US"/>
        </w:rPr>
      </w:pPr>
      <w:r w:rsidRPr="00114913">
        <w:rPr>
          <w:rFonts w:asciiTheme="minorHAnsi" w:eastAsia="Times New Roman" w:hAnsiTheme="minorHAnsi" w:cstheme="minorHAnsi"/>
          <w:color w:val="000000" w:themeColor="text1"/>
          <w:sz w:val="24"/>
          <w:szCs w:val="24"/>
        </w:rPr>
        <w:t xml:space="preserve">Gain the ability to peruse </w:t>
      </w:r>
      <w:commentRangeStart w:id="10"/>
      <w:r w:rsidRPr="00114913">
        <w:rPr>
          <w:rFonts w:asciiTheme="minorHAnsi" w:eastAsia="Times New Roman" w:hAnsiTheme="minorHAnsi" w:cstheme="minorHAnsi"/>
          <w:color w:val="000000" w:themeColor="text1"/>
          <w:sz w:val="24"/>
          <w:szCs w:val="24"/>
        </w:rPr>
        <w:t xml:space="preserve">farther studies </w:t>
      </w:r>
      <w:commentRangeEnd w:id="10"/>
      <w:r w:rsidR="001A3F1F">
        <w:rPr>
          <w:rStyle w:val="CommentReference"/>
          <w:rFonts w:cs="Times New Roman"/>
          <w:kern w:val="0"/>
          <w:lang w:val="en-US"/>
        </w:rPr>
        <w:commentReference w:id="10"/>
      </w:r>
      <w:r w:rsidR="00114913">
        <w:rPr>
          <w:rFonts w:asciiTheme="minorHAnsi" w:eastAsia="Times New Roman" w:hAnsiTheme="minorHAnsi" w:cstheme="minorHAnsi"/>
          <w:color w:val="000000" w:themeColor="text1"/>
          <w:sz w:val="24"/>
          <w:szCs w:val="24"/>
        </w:rPr>
        <w:t xml:space="preserve">and engage in gainful employment </w:t>
      </w:r>
      <w:r w:rsidRPr="00114913">
        <w:rPr>
          <w:rFonts w:asciiTheme="minorHAnsi" w:eastAsia="Times New Roman" w:hAnsiTheme="minorHAnsi" w:cstheme="minorHAnsi"/>
          <w:color w:val="000000" w:themeColor="text1"/>
          <w:sz w:val="24"/>
          <w:szCs w:val="24"/>
        </w:rPr>
        <w:t xml:space="preserve">in fields which require a strong foundation in geography </w:t>
      </w:r>
      <w:r w:rsidR="00114913" w:rsidRPr="00114913">
        <w:rPr>
          <w:rFonts w:asciiTheme="minorHAnsi" w:eastAsia="Times New Roman" w:hAnsiTheme="minorHAnsi" w:cstheme="minorHAnsi"/>
          <w:color w:val="000000" w:themeColor="text1"/>
          <w:sz w:val="24"/>
          <w:szCs w:val="24"/>
        </w:rPr>
        <w:t>and geographic methods of work</w:t>
      </w:r>
      <w:r w:rsidR="00114913">
        <w:rPr>
          <w:rFonts w:asciiTheme="minorHAnsi" w:eastAsia="Times New Roman" w:hAnsiTheme="minorHAnsi" w:cstheme="minorHAnsi"/>
          <w:color w:val="000000" w:themeColor="text1"/>
          <w:sz w:val="24"/>
          <w:szCs w:val="24"/>
        </w:rPr>
        <w:t xml:space="preserve"> and thinking</w:t>
      </w:r>
      <w:r w:rsidR="00114913" w:rsidRPr="00114913">
        <w:rPr>
          <w:rFonts w:asciiTheme="minorHAnsi" w:eastAsia="Times New Roman" w:hAnsiTheme="minorHAnsi" w:cstheme="minorHAnsi"/>
          <w:color w:val="000000" w:themeColor="text1"/>
          <w:sz w:val="24"/>
          <w:szCs w:val="24"/>
        </w:rPr>
        <w:t>.</w:t>
      </w:r>
    </w:p>
    <w:p w14:paraId="54C2DD85" w14:textId="3A0FC302" w:rsidR="00114913" w:rsidRPr="00114913" w:rsidRDefault="00114913" w:rsidP="00116723">
      <w:pPr>
        <w:numPr>
          <w:ilvl w:val="0"/>
          <w:numId w:val="97"/>
        </w:numPr>
        <w:jc w:val="both"/>
        <w:rPr>
          <w:rFonts w:asciiTheme="minorHAnsi" w:hAnsiTheme="minorHAnsi" w:cstheme="minorHAnsi"/>
          <w:sz w:val="24"/>
          <w:szCs w:val="24"/>
          <w:lang w:val="en-US"/>
        </w:rPr>
      </w:pPr>
      <w:r>
        <w:rPr>
          <w:rFonts w:asciiTheme="minorHAnsi" w:hAnsiTheme="minorHAnsi" w:cstheme="minorHAnsi"/>
          <w:sz w:val="24"/>
          <w:szCs w:val="24"/>
        </w:rPr>
        <w:t>Develop a</w:t>
      </w:r>
      <w:r w:rsidRPr="00114913">
        <w:rPr>
          <w:rFonts w:asciiTheme="minorHAnsi" w:hAnsiTheme="minorHAnsi" w:cstheme="minorHAnsi"/>
          <w:sz w:val="24"/>
          <w:szCs w:val="24"/>
        </w:rPr>
        <w:t xml:space="preserve">n ability to interpret and evaluate </w:t>
      </w:r>
      <w:r>
        <w:rPr>
          <w:rFonts w:asciiTheme="minorHAnsi" w:hAnsiTheme="minorHAnsi" w:cstheme="minorHAnsi"/>
          <w:sz w:val="24"/>
          <w:szCs w:val="24"/>
        </w:rPr>
        <w:t xml:space="preserve">primary, secondary, qualitative and </w:t>
      </w:r>
      <w:r w:rsidR="0066652B">
        <w:rPr>
          <w:rFonts w:asciiTheme="minorHAnsi" w:hAnsiTheme="minorHAnsi" w:cstheme="minorHAnsi"/>
          <w:sz w:val="24"/>
          <w:szCs w:val="24"/>
        </w:rPr>
        <w:t>quantitative information</w:t>
      </w:r>
      <w:r w:rsidRPr="00114913">
        <w:rPr>
          <w:rFonts w:asciiTheme="minorHAnsi" w:hAnsiTheme="minorHAnsi" w:cstheme="minorHAnsi"/>
          <w:sz w:val="24"/>
          <w:szCs w:val="24"/>
        </w:rPr>
        <w:t xml:space="preserve"> and </w:t>
      </w:r>
      <w:r>
        <w:rPr>
          <w:rFonts w:asciiTheme="minorHAnsi" w:hAnsiTheme="minorHAnsi" w:cstheme="minorHAnsi"/>
          <w:sz w:val="24"/>
          <w:szCs w:val="24"/>
        </w:rPr>
        <w:t>come up with</w:t>
      </w:r>
      <w:r w:rsidRPr="00114913">
        <w:rPr>
          <w:rFonts w:asciiTheme="minorHAnsi" w:hAnsiTheme="minorHAnsi" w:cstheme="minorHAnsi"/>
          <w:sz w:val="24"/>
          <w:szCs w:val="24"/>
        </w:rPr>
        <w:t xml:space="preserve"> reasoned conclusions</w:t>
      </w:r>
    </w:p>
    <w:p w14:paraId="6474C35C" w14:textId="77777777" w:rsidR="00262440" w:rsidRDefault="00116723" w:rsidP="0074167A">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1.3 Content overview</w:t>
      </w:r>
    </w:p>
    <w:p w14:paraId="6E778DE4" w14:textId="77777777" w:rsidR="00262440" w:rsidRDefault="00116723"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The areas of study have been re-organised within the syllabus to come up with the adapted version. The subject areas of study are:</w:t>
      </w:r>
    </w:p>
    <w:p w14:paraId="0275D37F" w14:textId="77777777" w:rsidR="00672E0C" w:rsidRDefault="00672E0C" w:rsidP="0074167A">
      <w:pPr>
        <w:jc w:val="both"/>
        <w:rPr>
          <w:rFonts w:asciiTheme="minorHAnsi" w:hAnsiTheme="minorHAnsi" w:cstheme="minorHAnsi"/>
          <w:sz w:val="24"/>
          <w:szCs w:val="24"/>
          <w:lang w:val="en-US"/>
        </w:rPr>
      </w:pPr>
      <w:r>
        <w:rPr>
          <w:rFonts w:asciiTheme="minorHAnsi" w:hAnsiTheme="minorHAnsi" w:cstheme="minorHAnsi"/>
          <w:sz w:val="24"/>
          <w:szCs w:val="24"/>
          <w:lang w:val="en-US"/>
        </w:rPr>
        <w:t>1. Physical Geography where learners are expected to:</w:t>
      </w:r>
    </w:p>
    <w:p w14:paraId="456DA42F" w14:textId="1DDCE82E" w:rsidR="00672E0C" w:rsidRDefault="00672E0C" w:rsidP="00116723">
      <w:pPr>
        <w:pStyle w:val="ListParagraph"/>
        <w:numPr>
          <w:ilvl w:val="0"/>
          <w:numId w:val="95"/>
        </w:numPr>
        <w:jc w:val="both"/>
        <w:rPr>
          <w:rFonts w:asciiTheme="minorHAnsi" w:hAnsiTheme="minorHAnsi" w:cstheme="minorHAnsi"/>
          <w:sz w:val="24"/>
          <w:szCs w:val="24"/>
          <w:lang w:val="en-US"/>
        </w:rPr>
      </w:pPr>
      <w:r w:rsidRPr="005A56D9">
        <w:rPr>
          <w:rFonts w:asciiTheme="minorHAnsi" w:hAnsiTheme="minorHAnsi" w:cstheme="minorHAnsi"/>
          <w:sz w:val="24"/>
          <w:szCs w:val="24"/>
          <w:lang w:val="en-US"/>
        </w:rPr>
        <w:t>Develop knowledge and understanding of the earth, its relief and selected geomorphic processes which are ever-modifying it.</w:t>
      </w:r>
    </w:p>
    <w:p w14:paraId="4561EEB1" w14:textId="55A9C269" w:rsidR="005A56D9" w:rsidRPr="005A56D9" w:rsidRDefault="005A56D9" w:rsidP="00116723">
      <w:pPr>
        <w:pStyle w:val="ListParagraph"/>
        <w:numPr>
          <w:ilvl w:val="0"/>
          <w:numId w:val="95"/>
        </w:numPr>
        <w:jc w:val="both"/>
        <w:rPr>
          <w:rFonts w:asciiTheme="minorHAnsi" w:hAnsiTheme="minorHAnsi" w:cstheme="minorHAnsi"/>
          <w:sz w:val="24"/>
          <w:szCs w:val="24"/>
          <w:lang w:val="en-US"/>
        </w:rPr>
      </w:pPr>
      <w:r>
        <w:rPr>
          <w:rFonts w:asciiTheme="minorHAnsi" w:hAnsiTheme="minorHAnsi" w:cstheme="minorHAnsi"/>
          <w:sz w:val="24"/>
          <w:szCs w:val="24"/>
          <w:lang w:val="en-US"/>
        </w:rPr>
        <w:t>Analyse atmospheric processes and the resultant weather patterns, climate; and how these impact life and development on earth.</w:t>
      </w:r>
    </w:p>
    <w:p w14:paraId="38764D71" w14:textId="22DA5FDC" w:rsidR="005A56D9" w:rsidRPr="005A56D9" w:rsidRDefault="00672E0C" w:rsidP="00116723">
      <w:pPr>
        <w:pStyle w:val="ListParagraph"/>
        <w:numPr>
          <w:ilvl w:val="0"/>
          <w:numId w:val="95"/>
        </w:numPr>
        <w:jc w:val="both"/>
        <w:rPr>
          <w:rFonts w:asciiTheme="minorHAnsi" w:hAnsiTheme="minorHAnsi" w:cstheme="minorHAnsi"/>
          <w:sz w:val="24"/>
          <w:szCs w:val="24"/>
          <w:lang w:val="en-US"/>
        </w:rPr>
      </w:pPr>
      <w:r w:rsidRPr="005A56D9">
        <w:rPr>
          <w:rFonts w:asciiTheme="minorHAnsi" w:hAnsiTheme="minorHAnsi" w:cstheme="minorHAnsi"/>
          <w:sz w:val="24"/>
          <w:szCs w:val="24"/>
          <w:lang w:val="en-US"/>
        </w:rPr>
        <w:t xml:space="preserve">Demonstrate skills of collecting, analysing and communicating data about geomorphic </w:t>
      </w:r>
      <w:r w:rsidR="003956A1">
        <w:rPr>
          <w:rFonts w:asciiTheme="minorHAnsi" w:hAnsiTheme="minorHAnsi" w:cstheme="minorHAnsi"/>
          <w:sz w:val="24"/>
          <w:szCs w:val="24"/>
          <w:lang w:val="en-US"/>
        </w:rPr>
        <w:t xml:space="preserve">and atmospheric </w:t>
      </w:r>
      <w:r w:rsidRPr="005A56D9">
        <w:rPr>
          <w:rFonts w:asciiTheme="minorHAnsi" w:hAnsiTheme="minorHAnsi" w:cstheme="minorHAnsi"/>
          <w:sz w:val="24"/>
          <w:szCs w:val="24"/>
          <w:lang w:val="en-US"/>
        </w:rPr>
        <w:t xml:space="preserve">processes and their impact on physical and human environments </w:t>
      </w:r>
      <w:r w:rsidR="005A56D9">
        <w:rPr>
          <w:rFonts w:asciiTheme="minorHAnsi" w:hAnsiTheme="minorHAnsi" w:cstheme="minorHAnsi"/>
          <w:sz w:val="24"/>
          <w:szCs w:val="24"/>
          <w:lang w:val="en-US"/>
        </w:rPr>
        <w:t xml:space="preserve">at different scales </w:t>
      </w:r>
      <w:r w:rsidRPr="005A56D9">
        <w:rPr>
          <w:rFonts w:asciiTheme="minorHAnsi" w:hAnsiTheme="minorHAnsi" w:cstheme="minorHAnsi"/>
          <w:sz w:val="24"/>
          <w:szCs w:val="24"/>
          <w:lang w:val="en-US"/>
        </w:rPr>
        <w:t xml:space="preserve">using a range of </w:t>
      </w:r>
      <w:r w:rsidR="003956A1">
        <w:rPr>
          <w:rFonts w:asciiTheme="minorHAnsi" w:hAnsiTheme="minorHAnsi" w:cstheme="minorHAnsi"/>
          <w:sz w:val="24"/>
          <w:szCs w:val="24"/>
          <w:lang w:val="en-US"/>
        </w:rPr>
        <w:t xml:space="preserve">sources, </w:t>
      </w:r>
      <w:r w:rsidRPr="005A56D9">
        <w:rPr>
          <w:rFonts w:asciiTheme="minorHAnsi" w:hAnsiTheme="minorHAnsi" w:cstheme="minorHAnsi"/>
          <w:sz w:val="24"/>
          <w:szCs w:val="24"/>
          <w:lang w:val="en-US"/>
        </w:rPr>
        <w:t>geographic methods</w:t>
      </w:r>
      <w:r w:rsidR="005A56D9">
        <w:rPr>
          <w:rFonts w:asciiTheme="minorHAnsi" w:hAnsiTheme="minorHAnsi" w:cstheme="minorHAnsi"/>
          <w:sz w:val="24"/>
          <w:szCs w:val="24"/>
          <w:lang w:val="en-US"/>
        </w:rPr>
        <w:t>, techniques</w:t>
      </w:r>
      <w:r w:rsidRPr="005A56D9">
        <w:rPr>
          <w:rFonts w:asciiTheme="minorHAnsi" w:hAnsiTheme="minorHAnsi" w:cstheme="minorHAnsi"/>
          <w:sz w:val="24"/>
          <w:szCs w:val="24"/>
          <w:lang w:val="en-US"/>
        </w:rPr>
        <w:t xml:space="preserve"> and tools</w:t>
      </w:r>
      <w:r w:rsidR="005A56D9" w:rsidRPr="005A56D9">
        <w:rPr>
          <w:rFonts w:asciiTheme="minorHAnsi" w:hAnsiTheme="minorHAnsi" w:cstheme="minorHAnsi"/>
          <w:sz w:val="24"/>
          <w:szCs w:val="24"/>
          <w:lang w:val="en-US"/>
        </w:rPr>
        <w:t>.</w:t>
      </w:r>
    </w:p>
    <w:p w14:paraId="7656E988" w14:textId="62F72526" w:rsidR="00672E0C" w:rsidRDefault="005A56D9" w:rsidP="00116723">
      <w:pPr>
        <w:pStyle w:val="ListParagraph"/>
        <w:numPr>
          <w:ilvl w:val="0"/>
          <w:numId w:val="95"/>
        </w:numPr>
        <w:jc w:val="both"/>
        <w:rPr>
          <w:rFonts w:asciiTheme="minorHAnsi" w:hAnsiTheme="minorHAnsi" w:cstheme="minorHAnsi"/>
          <w:sz w:val="24"/>
          <w:szCs w:val="24"/>
          <w:lang w:val="en-US"/>
        </w:rPr>
      </w:pPr>
      <w:r w:rsidRPr="005A56D9">
        <w:rPr>
          <w:rFonts w:asciiTheme="minorHAnsi" w:hAnsiTheme="minorHAnsi" w:cstheme="minorHAnsi"/>
          <w:sz w:val="24"/>
          <w:szCs w:val="24"/>
          <w:lang w:val="en-US"/>
        </w:rPr>
        <w:lastRenderedPageBreak/>
        <w:t>Appreciate the need for and methods which can be used to sustainably manage natural environments to benefit human beings and entire ecosystems</w:t>
      </w:r>
      <w:r w:rsidR="007829CF">
        <w:rPr>
          <w:rFonts w:asciiTheme="minorHAnsi" w:hAnsiTheme="minorHAnsi" w:cstheme="minorHAnsi"/>
          <w:sz w:val="24"/>
          <w:szCs w:val="24"/>
          <w:lang w:val="en-US"/>
        </w:rPr>
        <w:t xml:space="preserve"> to which they belong</w:t>
      </w:r>
      <w:r w:rsidRPr="005A56D9">
        <w:rPr>
          <w:rFonts w:asciiTheme="minorHAnsi" w:hAnsiTheme="minorHAnsi" w:cstheme="minorHAnsi"/>
          <w:sz w:val="24"/>
          <w:szCs w:val="24"/>
          <w:lang w:val="en-US"/>
        </w:rPr>
        <w:t xml:space="preserve">. </w:t>
      </w:r>
      <w:r w:rsidR="00672E0C" w:rsidRPr="005A56D9">
        <w:rPr>
          <w:rFonts w:asciiTheme="minorHAnsi" w:hAnsiTheme="minorHAnsi" w:cstheme="minorHAnsi"/>
          <w:sz w:val="24"/>
          <w:szCs w:val="24"/>
          <w:lang w:val="en-US"/>
        </w:rPr>
        <w:t xml:space="preserve"> </w:t>
      </w:r>
    </w:p>
    <w:p w14:paraId="7DFA1E6F" w14:textId="477CBE4F" w:rsidR="005A56D9" w:rsidRDefault="005A56D9" w:rsidP="005A56D9">
      <w:pPr>
        <w:jc w:val="both"/>
        <w:rPr>
          <w:rFonts w:asciiTheme="minorHAnsi" w:hAnsiTheme="minorHAnsi" w:cstheme="minorHAnsi"/>
          <w:sz w:val="24"/>
          <w:szCs w:val="24"/>
          <w:lang w:val="en-US"/>
        </w:rPr>
      </w:pPr>
      <w:r>
        <w:rPr>
          <w:rFonts w:asciiTheme="minorHAnsi" w:hAnsiTheme="minorHAnsi" w:cstheme="minorHAnsi"/>
          <w:sz w:val="24"/>
          <w:szCs w:val="24"/>
          <w:lang w:val="en-US"/>
        </w:rPr>
        <w:t>2. Human Geography where learners are expected to:</w:t>
      </w:r>
    </w:p>
    <w:p w14:paraId="547E8E0A" w14:textId="3EAE9E88" w:rsidR="003956A1" w:rsidRPr="007829CF" w:rsidRDefault="003956A1" w:rsidP="00116723">
      <w:pPr>
        <w:pStyle w:val="ListParagraph"/>
        <w:numPr>
          <w:ilvl w:val="0"/>
          <w:numId w:val="96"/>
        </w:numPr>
        <w:jc w:val="both"/>
        <w:rPr>
          <w:rFonts w:asciiTheme="minorHAnsi" w:hAnsiTheme="minorHAnsi" w:cstheme="minorHAnsi"/>
          <w:sz w:val="24"/>
          <w:szCs w:val="24"/>
          <w:lang w:val="en-US"/>
        </w:rPr>
      </w:pPr>
      <w:r w:rsidRPr="007829CF">
        <w:rPr>
          <w:rFonts w:asciiTheme="minorHAnsi" w:hAnsiTheme="minorHAnsi" w:cstheme="minorHAnsi"/>
          <w:sz w:val="24"/>
          <w:szCs w:val="24"/>
          <w:lang w:val="en-US"/>
        </w:rPr>
        <w:t>Investigate the intricate relationship</w:t>
      </w:r>
      <w:r w:rsidR="007829CF" w:rsidRPr="007829CF">
        <w:rPr>
          <w:rFonts w:asciiTheme="minorHAnsi" w:hAnsiTheme="minorHAnsi" w:cstheme="minorHAnsi"/>
          <w:sz w:val="24"/>
          <w:szCs w:val="24"/>
          <w:lang w:val="en-US"/>
        </w:rPr>
        <w:t>s</w:t>
      </w:r>
      <w:r w:rsidRPr="007829CF">
        <w:rPr>
          <w:rFonts w:asciiTheme="minorHAnsi" w:hAnsiTheme="minorHAnsi" w:cstheme="minorHAnsi"/>
          <w:sz w:val="24"/>
          <w:szCs w:val="24"/>
          <w:lang w:val="en-US"/>
        </w:rPr>
        <w:t xml:space="preserve"> between population change in space and time, and the ability of human beings to exploit and </w:t>
      </w:r>
      <w:commentRangeStart w:id="11"/>
      <w:r w:rsidRPr="007829CF">
        <w:rPr>
          <w:rFonts w:asciiTheme="minorHAnsi" w:hAnsiTheme="minorHAnsi" w:cstheme="minorHAnsi"/>
          <w:sz w:val="24"/>
          <w:szCs w:val="24"/>
          <w:lang w:val="en-US"/>
        </w:rPr>
        <w:t>moblise</w:t>
      </w:r>
      <w:commentRangeEnd w:id="11"/>
      <w:r w:rsidR="00552CCA">
        <w:rPr>
          <w:rStyle w:val="CommentReference"/>
          <w:rFonts w:cs="Times New Roman"/>
          <w:kern w:val="0"/>
          <w:lang w:val="en-US"/>
        </w:rPr>
        <w:commentReference w:id="11"/>
      </w:r>
      <w:r w:rsidRPr="007829CF">
        <w:rPr>
          <w:rFonts w:asciiTheme="minorHAnsi" w:hAnsiTheme="minorHAnsi" w:cstheme="minorHAnsi"/>
          <w:sz w:val="24"/>
          <w:szCs w:val="24"/>
          <w:lang w:val="en-US"/>
        </w:rPr>
        <w:t xml:space="preserve"> resources </w:t>
      </w:r>
      <w:r w:rsidR="00D12E56">
        <w:rPr>
          <w:rFonts w:asciiTheme="minorHAnsi" w:hAnsiTheme="minorHAnsi" w:cstheme="minorHAnsi"/>
          <w:sz w:val="24"/>
          <w:szCs w:val="24"/>
          <w:lang w:val="en-US"/>
        </w:rPr>
        <w:t xml:space="preserve">in their environment </w:t>
      </w:r>
      <w:r w:rsidRPr="007829CF">
        <w:rPr>
          <w:rFonts w:asciiTheme="minorHAnsi" w:hAnsiTheme="minorHAnsi" w:cstheme="minorHAnsi"/>
          <w:sz w:val="24"/>
          <w:szCs w:val="24"/>
          <w:lang w:val="en-US"/>
        </w:rPr>
        <w:t>to sustain the</w:t>
      </w:r>
      <w:r w:rsidR="007829CF" w:rsidRPr="007829CF">
        <w:rPr>
          <w:rFonts w:asciiTheme="minorHAnsi" w:hAnsiTheme="minorHAnsi" w:cstheme="minorHAnsi"/>
          <w:sz w:val="24"/>
          <w:szCs w:val="24"/>
          <w:lang w:val="en-US"/>
        </w:rPr>
        <w:t>ir live</w:t>
      </w:r>
      <w:r w:rsidRPr="007829CF">
        <w:rPr>
          <w:rFonts w:asciiTheme="minorHAnsi" w:hAnsiTheme="minorHAnsi" w:cstheme="minorHAnsi"/>
          <w:sz w:val="24"/>
          <w:szCs w:val="24"/>
          <w:lang w:val="en-US"/>
        </w:rPr>
        <w:t>s.</w:t>
      </w:r>
    </w:p>
    <w:p w14:paraId="4692D456" w14:textId="57D6026E" w:rsidR="003956A1" w:rsidRDefault="003956A1" w:rsidP="00116723">
      <w:pPr>
        <w:pStyle w:val="ListParagraph"/>
        <w:numPr>
          <w:ilvl w:val="0"/>
          <w:numId w:val="96"/>
        </w:numPr>
        <w:jc w:val="both"/>
        <w:rPr>
          <w:rFonts w:asciiTheme="minorHAnsi" w:hAnsiTheme="minorHAnsi" w:cstheme="minorHAnsi"/>
          <w:sz w:val="24"/>
          <w:szCs w:val="24"/>
          <w:lang w:val="en-US"/>
        </w:rPr>
      </w:pPr>
      <w:r w:rsidRPr="007829CF">
        <w:rPr>
          <w:rFonts w:asciiTheme="minorHAnsi" w:hAnsiTheme="minorHAnsi" w:cstheme="minorHAnsi"/>
          <w:sz w:val="24"/>
          <w:szCs w:val="24"/>
          <w:lang w:val="en-US"/>
        </w:rPr>
        <w:t xml:space="preserve">Develop knowledge and understanding of world development, </w:t>
      </w:r>
      <w:r w:rsidR="007829CF" w:rsidRPr="007829CF">
        <w:rPr>
          <w:rFonts w:asciiTheme="minorHAnsi" w:hAnsiTheme="minorHAnsi" w:cstheme="minorHAnsi"/>
          <w:sz w:val="24"/>
          <w:szCs w:val="24"/>
          <w:lang w:val="en-US"/>
        </w:rPr>
        <w:t>the natural, social, political and historical factors accountable for disparities in development especially between the global North and South.</w:t>
      </w:r>
    </w:p>
    <w:p w14:paraId="71FE8B50" w14:textId="623CFA0A" w:rsidR="007829CF" w:rsidRDefault="007829CF" w:rsidP="00116723">
      <w:pPr>
        <w:pStyle w:val="ListParagraph"/>
        <w:numPr>
          <w:ilvl w:val="0"/>
          <w:numId w:val="96"/>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Apply a range of </w:t>
      </w:r>
      <w:r w:rsidRPr="005A56D9">
        <w:rPr>
          <w:rFonts w:asciiTheme="minorHAnsi" w:hAnsiTheme="minorHAnsi" w:cstheme="minorHAnsi"/>
          <w:sz w:val="24"/>
          <w:szCs w:val="24"/>
          <w:lang w:val="en-US"/>
        </w:rPr>
        <w:t>geographic methods</w:t>
      </w:r>
      <w:r>
        <w:rPr>
          <w:rFonts w:asciiTheme="minorHAnsi" w:hAnsiTheme="minorHAnsi" w:cstheme="minorHAnsi"/>
          <w:sz w:val="24"/>
          <w:szCs w:val="24"/>
          <w:lang w:val="en-US"/>
        </w:rPr>
        <w:t>, techniques</w:t>
      </w:r>
      <w:r w:rsidRPr="005A56D9">
        <w:rPr>
          <w:rFonts w:asciiTheme="minorHAnsi" w:hAnsiTheme="minorHAnsi" w:cstheme="minorHAnsi"/>
          <w:sz w:val="24"/>
          <w:szCs w:val="24"/>
          <w:lang w:val="en-US"/>
        </w:rPr>
        <w:t xml:space="preserve"> and tools</w:t>
      </w:r>
      <w:r>
        <w:rPr>
          <w:rFonts w:asciiTheme="minorHAnsi" w:hAnsiTheme="minorHAnsi" w:cstheme="minorHAnsi"/>
          <w:sz w:val="24"/>
          <w:szCs w:val="24"/>
          <w:lang w:val="en-US"/>
        </w:rPr>
        <w:t xml:space="preserve"> to collect, manage, interpret and communicate data relating to the various aspects of human geography.</w:t>
      </w:r>
    </w:p>
    <w:p w14:paraId="2D7839A2" w14:textId="3A458EB7" w:rsidR="00591553" w:rsidRDefault="00591553" w:rsidP="00116723">
      <w:pPr>
        <w:pStyle w:val="ListParagraph"/>
        <w:numPr>
          <w:ilvl w:val="0"/>
          <w:numId w:val="96"/>
        </w:numPr>
        <w:jc w:val="both"/>
        <w:rPr>
          <w:rFonts w:asciiTheme="minorHAnsi" w:hAnsiTheme="minorHAnsi" w:cstheme="minorHAnsi"/>
          <w:sz w:val="24"/>
          <w:szCs w:val="24"/>
          <w:lang w:val="en-US"/>
        </w:rPr>
      </w:pPr>
      <w:r>
        <w:rPr>
          <w:rFonts w:asciiTheme="minorHAnsi" w:hAnsiTheme="minorHAnsi" w:cstheme="minorHAnsi"/>
          <w:sz w:val="24"/>
          <w:szCs w:val="24"/>
          <w:lang w:val="en-US"/>
        </w:rPr>
        <w:t>Appreciate the need for wise management of production systems such as the agricultural, industrial and energy sectors as the failure to manage them wisely can breed far reaching effects for humans.</w:t>
      </w:r>
    </w:p>
    <w:p w14:paraId="40590BF6" w14:textId="77777777" w:rsidR="007829CF" w:rsidRPr="00D12E56" w:rsidRDefault="007829CF" w:rsidP="00D12E56">
      <w:pPr>
        <w:jc w:val="both"/>
        <w:rPr>
          <w:rFonts w:asciiTheme="minorHAnsi" w:hAnsiTheme="minorHAnsi" w:cstheme="minorHAnsi"/>
          <w:sz w:val="24"/>
          <w:szCs w:val="24"/>
          <w:lang w:val="en-US"/>
        </w:rPr>
      </w:pPr>
    </w:p>
    <w:p w14:paraId="242E3A91" w14:textId="77777777" w:rsidR="00262440" w:rsidRDefault="00116723">
      <w:pPr>
        <w:rPr>
          <w:rFonts w:asciiTheme="minorHAnsi" w:hAnsiTheme="minorHAnsi" w:cstheme="minorHAnsi"/>
          <w:b/>
          <w:bCs/>
          <w:sz w:val="24"/>
          <w:szCs w:val="24"/>
          <w:lang w:val="en-US"/>
        </w:rPr>
      </w:pPr>
      <w:r>
        <w:rPr>
          <w:rFonts w:asciiTheme="minorHAnsi" w:hAnsiTheme="minorHAnsi" w:cstheme="minorHAnsi"/>
          <w:b/>
          <w:bCs/>
          <w:sz w:val="24"/>
          <w:szCs w:val="24"/>
          <w:lang w:val="en-US"/>
        </w:rPr>
        <w:t xml:space="preserve">Section 1.5: Scope and Sequence </w:t>
      </w:r>
      <w:commentRangeStart w:id="12"/>
      <w:r>
        <w:rPr>
          <w:rFonts w:asciiTheme="minorHAnsi" w:hAnsiTheme="minorHAnsi" w:cstheme="minorHAnsi"/>
          <w:b/>
          <w:bCs/>
          <w:sz w:val="24"/>
          <w:szCs w:val="24"/>
          <w:lang w:val="en-US"/>
        </w:rPr>
        <w:t>Chart</w:t>
      </w:r>
      <w:commentRangeEnd w:id="12"/>
      <w:r w:rsidR="002E42B0">
        <w:rPr>
          <w:rStyle w:val="CommentReference"/>
          <w:rFonts w:cs="Times New Roman"/>
          <w:kern w:val="0"/>
          <w:lang w:val="en-US"/>
        </w:rPr>
        <w:commentReference w:id="12"/>
      </w:r>
    </w:p>
    <w:tbl>
      <w:tblPr>
        <w:tblStyle w:val="TableGrid"/>
        <w:tblW w:w="5000" w:type="pct"/>
        <w:tblLook w:val="04A0" w:firstRow="1" w:lastRow="0" w:firstColumn="1" w:lastColumn="0" w:noHBand="0" w:noVBand="1"/>
      </w:tblPr>
      <w:tblGrid>
        <w:gridCol w:w="1315"/>
        <w:gridCol w:w="2219"/>
        <w:gridCol w:w="645"/>
        <w:gridCol w:w="4212"/>
        <w:gridCol w:w="959"/>
      </w:tblGrid>
      <w:tr w:rsidR="00D82AE7" w14:paraId="5C802C5C" w14:textId="6E2D527D" w:rsidTr="00E56932">
        <w:trPr>
          <w:trHeight w:val="592"/>
          <w:tblHeader/>
        </w:trPr>
        <w:tc>
          <w:tcPr>
            <w:tcW w:w="687"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C89A0AC" w14:textId="77777777" w:rsidR="00D82AE7" w:rsidRDefault="00D82AE7">
            <w:pPr>
              <w:rPr>
                <w:rFonts w:asciiTheme="minorHAnsi" w:hAnsiTheme="minorHAnsi" w:cstheme="minorHAnsi"/>
                <w:b/>
                <w:sz w:val="24"/>
                <w:szCs w:val="24"/>
                <w:lang w:val="en-US"/>
              </w:rPr>
            </w:pPr>
            <w:r>
              <w:rPr>
                <w:rFonts w:asciiTheme="minorHAnsi" w:hAnsiTheme="minorHAnsi" w:cstheme="minorHAnsi"/>
                <w:b/>
                <w:sz w:val="24"/>
                <w:szCs w:val="24"/>
                <w:lang w:val="en-US"/>
              </w:rPr>
              <w:t>Class/Term</w:t>
            </w:r>
          </w:p>
        </w:tc>
        <w:tc>
          <w:tcPr>
            <w:tcW w:w="1155"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6E5B1B6" w14:textId="77777777" w:rsidR="00D82AE7" w:rsidRDefault="00D82AE7">
            <w:pPr>
              <w:rPr>
                <w:rFonts w:asciiTheme="minorHAnsi" w:hAnsiTheme="minorHAnsi" w:cstheme="minorHAnsi"/>
                <w:b/>
                <w:sz w:val="24"/>
                <w:szCs w:val="24"/>
                <w:lang w:val="en-US"/>
              </w:rPr>
            </w:pPr>
            <w:r>
              <w:rPr>
                <w:rFonts w:asciiTheme="minorHAnsi" w:hAnsiTheme="minorHAnsi" w:cstheme="minorHAnsi"/>
                <w:b/>
                <w:sz w:val="24"/>
                <w:szCs w:val="24"/>
                <w:lang w:val="en-US"/>
              </w:rPr>
              <w:t>Topic</w:t>
            </w:r>
          </w:p>
        </w:tc>
        <w:tc>
          <w:tcPr>
            <w:tcW w:w="2657" w:type="pct"/>
            <w:gridSpan w:val="2"/>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14DF7B0C" w14:textId="77777777" w:rsidR="00D82AE7" w:rsidRDefault="00D82AE7">
            <w:pPr>
              <w:rPr>
                <w:rFonts w:asciiTheme="minorHAnsi" w:hAnsiTheme="minorHAnsi" w:cstheme="minorHAnsi"/>
                <w:b/>
                <w:sz w:val="24"/>
                <w:szCs w:val="24"/>
                <w:lang w:val="en-US"/>
              </w:rPr>
            </w:pPr>
            <w:r>
              <w:rPr>
                <w:rFonts w:asciiTheme="minorHAnsi" w:hAnsiTheme="minorHAnsi" w:cstheme="minorHAnsi"/>
                <w:b/>
                <w:sz w:val="24"/>
                <w:szCs w:val="24"/>
                <w:lang w:val="en-US"/>
              </w:rPr>
              <w:t>Subtopic</w:t>
            </w:r>
          </w:p>
        </w:tc>
        <w:tc>
          <w:tcPr>
            <w:tcW w:w="501"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BC274D4" w14:textId="1E35DADA" w:rsidR="00D82AE7" w:rsidRDefault="00D82AE7">
            <w:pPr>
              <w:rPr>
                <w:rFonts w:asciiTheme="minorHAnsi" w:hAnsiTheme="minorHAnsi" w:cstheme="minorHAnsi"/>
                <w:b/>
                <w:sz w:val="24"/>
                <w:szCs w:val="24"/>
                <w:lang w:val="en-US"/>
              </w:rPr>
            </w:pPr>
            <w:r>
              <w:rPr>
                <w:rFonts w:asciiTheme="minorHAnsi" w:hAnsiTheme="minorHAnsi" w:cstheme="minorHAnsi"/>
                <w:b/>
                <w:sz w:val="24"/>
                <w:szCs w:val="24"/>
                <w:lang w:val="en-US"/>
              </w:rPr>
              <w:t>Periods</w:t>
            </w:r>
          </w:p>
        </w:tc>
      </w:tr>
      <w:tr w:rsidR="00D82AE7" w14:paraId="5BA16221" w14:textId="4E08C6C0" w:rsidTr="00BB1867">
        <w:trPr>
          <w:trHeight w:val="428"/>
        </w:trPr>
        <w:tc>
          <w:tcPr>
            <w:tcW w:w="687" w:type="pct"/>
            <w:vMerge w:val="restart"/>
            <w:tcBorders>
              <w:top w:val="single" w:sz="4" w:space="0" w:color="auto"/>
              <w:left w:val="single" w:sz="4" w:space="0" w:color="auto"/>
              <w:right w:val="single" w:sz="4" w:space="0" w:color="auto"/>
            </w:tcBorders>
            <w:vAlign w:val="center"/>
          </w:tcPr>
          <w:p w14:paraId="3C32BDAF"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S.5 Term 1</w:t>
            </w:r>
          </w:p>
          <w:p w14:paraId="01A3AA82" w14:textId="77777777" w:rsidR="00D82AE7" w:rsidRDefault="00D82AE7">
            <w:pPr>
              <w:rPr>
                <w:rFonts w:asciiTheme="minorHAnsi" w:hAnsiTheme="minorHAnsi" w:cstheme="minorHAnsi"/>
                <w:sz w:val="24"/>
                <w:szCs w:val="24"/>
                <w:lang w:val="en-US"/>
              </w:rPr>
            </w:pPr>
          </w:p>
        </w:tc>
        <w:tc>
          <w:tcPr>
            <w:tcW w:w="1155" w:type="pct"/>
            <w:vMerge w:val="restart"/>
            <w:tcBorders>
              <w:top w:val="single" w:sz="4" w:space="0" w:color="auto"/>
              <w:left w:val="single" w:sz="4" w:space="0" w:color="auto"/>
              <w:right w:val="single" w:sz="4" w:space="0" w:color="auto"/>
            </w:tcBorders>
          </w:tcPr>
          <w:p w14:paraId="7ED0FF16" w14:textId="0B3B27B6" w:rsidR="00D82AE7" w:rsidRPr="00E56932" w:rsidRDefault="00D82AE7" w:rsidP="00116723">
            <w:pPr>
              <w:pStyle w:val="ListParagraph"/>
              <w:numPr>
                <w:ilvl w:val="0"/>
                <w:numId w:val="103"/>
              </w:numPr>
              <w:rPr>
                <w:rFonts w:asciiTheme="minorHAnsi" w:hAnsiTheme="minorHAnsi" w:cstheme="minorHAnsi"/>
                <w:sz w:val="24"/>
                <w:szCs w:val="24"/>
                <w:lang w:val="en-US"/>
              </w:rPr>
            </w:pPr>
            <w:bookmarkStart w:id="13" w:name="_Hlk182304719"/>
            <w:r w:rsidRPr="00E56932">
              <w:rPr>
                <w:rFonts w:asciiTheme="minorHAnsi" w:hAnsiTheme="minorHAnsi"/>
                <w:sz w:val="24"/>
                <w:szCs w:val="24"/>
              </w:rPr>
              <w:t>The Structure of the Earth</w:t>
            </w:r>
            <w:bookmarkEnd w:id="13"/>
          </w:p>
        </w:tc>
        <w:tc>
          <w:tcPr>
            <w:tcW w:w="375" w:type="pct"/>
            <w:tcBorders>
              <w:top w:val="single" w:sz="4" w:space="0" w:color="auto"/>
              <w:left w:val="single" w:sz="4" w:space="0" w:color="auto"/>
              <w:bottom w:val="single" w:sz="4" w:space="0" w:color="auto"/>
              <w:right w:val="single" w:sz="4" w:space="0" w:color="auto"/>
            </w:tcBorders>
            <w:vAlign w:val="center"/>
          </w:tcPr>
          <w:p w14:paraId="32D6E23C"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1.1</w:t>
            </w:r>
          </w:p>
        </w:tc>
        <w:tc>
          <w:tcPr>
            <w:tcW w:w="2282" w:type="pct"/>
            <w:tcBorders>
              <w:top w:val="single" w:sz="4" w:space="0" w:color="auto"/>
              <w:left w:val="single" w:sz="4" w:space="0" w:color="auto"/>
              <w:bottom w:val="single" w:sz="4" w:space="0" w:color="auto"/>
              <w:right w:val="single" w:sz="4" w:space="0" w:color="auto"/>
            </w:tcBorders>
          </w:tcPr>
          <w:p w14:paraId="78B1E4BF" w14:textId="77777777" w:rsidR="00D82AE7" w:rsidRDefault="00D82AE7">
            <w:pPr>
              <w:spacing w:after="0" w:line="240" w:lineRule="auto"/>
              <w:jc w:val="both"/>
              <w:rPr>
                <w:rFonts w:asciiTheme="minorHAnsi" w:eastAsia="Arial" w:hAnsiTheme="minorHAnsi" w:cstheme="minorHAnsi"/>
                <w:sz w:val="24"/>
                <w:szCs w:val="24"/>
              </w:rPr>
            </w:pPr>
            <w:r>
              <w:rPr>
                <w:rFonts w:asciiTheme="minorHAnsi" w:hAnsiTheme="minorHAnsi" w:cstheme="minorHAnsi"/>
                <w:sz w:val="24"/>
                <w:szCs w:val="24"/>
                <w:lang w:val="en-US"/>
              </w:rPr>
              <w:t>The</w:t>
            </w:r>
            <w:r>
              <w:rPr>
                <w:rFonts w:asciiTheme="minorHAnsi" w:eastAsia="Arial" w:hAnsiTheme="minorHAnsi" w:cstheme="minorHAnsi"/>
                <w:sz w:val="24"/>
                <w:szCs w:val="24"/>
              </w:rPr>
              <w:t xml:space="preserve"> External structure of the Earth</w:t>
            </w:r>
          </w:p>
        </w:tc>
        <w:tc>
          <w:tcPr>
            <w:tcW w:w="501" w:type="pct"/>
            <w:tcBorders>
              <w:top w:val="single" w:sz="4" w:space="0" w:color="auto"/>
              <w:left w:val="single" w:sz="4" w:space="0" w:color="auto"/>
              <w:bottom w:val="single" w:sz="4" w:space="0" w:color="auto"/>
              <w:right w:val="single" w:sz="4" w:space="0" w:color="auto"/>
            </w:tcBorders>
          </w:tcPr>
          <w:p w14:paraId="41BD9681" w14:textId="67018440" w:rsidR="00D82AE7" w:rsidRDefault="0066652B">
            <w:pPr>
              <w:spacing w:after="0" w:line="240" w:lineRule="auto"/>
              <w:jc w:val="both"/>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D82AE7" w14:paraId="5287A556" w14:textId="2143BC24" w:rsidTr="00BB1867">
        <w:trPr>
          <w:trHeight w:val="428"/>
        </w:trPr>
        <w:tc>
          <w:tcPr>
            <w:tcW w:w="687" w:type="pct"/>
            <w:vMerge/>
            <w:tcBorders>
              <w:top w:val="single" w:sz="4" w:space="0" w:color="auto"/>
              <w:left w:val="single" w:sz="4" w:space="0" w:color="auto"/>
              <w:right w:val="single" w:sz="4" w:space="0" w:color="auto"/>
            </w:tcBorders>
            <w:vAlign w:val="center"/>
          </w:tcPr>
          <w:p w14:paraId="593E77CF"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bottom w:val="single" w:sz="4" w:space="0" w:color="auto"/>
              <w:right w:val="single" w:sz="4" w:space="0" w:color="auto"/>
            </w:tcBorders>
          </w:tcPr>
          <w:p w14:paraId="4C8728A6"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82F4A15"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1.2</w:t>
            </w:r>
          </w:p>
        </w:tc>
        <w:tc>
          <w:tcPr>
            <w:tcW w:w="2282" w:type="pct"/>
            <w:tcBorders>
              <w:top w:val="single" w:sz="4" w:space="0" w:color="auto"/>
              <w:left w:val="single" w:sz="4" w:space="0" w:color="auto"/>
              <w:bottom w:val="single" w:sz="4" w:space="0" w:color="auto"/>
              <w:right w:val="single" w:sz="4" w:space="0" w:color="auto"/>
            </w:tcBorders>
          </w:tcPr>
          <w:p w14:paraId="493A0968"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The Internal Structure of the Earth</w:t>
            </w:r>
          </w:p>
        </w:tc>
        <w:tc>
          <w:tcPr>
            <w:tcW w:w="501" w:type="pct"/>
            <w:tcBorders>
              <w:top w:val="single" w:sz="4" w:space="0" w:color="auto"/>
              <w:left w:val="single" w:sz="4" w:space="0" w:color="auto"/>
              <w:bottom w:val="single" w:sz="4" w:space="0" w:color="auto"/>
              <w:right w:val="single" w:sz="4" w:space="0" w:color="auto"/>
            </w:tcBorders>
          </w:tcPr>
          <w:p w14:paraId="3E956C6C" w14:textId="0E23EA73" w:rsidR="00D82AE7" w:rsidRDefault="006721FF">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D82AE7" w14:paraId="5F379F4A" w14:textId="056D3FAF" w:rsidTr="00BB1867">
        <w:trPr>
          <w:trHeight w:val="347"/>
        </w:trPr>
        <w:tc>
          <w:tcPr>
            <w:tcW w:w="687" w:type="pct"/>
            <w:vMerge/>
            <w:tcBorders>
              <w:left w:val="single" w:sz="4" w:space="0" w:color="auto"/>
              <w:right w:val="single" w:sz="4" w:space="0" w:color="auto"/>
            </w:tcBorders>
            <w:vAlign w:val="center"/>
          </w:tcPr>
          <w:p w14:paraId="38DEA3D1" w14:textId="77777777" w:rsidR="00D82AE7" w:rsidRDefault="00D82AE7">
            <w:pPr>
              <w:rPr>
                <w:rFonts w:asciiTheme="minorHAnsi" w:hAnsiTheme="minorHAnsi" w:cstheme="minorHAnsi"/>
                <w:sz w:val="24"/>
                <w:szCs w:val="24"/>
                <w:lang w:val="en-US"/>
              </w:rPr>
            </w:pPr>
          </w:p>
        </w:tc>
        <w:tc>
          <w:tcPr>
            <w:tcW w:w="1155" w:type="pct"/>
            <w:vMerge w:val="restart"/>
            <w:tcBorders>
              <w:top w:val="single" w:sz="4" w:space="0" w:color="auto"/>
              <w:left w:val="single" w:sz="4" w:space="0" w:color="auto"/>
              <w:bottom w:val="single" w:sz="4" w:space="0" w:color="auto"/>
              <w:right w:val="single" w:sz="4" w:space="0" w:color="auto"/>
            </w:tcBorders>
          </w:tcPr>
          <w:p w14:paraId="503F5F05"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2. The Origin of Continents and Ocean basins</w:t>
            </w:r>
          </w:p>
        </w:tc>
        <w:tc>
          <w:tcPr>
            <w:tcW w:w="375" w:type="pct"/>
            <w:tcBorders>
              <w:top w:val="single" w:sz="4" w:space="0" w:color="auto"/>
              <w:left w:val="single" w:sz="4" w:space="0" w:color="auto"/>
              <w:bottom w:val="single" w:sz="4" w:space="0" w:color="auto"/>
              <w:right w:val="single" w:sz="4" w:space="0" w:color="auto"/>
            </w:tcBorders>
            <w:vAlign w:val="center"/>
          </w:tcPr>
          <w:p w14:paraId="2A2D1158"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2.1</w:t>
            </w:r>
          </w:p>
        </w:tc>
        <w:tc>
          <w:tcPr>
            <w:tcW w:w="2282" w:type="pct"/>
            <w:tcBorders>
              <w:top w:val="single" w:sz="4" w:space="0" w:color="auto"/>
              <w:left w:val="single" w:sz="4" w:space="0" w:color="auto"/>
              <w:bottom w:val="single" w:sz="4" w:space="0" w:color="auto"/>
              <w:right w:val="single" w:sz="4" w:space="0" w:color="auto"/>
            </w:tcBorders>
          </w:tcPr>
          <w:p w14:paraId="1DFF1E3C"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The Continental Drift Theory</w:t>
            </w:r>
          </w:p>
        </w:tc>
        <w:tc>
          <w:tcPr>
            <w:tcW w:w="501" w:type="pct"/>
            <w:tcBorders>
              <w:top w:val="single" w:sz="4" w:space="0" w:color="auto"/>
              <w:left w:val="single" w:sz="4" w:space="0" w:color="auto"/>
              <w:bottom w:val="single" w:sz="4" w:space="0" w:color="auto"/>
              <w:right w:val="single" w:sz="4" w:space="0" w:color="auto"/>
            </w:tcBorders>
          </w:tcPr>
          <w:p w14:paraId="4B30C4E3" w14:textId="1AFD756F" w:rsidR="00D82AE7" w:rsidRDefault="006721FF">
            <w:pPr>
              <w:rPr>
                <w:rFonts w:asciiTheme="minorHAnsi" w:hAnsiTheme="minorHAnsi" w:cstheme="minorHAnsi"/>
                <w:sz w:val="24"/>
                <w:szCs w:val="24"/>
                <w:lang w:val="en-US"/>
              </w:rPr>
            </w:pPr>
            <w:r>
              <w:rPr>
                <w:rFonts w:asciiTheme="minorHAnsi" w:hAnsiTheme="minorHAnsi" w:cstheme="minorHAnsi"/>
                <w:sz w:val="24"/>
                <w:szCs w:val="24"/>
                <w:lang w:val="en-US"/>
              </w:rPr>
              <w:t>20</w:t>
            </w:r>
          </w:p>
        </w:tc>
      </w:tr>
      <w:tr w:rsidR="00D82AE7" w14:paraId="313F3FBF" w14:textId="28FE07AA" w:rsidTr="00BB1867">
        <w:trPr>
          <w:trHeight w:val="347"/>
        </w:trPr>
        <w:tc>
          <w:tcPr>
            <w:tcW w:w="687" w:type="pct"/>
            <w:vMerge/>
            <w:tcBorders>
              <w:left w:val="single" w:sz="4" w:space="0" w:color="auto"/>
              <w:right w:val="single" w:sz="4" w:space="0" w:color="auto"/>
            </w:tcBorders>
            <w:vAlign w:val="center"/>
          </w:tcPr>
          <w:p w14:paraId="73E6BC43"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75D14322"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80965A9"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2.2</w:t>
            </w:r>
          </w:p>
        </w:tc>
        <w:tc>
          <w:tcPr>
            <w:tcW w:w="2282" w:type="pct"/>
            <w:tcBorders>
              <w:top w:val="single" w:sz="4" w:space="0" w:color="auto"/>
              <w:left w:val="single" w:sz="4" w:space="0" w:color="auto"/>
              <w:bottom w:val="single" w:sz="4" w:space="0" w:color="auto"/>
              <w:right w:val="single" w:sz="4" w:space="0" w:color="auto"/>
            </w:tcBorders>
          </w:tcPr>
          <w:p w14:paraId="1B8DFD68" w14:textId="77777777" w:rsidR="00D82AE7" w:rsidRDefault="00D82AE7">
            <w:pPr>
              <w:ind w:left="120" w:hangingChars="50" w:hanging="120"/>
              <w:rPr>
                <w:rFonts w:asciiTheme="minorHAnsi" w:hAnsiTheme="minorHAnsi" w:cstheme="minorHAnsi"/>
                <w:sz w:val="24"/>
                <w:szCs w:val="24"/>
                <w:lang w:val="en-US"/>
              </w:rPr>
            </w:pPr>
            <w:commentRangeStart w:id="14"/>
            <w:r>
              <w:rPr>
                <w:rFonts w:asciiTheme="minorHAnsi" w:hAnsiTheme="minorHAnsi" w:cstheme="minorHAnsi"/>
                <w:sz w:val="24"/>
                <w:szCs w:val="24"/>
                <w:lang w:val="en-US"/>
              </w:rPr>
              <w:t>Effect of Continental drift on relief and land forms</w:t>
            </w:r>
            <w:commentRangeEnd w:id="14"/>
            <w:r w:rsidR="00C611E4">
              <w:rPr>
                <w:rStyle w:val="CommentReference"/>
                <w:rFonts w:cs="Times New Roman"/>
                <w:kern w:val="0"/>
                <w:lang w:val="en-US"/>
              </w:rPr>
              <w:commentReference w:id="14"/>
            </w:r>
          </w:p>
        </w:tc>
        <w:tc>
          <w:tcPr>
            <w:tcW w:w="501" w:type="pct"/>
            <w:tcBorders>
              <w:top w:val="single" w:sz="4" w:space="0" w:color="auto"/>
              <w:left w:val="single" w:sz="4" w:space="0" w:color="auto"/>
              <w:bottom w:val="single" w:sz="4" w:space="0" w:color="auto"/>
              <w:right w:val="single" w:sz="4" w:space="0" w:color="auto"/>
            </w:tcBorders>
          </w:tcPr>
          <w:p w14:paraId="3478DE60" w14:textId="6C85549D" w:rsidR="00D82AE7" w:rsidRDefault="006721FF">
            <w:pPr>
              <w:ind w:left="120" w:hangingChars="50" w:hanging="120"/>
              <w:rPr>
                <w:rFonts w:asciiTheme="minorHAnsi" w:hAnsiTheme="minorHAnsi" w:cstheme="minorHAnsi"/>
                <w:sz w:val="24"/>
                <w:szCs w:val="24"/>
                <w:lang w:val="en-US"/>
              </w:rPr>
            </w:pPr>
            <w:r>
              <w:rPr>
                <w:rFonts w:asciiTheme="minorHAnsi" w:hAnsiTheme="minorHAnsi" w:cstheme="minorHAnsi"/>
                <w:sz w:val="24"/>
                <w:szCs w:val="24"/>
                <w:lang w:val="en-US"/>
              </w:rPr>
              <w:t>14</w:t>
            </w:r>
          </w:p>
        </w:tc>
      </w:tr>
      <w:tr w:rsidR="00D82AE7" w14:paraId="3088FF45" w14:textId="1BF7C5A5" w:rsidTr="00BB1867">
        <w:trPr>
          <w:trHeight w:val="347"/>
        </w:trPr>
        <w:tc>
          <w:tcPr>
            <w:tcW w:w="687" w:type="pct"/>
            <w:vMerge/>
            <w:tcBorders>
              <w:left w:val="single" w:sz="4" w:space="0" w:color="auto"/>
              <w:right w:val="single" w:sz="4" w:space="0" w:color="auto"/>
            </w:tcBorders>
            <w:vAlign w:val="center"/>
          </w:tcPr>
          <w:p w14:paraId="627D485E" w14:textId="77777777" w:rsidR="00D82AE7" w:rsidRDefault="00D82AE7">
            <w:pPr>
              <w:rPr>
                <w:rFonts w:asciiTheme="minorHAnsi" w:hAnsiTheme="minorHAnsi" w:cstheme="minorHAnsi"/>
                <w:sz w:val="24"/>
                <w:szCs w:val="24"/>
                <w:lang w:val="en-US"/>
              </w:rPr>
            </w:pPr>
          </w:p>
        </w:tc>
        <w:tc>
          <w:tcPr>
            <w:tcW w:w="1155" w:type="pct"/>
            <w:vMerge w:val="restart"/>
            <w:tcBorders>
              <w:top w:val="single" w:sz="4" w:space="0" w:color="auto"/>
              <w:left w:val="single" w:sz="4" w:space="0" w:color="auto"/>
              <w:right w:val="single" w:sz="4" w:space="0" w:color="auto"/>
            </w:tcBorders>
            <w:vAlign w:val="center"/>
          </w:tcPr>
          <w:p w14:paraId="7B4E3103" w14:textId="3058D538"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World Development</w:t>
            </w:r>
          </w:p>
        </w:tc>
        <w:tc>
          <w:tcPr>
            <w:tcW w:w="375" w:type="pct"/>
            <w:tcBorders>
              <w:top w:val="single" w:sz="4" w:space="0" w:color="auto"/>
              <w:left w:val="single" w:sz="4" w:space="0" w:color="auto"/>
              <w:bottom w:val="single" w:sz="4" w:space="0" w:color="auto"/>
              <w:right w:val="single" w:sz="4" w:space="0" w:color="auto"/>
            </w:tcBorders>
            <w:vAlign w:val="center"/>
          </w:tcPr>
          <w:p w14:paraId="01BB2B64"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3.1</w:t>
            </w:r>
          </w:p>
        </w:tc>
        <w:tc>
          <w:tcPr>
            <w:tcW w:w="2282" w:type="pct"/>
            <w:tcBorders>
              <w:top w:val="single" w:sz="4" w:space="0" w:color="auto"/>
              <w:left w:val="single" w:sz="4" w:space="0" w:color="auto"/>
              <w:bottom w:val="single" w:sz="4" w:space="0" w:color="auto"/>
              <w:right w:val="single" w:sz="4" w:space="0" w:color="auto"/>
            </w:tcBorders>
          </w:tcPr>
          <w:p w14:paraId="047C5301"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What is development?</w:t>
            </w:r>
          </w:p>
        </w:tc>
        <w:tc>
          <w:tcPr>
            <w:tcW w:w="501" w:type="pct"/>
            <w:tcBorders>
              <w:top w:val="single" w:sz="4" w:space="0" w:color="auto"/>
              <w:left w:val="single" w:sz="4" w:space="0" w:color="auto"/>
              <w:bottom w:val="single" w:sz="4" w:space="0" w:color="auto"/>
              <w:right w:val="single" w:sz="4" w:space="0" w:color="auto"/>
            </w:tcBorders>
          </w:tcPr>
          <w:p w14:paraId="0B660A56" w14:textId="520C0252" w:rsidR="00D82AE7" w:rsidRDefault="006721FF">
            <w:pPr>
              <w:rPr>
                <w:rFonts w:asciiTheme="minorHAnsi" w:hAnsiTheme="minorHAnsi" w:cstheme="minorHAnsi"/>
                <w:sz w:val="24"/>
                <w:szCs w:val="24"/>
                <w:lang w:val="en-US"/>
              </w:rPr>
            </w:pPr>
            <w:commentRangeStart w:id="15"/>
            <w:r>
              <w:rPr>
                <w:rFonts w:asciiTheme="minorHAnsi" w:hAnsiTheme="minorHAnsi" w:cstheme="minorHAnsi"/>
                <w:sz w:val="24"/>
                <w:szCs w:val="24"/>
                <w:lang w:val="en-US"/>
              </w:rPr>
              <w:t>4</w:t>
            </w:r>
            <w:commentRangeEnd w:id="15"/>
            <w:r w:rsidR="00227AF3">
              <w:rPr>
                <w:rStyle w:val="CommentReference"/>
                <w:rFonts w:cs="Times New Roman"/>
                <w:kern w:val="0"/>
                <w:lang w:val="en-US"/>
              </w:rPr>
              <w:commentReference w:id="15"/>
            </w:r>
          </w:p>
        </w:tc>
      </w:tr>
      <w:tr w:rsidR="00D82AE7" w14:paraId="04074857" w14:textId="64A72BFA" w:rsidTr="00BB1867">
        <w:trPr>
          <w:trHeight w:val="347"/>
        </w:trPr>
        <w:tc>
          <w:tcPr>
            <w:tcW w:w="687" w:type="pct"/>
            <w:vMerge/>
            <w:tcBorders>
              <w:left w:val="single" w:sz="4" w:space="0" w:color="auto"/>
              <w:right w:val="single" w:sz="4" w:space="0" w:color="auto"/>
            </w:tcBorders>
            <w:vAlign w:val="center"/>
          </w:tcPr>
          <w:p w14:paraId="12B5C37D" w14:textId="77777777" w:rsidR="00D82AE7" w:rsidRDefault="00D82AE7">
            <w:pPr>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62195D4D"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21D2EBA"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3.2</w:t>
            </w:r>
          </w:p>
        </w:tc>
        <w:tc>
          <w:tcPr>
            <w:tcW w:w="2282" w:type="pct"/>
            <w:tcBorders>
              <w:top w:val="single" w:sz="4" w:space="0" w:color="auto"/>
              <w:left w:val="single" w:sz="4" w:space="0" w:color="auto"/>
              <w:bottom w:val="single" w:sz="4" w:space="0" w:color="auto"/>
              <w:right w:val="single" w:sz="4" w:space="0" w:color="auto"/>
            </w:tcBorders>
          </w:tcPr>
          <w:p w14:paraId="349645FA"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Indicators of development</w:t>
            </w:r>
          </w:p>
        </w:tc>
        <w:tc>
          <w:tcPr>
            <w:tcW w:w="501" w:type="pct"/>
            <w:tcBorders>
              <w:top w:val="single" w:sz="4" w:space="0" w:color="auto"/>
              <w:left w:val="single" w:sz="4" w:space="0" w:color="auto"/>
              <w:bottom w:val="single" w:sz="4" w:space="0" w:color="auto"/>
              <w:right w:val="single" w:sz="4" w:space="0" w:color="auto"/>
            </w:tcBorders>
          </w:tcPr>
          <w:p w14:paraId="7C4F127F" w14:textId="31C1E439" w:rsidR="00D82AE7" w:rsidRDefault="006721FF">
            <w:pPr>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29A56A5E" w14:textId="00859BEF" w:rsidTr="00BB1867">
        <w:trPr>
          <w:trHeight w:val="347"/>
        </w:trPr>
        <w:tc>
          <w:tcPr>
            <w:tcW w:w="687" w:type="pct"/>
            <w:vMerge/>
            <w:tcBorders>
              <w:left w:val="single" w:sz="4" w:space="0" w:color="auto"/>
              <w:right w:val="single" w:sz="4" w:space="0" w:color="auto"/>
            </w:tcBorders>
            <w:vAlign w:val="center"/>
          </w:tcPr>
          <w:p w14:paraId="266EE4C9" w14:textId="77777777" w:rsidR="00D82AE7" w:rsidRDefault="00D82AE7">
            <w:pPr>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074BA8D2"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C9843CC"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3.3</w:t>
            </w:r>
          </w:p>
        </w:tc>
        <w:tc>
          <w:tcPr>
            <w:tcW w:w="2282" w:type="pct"/>
            <w:tcBorders>
              <w:top w:val="single" w:sz="4" w:space="0" w:color="auto"/>
              <w:left w:val="single" w:sz="4" w:space="0" w:color="auto"/>
              <w:bottom w:val="single" w:sz="4" w:space="0" w:color="auto"/>
              <w:right w:val="single" w:sz="4" w:space="0" w:color="auto"/>
            </w:tcBorders>
          </w:tcPr>
          <w:p w14:paraId="786DDC32" w14:textId="77777777" w:rsidR="00D82AE7" w:rsidRDefault="00D82AE7">
            <w:pPr>
              <w:rPr>
                <w:rFonts w:asciiTheme="minorHAnsi" w:hAnsiTheme="minorHAnsi" w:cstheme="minorHAnsi"/>
                <w:bCs/>
                <w:sz w:val="24"/>
                <w:szCs w:val="24"/>
                <w:lang w:val="en-US"/>
              </w:rPr>
            </w:pPr>
            <w:commentRangeStart w:id="16"/>
            <w:r>
              <w:rPr>
                <w:rFonts w:asciiTheme="minorHAnsi" w:hAnsiTheme="minorHAnsi" w:cstheme="minorHAnsi"/>
                <w:bCs/>
                <w:sz w:val="24"/>
                <w:szCs w:val="24"/>
                <w:lang w:val="en-US"/>
              </w:rPr>
              <w:t xml:space="preserve">Causes of inequalities in world development </w:t>
            </w:r>
            <w:commentRangeEnd w:id="16"/>
            <w:r w:rsidR="002E42B0">
              <w:rPr>
                <w:rStyle w:val="CommentReference"/>
                <w:rFonts w:cs="Times New Roman"/>
                <w:kern w:val="0"/>
                <w:lang w:val="en-US"/>
              </w:rPr>
              <w:commentReference w:id="16"/>
            </w:r>
          </w:p>
        </w:tc>
        <w:tc>
          <w:tcPr>
            <w:tcW w:w="501" w:type="pct"/>
            <w:tcBorders>
              <w:top w:val="single" w:sz="4" w:space="0" w:color="auto"/>
              <w:left w:val="single" w:sz="4" w:space="0" w:color="auto"/>
              <w:bottom w:val="single" w:sz="4" w:space="0" w:color="auto"/>
              <w:right w:val="single" w:sz="4" w:space="0" w:color="auto"/>
            </w:tcBorders>
          </w:tcPr>
          <w:p w14:paraId="20BBD4CD" w14:textId="765D2FC7" w:rsidR="00D82AE7" w:rsidRDefault="006721FF">
            <w:pPr>
              <w:rPr>
                <w:rFonts w:asciiTheme="minorHAnsi" w:hAnsiTheme="minorHAnsi" w:cstheme="minorHAnsi"/>
                <w:bCs/>
                <w:sz w:val="24"/>
                <w:szCs w:val="24"/>
                <w:lang w:val="en-US"/>
              </w:rPr>
            </w:pPr>
            <w:r>
              <w:rPr>
                <w:rFonts w:asciiTheme="minorHAnsi" w:hAnsiTheme="minorHAnsi" w:cstheme="minorHAnsi"/>
                <w:bCs/>
                <w:sz w:val="24"/>
                <w:szCs w:val="24"/>
                <w:lang w:val="en-US"/>
              </w:rPr>
              <w:t>2</w:t>
            </w:r>
          </w:p>
        </w:tc>
      </w:tr>
      <w:tr w:rsidR="00D82AE7" w14:paraId="16214D66" w14:textId="60DF800F" w:rsidTr="00BB1867">
        <w:trPr>
          <w:trHeight w:val="818"/>
        </w:trPr>
        <w:tc>
          <w:tcPr>
            <w:tcW w:w="687" w:type="pct"/>
            <w:vMerge/>
            <w:tcBorders>
              <w:left w:val="single" w:sz="4" w:space="0" w:color="auto"/>
              <w:bottom w:val="single" w:sz="4" w:space="0" w:color="auto"/>
              <w:right w:val="single" w:sz="4" w:space="0" w:color="auto"/>
            </w:tcBorders>
            <w:vAlign w:val="center"/>
          </w:tcPr>
          <w:p w14:paraId="49EE69E5"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bottom w:val="single" w:sz="4" w:space="0" w:color="auto"/>
              <w:right w:val="single" w:sz="4" w:space="0" w:color="auto"/>
            </w:tcBorders>
            <w:vAlign w:val="center"/>
          </w:tcPr>
          <w:p w14:paraId="5A61568C"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63422953"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3.4</w:t>
            </w:r>
          </w:p>
        </w:tc>
        <w:tc>
          <w:tcPr>
            <w:tcW w:w="2282" w:type="pct"/>
            <w:tcBorders>
              <w:top w:val="single" w:sz="4" w:space="0" w:color="auto"/>
              <w:left w:val="single" w:sz="4" w:space="0" w:color="auto"/>
              <w:bottom w:val="single" w:sz="4" w:space="0" w:color="auto"/>
              <w:right w:val="single" w:sz="4" w:space="0" w:color="auto"/>
            </w:tcBorders>
          </w:tcPr>
          <w:p w14:paraId="7C3847A4" w14:textId="77777777" w:rsidR="00D82AE7" w:rsidRDefault="00D82AE7">
            <w:pPr>
              <w:spacing w:after="0" w:line="240" w:lineRule="auto"/>
              <w:rPr>
                <w:rFonts w:asciiTheme="minorHAnsi" w:hAnsiTheme="minorHAnsi" w:cstheme="minorHAnsi"/>
                <w:bCs/>
                <w:sz w:val="24"/>
                <w:szCs w:val="24"/>
                <w:lang w:val="en-US"/>
              </w:rPr>
            </w:pPr>
            <w:r>
              <w:rPr>
                <w:rFonts w:asciiTheme="minorHAnsi" w:hAnsiTheme="minorHAnsi" w:cstheme="minorHAnsi"/>
                <w:bCs/>
                <w:sz w:val="24"/>
                <w:szCs w:val="24"/>
                <w:lang w:val="en-US"/>
              </w:rPr>
              <w:t>Sustainable development and how it can be achieved</w:t>
            </w:r>
          </w:p>
        </w:tc>
        <w:tc>
          <w:tcPr>
            <w:tcW w:w="501" w:type="pct"/>
            <w:tcBorders>
              <w:top w:val="single" w:sz="4" w:space="0" w:color="auto"/>
              <w:left w:val="single" w:sz="4" w:space="0" w:color="auto"/>
              <w:bottom w:val="single" w:sz="4" w:space="0" w:color="auto"/>
              <w:right w:val="single" w:sz="4" w:space="0" w:color="auto"/>
            </w:tcBorders>
          </w:tcPr>
          <w:p w14:paraId="79409EA4" w14:textId="6FFED3A9" w:rsidR="00D82AE7" w:rsidRDefault="006721FF">
            <w:pPr>
              <w:spacing w:after="0" w:line="240" w:lineRule="auto"/>
              <w:rPr>
                <w:rFonts w:asciiTheme="minorHAnsi" w:hAnsiTheme="minorHAnsi" w:cstheme="minorHAnsi"/>
                <w:bCs/>
                <w:sz w:val="24"/>
                <w:szCs w:val="24"/>
                <w:lang w:val="en-US"/>
              </w:rPr>
            </w:pPr>
            <w:r>
              <w:rPr>
                <w:rFonts w:asciiTheme="minorHAnsi" w:hAnsiTheme="minorHAnsi" w:cstheme="minorHAnsi"/>
                <w:bCs/>
                <w:sz w:val="24"/>
                <w:szCs w:val="24"/>
                <w:lang w:val="en-US"/>
              </w:rPr>
              <w:t>4</w:t>
            </w:r>
          </w:p>
        </w:tc>
      </w:tr>
      <w:tr w:rsidR="006721FF" w14:paraId="4D6287AD" w14:textId="77777777" w:rsidTr="00BB1867">
        <w:trPr>
          <w:trHeight w:val="377"/>
        </w:trPr>
        <w:tc>
          <w:tcPr>
            <w:tcW w:w="1842" w:type="pct"/>
            <w:gridSpan w:val="2"/>
            <w:tcBorders>
              <w:left w:val="single" w:sz="4" w:space="0" w:color="auto"/>
              <w:bottom w:val="single" w:sz="4" w:space="0" w:color="auto"/>
              <w:right w:val="single" w:sz="4" w:space="0" w:color="auto"/>
            </w:tcBorders>
            <w:vAlign w:val="center"/>
          </w:tcPr>
          <w:p w14:paraId="44137130" w14:textId="7DF5E05D" w:rsidR="006721FF" w:rsidRPr="00E56932" w:rsidRDefault="006721FF" w:rsidP="00E56932">
            <w:pPr>
              <w:spacing w:after="0" w:line="240" w:lineRule="auto"/>
              <w:rPr>
                <w:rFonts w:asciiTheme="minorHAnsi" w:hAnsiTheme="minorHAnsi" w:cstheme="minorHAnsi"/>
                <w:sz w:val="24"/>
                <w:szCs w:val="24"/>
                <w:lang w:val="en-US"/>
              </w:rPr>
            </w:pPr>
            <w:r w:rsidRPr="00E56932">
              <w:rPr>
                <w:rFonts w:asciiTheme="minorHAnsi" w:hAnsiTheme="minorHAnsi" w:cstheme="minorHAnsi"/>
                <w:b/>
                <w:bCs/>
                <w:sz w:val="24"/>
                <w:szCs w:val="24"/>
              </w:rPr>
              <w:t>TOTAL</w:t>
            </w:r>
          </w:p>
        </w:tc>
        <w:tc>
          <w:tcPr>
            <w:tcW w:w="375" w:type="pct"/>
            <w:tcBorders>
              <w:top w:val="single" w:sz="4" w:space="0" w:color="auto"/>
              <w:left w:val="single" w:sz="4" w:space="0" w:color="auto"/>
              <w:bottom w:val="single" w:sz="4" w:space="0" w:color="auto"/>
              <w:right w:val="single" w:sz="4" w:space="0" w:color="auto"/>
            </w:tcBorders>
            <w:vAlign w:val="center"/>
          </w:tcPr>
          <w:p w14:paraId="38EA0A7E" w14:textId="77777777" w:rsidR="006721FF" w:rsidRDefault="006721FF">
            <w:pPr>
              <w:spacing w:after="0" w:line="240" w:lineRule="auto"/>
              <w:rPr>
                <w:rFonts w:asciiTheme="minorHAnsi" w:hAnsiTheme="minorHAnsi" w:cstheme="minorHAnsi"/>
                <w:sz w:val="24"/>
                <w:szCs w:val="24"/>
                <w:lang w:val="en-US"/>
              </w:rPr>
            </w:pPr>
          </w:p>
        </w:tc>
        <w:tc>
          <w:tcPr>
            <w:tcW w:w="2282" w:type="pct"/>
            <w:tcBorders>
              <w:top w:val="single" w:sz="4" w:space="0" w:color="auto"/>
              <w:left w:val="single" w:sz="4" w:space="0" w:color="auto"/>
              <w:bottom w:val="single" w:sz="4" w:space="0" w:color="auto"/>
              <w:right w:val="single" w:sz="4" w:space="0" w:color="auto"/>
            </w:tcBorders>
          </w:tcPr>
          <w:p w14:paraId="05A14544" w14:textId="3D86F871" w:rsidR="006721FF" w:rsidRDefault="006721FF">
            <w:pPr>
              <w:spacing w:after="0" w:line="240" w:lineRule="auto"/>
              <w:rPr>
                <w:rFonts w:asciiTheme="minorHAnsi" w:hAnsiTheme="minorHAnsi" w:cstheme="minorHAnsi"/>
                <w:bCs/>
                <w:sz w:val="24"/>
                <w:szCs w:val="24"/>
                <w:lang w:val="en-US"/>
              </w:rPr>
            </w:pPr>
          </w:p>
        </w:tc>
        <w:tc>
          <w:tcPr>
            <w:tcW w:w="501" w:type="pct"/>
            <w:tcBorders>
              <w:top w:val="single" w:sz="4" w:space="0" w:color="auto"/>
              <w:left w:val="single" w:sz="4" w:space="0" w:color="auto"/>
              <w:bottom w:val="single" w:sz="4" w:space="0" w:color="auto"/>
              <w:right w:val="single" w:sz="4" w:space="0" w:color="auto"/>
            </w:tcBorders>
          </w:tcPr>
          <w:p w14:paraId="16EAEBBE" w14:textId="19BF171D" w:rsidR="006721FF" w:rsidRPr="006721FF" w:rsidRDefault="006721FF">
            <w:pPr>
              <w:spacing w:after="0" w:line="240" w:lineRule="auto"/>
              <w:rPr>
                <w:rFonts w:asciiTheme="minorHAnsi" w:hAnsiTheme="minorHAnsi" w:cstheme="minorHAnsi"/>
                <w:b/>
                <w:sz w:val="24"/>
                <w:szCs w:val="24"/>
                <w:lang w:val="en-US"/>
              </w:rPr>
            </w:pPr>
            <w:r w:rsidRPr="006721FF">
              <w:rPr>
                <w:rFonts w:asciiTheme="minorHAnsi" w:hAnsiTheme="minorHAnsi" w:cstheme="minorHAnsi"/>
                <w:b/>
                <w:sz w:val="24"/>
                <w:szCs w:val="24"/>
                <w:lang w:val="en-US"/>
              </w:rPr>
              <w:t>64</w:t>
            </w:r>
          </w:p>
        </w:tc>
      </w:tr>
      <w:tr w:rsidR="00D82AE7" w14:paraId="79BFC93C" w14:textId="3F130458" w:rsidTr="00BB1867">
        <w:trPr>
          <w:trHeight w:val="347"/>
        </w:trPr>
        <w:tc>
          <w:tcPr>
            <w:tcW w:w="687" w:type="pct"/>
            <w:vMerge w:val="restart"/>
            <w:tcBorders>
              <w:top w:val="single" w:sz="4" w:space="0" w:color="auto"/>
              <w:left w:val="single" w:sz="4" w:space="0" w:color="auto"/>
              <w:right w:val="single" w:sz="4" w:space="0" w:color="auto"/>
            </w:tcBorders>
            <w:vAlign w:val="center"/>
          </w:tcPr>
          <w:p w14:paraId="16A30E69"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S.5 Term 2</w:t>
            </w:r>
          </w:p>
        </w:tc>
        <w:tc>
          <w:tcPr>
            <w:tcW w:w="1155" w:type="pct"/>
            <w:vMerge w:val="restart"/>
            <w:tcBorders>
              <w:top w:val="single" w:sz="4" w:space="0" w:color="auto"/>
              <w:left w:val="single" w:sz="4" w:space="0" w:color="auto"/>
              <w:right w:val="single" w:sz="4" w:space="0" w:color="auto"/>
            </w:tcBorders>
            <w:vAlign w:val="center"/>
          </w:tcPr>
          <w:p w14:paraId="086C8925" w14:textId="20EBFF2C"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Agriculture and Development</w:t>
            </w:r>
          </w:p>
        </w:tc>
        <w:tc>
          <w:tcPr>
            <w:tcW w:w="375" w:type="pct"/>
            <w:tcBorders>
              <w:top w:val="single" w:sz="4" w:space="0" w:color="auto"/>
              <w:left w:val="single" w:sz="4" w:space="0" w:color="auto"/>
              <w:bottom w:val="single" w:sz="4" w:space="0" w:color="auto"/>
              <w:right w:val="single" w:sz="4" w:space="0" w:color="auto"/>
            </w:tcBorders>
            <w:vAlign w:val="center"/>
          </w:tcPr>
          <w:p w14:paraId="46D6105B"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4.1</w:t>
            </w:r>
          </w:p>
        </w:tc>
        <w:tc>
          <w:tcPr>
            <w:tcW w:w="2282" w:type="pct"/>
            <w:tcBorders>
              <w:top w:val="single" w:sz="4" w:space="0" w:color="auto"/>
              <w:left w:val="single" w:sz="4" w:space="0" w:color="auto"/>
              <w:bottom w:val="single" w:sz="4" w:space="0" w:color="auto"/>
              <w:right w:val="single" w:sz="4" w:space="0" w:color="auto"/>
            </w:tcBorders>
          </w:tcPr>
          <w:p w14:paraId="1D3E4A94" w14:textId="77777777" w:rsidR="00D82AE7" w:rsidRDefault="00D82AE7">
            <w:pPr>
              <w:rPr>
                <w:rFonts w:asciiTheme="minorHAnsi" w:hAnsiTheme="minorHAnsi" w:cstheme="minorHAnsi"/>
                <w:sz w:val="24"/>
                <w:szCs w:val="24"/>
                <w:lang w:val="en-US"/>
              </w:rPr>
            </w:pPr>
            <w:r>
              <w:rPr>
                <w:rFonts w:asciiTheme="minorHAnsi" w:hAnsiTheme="minorHAnsi" w:cstheme="minorHAnsi"/>
                <w:bCs/>
                <w:sz w:val="24"/>
                <w:szCs w:val="24"/>
                <w:lang w:val="en-US"/>
              </w:rPr>
              <w:t>The role of agriculture in development</w:t>
            </w:r>
          </w:p>
        </w:tc>
        <w:tc>
          <w:tcPr>
            <w:tcW w:w="501" w:type="pct"/>
            <w:tcBorders>
              <w:top w:val="single" w:sz="4" w:space="0" w:color="auto"/>
              <w:left w:val="single" w:sz="4" w:space="0" w:color="auto"/>
              <w:bottom w:val="single" w:sz="4" w:space="0" w:color="auto"/>
              <w:right w:val="single" w:sz="4" w:space="0" w:color="auto"/>
            </w:tcBorders>
          </w:tcPr>
          <w:p w14:paraId="579A8D18" w14:textId="2F5B0484" w:rsidR="00D82AE7" w:rsidRDefault="00397D00">
            <w:pPr>
              <w:rPr>
                <w:rFonts w:asciiTheme="minorHAnsi" w:hAnsiTheme="minorHAnsi" w:cstheme="minorHAnsi"/>
                <w:bCs/>
                <w:sz w:val="24"/>
                <w:szCs w:val="24"/>
                <w:lang w:val="en-US"/>
              </w:rPr>
            </w:pPr>
            <w:r>
              <w:rPr>
                <w:rFonts w:asciiTheme="minorHAnsi" w:hAnsiTheme="minorHAnsi" w:cstheme="minorHAnsi"/>
                <w:bCs/>
                <w:sz w:val="24"/>
                <w:szCs w:val="24"/>
                <w:lang w:val="en-US"/>
              </w:rPr>
              <w:t>8</w:t>
            </w:r>
          </w:p>
        </w:tc>
      </w:tr>
      <w:tr w:rsidR="00D82AE7" w14:paraId="7FF6C652" w14:textId="5F23A57D" w:rsidTr="00BB1867">
        <w:trPr>
          <w:trHeight w:val="347"/>
        </w:trPr>
        <w:tc>
          <w:tcPr>
            <w:tcW w:w="687" w:type="pct"/>
            <w:vMerge/>
            <w:tcBorders>
              <w:left w:val="single" w:sz="4" w:space="0" w:color="auto"/>
              <w:right w:val="single" w:sz="4" w:space="0" w:color="auto"/>
            </w:tcBorders>
            <w:vAlign w:val="center"/>
          </w:tcPr>
          <w:p w14:paraId="4D97E8D9"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57CCB5F5"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636D4BC6"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4.2</w:t>
            </w:r>
          </w:p>
        </w:tc>
        <w:tc>
          <w:tcPr>
            <w:tcW w:w="2282" w:type="pct"/>
            <w:tcBorders>
              <w:top w:val="single" w:sz="4" w:space="0" w:color="auto"/>
              <w:left w:val="single" w:sz="4" w:space="0" w:color="auto"/>
              <w:bottom w:val="single" w:sz="4" w:space="0" w:color="auto"/>
              <w:right w:val="single" w:sz="4" w:space="0" w:color="auto"/>
            </w:tcBorders>
          </w:tcPr>
          <w:p w14:paraId="7300C79D"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Subsistence Agriculture</w:t>
            </w:r>
          </w:p>
        </w:tc>
        <w:tc>
          <w:tcPr>
            <w:tcW w:w="501" w:type="pct"/>
            <w:tcBorders>
              <w:top w:val="single" w:sz="4" w:space="0" w:color="auto"/>
              <w:left w:val="single" w:sz="4" w:space="0" w:color="auto"/>
              <w:bottom w:val="single" w:sz="4" w:space="0" w:color="auto"/>
              <w:right w:val="single" w:sz="4" w:space="0" w:color="auto"/>
            </w:tcBorders>
          </w:tcPr>
          <w:p w14:paraId="75908918" w14:textId="29E2E398" w:rsidR="00D82AE7" w:rsidRDefault="00397D0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24</w:t>
            </w:r>
          </w:p>
        </w:tc>
      </w:tr>
      <w:tr w:rsidR="00D82AE7" w14:paraId="0580258F" w14:textId="44E85202" w:rsidTr="00BB1867">
        <w:trPr>
          <w:trHeight w:val="347"/>
        </w:trPr>
        <w:tc>
          <w:tcPr>
            <w:tcW w:w="687" w:type="pct"/>
            <w:vMerge/>
            <w:tcBorders>
              <w:left w:val="single" w:sz="4" w:space="0" w:color="auto"/>
              <w:right w:val="single" w:sz="4" w:space="0" w:color="auto"/>
            </w:tcBorders>
            <w:vAlign w:val="center"/>
          </w:tcPr>
          <w:p w14:paraId="39233465"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169DE33B"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42230E6C"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4.3</w:t>
            </w:r>
          </w:p>
        </w:tc>
        <w:tc>
          <w:tcPr>
            <w:tcW w:w="2282" w:type="pct"/>
            <w:tcBorders>
              <w:top w:val="single" w:sz="4" w:space="0" w:color="auto"/>
              <w:left w:val="single" w:sz="4" w:space="0" w:color="auto"/>
              <w:bottom w:val="single" w:sz="4" w:space="0" w:color="auto"/>
              <w:right w:val="single" w:sz="4" w:space="0" w:color="auto"/>
            </w:tcBorders>
          </w:tcPr>
          <w:p w14:paraId="55ED23B8"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Commercial agriculture</w:t>
            </w:r>
          </w:p>
        </w:tc>
        <w:tc>
          <w:tcPr>
            <w:tcW w:w="501" w:type="pct"/>
            <w:tcBorders>
              <w:top w:val="single" w:sz="4" w:space="0" w:color="auto"/>
              <w:left w:val="single" w:sz="4" w:space="0" w:color="auto"/>
              <w:bottom w:val="single" w:sz="4" w:space="0" w:color="auto"/>
              <w:right w:val="single" w:sz="4" w:space="0" w:color="auto"/>
            </w:tcBorders>
          </w:tcPr>
          <w:p w14:paraId="1F9EECF9" w14:textId="7E85B873" w:rsidR="00D82AE7" w:rsidRDefault="00397D0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16</w:t>
            </w:r>
          </w:p>
        </w:tc>
      </w:tr>
      <w:tr w:rsidR="00D82AE7" w14:paraId="51200AAD" w14:textId="2EF5C28E" w:rsidTr="00BB1867">
        <w:trPr>
          <w:trHeight w:val="347"/>
        </w:trPr>
        <w:tc>
          <w:tcPr>
            <w:tcW w:w="687" w:type="pct"/>
            <w:vMerge/>
            <w:tcBorders>
              <w:left w:val="single" w:sz="4" w:space="0" w:color="auto"/>
              <w:right w:val="single" w:sz="4" w:space="0" w:color="auto"/>
            </w:tcBorders>
            <w:vAlign w:val="center"/>
          </w:tcPr>
          <w:p w14:paraId="202D9F04"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113A1B8C"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D3F7B15"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4.4</w:t>
            </w:r>
          </w:p>
        </w:tc>
        <w:tc>
          <w:tcPr>
            <w:tcW w:w="2282" w:type="pct"/>
            <w:tcBorders>
              <w:top w:val="single" w:sz="4" w:space="0" w:color="auto"/>
              <w:left w:val="single" w:sz="4" w:space="0" w:color="auto"/>
              <w:bottom w:val="single" w:sz="4" w:space="0" w:color="auto"/>
              <w:right w:val="single" w:sz="4" w:space="0" w:color="auto"/>
            </w:tcBorders>
          </w:tcPr>
          <w:p w14:paraId="0761E1CC" w14:textId="6537E7BD"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Agricultural modernization</w:t>
            </w:r>
            <w:r w:rsidR="009F4712">
              <w:rPr>
                <w:rFonts w:asciiTheme="minorHAnsi" w:hAnsiTheme="minorHAnsi" w:cstheme="minorHAnsi"/>
                <w:sz w:val="24"/>
                <w:szCs w:val="24"/>
                <w:lang w:val="en-US"/>
              </w:rPr>
              <w:t>: The Green Revolution</w:t>
            </w:r>
          </w:p>
        </w:tc>
        <w:tc>
          <w:tcPr>
            <w:tcW w:w="501" w:type="pct"/>
            <w:tcBorders>
              <w:top w:val="single" w:sz="4" w:space="0" w:color="auto"/>
              <w:left w:val="single" w:sz="4" w:space="0" w:color="auto"/>
              <w:bottom w:val="single" w:sz="4" w:space="0" w:color="auto"/>
              <w:right w:val="single" w:sz="4" w:space="0" w:color="auto"/>
            </w:tcBorders>
          </w:tcPr>
          <w:p w14:paraId="2535A0F9" w14:textId="678EDA01" w:rsidR="00D82AE7" w:rsidRDefault="00397D0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9</w:t>
            </w:r>
          </w:p>
        </w:tc>
      </w:tr>
      <w:tr w:rsidR="00D82AE7" w14:paraId="1A588BEF" w14:textId="1C8C9BBC" w:rsidTr="00BB1867">
        <w:trPr>
          <w:trHeight w:val="347"/>
        </w:trPr>
        <w:tc>
          <w:tcPr>
            <w:tcW w:w="687" w:type="pct"/>
            <w:vMerge/>
            <w:tcBorders>
              <w:left w:val="single" w:sz="4" w:space="0" w:color="auto"/>
              <w:right w:val="single" w:sz="4" w:space="0" w:color="auto"/>
            </w:tcBorders>
            <w:vAlign w:val="center"/>
          </w:tcPr>
          <w:p w14:paraId="66BF1972" w14:textId="77777777" w:rsidR="00D82AE7" w:rsidRDefault="00D82AE7">
            <w:pPr>
              <w:spacing w:after="0" w:line="240" w:lineRule="auto"/>
              <w:rPr>
                <w:rFonts w:asciiTheme="minorHAnsi" w:hAnsiTheme="minorHAnsi" w:cstheme="minorHAnsi"/>
                <w:sz w:val="24"/>
                <w:szCs w:val="24"/>
                <w:lang w:val="en-US"/>
              </w:rPr>
            </w:pPr>
          </w:p>
        </w:tc>
        <w:tc>
          <w:tcPr>
            <w:tcW w:w="1155" w:type="pct"/>
            <w:vMerge w:val="restart"/>
            <w:tcBorders>
              <w:top w:val="single" w:sz="4" w:space="0" w:color="auto"/>
              <w:left w:val="single" w:sz="4" w:space="0" w:color="auto"/>
              <w:right w:val="single" w:sz="4" w:space="0" w:color="auto"/>
            </w:tcBorders>
            <w:vAlign w:val="center"/>
          </w:tcPr>
          <w:p w14:paraId="4C400B4C" w14:textId="4972828C" w:rsidR="00D82AE7" w:rsidRPr="00E56932" w:rsidRDefault="00D82AE7" w:rsidP="00116723">
            <w:pPr>
              <w:pStyle w:val="ListParagraph"/>
              <w:numPr>
                <w:ilvl w:val="0"/>
                <w:numId w:val="103"/>
              </w:numPr>
              <w:rPr>
                <w:rFonts w:asciiTheme="minorHAnsi" w:hAnsiTheme="minorHAnsi" w:cstheme="minorHAnsi"/>
                <w:sz w:val="24"/>
                <w:szCs w:val="24"/>
                <w:lang w:val="en-US"/>
              </w:rPr>
            </w:pPr>
            <w:commentRangeStart w:id="17"/>
            <w:r w:rsidRPr="00E56932">
              <w:rPr>
                <w:rFonts w:asciiTheme="minorHAnsi" w:hAnsiTheme="minorHAnsi" w:cstheme="minorHAnsi"/>
                <w:sz w:val="24"/>
                <w:szCs w:val="24"/>
                <w:lang w:val="en-US"/>
              </w:rPr>
              <w:t>Soil Development and Management</w:t>
            </w:r>
            <w:commentRangeEnd w:id="17"/>
            <w:r w:rsidR="00D5263A">
              <w:rPr>
                <w:rStyle w:val="CommentReference"/>
                <w:rFonts w:cs="Times New Roman"/>
                <w:kern w:val="0"/>
                <w:lang w:val="en-US"/>
              </w:rPr>
              <w:commentReference w:id="17"/>
            </w:r>
          </w:p>
        </w:tc>
        <w:tc>
          <w:tcPr>
            <w:tcW w:w="375" w:type="pct"/>
            <w:tcBorders>
              <w:top w:val="single" w:sz="4" w:space="0" w:color="auto"/>
              <w:left w:val="single" w:sz="4" w:space="0" w:color="auto"/>
              <w:bottom w:val="single" w:sz="4" w:space="0" w:color="auto"/>
              <w:right w:val="single" w:sz="4" w:space="0" w:color="auto"/>
            </w:tcBorders>
            <w:vAlign w:val="center"/>
          </w:tcPr>
          <w:p w14:paraId="4FFE3721"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5.1</w:t>
            </w:r>
          </w:p>
        </w:tc>
        <w:tc>
          <w:tcPr>
            <w:tcW w:w="2282" w:type="pct"/>
            <w:tcBorders>
              <w:top w:val="single" w:sz="4" w:space="0" w:color="auto"/>
              <w:left w:val="single" w:sz="4" w:space="0" w:color="auto"/>
              <w:bottom w:val="single" w:sz="4" w:space="0" w:color="auto"/>
              <w:right w:val="single" w:sz="4" w:space="0" w:color="auto"/>
            </w:tcBorders>
          </w:tcPr>
          <w:p w14:paraId="6695C2A1" w14:textId="77777777" w:rsidR="00D82AE7" w:rsidRDefault="00D82AE7">
            <w:pPr>
              <w:rPr>
                <w:rFonts w:asciiTheme="minorHAnsi" w:hAnsiTheme="minorHAnsi" w:cstheme="minorHAnsi"/>
                <w:b/>
                <w:sz w:val="24"/>
                <w:szCs w:val="24"/>
                <w:lang w:val="en-US"/>
              </w:rPr>
            </w:pPr>
            <w:r>
              <w:rPr>
                <w:rFonts w:asciiTheme="minorHAnsi" w:hAnsiTheme="minorHAnsi" w:cstheme="minorHAnsi"/>
                <w:sz w:val="24"/>
                <w:szCs w:val="24"/>
                <w:lang w:val="en-US"/>
              </w:rPr>
              <w:t>Components and properties of soil</w:t>
            </w:r>
          </w:p>
        </w:tc>
        <w:tc>
          <w:tcPr>
            <w:tcW w:w="501" w:type="pct"/>
            <w:tcBorders>
              <w:top w:val="single" w:sz="4" w:space="0" w:color="auto"/>
              <w:left w:val="single" w:sz="4" w:space="0" w:color="auto"/>
              <w:bottom w:val="single" w:sz="4" w:space="0" w:color="auto"/>
              <w:right w:val="single" w:sz="4" w:space="0" w:color="auto"/>
            </w:tcBorders>
          </w:tcPr>
          <w:p w14:paraId="593F4EFE" w14:textId="5E0FF27D" w:rsidR="00D82AE7" w:rsidRDefault="00C54EB0">
            <w:pPr>
              <w:rPr>
                <w:rFonts w:asciiTheme="minorHAnsi" w:hAnsiTheme="minorHAnsi" w:cstheme="minorHAnsi"/>
                <w:sz w:val="24"/>
                <w:szCs w:val="24"/>
                <w:lang w:val="en-US"/>
              </w:rPr>
            </w:pPr>
            <w:r>
              <w:rPr>
                <w:rFonts w:asciiTheme="minorHAnsi" w:hAnsiTheme="minorHAnsi" w:cstheme="minorHAnsi"/>
                <w:sz w:val="24"/>
                <w:szCs w:val="24"/>
                <w:lang w:val="en-US"/>
              </w:rPr>
              <w:t>12</w:t>
            </w:r>
          </w:p>
        </w:tc>
      </w:tr>
      <w:tr w:rsidR="00D82AE7" w14:paraId="319C8A2C" w14:textId="6CC63BFD" w:rsidTr="00BB1867">
        <w:trPr>
          <w:trHeight w:val="347"/>
        </w:trPr>
        <w:tc>
          <w:tcPr>
            <w:tcW w:w="687" w:type="pct"/>
            <w:vMerge/>
            <w:tcBorders>
              <w:left w:val="single" w:sz="4" w:space="0" w:color="auto"/>
              <w:right w:val="single" w:sz="4" w:space="0" w:color="auto"/>
            </w:tcBorders>
            <w:vAlign w:val="center"/>
          </w:tcPr>
          <w:p w14:paraId="51FD0373"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727A3262"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54EBD11C"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5.2</w:t>
            </w:r>
          </w:p>
        </w:tc>
        <w:tc>
          <w:tcPr>
            <w:tcW w:w="2282" w:type="pct"/>
            <w:tcBorders>
              <w:top w:val="single" w:sz="4" w:space="0" w:color="auto"/>
              <w:left w:val="single" w:sz="4" w:space="0" w:color="auto"/>
              <w:bottom w:val="single" w:sz="4" w:space="0" w:color="auto"/>
              <w:right w:val="single" w:sz="4" w:space="0" w:color="auto"/>
            </w:tcBorders>
          </w:tcPr>
          <w:p w14:paraId="75C21495"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 xml:space="preserve">Soil Formation </w:t>
            </w:r>
          </w:p>
        </w:tc>
        <w:tc>
          <w:tcPr>
            <w:tcW w:w="501" w:type="pct"/>
            <w:tcBorders>
              <w:top w:val="single" w:sz="4" w:space="0" w:color="auto"/>
              <w:left w:val="single" w:sz="4" w:space="0" w:color="auto"/>
              <w:bottom w:val="single" w:sz="4" w:space="0" w:color="auto"/>
              <w:right w:val="single" w:sz="4" w:space="0" w:color="auto"/>
            </w:tcBorders>
          </w:tcPr>
          <w:p w14:paraId="0BF85153" w14:textId="24D68EB0" w:rsidR="00D82AE7" w:rsidRDefault="00C54EB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03BBB11F" w14:textId="50548CBB" w:rsidTr="00BB1867">
        <w:trPr>
          <w:trHeight w:val="347"/>
        </w:trPr>
        <w:tc>
          <w:tcPr>
            <w:tcW w:w="687" w:type="pct"/>
            <w:vMerge/>
            <w:tcBorders>
              <w:left w:val="single" w:sz="4" w:space="0" w:color="auto"/>
              <w:right w:val="single" w:sz="4" w:space="0" w:color="auto"/>
            </w:tcBorders>
            <w:vAlign w:val="center"/>
          </w:tcPr>
          <w:p w14:paraId="5D6D7F24"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4CB37B05"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C833AB9"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5.3</w:t>
            </w:r>
          </w:p>
        </w:tc>
        <w:tc>
          <w:tcPr>
            <w:tcW w:w="2282" w:type="pct"/>
            <w:tcBorders>
              <w:top w:val="single" w:sz="4" w:space="0" w:color="auto"/>
              <w:left w:val="single" w:sz="4" w:space="0" w:color="auto"/>
              <w:bottom w:val="single" w:sz="4" w:space="0" w:color="auto"/>
              <w:right w:val="single" w:sz="4" w:space="0" w:color="auto"/>
            </w:tcBorders>
          </w:tcPr>
          <w:p w14:paraId="71707EC1"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Soil Profile and soil catena</w:t>
            </w:r>
          </w:p>
        </w:tc>
        <w:tc>
          <w:tcPr>
            <w:tcW w:w="501" w:type="pct"/>
            <w:tcBorders>
              <w:top w:val="single" w:sz="4" w:space="0" w:color="auto"/>
              <w:left w:val="single" w:sz="4" w:space="0" w:color="auto"/>
              <w:bottom w:val="single" w:sz="4" w:space="0" w:color="auto"/>
              <w:right w:val="single" w:sz="4" w:space="0" w:color="auto"/>
            </w:tcBorders>
          </w:tcPr>
          <w:p w14:paraId="56A7C8E2" w14:textId="0B99EB9B" w:rsidR="00D82AE7" w:rsidRDefault="00C54EB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12</w:t>
            </w:r>
          </w:p>
        </w:tc>
      </w:tr>
      <w:tr w:rsidR="00D82AE7" w14:paraId="6D5E2EDB" w14:textId="7DD275F7" w:rsidTr="00BB1867">
        <w:trPr>
          <w:trHeight w:val="347"/>
        </w:trPr>
        <w:tc>
          <w:tcPr>
            <w:tcW w:w="687" w:type="pct"/>
            <w:vMerge/>
            <w:tcBorders>
              <w:left w:val="single" w:sz="4" w:space="0" w:color="auto"/>
              <w:right w:val="single" w:sz="4" w:space="0" w:color="auto"/>
            </w:tcBorders>
            <w:vAlign w:val="center"/>
          </w:tcPr>
          <w:p w14:paraId="5286A13E"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11E49D18"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A6B65D5"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5.4</w:t>
            </w:r>
          </w:p>
        </w:tc>
        <w:tc>
          <w:tcPr>
            <w:tcW w:w="2282" w:type="pct"/>
            <w:tcBorders>
              <w:top w:val="single" w:sz="4" w:space="0" w:color="auto"/>
              <w:left w:val="single" w:sz="4" w:space="0" w:color="auto"/>
              <w:bottom w:val="single" w:sz="4" w:space="0" w:color="auto"/>
              <w:right w:val="single" w:sz="4" w:space="0" w:color="auto"/>
            </w:tcBorders>
          </w:tcPr>
          <w:p w14:paraId="552E5420"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Soil Productivity</w:t>
            </w:r>
          </w:p>
        </w:tc>
        <w:tc>
          <w:tcPr>
            <w:tcW w:w="501" w:type="pct"/>
            <w:tcBorders>
              <w:top w:val="single" w:sz="4" w:space="0" w:color="auto"/>
              <w:left w:val="single" w:sz="4" w:space="0" w:color="auto"/>
              <w:bottom w:val="single" w:sz="4" w:space="0" w:color="auto"/>
              <w:right w:val="single" w:sz="4" w:space="0" w:color="auto"/>
            </w:tcBorders>
          </w:tcPr>
          <w:p w14:paraId="0E048C34" w14:textId="2AF0419F" w:rsidR="00D82AE7" w:rsidRDefault="00C54EB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9</w:t>
            </w:r>
          </w:p>
        </w:tc>
      </w:tr>
      <w:tr w:rsidR="00D82AE7" w14:paraId="0D3EED96" w14:textId="5F8369F3" w:rsidTr="00BB1867">
        <w:trPr>
          <w:trHeight w:val="347"/>
        </w:trPr>
        <w:tc>
          <w:tcPr>
            <w:tcW w:w="687" w:type="pct"/>
            <w:vMerge/>
            <w:tcBorders>
              <w:left w:val="single" w:sz="4" w:space="0" w:color="auto"/>
              <w:bottom w:val="single" w:sz="4" w:space="0" w:color="auto"/>
              <w:right w:val="single" w:sz="4" w:space="0" w:color="auto"/>
            </w:tcBorders>
            <w:vAlign w:val="center"/>
          </w:tcPr>
          <w:p w14:paraId="51388297"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bottom w:val="single" w:sz="4" w:space="0" w:color="auto"/>
              <w:right w:val="single" w:sz="4" w:space="0" w:color="auto"/>
            </w:tcBorders>
            <w:vAlign w:val="center"/>
          </w:tcPr>
          <w:p w14:paraId="7FF6BE95"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7FA5144"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5.5</w:t>
            </w:r>
          </w:p>
        </w:tc>
        <w:tc>
          <w:tcPr>
            <w:tcW w:w="2282" w:type="pct"/>
            <w:tcBorders>
              <w:top w:val="single" w:sz="4" w:space="0" w:color="auto"/>
              <w:left w:val="single" w:sz="4" w:space="0" w:color="auto"/>
              <w:bottom w:val="single" w:sz="4" w:space="0" w:color="auto"/>
              <w:right w:val="single" w:sz="4" w:space="0" w:color="auto"/>
            </w:tcBorders>
          </w:tcPr>
          <w:p w14:paraId="190C705A" w14:textId="77777777" w:rsidR="00D82AE7" w:rsidRDefault="00D82AE7">
            <w:pPr>
              <w:spacing w:after="0" w:line="240" w:lineRule="auto"/>
              <w:rPr>
                <w:rFonts w:asciiTheme="minorHAnsi" w:hAnsiTheme="minorHAnsi" w:cstheme="minorHAnsi"/>
                <w:sz w:val="24"/>
                <w:szCs w:val="24"/>
                <w:highlight w:val="yellow"/>
                <w:lang w:val="en-US"/>
              </w:rPr>
            </w:pPr>
            <w:r>
              <w:rPr>
                <w:rFonts w:asciiTheme="minorHAnsi" w:hAnsiTheme="minorHAnsi" w:cstheme="minorHAnsi"/>
                <w:sz w:val="24"/>
                <w:szCs w:val="24"/>
                <w:lang w:val="en-US"/>
              </w:rPr>
              <w:t>Soil Degradation and Conservation</w:t>
            </w:r>
          </w:p>
        </w:tc>
        <w:tc>
          <w:tcPr>
            <w:tcW w:w="501" w:type="pct"/>
            <w:tcBorders>
              <w:top w:val="single" w:sz="4" w:space="0" w:color="auto"/>
              <w:left w:val="single" w:sz="4" w:space="0" w:color="auto"/>
              <w:bottom w:val="single" w:sz="4" w:space="0" w:color="auto"/>
              <w:right w:val="single" w:sz="4" w:space="0" w:color="auto"/>
            </w:tcBorders>
          </w:tcPr>
          <w:p w14:paraId="4F847EEB" w14:textId="7D2C99FA" w:rsidR="00D82AE7" w:rsidRDefault="00C54EB0">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10</w:t>
            </w:r>
          </w:p>
        </w:tc>
      </w:tr>
      <w:tr w:rsidR="009F4712" w14:paraId="7EFE661C" w14:textId="77777777" w:rsidTr="00BB1867">
        <w:trPr>
          <w:trHeight w:val="347"/>
        </w:trPr>
        <w:tc>
          <w:tcPr>
            <w:tcW w:w="1842" w:type="pct"/>
            <w:gridSpan w:val="2"/>
            <w:tcBorders>
              <w:left w:val="single" w:sz="4" w:space="0" w:color="auto"/>
              <w:bottom w:val="single" w:sz="4" w:space="0" w:color="auto"/>
              <w:right w:val="single" w:sz="4" w:space="0" w:color="auto"/>
            </w:tcBorders>
            <w:vAlign w:val="center"/>
          </w:tcPr>
          <w:p w14:paraId="46CCF6DC" w14:textId="2D28D9E5" w:rsidR="009F4712" w:rsidRPr="00E56932" w:rsidRDefault="009F4712" w:rsidP="00E56932">
            <w:pPr>
              <w:spacing w:after="0" w:line="240" w:lineRule="auto"/>
              <w:rPr>
                <w:rFonts w:asciiTheme="minorHAnsi" w:hAnsiTheme="minorHAnsi" w:cstheme="minorHAnsi"/>
                <w:sz w:val="24"/>
                <w:szCs w:val="24"/>
                <w:highlight w:val="yellow"/>
                <w:lang w:val="en-US"/>
              </w:rPr>
            </w:pPr>
            <w:r w:rsidRPr="00E56932">
              <w:rPr>
                <w:rFonts w:asciiTheme="minorHAnsi" w:hAnsiTheme="minorHAnsi" w:cstheme="minorHAnsi"/>
                <w:b/>
                <w:bCs/>
                <w:sz w:val="24"/>
                <w:szCs w:val="24"/>
              </w:rPr>
              <w:t>TOTAL</w:t>
            </w:r>
          </w:p>
        </w:tc>
        <w:tc>
          <w:tcPr>
            <w:tcW w:w="375" w:type="pct"/>
            <w:tcBorders>
              <w:top w:val="single" w:sz="4" w:space="0" w:color="auto"/>
              <w:left w:val="single" w:sz="4" w:space="0" w:color="auto"/>
              <w:bottom w:val="single" w:sz="4" w:space="0" w:color="auto"/>
              <w:right w:val="single" w:sz="4" w:space="0" w:color="auto"/>
            </w:tcBorders>
            <w:vAlign w:val="center"/>
          </w:tcPr>
          <w:p w14:paraId="402742DE" w14:textId="77777777" w:rsidR="009F4712" w:rsidRDefault="009F4712">
            <w:pPr>
              <w:spacing w:after="0" w:line="240" w:lineRule="auto"/>
              <w:rPr>
                <w:rFonts w:asciiTheme="minorHAnsi" w:hAnsiTheme="minorHAnsi" w:cstheme="minorHAnsi"/>
                <w:sz w:val="24"/>
                <w:szCs w:val="24"/>
                <w:lang w:val="en-US"/>
              </w:rPr>
            </w:pPr>
          </w:p>
        </w:tc>
        <w:tc>
          <w:tcPr>
            <w:tcW w:w="2282" w:type="pct"/>
            <w:tcBorders>
              <w:top w:val="single" w:sz="4" w:space="0" w:color="auto"/>
              <w:left w:val="single" w:sz="4" w:space="0" w:color="auto"/>
              <w:bottom w:val="single" w:sz="4" w:space="0" w:color="auto"/>
              <w:right w:val="single" w:sz="4" w:space="0" w:color="auto"/>
            </w:tcBorders>
          </w:tcPr>
          <w:p w14:paraId="3D3D1C89" w14:textId="77777777" w:rsidR="009F4712" w:rsidRDefault="009F4712">
            <w:pPr>
              <w:spacing w:after="0" w:line="240" w:lineRule="auto"/>
              <w:rPr>
                <w:rFonts w:asciiTheme="minorHAnsi" w:hAnsiTheme="minorHAnsi" w:cstheme="minorHAnsi"/>
                <w:sz w:val="24"/>
                <w:szCs w:val="24"/>
                <w:lang w:val="en-US"/>
              </w:rPr>
            </w:pPr>
          </w:p>
        </w:tc>
        <w:tc>
          <w:tcPr>
            <w:tcW w:w="501" w:type="pct"/>
            <w:tcBorders>
              <w:top w:val="single" w:sz="4" w:space="0" w:color="auto"/>
              <w:left w:val="single" w:sz="4" w:space="0" w:color="auto"/>
              <w:bottom w:val="single" w:sz="4" w:space="0" w:color="auto"/>
              <w:right w:val="single" w:sz="4" w:space="0" w:color="auto"/>
            </w:tcBorders>
          </w:tcPr>
          <w:p w14:paraId="6C7C7E19" w14:textId="4095D160" w:rsidR="009F4712" w:rsidRPr="001A6A94" w:rsidRDefault="001A6A94">
            <w:pPr>
              <w:spacing w:after="0" w:line="240" w:lineRule="auto"/>
              <w:rPr>
                <w:rFonts w:asciiTheme="minorHAnsi" w:hAnsiTheme="minorHAnsi" w:cstheme="minorHAnsi"/>
                <w:b/>
                <w:bCs/>
                <w:sz w:val="24"/>
                <w:szCs w:val="24"/>
                <w:lang w:val="en-US"/>
              </w:rPr>
            </w:pPr>
            <w:r w:rsidRPr="001A6A94">
              <w:rPr>
                <w:rFonts w:asciiTheme="minorHAnsi" w:hAnsiTheme="minorHAnsi" w:cstheme="minorHAnsi"/>
                <w:b/>
                <w:bCs/>
                <w:sz w:val="24"/>
                <w:szCs w:val="24"/>
                <w:lang w:val="en-US"/>
              </w:rPr>
              <w:t>108</w:t>
            </w:r>
          </w:p>
        </w:tc>
      </w:tr>
      <w:tr w:rsidR="00D82AE7" w14:paraId="23790831" w14:textId="2905EFF0" w:rsidTr="00BB1867">
        <w:trPr>
          <w:trHeight w:val="347"/>
        </w:trPr>
        <w:tc>
          <w:tcPr>
            <w:tcW w:w="687" w:type="pct"/>
            <w:vMerge w:val="restart"/>
            <w:tcBorders>
              <w:top w:val="single" w:sz="4" w:space="0" w:color="auto"/>
              <w:left w:val="single" w:sz="4" w:space="0" w:color="auto"/>
              <w:right w:val="single" w:sz="4" w:space="0" w:color="auto"/>
            </w:tcBorders>
            <w:vAlign w:val="center"/>
          </w:tcPr>
          <w:p w14:paraId="422D5282" w14:textId="77777777" w:rsidR="00D82AE7" w:rsidRDefault="00D82AE7">
            <w:pPr>
              <w:rPr>
                <w:rFonts w:asciiTheme="minorHAnsi" w:hAnsiTheme="minorHAnsi" w:cstheme="minorHAnsi"/>
                <w:sz w:val="24"/>
                <w:szCs w:val="24"/>
                <w:lang w:val="en-US"/>
              </w:rPr>
            </w:pPr>
          </w:p>
          <w:p w14:paraId="5FC315D9"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S.5 Term 3</w:t>
            </w:r>
          </w:p>
        </w:tc>
        <w:tc>
          <w:tcPr>
            <w:tcW w:w="1155" w:type="pct"/>
            <w:vMerge w:val="restart"/>
            <w:tcBorders>
              <w:top w:val="single" w:sz="4" w:space="0" w:color="auto"/>
              <w:left w:val="single" w:sz="4" w:space="0" w:color="auto"/>
              <w:right w:val="single" w:sz="4" w:space="0" w:color="auto"/>
            </w:tcBorders>
            <w:vAlign w:val="center"/>
          </w:tcPr>
          <w:p w14:paraId="5A2A10C1" w14:textId="3A12E232"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r w:rsidRPr="00E56932">
              <w:rPr>
                <w:rFonts w:asciiTheme="minorHAnsi" w:hAnsiTheme="minorHAnsi"/>
                <w:sz w:val="24"/>
                <w:szCs w:val="24"/>
              </w:rPr>
              <w:t>Population and development</w:t>
            </w:r>
            <w:r w:rsidRPr="00E56932">
              <w:rPr>
                <w:rFonts w:asciiTheme="minorHAnsi" w:hAnsiTheme="minorHAnsi" w:cstheme="minorHAnsi"/>
                <w:sz w:val="24"/>
                <w:szCs w:val="24"/>
              </w:rPr>
              <w:t xml:space="preserve"> </w:t>
            </w:r>
            <w:r w:rsidRPr="00E56932">
              <w:rPr>
                <w:rFonts w:asciiTheme="minorHAnsi" w:hAnsiTheme="minorHAnsi" w:cstheme="minorHAnsi"/>
                <w:sz w:val="24"/>
                <w:szCs w:val="24"/>
                <w:lang w:val="en-US"/>
              </w:rPr>
              <w:t xml:space="preserve">                                                           </w:t>
            </w:r>
          </w:p>
        </w:tc>
        <w:tc>
          <w:tcPr>
            <w:tcW w:w="375" w:type="pct"/>
            <w:tcBorders>
              <w:top w:val="single" w:sz="4" w:space="0" w:color="auto"/>
              <w:left w:val="single" w:sz="4" w:space="0" w:color="auto"/>
              <w:bottom w:val="single" w:sz="4" w:space="0" w:color="auto"/>
              <w:right w:val="single" w:sz="4" w:space="0" w:color="auto"/>
            </w:tcBorders>
            <w:vAlign w:val="center"/>
          </w:tcPr>
          <w:p w14:paraId="1AD19DAC"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6.1</w:t>
            </w:r>
          </w:p>
        </w:tc>
        <w:tc>
          <w:tcPr>
            <w:tcW w:w="2282" w:type="pct"/>
            <w:tcBorders>
              <w:top w:val="single" w:sz="4" w:space="0" w:color="auto"/>
              <w:left w:val="single" w:sz="4" w:space="0" w:color="auto"/>
              <w:bottom w:val="single" w:sz="4" w:space="0" w:color="auto"/>
              <w:right w:val="single" w:sz="4" w:space="0" w:color="auto"/>
            </w:tcBorders>
          </w:tcPr>
          <w:p w14:paraId="769A95FD" w14:textId="77777777" w:rsidR="00D82AE7" w:rsidRDefault="00D82AE7">
            <w:pPr>
              <w:spacing w:after="0" w:line="240" w:lineRule="auto"/>
              <w:rPr>
                <w:rFonts w:asciiTheme="minorHAnsi" w:hAnsiTheme="minorHAnsi" w:cstheme="minorHAnsi"/>
                <w:sz w:val="24"/>
                <w:szCs w:val="24"/>
                <w:lang w:val="en-US"/>
              </w:rPr>
            </w:pPr>
            <w:commentRangeStart w:id="18"/>
            <w:r>
              <w:rPr>
                <w:rFonts w:asciiTheme="minorHAnsi" w:hAnsiTheme="minorHAnsi" w:cstheme="minorHAnsi"/>
                <w:sz w:val="24"/>
                <w:szCs w:val="24"/>
                <w:lang w:val="en-US"/>
              </w:rPr>
              <w:t>Population distribution and Density of population</w:t>
            </w:r>
            <w:commentRangeEnd w:id="18"/>
            <w:r w:rsidR="00D5263A">
              <w:rPr>
                <w:rStyle w:val="CommentReference"/>
                <w:rFonts w:cs="Times New Roman"/>
                <w:kern w:val="0"/>
                <w:lang w:val="en-US"/>
              </w:rPr>
              <w:commentReference w:id="18"/>
            </w:r>
          </w:p>
        </w:tc>
        <w:tc>
          <w:tcPr>
            <w:tcW w:w="501" w:type="pct"/>
            <w:tcBorders>
              <w:top w:val="single" w:sz="4" w:space="0" w:color="auto"/>
              <w:left w:val="single" w:sz="4" w:space="0" w:color="auto"/>
              <w:bottom w:val="single" w:sz="4" w:space="0" w:color="auto"/>
              <w:right w:val="single" w:sz="4" w:space="0" w:color="auto"/>
            </w:tcBorders>
          </w:tcPr>
          <w:p w14:paraId="63D2999C" w14:textId="0A58835B" w:rsidR="00D82AE7" w:rsidRDefault="007A44E8">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58432D48" w14:textId="215BE431" w:rsidTr="00BB1867">
        <w:trPr>
          <w:trHeight w:val="347"/>
        </w:trPr>
        <w:tc>
          <w:tcPr>
            <w:tcW w:w="687" w:type="pct"/>
            <w:vMerge/>
            <w:tcBorders>
              <w:left w:val="single" w:sz="4" w:space="0" w:color="auto"/>
              <w:right w:val="single" w:sz="4" w:space="0" w:color="auto"/>
            </w:tcBorders>
            <w:vAlign w:val="center"/>
          </w:tcPr>
          <w:p w14:paraId="753C0E3F"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1BFB8DE9"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C7FE369"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6.2</w:t>
            </w:r>
          </w:p>
        </w:tc>
        <w:tc>
          <w:tcPr>
            <w:tcW w:w="2282" w:type="pct"/>
            <w:tcBorders>
              <w:top w:val="single" w:sz="4" w:space="0" w:color="auto"/>
              <w:left w:val="single" w:sz="4" w:space="0" w:color="auto"/>
              <w:bottom w:val="single" w:sz="4" w:space="0" w:color="auto"/>
              <w:right w:val="single" w:sz="4" w:space="0" w:color="auto"/>
            </w:tcBorders>
          </w:tcPr>
          <w:p w14:paraId="7143FCB9" w14:textId="77777777" w:rsidR="00D82AE7" w:rsidRDefault="00D82AE7">
            <w:pPr>
              <w:spacing w:after="0" w:line="240" w:lineRule="auto"/>
              <w:rPr>
                <w:rFonts w:asciiTheme="minorHAnsi" w:hAnsiTheme="minorHAnsi" w:cstheme="minorHAnsi"/>
                <w:sz w:val="24"/>
                <w:szCs w:val="24"/>
                <w:lang w:val="en-US"/>
              </w:rPr>
            </w:pPr>
            <w:commentRangeStart w:id="19"/>
            <w:r>
              <w:rPr>
                <w:rFonts w:asciiTheme="minorHAnsi" w:hAnsiTheme="minorHAnsi" w:cstheme="minorHAnsi"/>
                <w:sz w:val="24"/>
                <w:szCs w:val="24"/>
                <w:lang w:val="en-US"/>
              </w:rPr>
              <w:t>Growth and size</w:t>
            </w:r>
            <w:commentRangeEnd w:id="19"/>
            <w:r w:rsidR="00D5263A">
              <w:rPr>
                <w:rStyle w:val="CommentReference"/>
                <w:rFonts w:cs="Times New Roman"/>
                <w:kern w:val="0"/>
                <w:lang w:val="en-US"/>
              </w:rPr>
              <w:commentReference w:id="19"/>
            </w:r>
          </w:p>
        </w:tc>
        <w:tc>
          <w:tcPr>
            <w:tcW w:w="501" w:type="pct"/>
            <w:tcBorders>
              <w:top w:val="single" w:sz="4" w:space="0" w:color="auto"/>
              <w:left w:val="single" w:sz="4" w:space="0" w:color="auto"/>
              <w:bottom w:val="single" w:sz="4" w:space="0" w:color="auto"/>
              <w:right w:val="single" w:sz="4" w:space="0" w:color="auto"/>
            </w:tcBorders>
          </w:tcPr>
          <w:p w14:paraId="5D4E0291" w14:textId="51320148" w:rsidR="00D82AE7" w:rsidRDefault="001B1495">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D82AE7" w14:paraId="46FDE294" w14:textId="14C55B8E" w:rsidTr="00BB1867">
        <w:trPr>
          <w:trHeight w:val="347"/>
        </w:trPr>
        <w:tc>
          <w:tcPr>
            <w:tcW w:w="687" w:type="pct"/>
            <w:vMerge/>
            <w:tcBorders>
              <w:left w:val="single" w:sz="4" w:space="0" w:color="auto"/>
              <w:right w:val="single" w:sz="4" w:space="0" w:color="auto"/>
            </w:tcBorders>
            <w:vAlign w:val="center"/>
          </w:tcPr>
          <w:p w14:paraId="242D0889"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6EAD4064"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78C2741"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6.3</w:t>
            </w:r>
          </w:p>
        </w:tc>
        <w:tc>
          <w:tcPr>
            <w:tcW w:w="2282" w:type="pct"/>
            <w:tcBorders>
              <w:top w:val="single" w:sz="4" w:space="0" w:color="auto"/>
              <w:left w:val="single" w:sz="4" w:space="0" w:color="auto"/>
              <w:bottom w:val="single" w:sz="4" w:space="0" w:color="auto"/>
              <w:right w:val="single" w:sz="4" w:space="0" w:color="auto"/>
            </w:tcBorders>
          </w:tcPr>
          <w:p w14:paraId="26CAA3E2"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Population structure</w:t>
            </w:r>
          </w:p>
        </w:tc>
        <w:tc>
          <w:tcPr>
            <w:tcW w:w="501" w:type="pct"/>
            <w:tcBorders>
              <w:top w:val="single" w:sz="4" w:space="0" w:color="auto"/>
              <w:left w:val="single" w:sz="4" w:space="0" w:color="auto"/>
              <w:bottom w:val="single" w:sz="4" w:space="0" w:color="auto"/>
              <w:right w:val="single" w:sz="4" w:space="0" w:color="auto"/>
            </w:tcBorders>
          </w:tcPr>
          <w:p w14:paraId="7256191F" w14:textId="119E1317" w:rsidR="00D82AE7" w:rsidRDefault="007A44E8">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00D2E66E" w14:textId="6C0E9F7D" w:rsidTr="00BB1867">
        <w:trPr>
          <w:trHeight w:val="347"/>
        </w:trPr>
        <w:tc>
          <w:tcPr>
            <w:tcW w:w="687" w:type="pct"/>
            <w:vMerge/>
            <w:tcBorders>
              <w:left w:val="single" w:sz="4" w:space="0" w:color="auto"/>
              <w:right w:val="single" w:sz="4" w:space="0" w:color="auto"/>
            </w:tcBorders>
            <w:vAlign w:val="center"/>
          </w:tcPr>
          <w:p w14:paraId="14EA1A90"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7409D522"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highlight w:val="yellow"/>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8427CDA"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6.4</w:t>
            </w:r>
          </w:p>
        </w:tc>
        <w:tc>
          <w:tcPr>
            <w:tcW w:w="2282" w:type="pct"/>
            <w:tcBorders>
              <w:top w:val="single" w:sz="4" w:space="0" w:color="auto"/>
              <w:left w:val="single" w:sz="4" w:space="0" w:color="auto"/>
              <w:bottom w:val="single" w:sz="4" w:space="0" w:color="auto"/>
              <w:right w:val="single" w:sz="4" w:space="0" w:color="auto"/>
            </w:tcBorders>
          </w:tcPr>
          <w:p w14:paraId="69BC88A4"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Population migrations</w:t>
            </w:r>
          </w:p>
        </w:tc>
        <w:tc>
          <w:tcPr>
            <w:tcW w:w="501" w:type="pct"/>
            <w:tcBorders>
              <w:top w:val="single" w:sz="4" w:space="0" w:color="auto"/>
              <w:left w:val="single" w:sz="4" w:space="0" w:color="auto"/>
              <w:bottom w:val="single" w:sz="4" w:space="0" w:color="auto"/>
              <w:right w:val="single" w:sz="4" w:space="0" w:color="auto"/>
            </w:tcBorders>
          </w:tcPr>
          <w:p w14:paraId="0809678A" w14:textId="5FEFA600" w:rsidR="00D82AE7" w:rsidRDefault="001B1495">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16</w:t>
            </w:r>
          </w:p>
        </w:tc>
      </w:tr>
      <w:tr w:rsidR="00D82AE7" w14:paraId="49C2BA19" w14:textId="6BD5C69D" w:rsidTr="00BB1867">
        <w:trPr>
          <w:trHeight w:val="337"/>
        </w:trPr>
        <w:tc>
          <w:tcPr>
            <w:tcW w:w="687" w:type="pct"/>
            <w:vMerge/>
            <w:tcBorders>
              <w:left w:val="single" w:sz="4" w:space="0" w:color="auto"/>
              <w:right w:val="single" w:sz="4" w:space="0" w:color="auto"/>
            </w:tcBorders>
            <w:vAlign w:val="center"/>
          </w:tcPr>
          <w:p w14:paraId="35DEBE30" w14:textId="77777777" w:rsidR="00D82AE7" w:rsidRDefault="00D82AE7">
            <w:pPr>
              <w:rPr>
                <w:rFonts w:asciiTheme="minorHAnsi" w:hAnsiTheme="minorHAnsi" w:cstheme="minorHAnsi"/>
                <w:sz w:val="24"/>
                <w:szCs w:val="24"/>
                <w:lang w:val="en-US"/>
              </w:rPr>
            </w:pPr>
          </w:p>
        </w:tc>
        <w:tc>
          <w:tcPr>
            <w:tcW w:w="1155" w:type="pct"/>
            <w:vMerge w:val="restart"/>
            <w:tcBorders>
              <w:top w:val="single" w:sz="4" w:space="0" w:color="auto"/>
              <w:left w:val="single" w:sz="4" w:space="0" w:color="auto"/>
              <w:bottom w:val="single" w:sz="4" w:space="0" w:color="auto"/>
              <w:right w:val="single" w:sz="4" w:space="0" w:color="auto"/>
            </w:tcBorders>
            <w:vAlign w:val="center"/>
          </w:tcPr>
          <w:p w14:paraId="3D330211" w14:textId="5FE202D6"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 xml:space="preserve">Drainage and Work </w:t>
            </w:r>
            <w:r w:rsidR="00E56932" w:rsidRPr="00E56932">
              <w:rPr>
                <w:rFonts w:asciiTheme="minorHAnsi" w:hAnsiTheme="minorHAnsi" w:cstheme="minorHAnsi"/>
                <w:sz w:val="24"/>
                <w:szCs w:val="24"/>
                <w:lang w:val="en-US"/>
              </w:rPr>
              <w:t>of Rivers</w:t>
            </w:r>
            <w:r w:rsidRPr="00E56932">
              <w:rPr>
                <w:rFonts w:asciiTheme="minorHAnsi" w:hAnsiTheme="minorHAnsi" w:cstheme="minorHAnsi"/>
                <w:sz w:val="24"/>
                <w:szCs w:val="24"/>
                <w:lang w:val="en-US"/>
              </w:rPr>
              <w:t xml:space="preserve"> on landscape</w:t>
            </w:r>
          </w:p>
        </w:tc>
        <w:tc>
          <w:tcPr>
            <w:tcW w:w="375" w:type="pct"/>
            <w:tcBorders>
              <w:top w:val="single" w:sz="4" w:space="0" w:color="auto"/>
              <w:left w:val="single" w:sz="4" w:space="0" w:color="auto"/>
              <w:bottom w:val="single" w:sz="4" w:space="0" w:color="auto"/>
              <w:right w:val="single" w:sz="4" w:space="0" w:color="auto"/>
            </w:tcBorders>
            <w:vAlign w:val="center"/>
          </w:tcPr>
          <w:p w14:paraId="68E3282E"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7.1</w:t>
            </w:r>
          </w:p>
        </w:tc>
        <w:tc>
          <w:tcPr>
            <w:tcW w:w="2282" w:type="pct"/>
            <w:tcBorders>
              <w:top w:val="single" w:sz="4" w:space="0" w:color="auto"/>
              <w:left w:val="single" w:sz="4" w:space="0" w:color="auto"/>
              <w:bottom w:val="single" w:sz="4" w:space="0" w:color="auto"/>
              <w:right w:val="single" w:sz="4" w:space="0" w:color="auto"/>
            </w:tcBorders>
          </w:tcPr>
          <w:p w14:paraId="6D895D07"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The Drainage system of Uganda</w:t>
            </w:r>
          </w:p>
        </w:tc>
        <w:tc>
          <w:tcPr>
            <w:tcW w:w="501" w:type="pct"/>
            <w:tcBorders>
              <w:top w:val="single" w:sz="4" w:space="0" w:color="auto"/>
              <w:left w:val="single" w:sz="4" w:space="0" w:color="auto"/>
              <w:bottom w:val="single" w:sz="4" w:space="0" w:color="auto"/>
              <w:right w:val="single" w:sz="4" w:space="0" w:color="auto"/>
            </w:tcBorders>
          </w:tcPr>
          <w:p w14:paraId="033158B2" w14:textId="4A0E9D05" w:rsidR="00D82AE7" w:rsidRDefault="001B1495">
            <w:pPr>
              <w:rPr>
                <w:rFonts w:asciiTheme="minorHAnsi" w:hAnsiTheme="minorHAnsi" w:cstheme="minorHAnsi"/>
                <w:sz w:val="24"/>
                <w:szCs w:val="24"/>
                <w:lang w:val="en-US"/>
              </w:rPr>
            </w:pPr>
            <w:r>
              <w:rPr>
                <w:rFonts w:asciiTheme="minorHAnsi" w:hAnsiTheme="minorHAnsi" w:cstheme="minorHAnsi"/>
                <w:sz w:val="24"/>
                <w:szCs w:val="24"/>
                <w:lang w:val="en-US"/>
              </w:rPr>
              <w:t>4</w:t>
            </w:r>
          </w:p>
        </w:tc>
      </w:tr>
      <w:tr w:rsidR="00D82AE7" w14:paraId="34615917" w14:textId="17244842" w:rsidTr="00BB1867">
        <w:trPr>
          <w:trHeight w:val="337"/>
        </w:trPr>
        <w:tc>
          <w:tcPr>
            <w:tcW w:w="687" w:type="pct"/>
            <w:vMerge/>
            <w:tcBorders>
              <w:left w:val="single" w:sz="4" w:space="0" w:color="auto"/>
              <w:right w:val="single" w:sz="4" w:space="0" w:color="auto"/>
            </w:tcBorders>
            <w:vAlign w:val="center"/>
          </w:tcPr>
          <w:p w14:paraId="4E6A21EE"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58A480ED"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9F2D94B"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7.2</w:t>
            </w:r>
          </w:p>
        </w:tc>
        <w:tc>
          <w:tcPr>
            <w:tcW w:w="2282" w:type="pct"/>
            <w:tcBorders>
              <w:top w:val="single" w:sz="4" w:space="0" w:color="auto"/>
              <w:left w:val="single" w:sz="4" w:space="0" w:color="auto"/>
              <w:bottom w:val="single" w:sz="4" w:space="0" w:color="auto"/>
              <w:right w:val="single" w:sz="4" w:space="0" w:color="auto"/>
            </w:tcBorders>
          </w:tcPr>
          <w:p w14:paraId="3486D9E1"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Evolution of Uganda’s drainage</w:t>
            </w:r>
          </w:p>
        </w:tc>
        <w:tc>
          <w:tcPr>
            <w:tcW w:w="501" w:type="pct"/>
            <w:tcBorders>
              <w:top w:val="single" w:sz="4" w:space="0" w:color="auto"/>
              <w:left w:val="single" w:sz="4" w:space="0" w:color="auto"/>
              <w:bottom w:val="single" w:sz="4" w:space="0" w:color="auto"/>
              <w:right w:val="single" w:sz="4" w:space="0" w:color="auto"/>
            </w:tcBorders>
          </w:tcPr>
          <w:p w14:paraId="65F4CA2B" w14:textId="17BAF854" w:rsidR="00D82AE7" w:rsidRDefault="007A44E8">
            <w:pPr>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478D90DC" w14:textId="7AFCBB52" w:rsidTr="00BB1867">
        <w:trPr>
          <w:trHeight w:val="337"/>
        </w:trPr>
        <w:tc>
          <w:tcPr>
            <w:tcW w:w="687" w:type="pct"/>
            <w:vMerge/>
            <w:tcBorders>
              <w:left w:val="single" w:sz="4" w:space="0" w:color="auto"/>
              <w:right w:val="single" w:sz="4" w:space="0" w:color="auto"/>
            </w:tcBorders>
            <w:vAlign w:val="center"/>
          </w:tcPr>
          <w:p w14:paraId="15A3A4B8"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41F2E6C2"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E8B77FF"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7.3</w:t>
            </w:r>
          </w:p>
        </w:tc>
        <w:tc>
          <w:tcPr>
            <w:tcW w:w="2282" w:type="pct"/>
            <w:tcBorders>
              <w:top w:val="single" w:sz="4" w:space="0" w:color="auto"/>
              <w:left w:val="single" w:sz="4" w:space="0" w:color="auto"/>
              <w:bottom w:val="single" w:sz="4" w:space="0" w:color="auto"/>
              <w:right w:val="single" w:sz="4" w:space="0" w:color="auto"/>
            </w:tcBorders>
          </w:tcPr>
          <w:p w14:paraId="67872B1B" w14:textId="0FE8C923"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 xml:space="preserve">The work </w:t>
            </w:r>
            <w:r w:rsidR="007A44E8">
              <w:rPr>
                <w:rFonts w:asciiTheme="minorHAnsi" w:hAnsiTheme="minorHAnsi" w:cstheme="minorHAnsi"/>
                <w:sz w:val="24"/>
                <w:szCs w:val="24"/>
                <w:lang w:val="en-US"/>
              </w:rPr>
              <w:t>of Rivers</w:t>
            </w:r>
            <w:r>
              <w:rPr>
                <w:rFonts w:asciiTheme="minorHAnsi" w:hAnsiTheme="minorHAnsi" w:cstheme="minorHAnsi"/>
                <w:sz w:val="24"/>
                <w:szCs w:val="24"/>
                <w:lang w:val="en-US"/>
              </w:rPr>
              <w:t xml:space="preserve"> on landscape</w:t>
            </w:r>
          </w:p>
        </w:tc>
        <w:tc>
          <w:tcPr>
            <w:tcW w:w="501" w:type="pct"/>
            <w:tcBorders>
              <w:top w:val="single" w:sz="4" w:space="0" w:color="auto"/>
              <w:left w:val="single" w:sz="4" w:space="0" w:color="auto"/>
              <w:bottom w:val="single" w:sz="4" w:space="0" w:color="auto"/>
              <w:right w:val="single" w:sz="4" w:space="0" w:color="auto"/>
            </w:tcBorders>
          </w:tcPr>
          <w:p w14:paraId="4CAB219D" w14:textId="6C86F24B" w:rsidR="00D82AE7" w:rsidRDefault="007A44E8">
            <w:pPr>
              <w:rPr>
                <w:rFonts w:asciiTheme="minorHAnsi" w:hAnsiTheme="minorHAnsi" w:cstheme="minorHAnsi"/>
                <w:sz w:val="24"/>
                <w:szCs w:val="24"/>
                <w:lang w:val="en-US"/>
              </w:rPr>
            </w:pPr>
            <w:r>
              <w:rPr>
                <w:rFonts w:asciiTheme="minorHAnsi" w:hAnsiTheme="minorHAnsi" w:cstheme="minorHAnsi"/>
                <w:sz w:val="24"/>
                <w:szCs w:val="24"/>
                <w:lang w:val="en-US"/>
              </w:rPr>
              <w:t>1</w:t>
            </w:r>
            <w:r w:rsidR="001472D0">
              <w:rPr>
                <w:rFonts w:asciiTheme="minorHAnsi" w:hAnsiTheme="minorHAnsi" w:cstheme="minorHAnsi"/>
                <w:sz w:val="24"/>
                <w:szCs w:val="24"/>
                <w:lang w:val="en-US"/>
              </w:rPr>
              <w:t>6</w:t>
            </w:r>
          </w:p>
        </w:tc>
      </w:tr>
      <w:tr w:rsidR="00D82AE7" w14:paraId="70BD244E" w14:textId="5C35625E" w:rsidTr="00BB1867">
        <w:trPr>
          <w:trHeight w:val="337"/>
        </w:trPr>
        <w:tc>
          <w:tcPr>
            <w:tcW w:w="687" w:type="pct"/>
            <w:vMerge/>
            <w:tcBorders>
              <w:left w:val="single" w:sz="4" w:space="0" w:color="auto"/>
              <w:right w:val="single" w:sz="4" w:space="0" w:color="auto"/>
            </w:tcBorders>
            <w:vAlign w:val="center"/>
          </w:tcPr>
          <w:p w14:paraId="1CFB30E6"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6B8FAD63"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1FB93E6"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7.4</w:t>
            </w:r>
          </w:p>
        </w:tc>
        <w:tc>
          <w:tcPr>
            <w:tcW w:w="2282" w:type="pct"/>
            <w:tcBorders>
              <w:top w:val="single" w:sz="4" w:space="0" w:color="auto"/>
              <w:left w:val="single" w:sz="4" w:space="0" w:color="auto"/>
              <w:bottom w:val="single" w:sz="4" w:space="0" w:color="auto"/>
              <w:right w:val="single" w:sz="4" w:space="0" w:color="auto"/>
            </w:tcBorders>
          </w:tcPr>
          <w:p w14:paraId="2B658572" w14:textId="460B306A"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I</w:t>
            </w:r>
            <w:r w:rsidR="001472D0">
              <w:rPr>
                <w:rFonts w:asciiTheme="minorHAnsi" w:hAnsiTheme="minorHAnsi" w:cstheme="minorHAnsi"/>
                <w:sz w:val="24"/>
                <w:szCs w:val="24"/>
                <w:lang w:val="en-US"/>
              </w:rPr>
              <w:t xml:space="preserve">mportance of drainage in development </w:t>
            </w:r>
          </w:p>
        </w:tc>
        <w:tc>
          <w:tcPr>
            <w:tcW w:w="501" w:type="pct"/>
            <w:tcBorders>
              <w:top w:val="single" w:sz="4" w:space="0" w:color="auto"/>
              <w:left w:val="single" w:sz="4" w:space="0" w:color="auto"/>
              <w:bottom w:val="single" w:sz="4" w:space="0" w:color="auto"/>
              <w:right w:val="single" w:sz="4" w:space="0" w:color="auto"/>
            </w:tcBorders>
          </w:tcPr>
          <w:p w14:paraId="070BA44B" w14:textId="055A2247" w:rsidR="00D82AE7" w:rsidRDefault="001B1495">
            <w:pPr>
              <w:rPr>
                <w:rFonts w:asciiTheme="minorHAnsi" w:hAnsiTheme="minorHAnsi" w:cstheme="minorHAnsi"/>
                <w:sz w:val="24"/>
                <w:szCs w:val="24"/>
                <w:lang w:val="en-US"/>
              </w:rPr>
            </w:pPr>
            <w:r>
              <w:rPr>
                <w:rFonts w:asciiTheme="minorHAnsi" w:hAnsiTheme="minorHAnsi" w:cstheme="minorHAnsi"/>
                <w:sz w:val="24"/>
                <w:szCs w:val="24"/>
                <w:lang w:val="en-US"/>
              </w:rPr>
              <w:t>4</w:t>
            </w:r>
          </w:p>
        </w:tc>
      </w:tr>
      <w:tr w:rsidR="00D82AE7" w14:paraId="5AD0F75C" w14:textId="64AA7330" w:rsidTr="00BB1867">
        <w:trPr>
          <w:trHeight w:val="337"/>
        </w:trPr>
        <w:tc>
          <w:tcPr>
            <w:tcW w:w="687" w:type="pct"/>
            <w:vMerge/>
            <w:tcBorders>
              <w:left w:val="single" w:sz="4" w:space="0" w:color="auto"/>
              <w:right w:val="single" w:sz="4" w:space="0" w:color="auto"/>
            </w:tcBorders>
            <w:vAlign w:val="center"/>
          </w:tcPr>
          <w:p w14:paraId="2326B687" w14:textId="77777777" w:rsidR="00D82AE7" w:rsidRDefault="00D82AE7">
            <w:pPr>
              <w:spacing w:after="0" w:line="240" w:lineRule="auto"/>
              <w:rPr>
                <w:rFonts w:asciiTheme="minorHAnsi" w:hAnsiTheme="minorHAnsi" w:cstheme="minorHAnsi"/>
                <w:sz w:val="24"/>
                <w:szCs w:val="24"/>
                <w:lang w:val="en-US"/>
              </w:rPr>
            </w:pPr>
          </w:p>
        </w:tc>
        <w:tc>
          <w:tcPr>
            <w:tcW w:w="1155" w:type="pct"/>
            <w:vMerge w:val="restart"/>
            <w:tcBorders>
              <w:top w:val="single" w:sz="4" w:space="0" w:color="auto"/>
              <w:left w:val="single" w:sz="4" w:space="0" w:color="auto"/>
              <w:right w:val="single" w:sz="4" w:space="0" w:color="auto"/>
            </w:tcBorders>
            <w:vAlign w:val="center"/>
          </w:tcPr>
          <w:p w14:paraId="1F352BFE" w14:textId="2015065E"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r w:rsidRPr="00E56932">
              <w:rPr>
                <w:rFonts w:asciiTheme="minorHAnsi" w:hAnsiTheme="minorHAnsi" w:cstheme="minorHAnsi"/>
                <w:sz w:val="24"/>
                <w:szCs w:val="24"/>
                <w:lang w:val="en-US"/>
              </w:rPr>
              <w:t>Energy Production</w:t>
            </w:r>
          </w:p>
        </w:tc>
        <w:tc>
          <w:tcPr>
            <w:tcW w:w="375" w:type="pct"/>
            <w:tcBorders>
              <w:top w:val="single" w:sz="4" w:space="0" w:color="auto"/>
              <w:left w:val="single" w:sz="4" w:space="0" w:color="auto"/>
              <w:bottom w:val="single" w:sz="4" w:space="0" w:color="auto"/>
              <w:right w:val="single" w:sz="4" w:space="0" w:color="auto"/>
            </w:tcBorders>
            <w:vAlign w:val="center"/>
          </w:tcPr>
          <w:p w14:paraId="55E565AC"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8.1</w:t>
            </w:r>
          </w:p>
        </w:tc>
        <w:tc>
          <w:tcPr>
            <w:tcW w:w="2282" w:type="pct"/>
            <w:tcBorders>
              <w:top w:val="single" w:sz="4" w:space="0" w:color="auto"/>
              <w:left w:val="single" w:sz="4" w:space="0" w:color="auto"/>
              <w:bottom w:val="single" w:sz="4" w:space="0" w:color="auto"/>
              <w:right w:val="single" w:sz="4" w:space="0" w:color="auto"/>
            </w:tcBorders>
          </w:tcPr>
          <w:p w14:paraId="5C7A4C60" w14:textId="77777777" w:rsidR="00D82AE7" w:rsidRDefault="00D82AE7">
            <w:pPr>
              <w:rPr>
                <w:rFonts w:asciiTheme="minorHAnsi" w:hAnsiTheme="minorHAnsi" w:cstheme="minorHAnsi"/>
                <w:b/>
                <w:sz w:val="24"/>
                <w:szCs w:val="24"/>
                <w:lang w:val="en-US"/>
              </w:rPr>
            </w:pPr>
            <w:r>
              <w:rPr>
                <w:rFonts w:asciiTheme="minorHAnsi" w:hAnsiTheme="minorHAnsi" w:cstheme="minorHAnsi"/>
                <w:sz w:val="24"/>
                <w:szCs w:val="24"/>
                <w:lang w:val="en-US"/>
              </w:rPr>
              <w:t>Major Energy Resources</w:t>
            </w:r>
          </w:p>
        </w:tc>
        <w:tc>
          <w:tcPr>
            <w:tcW w:w="501" w:type="pct"/>
            <w:tcBorders>
              <w:top w:val="single" w:sz="4" w:space="0" w:color="auto"/>
              <w:left w:val="single" w:sz="4" w:space="0" w:color="auto"/>
              <w:bottom w:val="single" w:sz="4" w:space="0" w:color="auto"/>
              <w:right w:val="single" w:sz="4" w:space="0" w:color="auto"/>
            </w:tcBorders>
          </w:tcPr>
          <w:p w14:paraId="7A11DD23" w14:textId="05FE79E1" w:rsidR="00D82AE7" w:rsidRDefault="001B1495">
            <w:pPr>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D82AE7" w14:paraId="3E9DDF28" w14:textId="1A5D8CB7" w:rsidTr="00BB1867">
        <w:trPr>
          <w:trHeight w:val="337"/>
        </w:trPr>
        <w:tc>
          <w:tcPr>
            <w:tcW w:w="687" w:type="pct"/>
            <w:vMerge/>
            <w:tcBorders>
              <w:left w:val="single" w:sz="4" w:space="0" w:color="auto"/>
              <w:right w:val="single" w:sz="4" w:space="0" w:color="auto"/>
            </w:tcBorders>
            <w:vAlign w:val="center"/>
          </w:tcPr>
          <w:p w14:paraId="1DAE6143"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45D5FCD7"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D51921B"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8.2</w:t>
            </w:r>
          </w:p>
        </w:tc>
        <w:tc>
          <w:tcPr>
            <w:tcW w:w="2282" w:type="pct"/>
            <w:tcBorders>
              <w:top w:val="single" w:sz="4" w:space="0" w:color="auto"/>
              <w:left w:val="single" w:sz="4" w:space="0" w:color="auto"/>
              <w:bottom w:val="single" w:sz="4" w:space="0" w:color="auto"/>
              <w:right w:val="single" w:sz="4" w:space="0" w:color="auto"/>
            </w:tcBorders>
          </w:tcPr>
          <w:p w14:paraId="7D5EF304" w14:textId="77777777" w:rsidR="00D82AE7" w:rsidRDefault="00D82AE7">
            <w:pPr>
              <w:rPr>
                <w:rFonts w:asciiTheme="minorHAnsi" w:hAnsiTheme="minorHAnsi" w:cstheme="minorHAnsi"/>
                <w:b/>
                <w:sz w:val="24"/>
                <w:szCs w:val="24"/>
                <w:lang w:val="en-US"/>
              </w:rPr>
            </w:pPr>
            <w:r>
              <w:rPr>
                <w:rFonts w:asciiTheme="minorHAnsi" w:hAnsiTheme="minorHAnsi" w:cstheme="minorHAnsi"/>
                <w:sz w:val="24"/>
                <w:szCs w:val="24"/>
                <w:lang w:val="en-US"/>
              </w:rPr>
              <w:t>World Energy Production and Consumption</w:t>
            </w:r>
          </w:p>
        </w:tc>
        <w:tc>
          <w:tcPr>
            <w:tcW w:w="501" w:type="pct"/>
            <w:tcBorders>
              <w:top w:val="single" w:sz="4" w:space="0" w:color="auto"/>
              <w:left w:val="single" w:sz="4" w:space="0" w:color="auto"/>
              <w:bottom w:val="single" w:sz="4" w:space="0" w:color="auto"/>
              <w:right w:val="single" w:sz="4" w:space="0" w:color="auto"/>
            </w:tcBorders>
          </w:tcPr>
          <w:p w14:paraId="11EC0BD8" w14:textId="3C6E5333" w:rsidR="00D82AE7" w:rsidRDefault="00B01FB6">
            <w:pPr>
              <w:rPr>
                <w:rFonts w:asciiTheme="minorHAnsi" w:hAnsiTheme="minorHAnsi" w:cstheme="minorHAnsi"/>
                <w:sz w:val="24"/>
                <w:szCs w:val="24"/>
                <w:lang w:val="en-US"/>
              </w:rPr>
            </w:pPr>
            <w:r>
              <w:rPr>
                <w:rFonts w:asciiTheme="minorHAnsi" w:hAnsiTheme="minorHAnsi" w:cstheme="minorHAnsi"/>
                <w:sz w:val="24"/>
                <w:szCs w:val="24"/>
                <w:lang w:val="en-US"/>
              </w:rPr>
              <w:t>1</w:t>
            </w:r>
            <w:r w:rsidR="001B1495">
              <w:rPr>
                <w:rFonts w:asciiTheme="minorHAnsi" w:hAnsiTheme="minorHAnsi" w:cstheme="minorHAnsi"/>
                <w:sz w:val="24"/>
                <w:szCs w:val="24"/>
                <w:lang w:val="en-US"/>
              </w:rPr>
              <w:t>2</w:t>
            </w:r>
          </w:p>
        </w:tc>
      </w:tr>
      <w:tr w:rsidR="00D82AE7" w14:paraId="7F53EDC6" w14:textId="278F1C43" w:rsidTr="00BB1867">
        <w:trPr>
          <w:trHeight w:val="337"/>
        </w:trPr>
        <w:tc>
          <w:tcPr>
            <w:tcW w:w="687" w:type="pct"/>
            <w:vMerge/>
            <w:tcBorders>
              <w:left w:val="single" w:sz="4" w:space="0" w:color="auto"/>
              <w:right w:val="single" w:sz="4" w:space="0" w:color="auto"/>
            </w:tcBorders>
            <w:vAlign w:val="center"/>
          </w:tcPr>
          <w:p w14:paraId="4986E15D"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568092D6"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D8E04B8"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8.3</w:t>
            </w:r>
          </w:p>
        </w:tc>
        <w:tc>
          <w:tcPr>
            <w:tcW w:w="2282" w:type="pct"/>
            <w:tcBorders>
              <w:top w:val="single" w:sz="4" w:space="0" w:color="auto"/>
              <w:left w:val="single" w:sz="4" w:space="0" w:color="auto"/>
              <w:bottom w:val="single" w:sz="4" w:space="0" w:color="auto"/>
              <w:right w:val="single" w:sz="4" w:space="0" w:color="auto"/>
            </w:tcBorders>
          </w:tcPr>
          <w:p w14:paraId="6C57CCAD" w14:textId="40E77A76" w:rsidR="00D82AE7" w:rsidRDefault="00D82AE7">
            <w:pPr>
              <w:rPr>
                <w:rFonts w:asciiTheme="minorHAnsi" w:hAnsiTheme="minorHAnsi" w:cstheme="minorHAnsi"/>
                <w:b/>
                <w:sz w:val="24"/>
                <w:szCs w:val="24"/>
                <w:lang w:val="en-US"/>
              </w:rPr>
            </w:pPr>
            <w:r>
              <w:rPr>
                <w:rFonts w:asciiTheme="minorHAnsi" w:hAnsiTheme="minorHAnsi" w:cstheme="minorHAnsi"/>
                <w:sz w:val="24"/>
                <w:szCs w:val="24"/>
                <w:lang w:val="en-US"/>
              </w:rPr>
              <w:t>Factors affecting development of Energy resources</w:t>
            </w:r>
          </w:p>
        </w:tc>
        <w:tc>
          <w:tcPr>
            <w:tcW w:w="501" w:type="pct"/>
            <w:tcBorders>
              <w:top w:val="single" w:sz="4" w:space="0" w:color="auto"/>
              <w:left w:val="single" w:sz="4" w:space="0" w:color="auto"/>
              <w:bottom w:val="single" w:sz="4" w:space="0" w:color="auto"/>
              <w:right w:val="single" w:sz="4" w:space="0" w:color="auto"/>
            </w:tcBorders>
          </w:tcPr>
          <w:p w14:paraId="383BF20F" w14:textId="0EEA878D" w:rsidR="00D82AE7" w:rsidRDefault="00B01FB6">
            <w:pPr>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D82AE7" w14:paraId="0129E7AC" w14:textId="6EC1FA5F" w:rsidTr="00BB1867">
        <w:trPr>
          <w:trHeight w:val="337"/>
        </w:trPr>
        <w:tc>
          <w:tcPr>
            <w:tcW w:w="687" w:type="pct"/>
            <w:vMerge/>
            <w:tcBorders>
              <w:left w:val="single" w:sz="4" w:space="0" w:color="auto"/>
              <w:right w:val="single" w:sz="4" w:space="0" w:color="auto"/>
            </w:tcBorders>
            <w:vAlign w:val="center"/>
          </w:tcPr>
          <w:p w14:paraId="51D5B88B"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0F1590D4"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4961D0CF"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8.4</w:t>
            </w:r>
          </w:p>
        </w:tc>
        <w:tc>
          <w:tcPr>
            <w:tcW w:w="2282" w:type="pct"/>
            <w:tcBorders>
              <w:top w:val="single" w:sz="4" w:space="0" w:color="auto"/>
              <w:left w:val="single" w:sz="4" w:space="0" w:color="auto"/>
              <w:bottom w:val="single" w:sz="4" w:space="0" w:color="auto"/>
              <w:right w:val="single" w:sz="4" w:space="0" w:color="auto"/>
            </w:tcBorders>
          </w:tcPr>
          <w:p w14:paraId="48946D17"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Environmental impacts of Energy production</w:t>
            </w:r>
          </w:p>
        </w:tc>
        <w:tc>
          <w:tcPr>
            <w:tcW w:w="501" w:type="pct"/>
            <w:tcBorders>
              <w:top w:val="single" w:sz="4" w:space="0" w:color="auto"/>
              <w:left w:val="single" w:sz="4" w:space="0" w:color="auto"/>
              <w:bottom w:val="single" w:sz="4" w:space="0" w:color="auto"/>
              <w:right w:val="single" w:sz="4" w:space="0" w:color="auto"/>
            </w:tcBorders>
          </w:tcPr>
          <w:p w14:paraId="22AEEEF2" w14:textId="565EE791" w:rsidR="00D82AE7" w:rsidRDefault="00B01FB6">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8</w:t>
            </w:r>
          </w:p>
        </w:tc>
      </w:tr>
      <w:tr w:rsidR="00D82AE7" w14:paraId="6CB5C57A" w14:textId="2C118B10" w:rsidTr="00BB1867">
        <w:trPr>
          <w:trHeight w:val="337"/>
        </w:trPr>
        <w:tc>
          <w:tcPr>
            <w:tcW w:w="687" w:type="pct"/>
            <w:vMerge/>
            <w:tcBorders>
              <w:left w:val="single" w:sz="4" w:space="0" w:color="auto"/>
              <w:bottom w:val="single" w:sz="4" w:space="0" w:color="auto"/>
              <w:right w:val="single" w:sz="4" w:space="0" w:color="auto"/>
            </w:tcBorders>
            <w:vAlign w:val="center"/>
          </w:tcPr>
          <w:p w14:paraId="3FA95C92"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5F511186"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441A27BB"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8.5</w:t>
            </w:r>
          </w:p>
        </w:tc>
        <w:tc>
          <w:tcPr>
            <w:tcW w:w="2282" w:type="pct"/>
            <w:tcBorders>
              <w:top w:val="single" w:sz="4" w:space="0" w:color="auto"/>
              <w:left w:val="single" w:sz="4" w:space="0" w:color="auto"/>
              <w:bottom w:val="single" w:sz="4" w:space="0" w:color="auto"/>
              <w:right w:val="single" w:sz="4" w:space="0" w:color="auto"/>
            </w:tcBorders>
          </w:tcPr>
          <w:p w14:paraId="3A7319E9"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Sustainable utilisation of energy resources</w:t>
            </w:r>
          </w:p>
        </w:tc>
        <w:tc>
          <w:tcPr>
            <w:tcW w:w="501" w:type="pct"/>
            <w:tcBorders>
              <w:top w:val="single" w:sz="4" w:space="0" w:color="auto"/>
              <w:left w:val="single" w:sz="4" w:space="0" w:color="auto"/>
              <w:bottom w:val="single" w:sz="4" w:space="0" w:color="auto"/>
              <w:right w:val="single" w:sz="4" w:space="0" w:color="auto"/>
            </w:tcBorders>
          </w:tcPr>
          <w:p w14:paraId="3810B3CA" w14:textId="11E69120" w:rsidR="00D82AE7" w:rsidRDefault="00B01FB6">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6</w:t>
            </w:r>
          </w:p>
        </w:tc>
      </w:tr>
      <w:tr w:rsidR="00B01FB6" w14:paraId="529F0C4C" w14:textId="77777777" w:rsidTr="00BB1867">
        <w:trPr>
          <w:trHeight w:val="337"/>
        </w:trPr>
        <w:tc>
          <w:tcPr>
            <w:tcW w:w="1842" w:type="pct"/>
            <w:gridSpan w:val="2"/>
            <w:tcBorders>
              <w:left w:val="single" w:sz="4" w:space="0" w:color="auto"/>
              <w:bottom w:val="single" w:sz="4" w:space="0" w:color="auto"/>
              <w:right w:val="single" w:sz="4" w:space="0" w:color="auto"/>
            </w:tcBorders>
            <w:vAlign w:val="center"/>
          </w:tcPr>
          <w:p w14:paraId="7F071898" w14:textId="63EA9014" w:rsidR="00B01FB6" w:rsidRPr="00E56932" w:rsidRDefault="00B01FB6" w:rsidP="00E56932">
            <w:pPr>
              <w:spacing w:after="0" w:line="240" w:lineRule="auto"/>
              <w:rPr>
                <w:rFonts w:asciiTheme="minorHAnsi" w:hAnsiTheme="minorHAnsi" w:cstheme="minorHAnsi"/>
                <w:sz w:val="24"/>
                <w:szCs w:val="24"/>
                <w:lang w:val="en-US"/>
              </w:rPr>
            </w:pPr>
            <w:r w:rsidRPr="00E56932">
              <w:rPr>
                <w:rFonts w:asciiTheme="minorHAnsi" w:hAnsiTheme="minorHAnsi" w:cstheme="minorHAnsi"/>
                <w:b/>
                <w:bCs/>
                <w:sz w:val="24"/>
                <w:szCs w:val="24"/>
                <w:lang w:val="en-US"/>
              </w:rPr>
              <w:t>TOTAL</w:t>
            </w:r>
          </w:p>
        </w:tc>
        <w:tc>
          <w:tcPr>
            <w:tcW w:w="375" w:type="pct"/>
            <w:tcBorders>
              <w:top w:val="single" w:sz="4" w:space="0" w:color="auto"/>
              <w:left w:val="single" w:sz="4" w:space="0" w:color="auto"/>
              <w:bottom w:val="single" w:sz="4" w:space="0" w:color="auto"/>
              <w:right w:val="single" w:sz="4" w:space="0" w:color="auto"/>
            </w:tcBorders>
            <w:vAlign w:val="center"/>
          </w:tcPr>
          <w:p w14:paraId="4E47772E" w14:textId="77777777" w:rsidR="00B01FB6" w:rsidRDefault="00B01FB6">
            <w:pPr>
              <w:rPr>
                <w:rFonts w:asciiTheme="minorHAnsi" w:hAnsiTheme="minorHAnsi" w:cstheme="minorHAnsi"/>
                <w:sz w:val="24"/>
                <w:szCs w:val="24"/>
                <w:lang w:val="en-US"/>
              </w:rPr>
            </w:pPr>
          </w:p>
        </w:tc>
        <w:tc>
          <w:tcPr>
            <w:tcW w:w="2282" w:type="pct"/>
            <w:tcBorders>
              <w:top w:val="single" w:sz="4" w:space="0" w:color="auto"/>
              <w:left w:val="single" w:sz="4" w:space="0" w:color="auto"/>
              <w:bottom w:val="single" w:sz="4" w:space="0" w:color="auto"/>
              <w:right w:val="single" w:sz="4" w:space="0" w:color="auto"/>
            </w:tcBorders>
          </w:tcPr>
          <w:p w14:paraId="26B3F235" w14:textId="77777777" w:rsidR="00B01FB6" w:rsidRDefault="00B01FB6">
            <w:pPr>
              <w:spacing w:after="0" w:line="240" w:lineRule="auto"/>
              <w:rPr>
                <w:rFonts w:asciiTheme="minorHAnsi" w:hAnsiTheme="minorHAnsi" w:cstheme="minorHAnsi"/>
                <w:sz w:val="24"/>
                <w:szCs w:val="24"/>
                <w:lang w:val="en-US"/>
              </w:rPr>
            </w:pPr>
          </w:p>
        </w:tc>
        <w:tc>
          <w:tcPr>
            <w:tcW w:w="501" w:type="pct"/>
            <w:tcBorders>
              <w:top w:val="single" w:sz="4" w:space="0" w:color="auto"/>
              <w:left w:val="single" w:sz="4" w:space="0" w:color="auto"/>
              <w:bottom w:val="single" w:sz="4" w:space="0" w:color="auto"/>
              <w:right w:val="single" w:sz="4" w:space="0" w:color="auto"/>
            </w:tcBorders>
          </w:tcPr>
          <w:p w14:paraId="605FB491" w14:textId="66DFF201" w:rsidR="00B01FB6" w:rsidRPr="001B1495" w:rsidRDefault="001B1495">
            <w:pPr>
              <w:spacing w:after="0" w:line="240" w:lineRule="auto"/>
              <w:rPr>
                <w:rFonts w:asciiTheme="minorHAnsi" w:hAnsiTheme="minorHAnsi" w:cstheme="minorHAnsi"/>
                <w:b/>
                <w:bCs/>
                <w:sz w:val="24"/>
                <w:szCs w:val="24"/>
                <w:lang w:val="en-US"/>
              </w:rPr>
            </w:pPr>
            <w:r w:rsidRPr="001B1495">
              <w:rPr>
                <w:rFonts w:asciiTheme="minorHAnsi" w:hAnsiTheme="minorHAnsi" w:cstheme="minorHAnsi"/>
                <w:b/>
                <w:bCs/>
                <w:sz w:val="24"/>
                <w:szCs w:val="24"/>
                <w:lang w:val="en-US"/>
              </w:rPr>
              <w:t>108</w:t>
            </w:r>
          </w:p>
        </w:tc>
      </w:tr>
      <w:tr w:rsidR="00D82AE7" w14:paraId="6E363FB1" w14:textId="73CE1117" w:rsidTr="00BB1867">
        <w:trPr>
          <w:trHeight w:val="337"/>
        </w:trPr>
        <w:tc>
          <w:tcPr>
            <w:tcW w:w="687" w:type="pct"/>
            <w:vMerge w:val="restart"/>
            <w:tcBorders>
              <w:top w:val="single" w:sz="4" w:space="0" w:color="auto"/>
              <w:left w:val="single" w:sz="4" w:space="0" w:color="auto"/>
              <w:right w:val="single" w:sz="4" w:space="0" w:color="auto"/>
            </w:tcBorders>
            <w:vAlign w:val="center"/>
          </w:tcPr>
          <w:p w14:paraId="1465BE40"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S6. Term1</w:t>
            </w:r>
          </w:p>
        </w:tc>
        <w:tc>
          <w:tcPr>
            <w:tcW w:w="1155" w:type="pct"/>
            <w:vMerge w:val="restart"/>
            <w:tcBorders>
              <w:top w:val="single" w:sz="4" w:space="0" w:color="auto"/>
              <w:left w:val="single" w:sz="4" w:space="0" w:color="auto"/>
              <w:bottom w:val="single" w:sz="4" w:space="0" w:color="auto"/>
              <w:right w:val="single" w:sz="4" w:space="0" w:color="auto"/>
            </w:tcBorders>
          </w:tcPr>
          <w:p w14:paraId="1D518B4E" w14:textId="2AE11D83" w:rsidR="00D82AE7" w:rsidRPr="00BB1867" w:rsidRDefault="00D82AE7" w:rsidP="00116723">
            <w:pPr>
              <w:pStyle w:val="ListParagraph"/>
              <w:numPr>
                <w:ilvl w:val="0"/>
                <w:numId w:val="103"/>
              </w:numPr>
              <w:rPr>
                <w:rFonts w:asciiTheme="minorHAnsi" w:hAnsiTheme="minorHAnsi" w:cstheme="minorHAnsi"/>
                <w:sz w:val="24"/>
                <w:szCs w:val="24"/>
                <w:lang w:val="en-US"/>
              </w:rPr>
            </w:pPr>
            <w:r w:rsidRPr="00BB1867">
              <w:rPr>
                <w:rFonts w:asciiTheme="minorHAnsi" w:hAnsiTheme="minorHAnsi" w:cstheme="minorHAnsi"/>
                <w:sz w:val="24"/>
                <w:szCs w:val="24"/>
                <w:lang w:val="en-US"/>
              </w:rPr>
              <w:t>Slope Development</w:t>
            </w:r>
          </w:p>
          <w:p w14:paraId="5C59E4FC" w14:textId="77777777" w:rsidR="00D82AE7" w:rsidRPr="00BB1867" w:rsidRDefault="00D82AE7">
            <w:p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FB2737B" w14:textId="77777777" w:rsidR="00D82AE7" w:rsidRPr="00BB1867" w:rsidRDefault="00D82AE7">
            <w:pPr>
              <w:rPr>
                <w:rFonts w:asciiTheme="minorHAnsi" w:hAnsiTheme="minorHAnsi" w:cstheme="minorHAnsi"/>
                <w:sz w:val="24"/>
                <w:szCs w:val="24"/>
                <w:lang w:val="en-US"/>
              </w:rPr>
            </w:pPr>
            <w:r w:rsidRPr="00BB1867">
              <w:rPr>
                <w:rFonts w:asciiTheme="minorHAnsi" w:hAnsiTheme="minorHAnsi" w:cstheme="minorHAnsi"/>
                <w:sz w:val="24"/>
                <w:szCs w:val="24"/>
                <w:lang w:val="en-US"/>
              </w:rPr>
              <w:t>9.1</w:t>
            </w:r>
          </w:p>
        </w:tc>
        <w:tc>
          <w:tcPr>
            <w:tcW w:w="2282" w:type="pct"/>
            <w:tcBorders>
              <w:top w:val="single" w:sz="4" w:space="0" w:color="auto"/>
              <w:left w:val="single" w:sz="4" w:space="0" w:color="auto"/>
              <w:bottom w:val="single" w:sz="4" w:space="0" w:color="auto"/>
              <w:right w:val="single" w:sz="4" w:space="0" w:color="auto"/>
            </w:tcBorders>
          </w:tcPr>
          <w:p w14:paraId="7C053103"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 xml:space="preserve">Types of </w:t>
            </w:r>
            <w:commentRangeStart w:id="20"/>
            <w:r w:rsidRPr="00D5263A">
              <w:rPr>
                <w:rFonts w:asciiTheme="minorHAnsi" w:hAnsiTheme="minorHAnsi" w:cstheme="minorHAnsi"/>
                <w:sz w:val="24"/>
                <w:szCs w:val="24"/>
                <w:lang w:val="en-US"/>
              </w:rPr>
              <w:t>slopes</w:t>
            </w:r>
            <w:commentRangeEnd w:id="20"/>
            <w:r w:rsidR="00227AF3" w:rsidRPr="00D5263A">
              <w:rPr>
                <w:rStyle w:val="CommentReference"/>
                <w:rFonts w:cs="Times New Roman"/>
                <w:kern w:val="0"/>
                <w:lang w:val="en-US"/>
              </w:rPr>
              <w:commentReference w:id="20"/>
            </w:r>
            <w:r w:rsidRPr="00D5263A">
              <w:rPr>
                <w:rFonts w:asciiTheme="minorHAnsi" w:hAnsiTheme="minorHAnsi" w:cstheme="minorHAnsi"/>
                <w:sz w:val="24"/>
                <w:szCs w:val="24"/>
                <w:lang w:val="en-US"/>
              </w:rPr>
              <w:t xml:space="preserve"> </w:t>
            </w:r>
          </w:p>
        </w:tc>
        <w:tc>
          <w:tcPr>
            <w:tcW w:w="501" w:type="pct"/>
            <w:tcBorders>
              <w:top w:val="single" w:sz="4" w:space="0" w:color="auto"/>
              <w:left w:val="single" w:sz="4" w:space="0" w:color="auto"/>
              <w:bottom w:val="single" w:sz="4" w:space="0" w:color="auto"/>
              <w:right w:val="single" w:sz="4" w:space="0" w:color="auto"/>
            </w:tcBorders>
          </w:tcPr>
          <w:p w14:paraId="43728ED9" w14:textId="77777777" w:rsidR="00D82AE7" w:rsidRPr="00227AF3" w:rsidRDefault="00D82AE7">
            <w:pPr>
              <w:rPr>
                <w:rFonts w:asciiTheme="minorHAnsi" w:hAnsiTheme="minorHAnsi" w:cstheme="minorHAnsi"/>
                <w:color w:val="FF0000"/>
                <w:sz w:val="24"/>
                <w:szCs w:val="24"/>
                <w:highlight w:val="yellow"/>
                <w:lang w:val="en-US"/>
                <w:rPrChange w:id="21" w:author="igunga julius" w:date="2024-12-10T08:06:00Z" w16du:dateUtc="2024-12-10T05:06:00Z">
                  <w:rPr>
                    <w:rFonts w:asciiTheme="minorHAnsi" w:hAnsiTheme="minorHAnsi" w:cstheme="minorHAnsi"/>
                    <w:color w:val="FF0000"/>
                    <w:sz w:val="24"/>
                    <w:szCs w:val="24"/>
                    <w:lang w:val="en-US"/>
                  </w:rPr>
                </w:rPrChange>
              </w:rPr>
            </w:pPr>
          </w:p>
        </w:tc>
      </w:tr>
      <w:tr w:rsidR="00D82AE7" w14:paraId="41819EC2" w14:textId="1CDEFF77" w:rsidTr="00BB1867">
        <w:trPr>
          <w:trHeight w:val="337"/>
        </w:trPr>
        <w:tc>
          <w:tcPr>
            <w:tcW w:w="687" w:type="pct"/>
            <w:vMerge/>
            <w:tcBorders>
              <w:left w:val="single" w:sz="4" w:space="0" w:color="auto"/>
              <w:right w:val="single" w:sz="4" w:space="0" w:color="auto"/>
            </w:tcBorders>
            <w:vAlign w:val="center"/>
          </w:tcPr>
          <w:p w14:paraId="32365007"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68A8F794" w14:textId="77777777" w:rsidR="00D82AE7" w:rsidRPr="00BB1867"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52EDD35" w14:textId="77777777" w:rsidR="00D82AE7" w:rsidRPr="00BB1867" w:rsidRDefault="00D82AE7">
            <w:pPr>
              <w:rPr>
                <w:rFonts w:asciiTheme="minorHAnsi" w:hAnsiTheme="minorHAnsi" w:cstheme="minorHAnsi"/>
                <w:i/>
                <w:sz w:val="24"/>
                <w:szCs w:val="24"/>
                <w:lang w:val="en-US"/>
              </w:rPr>
            </w:pPr>
            <w:r w:rsidRPr="00BB1867">
              <w:rPr>
                <w:rFonts w:asciiTheme="minorHAnsi" w:hAnsiTheme="minorHAnsi" w:cstheme="minorHAnsi"/>
                <w:sz w:val="24"/>
                <w:szCs w:val="24"/>
                <w:lang w:val="en-US"/>
              </w:rPr>
              <w:t>9.2</w:t>
            </w:r>
          </w:p>
        </w:tc>
        <w:tc>
          <w:tcPr>
            <w:tcW w:w="2282" w:type="pct"/>
            <w:tcBorders>
              <w:top w:val="single" w:sz="4" w:space="0" w:color="auto"/>
              <w:left w:val="single" w:sz="4" w:space="0" w:color="auto"/>
              <w:bottom w:val="single" w:sz="4" w:space="0" w:color="auto"/>
              <w:right w:val="single" w:sz="4" w:space="0" w:color="auto"/>
            </w:tcBorders>
          </w:tcPr>
          <w:p w14:paraId="61E8F811" w14:textId="77777777" w:rsidR="00D82AE7" w:rsidRPr="00D5263A" w:rsidRDefault="00D82AE7">
            <w:pPr>
              <w:rPr>
                <w:rFonts w:asciiTheme="minorHAnsi" w:hAnsiTheme="minorHAnsi" w:cstheme="minorHAnsi"/>
                <w:b/>
                <w:sz w:val="24"/>
                <w:szCs w:val="24"/>
                <w:lang w:val="en-US"/>
              </w:rPr>
            </w:pPr>
            <w:r w:rsidRPr="00D5263A">
              <w:rPr>
                <w:rFonts w:asciiTheme="minorHAnsi" w:hAnsiTheme="minorHAnsi" w:cstheme="minorHAnsi"/>
                <w:sz w:val="24"/>
                <w:szCs w:val="24"/>
                <w:lang w:val="en-US"/>
              </w:rPr>
              <w:t>Theories of slope development</w:t>
            </w:r>
          </w:p>
        </w:tc>
        <w:tc>
          <w:tcPr>
            <w:tcW w:w="501" w:type="pct"/>
            <w:tcBorders>
              <w:top w:val="single" w:sz="4" w:space="0" w:color="auto"/>
              <w:left w:val="single" w:sz="4" w:space="0" w:color="auto"/>
              <w:bottom w:val="single" w:sz="4" w:space="0" w:color="auto"/>
              <w:right w:val="single" w:sz="4" w:space="0" w:color="auto"/>
            </w:tcBorders>
          </w:tcPr>
          <w:p w14:paraId="31FB2989" w14:textId="77777777" w:rsidR="00D82AE7" w:rsidRPr="00227AF3" w:rsidRDefault="00D82AE7">
            <w:pPr>
              <w:rPr>
                <w:rFonts w:asciiTheme="minorHAnsi" w:hAnsiTheme="minorHAnsi" w:cstheme="minorHAnsi"/>
                <w:color w:val="FF0000"/>
                <w:sz w:val="24"/>
                <w:szCs w:val="24"/>
                <w:highlight w:val="yellow"/>
                <w:lang w:val="en-US"/>
                <w:rPrChange w:id="22" w:author="igunga julius" w:date="2024-12-10T08:06:00Z" w16du:dateUtc="2024-12-10T05:06:00Z">
                  <w:rPr>
                    <w:rFonts w:asciiTheme="minorHAnsi" w:hAnsiTheme="minorHAnsi" w:cstheme="minorHAnsi"/>
                    <w:color w:val="FF0000"/>
                    <w:sz w:val="24"/>
                    <w:szCs w:val="24"/>
                    <w:lang w:val="en-US"/>
                  </w:rPr>
                </w:rPrChange>
              </w:rPr>
            </w:pPr>
          </w:p>
        </w:tc>
      </w:tr>
      <w:tr w:rsidR="00D82AE7" w14:paraId="5C10C4D2" w14:textId="0B75342E" w:rsidTr="00BB1867">
        <w:trPr>
          <w:trHeight w:val="337"/>
        </w:trPr>
        <w:tc>
          <w:tcPr>
            <w:tcW w:w="687" w:type="pct"/>
            <w:vMerge/>
            <w:tcBorders>
              <w:left w:val="single" w:sz="4" w:space="0" w:color="auto"/>
              <w:right w:val="single" w:sz="4" w:space="0" w:color="auto"/>
            </w:tcBorders>
            <w:vAlign w:val="center"/>
          </w:tcPr>
          <w:p w14:paraId="24B4589D"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35B8343C" w14:textId="77777777" w:rsidR="00D82AE7" w:rsidRPr="00BB1867"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6B8BA49" w14:textId="77777777" w:rsidR="00D82AE7" w:rsidRPr="00BB1867" w:rsidRDefault="00D82AE7">
            <w:pPr>
              <w:rPr>
                <w:rFonts w:asciiTheme="minorHAnsi" w:hAnsiTheme="minorHAnsi" w:cstheme="minorHAnsi"/>
                <w:i/>
                <w:sz w:val="24"/>
                <w:szCs w:val="24"/>
                <w:lang w:val="en-US"/>
              </w:rPr>
            </w:pPr>
            <w:r w:rsidRPr="00BB1867">
              <w:rPr>
                <w:rFonts w:asciiTheme="minorHAnsi" w:hAnsiTheme="minorHAnsi" w:cstheme="minorHAnsi"/>
                <w:sz w:val="24"/>
                <w:szCs w:val="24"/>
                <w:lang w:val="en-US"/>
              </w:rPr>
              <w:t>9.3</w:t>
            </w:r>
          </w:p>
        </w:tc>
        <w:tc>
          <w:tcPr>
            <w:tcW w:w="2282" w:type="pct"/>
            <w:tcBorders>
              <w:top w:val="single" w:sz="4" w:space="0" w:color="auto"/>
              <w:left w:val="single" w:sz="4" w:space="0" w:color="auto"/>
              <w:bottom w:val="single" w:sz="4" w:space="0" w:color="auto"/>
              <w:right w:val="single" w:sz="4" w:space="0" w:color="auto"/>
            </w:tcBorders>
          </w:tcPr>
          <w:p w14:paraId="27CF7037" w14:textId="77777777" w:rsidR="00D82AE7" w:rsidRPr="00D5263A" w:rsidRDefault="00D82AE7">
            <w:pPr>
              <w:rPr>
                <w:rFonts w:asciiTheme="minorHAnsi" w:hAnsiTheme="minorHAnsi" w:cstheme="minorHAnsi"/>
                <w:b/>
                <w:sz w:val="24"/>
                <w:szCs w:val="24"/>
                <w:lang w:val="en-US"/>
              </w:rPr>
            </w:pPr>
            <w:r w:rsidRPr="00D5263A">
              <w:rPr>
                <w:rFonts w:asciiTheme="minorHAnsi" w:hAnsiTheme="minorHAnsi" w:cstheme="minorHAnsi"/>
                <w:sz w:val="24"/>
                <w:szCs w:val="24"/>
                <w:lang w:val="en-US"/>
              </w:rPr>
              <w:t>Factors influencing slope development</w:t>
            </w:r>
          </w:p>
        </w:tc>
        <w:tc>
          <w:tcPr>
            <w:tcW w:w="501" w:type="pct"/>
            <w:tcBorders>
              <w:top w:val="single" w:sz="4" w:space="0" w:color="auto"/>
              <w:left w:val="single" w:sz="4" w:space="0" w:color="auto"/>
              <w:bottom w:val="single" w:sz="4" w:space="0" w:color="auto"/>
              <w:right w:val="single" w:sz="4" w:space="0" w:color="auto"/>
            </w:tcBorders>
          </w:tcPr>
          <w:p w14:paraId="2A5F8029" w14:textId="77777777" w:rsidR="00D82AE7" w:rsidRPr="00227AF3" w:rsidRDefault="00D82AE7">
            <w:pPr>
              <w:rPr>
                <w:rFonts w:asciiTheme="minorHAnsi" w:hAnsiTheme="minorHAnsi" w:cstheme="minorHAnsi"/>
                <w:color w:val="FF0000"/>
                <w:sz w:val="24"/>
                <w:szCs w:val="24"/>
                <w:highlight w:val="yellow"/>
                <w:lang w:val="en-US"/>
                <w:rPrChange w:id="23" w:author="igunga julius" w:date="2024-12-10T08:06:00Z" w16du:dateUtc="2024-12-10T05:06:00Z">
                  <w:rPr>
                    <w:rFonts w:asciiTheme="minorHAnsi" w:hAnsiTheme="minorHAnsi" w:cstheme="minorHAnsi"/>
                    <w:color w:val="FF0000"/>
                    <w:sz w:val="24"/>
                    <w:szCs w:val="24"/>
                    <w:lang w:val="en-US"/>
                  </w:rPr>
                </w:rPrChange>
              </w:rPr>
            </w:pPr>
          </w:p>
        </w:tc>
      </w:tr>
      <w:tr w:rsidR="00D82AE7" w14:paraId="3E64B629" w14:textId="2CC46842" w:rsidTr="00BB1867">
        <w:trPr>
          <w:trHeight w:val="337"/>
        </w:trPr>
        <w:tc>
          <w:tcPr>
            <w:tcW w:w="687" w:type="pct"/>
            <w:vMerge/>
            <w:tcBorders>
              <w:left w:val="single" w:sz="4" w:space="0" w:color="auto"/>
              <w:right w:val="single" w:sz="4" w:space="0" w:color="auto"/>
            </w:tcBorders>
            <w:vAlign w:val="center"/>
          </w:tcPr>
          <w:p w14:paraId="0A5B9A23"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7734EF21" w14:textId="77777777" w:rsidR="00D82AE7" w:rsidRPr="00BB1867"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44C6AA97" w14:textId="77777777" w:rsidR="00D82AE7" w:rsidRPr="00BB1867" w:rsidRDefault="00D82AE7">
            <w:pPr>
              <w:rPr>
                <w:rFonts w:asciiTheme="minorHAnsi" w:hAnsiTheme="minorHAnsi" w:cstheme="minorHAnsi"/>
                <w:i/>
                <w:sz w:val="24"/>
                <w:szCs w:val="24"/>
                <w:lang w:val="en-US"/>
              </w:rPr>
            </w:pPr>
            <w:r w:rsidRPr="00BB1867">
              <w:rPr>
                <w:rFonts w:asciiTheme="minorHAnsi" w:hAnsiTheme="minorHAnsi" w:cstheme="minorHAnsi"/>
                <w:sz w:val="24"/>
                <w:szCs w:val="24"/>
                <w:lang w:val="en-US"/>
              </w:rPr>
              <w:t>9.3</w:t>
            </w:r>
          </w:p>
        </w:tc>
        <w:tc>
          <w:tcPr>
            <w:tcW w:w="2282" w:type="pct"/>
            <w:tcBorders>
              <w:top w:val="single" w:sz="4" w:space="0" w:color="auto"/>
              <w:left w:val="single" w:sz="4" w:space="0" w:color="auto"/>
              <w:bottom w:val="single" w:sz="4" w:space="0" w:color="auto"/>
              <w:right w:val="single" w:sz="4" w:space="0" w:color="auto"/>
            </w:tcBorders>
          </w:tcPr>
          <w:p w14:paraId="148B4863" w14:textId="77777777" w:rsidR="00D82AE7" w:rsidRPr="00D5263A" w:rsidRDefault="00D82AE7">
            <w:pPr>
              <w:rPr>
                <w:rFonts w:asciiTheme="minorHAnsi" w:hAnsiTheme="minorHAnsi" w:cstheme="minorHAnsi"/>
                <w:b/>
                <w:sz w:val="24"/>
                <w:szCs w:val="24"/>
                <w:lang w:val="en-US"/>
              </w:rPr>
            </w:pPr>
            <w:r w:rsidRPr="00D5263A">
              <w:rPr>
                <w:rFonts w:asciiTheme="minorHAnsi" w:hAnsiTheme="minorHAnsi" w:cstheme="minorHAnsi"/>
                <w:sz w:val="24"/>
                <w:szCs w:val="24"/>
                <w:lang w:val="en-US"/>
              </w:rPr>
              <w:t>Mass wasting</w:t>
            </w:r>
          </w:p>
        </w:tc>
        <w:tc>
          <w:tcPr>
            <w:tcW w:w="501" w:type="pct"/>
            <w:tcBorders>
              <w:top w:val="single" w:sz="4" w:space="0" w:color="auto"/>
              <w:left w:val="single" w:sz="4" w:space="0" w:color="auto"/>
              <w:bottom w:val="single" w:sz="4" w:space="0" w:color="auto"/>
              <w:right w:val="single" w:sz="4" w:space="0" w:color="auto"/>
            </w:tcBorders>
          </w:tcPr>
          <w:p w14:paraId="05E06AC5" w14:textId="77777777" w:rsidR="00D82AE7" w:rsidRPr="00227AF3" w:rsidRDefault="00D82AE7">
            <w:pPr>
              <w:rPr>
                <w:rFonts w:asciiTheme="minorHAnsi" w:hAnsiTheme="minorHAnsi" w:cstheme="minorHAnsi"/>
                <w:color w:val="FF0000"/>
                <w:sz w:val="24"/>
                <w:szCs w:val="24"/>
                <w:highlight w:val="yellow"/>
                <w:lang w:val="en-US"/>
                <w:rPrChange w:id="24" w:author="igunga julius" w:date="2024-12-10T08:06:00Z" w16du:dateUtc="2024-12-10T05:06:00Z">
                  <w:rPr>
                    <w:rFonts w:asciiTheme="minorHAnsi" w:hAnsiTheme="minorHAnsi" w:cstheme="minorHAnsi"/>
                    <w:color w:val="FF0000"/>
                    <w:sz w:val="24"/>
                    <w:szCs w:val="24"/>
                    <w:lang w:val="en-US"/>
                  </w:rPr>
                </w:rPrChange>
              </w:rPr>
            </w:pPr>
          </w:p>
        </w:tc>
      </w:tr>
      <w:tr w:rsidR="00D82AE7" w14:paraId="19A47604" w14:textId="0D6CC34A" w:rsidTr="00BB1867">
        <w:trPr>
          <w:trHeight w:val="337"/>
        </w:trPr>
        <w:tc>
          <w:tcPr>
            <w:tcW w:w="687" w:type="pct"/>
            <w:vMerge/>
            <w:tcBorders>
              <w:left w:val="single" w:sz="4" w:space="0" w:color="auto"/>
              <w:right w:val="single" w:sz="4" w:space="0" w:color="auto"/>
            </w:tcBorders>
            <w:vAlign w:val="center"/>
          </w:tcPr>
          <w:p w14:paraId="38AD2593" w14:textId="77777777" w:rsidR="00D82AE7" w:rsidRDefault="00D82AE7">
            <w:pPr>
              <w:spacing w:after="0" w:line="240" w:lineRule="auto"/>
              <w:rPr>
                <w:rFonts w:asciiTheme="minorHAnsi" w:hAnsiTheme="minorHAnsi" w:cstheme="minorHAnsi"/>
                <w:sz w:val="24"/>
                <w:szCs w:val="24"/>
                <w:lang w:val="en-US"/>
              </w:rPr>
            </w:pPr>
          </w:p>
        </w:tc>
        <w:tc>
          <w:tcPr>
            <w:tcW w:w="1155" w:type="pct"/>
            <w:vMerge w:val="restart"/>
            <w:tcBorders>
              <w:top w:val="single" w:sz="4" w:space="0" w:color="auto"/>
              <w:left w:val="single" w:sz="4" w:space="0" w:color="auto"/>
              <w:right w:val="single" w:sz="4" w:space="0" w:color="auto"/>
            </w:tcBorders>
            <w:vAlign w:val="center"/>
          </w:tcPr>
          <w:p w14:paraId="65875AB5" w14:textId="3E9C8C47"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Problems of Food Supply</w:t>
            </w:r>
          </w:p>
          <w:p w14:paraId="14AFB796" w14:textId="77777777" w:rsidR="00D82AE7" w:rsidRDefault="00D82AE7">
            <w:p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422A333"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10.1</w:t>
            </w:r>
          </w:p>
        </w:tc>
        <w:tc>
          <w:tcPr>
            <w:tcW w:w="2282" w:type="pct"/>
            <w:tcBorders>
              <w:top w:val="single" w:sz="4" w:space="0" w:color="auto"/>
              <w:left w:val="single" w:sz="4" w:space="0" w:color="auto"/>
              <w:bottom w:val="single" w:sz="4" w:space="0" w:color="auto"/>
              <w:right w:val="single" w:sz="4" w:space="0" w:color="auto"/>
            </w:tcBorders>
          </w:tcPr>
          <w:p w14:paraId="2FDBADBA" w14:textId="77777777" w:rsidR="00D82AE7" w:rsidRPr="00D5263A" w:rsidRDefault="00D82AE7">
            <w:pPr>
              <w:rPr>
                <w:rFonts w:asciiTheme="minorHAnsi" w:hAnsiTheme="minorHAnsi" w:cstheme="minorHAnsi"/>
                <w:b/>
                <w:sz w:val="24"/>
                <w:szCs w:val="24"/>
                <w:lang w:val="en-US"/>
              </w:rPr>
            </w:pPr>
            <w:r w:rsidRPr="00D5263A">
              <w:rPr>
                <w:rFonts w:asciiTheme="minorHAnsi" w:hAnsiTheme="minorHAnsi" w:cstheme="minorHAnsi"/>
                <w:sz w:val="24"/>
                <w:szCs w:val="24"/>
                <w:lang w:val="en-US"/>
              </w:rPr>
              <w:t xml:space="preserve">Trends in world food Supply </w:t>
            </w:r>
          </w:p>
        </w:tc>
        <w:tc>
          <w:tcPr>
            <w:tcW w:w="501" w:type="pct"/>
            <w:tcBorders>
              <w:top w:val="single" w:sz="4" w:space="0" w:color="auto"/>
              <w:left w:val="single" w:sz="4" w:space="0" w:color="auto"/>
              <w:bottom w:val="single" w:sz="4" w:space="0" w:color="auto"/>
              <w:right w:val="single" w:sz="4" w:space="0" w:color="auto"/>
            </w:tcBorders>
          </w:tcPr>
          <w:p w14:paraId="208C9872" w14:textId="77777777" w:rsidR="00D82AE7" w:rsidRPr="00227AF3" w:rsidRDefault="00D82AE7">
            <w:pPr>
              <w:rPr>
                <w:rFonts w:asciiTheme="minorHAnsi" w:hAnsiTheme="minorHAnsi" w:cstheme="minorHAnsi"/>
                <w:sz w:val="24"/>
                <w:szCs w:val="24"/>
                <w:highlight w:val="yellow"/>
                <w:lang w:val="en-US"/>
                <w:rPrChange w:id="25" w:author="igunga julius" w:date="2024-12-10T08:06:00Z" w16du:dateUtc="2024-12-10T05:06:00Z">
                  <w:rPr>
                    <w:rFonts w:asciiTheme="minorHAnsi" w:hAnsiTheme="minorHAnsi" w:cstheme="minorHAnsi"/>
                    <w:sz w:val="24"/>
                    <w:szCs w:val="24"/>
                    <w:lang w:val="en-US"/>
                  </w:rPr>
                </w:rPrChange>
              </w:rPr>
            </w:pPr>
          </w:p>
        </w:tc>
      </w:tr>
      <w:tr w:rsidR="00D82AE7" w14:paraId="73386E8A" w14:textId="4CC1077C" w:rsidTr="00BB1867">
        <w:trPr>
          <w:trHeight w:val="337"/>
        </w:trPr>
        <w:tc>
          <w:tcPr>
            <w:tcW w:w="687" w:type="pct"/>
            <w:vMerge/>
            <w:tcBorders>
              <w:left w:val="single" w:sz="4" w:space="0" w:color="auto"/>
              <w:right w:val="single" w:sz="4" w:space="0" w:color="auto"/>
            </w:tcBorders>
            <w:vAlign w:val="center"/>
          </w:tcPr>
          <w:p w14:paraId="555028D4"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7F3B41C0"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F5662CE" w14:textId="77777777" w:rsidR="00D82AE7" w:rsidRDefault="00D82AE7">
            <w:pPr>
              <w:spacing w:after="0" w:line="240" w:lineRule="auto"/>
              <w:rPr>
                <w:rFonts w:asciiTheme="minorHAnsi" w:hAnsiTheme="minorHAnsi" w:cstheme="minorHAnsi"/>
                <w:color w:val="FF0000"/>
                <w:sz w:val="24"/>
                <w:szCs w:val="24"/>
                <w:lang w:val="en-US"/>
              </w:rPr>
            </w:pPr>
            <w:r>
              <w:rPr>
                <w:rFonts w:asciiTheme="minorHAnsi" w:hAnsiTheme="minorHAnsi" w:cstheme="minorHAnsi"/>
                <w:sz w:val="24"/>
                <w:szCs w:val="24"/>
                <w:lang w:val="en-US"/>
              </w:rPr>
              <w:t>10.2</w:t>
            </w:r>
          </w:p>
        </w:tc>
        <w:tc>
          <w:tcPr>
            <w:tcW w:w="2282" w:type="pct"/>
            <w:tcBorders>
              <w:top w:val="single" w:sz="4" w:space="0" w:color="auto"/>
              <w:left w:val="single" w:sz="4" w:space="0" w:color="auto"/>
              <w:bottom w:val="single" w:sz="4" w:space="0" w:color="auto"/>
              <w:right w:val="single" w:sz="4" w:space="0" w:color="auto"/>
            </w:tcBorders>
          </w:tcPr>
          <w:p w14:paraId="50193CA5" w14:textId="77777777" w:rsidR="00D82AE7" w:rsidRPr="00D5263A" w:rsidRDefault="00D82AE7">
            <w:pPr>
              <w:spacing w:after="0" w:line="240" w:lineRule="auto"/>
              <w:rPr>
                <w:rFonts w:asciiTheme="minorHAnsi" w:hAnsiTheme="minorHAnsi" w:cstheme="minorHAnsi"/>
                <w:color w:val="FF0000"/>
                <w:sz w:val="24"/>
                <w:szCs w:val="24"/>
                <w:lang w:val="en-US"/>
              </w:rPr>
            </w:pPr>
            <w:r w:rsidRPr="00D5263A">
              <w:rPr>
                <w:rFonts w:asciiTheme="minorHAnsi" w:hAnsiTheme="minorHAnsi" w:cstheme="minorHAnsi"/>
                <w:sz w:val="24"/>
                <w:szCs w:val="24"/>
                <w:lang w:val="en-US"/>
              </w:rPr>
              <w:t>Food shortage in Developing Countries</w:t>
            </w:r>
          </w:p>
        </w:tc>
        <w:tc>
          <w:tcPr>
            <w:tcW w:w="501" w:type="pct"/>
            <w:tcBorders>
              <w:top w:val="single" w:sz="4" w:space="0" w:color="auto"/>
              <w:left w:val="single" w:sz="4" w:space="0" w:color="auto"/>
              <w:bottom w:val="single" w:sz="4" w:space="0" w:color="auto"/>
              <w:right w:val="single" w:sz="4" w:space="0" w:color="auto"/>
            </w:tcBorders>
          </w:tcPr>
          <w:p w14:paraId="2448F11F" w14:textId="77777777" w:rsidR="00D82AE7" w:rsidRPr="00227AF3" w:rsidRDefault="00D82AE7">
            <w:pPr>
              <w:spacing w:after="0" w:line="240" w:lineRule="auto"/>
              <w:rPr>
                <w:rFonts w:asciiTheme="minorHAnsi" w:hAnsiTheme="minorHAnsi" w:cstheme="minorHAnsi"/>
                <w:sz w:val="24"/>
                <w:szCs w:val="24"/>
                <w:highlight w:val="yellow"/>
                <w:lang w:val="en-US"/>
                <w:rPrChange w:id="26" w:author="igunga julius" w:date="2024-12-10T08:06:00Z" w16du:dateUtc="2024-12-10T05:06:00Z">
                  <w:rPr>
                    <w:rFonts w:asciiTheme="minorHAnsi" w:hAnsiTheme="minorHAnsi" w:cstheme="minorHAnsi"/>
                    <w:sz w:val="24"/>
                    <w:szCs w:val="24"/>
                    <w:lang w:val="en-US"/>
                  </w:rPr>
                </w:rPrChange>
              </w:rPr>
            </w:pPr>
          </w:p>
        </w:tc>
      </w:tr>
      <w:tr w:rsidR="00D82AE7" w14:paraId="0AD14E03" w14:textId="1D56FA45" w:rsidTr="00BB1867">
        <w:trPr>
          <w:trHeight w:val="337"/>
        </w:trPr>
        <w:tc>
          <w:tcPr>
            <w:tcW w:w="687" w:type="pct"/>
            <w:vMerge/>
            <w:tcBorders>
              <w:left w:val="single" w:sz="4" w:space="0" w:color="auto"/>
              <w:right w:val="single" w:sz="4" w:space="0" w:color="auto"/>
            </w:tcBorders>
            <w:vAlign w:val="center"/>
          </w:tcPr>
          <w:p w14:paraId="56F593DA"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2635E571"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CAFF252" w14:textId="77777777" w:rsidR="00D82AE7" w:rsidRDefault="00D82AE7">
            <w:pPr>
              <w:spacing w:after="0" w:line="240" w:lineRule="auto"/>
              <w:rPr>
                <w:rFonts w:asciiTheme="minorHAnsi" w:hAnsiTheme="minorHAnsi" w:cstheme="minorHAnsi"/>
                <w:color w:val="FF0000"/>
                <w:sz w:val="24"/>
                <w:szCs w:val="24"/>
                <w:lang w:val="en-US"/>
              </w:rPr>
            </w:pPr>
            <w:r>
              <w:rPr>
                <w:rFonts w:asciiTheme="minorHAnsi" w:hAnsiTheme="minorHAnsi" w:cstheme="minorHAnsi"/>
                <w:sz w:val="24"/>
                <w:szCs w:val="24"/>
                <w:lang w:val="en-US"/>
              </w:rPr>
              <w:t>10.3</w:t>
            </w:r>
          </w:p>
        </w:tc>
        <w:tc>
          <w:tcPr>
            <w:tcW w:w="2282" w:type="pct"/>
            <w:tcBorders>
              <w:top w:val="single" w:sz="4" w:space="0" w:color="auto"/>
              <w:left w:val="single" w:sz="4" w:space="0" w:color="auto"/>
              <w:bottom w:val="single" w:sz="4" w:space="0" w:color="auto"/>
              <w:right w:val="single" w:sz="4" w:space="0" w:color="auto"/>
            </w:tcBorders>
          </w:tcPr>
          <w:p w14:paraId="04F01E91" w14:textId="77777777" w:rsidR="00D82AE7" w:rsidRPr="00D5263A" w:rsidRDefault="00D82AE7">
            <w:pPr>
              <w:spacing w:after="0" w:line="240" w:lineRule="auto"/>
              <w:rPr>
                <w:rFonts w:asciiTheme="minorHAnsi" w:hAnsiTheme="minorHAnsi" w:cstheme="minorHAnsi"/>
                <w:color w:val="FF0000"/>
                <w:sz w:val="24"/>
                <w:szCs w:val="24"/>
                <w:lang w:val="en-US"/>
              </w:rPr>
            </w:pPr>
            <w:r w:rsidRPr="00D5263A">
              <w:rPr>
                <w:rFonts w:asciiTheme="minorHAnsi" w:hAnsiTheme="minorHAnsi" w:cstheme="minorHAnsi"/>
                <w:sz w:val="24"/>
                <w:szCs w:val="24"/>
                <w:lang w:val="en-US"/>
              </w:rPr>
              <w:t>Addressing food shortages</w:t>
            </w:r>
          </w:p>
        </w:tc>
        <w:tc>
          <w:tcPr>
            <w:tcW w:w="501" w:type="pct"/>
            <w:tcBorders>
              <w:top w:val="single" w:sz="4" w:space="0" w:color="auto"/>
              <w:left w:val="single" w:sz="4" w:space="0" w:color="auto"/>
              <w:bottom w:val="single" w:sz="4" w:space="0" w:color="auto"/>
              <w:right w:val="single" w:sz="4" w:space="0" w:color="auto"/>
            </w:tcBorders>
          </w:tcPr>
          <w:p w14:paraId="2CCBF1E6" w14:textId="77777777" w:rsidR="00D82AE7" w:rsidRPr="00227AF3" w:rsidRDefault="00D82AE7">
            <w:pPr>
              <w:spacing w:after="0" w:line="240" w:lineRule="auto"/>
              <w:rPr>
                <w:rFonts w:asciiTheme="minorHAnsi" w:hAnsiTheme="minorHAnsi" w:cstheme="minorHAnsi"/>
                <w:sz w:val="24"/>
                <w:szCs w:val="24"/>
                <w:highlight w:val="yellow"/>
                <w:lang w:val="en-US"/>
                <w:rPrChange w:id="27" w:author="igunga julius" w:date="2024-12-10T08:06:00Z" w16du:dateUtc="2024-12-10T05:06:00Z">
                  <w:rPr>
                    <w:rFonts w:asciiTheme="minorHAnsi" w:hAnsiTheme="minorHAnsi" w:cstheme="minorHAnsi"/>
                    <w:sz w:val="24"/>
                    <w:szCs w:val="24"/>
                    <w:lang w:val="en-US"/>
                  </w:rPr>
                </w:rPrChange>
              </w:rPr>
            </w:pPr>
          </w:p>
        </w:tc>
      </w:tr>
      <w:tr w:rsidR="00D82AE7" w14:paraId="03B412C9" w14:textId="270BCD50" w:rsidTr="00BB1867">
        <w:trPr>
          <w:trHeight w:val="337"/>
        </w:trPr>
        <w:tc>
          <w:tcPr>
            <w:tcW w:w="687" w:type="pct"/>
            <w:vMerge/>
            <w:tcBorders>
              <w:left w:val="single" w:sz="4" w:space="0" w:color="auto"/>
              <w:right w:val="single" w:sz="4" w:space="0" w:color="auto"/>
            </w:tcBorders>
            <w:vAlign w:val="center"/>
          </w:tcPr>
          <w:p w14:paraId="1AAA7872" w14:textId="77777777" w:rsidR="00D82AE7" w:rsidRDefault="00D82AE7">
            <w:pPr>
              <w:spacing w:after="0" w:line="240" w:lineRule="auto"/>
              <w:rPr>
                <w:rFonts w:asciiTheme="minorHAnsi" w:hAnsiTheme="minorHAnsi" w:cstheme="minorHAnsi"/>
                <w:sz w:val="24"/>
                <w:szCs w:val="24"/>
                <w:lang w:val="en-US"/>
              </w:rPr>
            </w:pPr>
          </w:p>
        </w:tc>
        <w:tc>
          <w:tcPr>
            <w:tcW w:w="1155" w:type="pct"/>
            <w:vMerge w:val="restart"/>
            <w:tcBorders>
              <w:left w:val="single" w:sz="4" w:space="0" w:color="auto"/>
              <w:right w:val="single" w:sz="4" w:space="0" w:color="auto"/>
            </w:tcBorders>
            <w:vAlign w:val="center"/>
          </w:tcPr>
          <w:p w14:paraId="18DB7F77" w14:textId="4F7E013D"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Settlement</w:t>
            </w:r>
          </w:p>
        </w:tc>
        <w:tc>
          <w:tcPr>
            <w:tcW w:w="375" w:type="pct"/>
            <w:tcBorders>
              <w:top w:val="single" w:sz="4" w:space="0" w:color="auto"/>
              <w:left w:val="single" w:sz="4" w:space="0" w:color="auto"/>
              <w:bottom w:val="single" w:sz="4" w:space="0" w:color="auto"/>
              <w:right w:val="single" w:sz="4" w:space="0" w:color="auto"/>
            </w:tcBorders>
            <w:vAlign w:val="center"/>
          </w:tcPr>
          <w:p w14:paraId="37B5A7BC" w14:textId="77777777" w:rsidR="00D82AE7" w:rsidRDefault="00D82AE7">
            <w:pPr>
              <w:rPr>
                <w:rFonts w:asciiTheme="minorHAnsi" w:hAnsiTheme="minorHAnsi" w:cstheme="minorHAnsi"/>
                <w:i/>
                <w:sz w:val="24"/>
                <w:szCs w:val="24"/>
                <w:lang w:val="en-US"/>
              </w:rPr>
            </w:pPr>
            <w:r>
              <w:rPr>
                <w:rFonts w:asciiTheme="minorHAnsi" w:hAnsiTheme="minorHAnsi" w:cstheme="minorHAnsi"/>
                <w:sz w:val="24"/>
                <w:szCs w:val="24"/>
                <w:lang w:val="en-US"/>
              </w:rPr>
              <w:t>11.1</w:t>
            </w:r>
          </w:p>
        </w:tc>
        <w:tc>
          <w:tcPr>
            <w:tcW w:w="2282" w:type="pct"/>
            <w:tcBorders>
              <w:top w:val="single" w:sz="4" w:space="0" w:color="auto"/>
              <w:left w:val="single" w:sz="4" w:space="0" w:color="auto"/>
              <w:bottom w:val="single" w:sz="4" w:space="0" w:color="auto"/>
              <w:right w:val="single" w:sz="4" w:space="0" w:color="auto"/>
            </w:tcBorders>
          </w:tcPr>
          <w:p w14:paraId="4EF0B748"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Meaning, Types and Patterns of settlement</w:t>
            </w:r>
          </w:p>
        </w:tc>
        <w:tc>
          <w:tcPr>
            <w:tcW w:w="501" w:type="pct"/>
            <w:tcBorders>
              <w:top w:val="single" w:sz="4" w:space="0" w:color="auto"/>
              <w:left w:val="single" w:sz="4" w:space="0" w:color="auto"/>
              <w:bottom w:val="single" w:sz="4" w:space="0" w:color="auto"/>
              <w:right w:val="single" w:sz="4" w:space="0" w:color="auto"/>
            </w:tcBorders>
          </w:tcPr>
          <w:p w14:paraId="0AD037DA" w14:textId="77777777" w:rsidR="00D82AE7" w:rsidRPr="00227AF3" w:rsidRDefault="00D82AE7">
            <w:pPr>
              <w:rPr>
                <w:rFonts w:asciiTheme="minorHAnsi" w:hAnsiTheme="minorHAnsi" w:cstheme="minorHAnsi"/>
                <w:sz w:val="24"/>
                <w:szCs w:val="24"/>
                <w:highlight w:val="yellow"/>
                <w:lang w:val="en-US"/>
                <w:rPrChange w:id="28" w:author="igunga julius" w:date="2024-12-10T08:06:00Z" w16du:dateUtc="2024-12-10T05:06:00Z">
                  <w:rPr>
                    <w:rFonts w:asciiTheme="minorHAnsi" w:hAnsiTheme="minorHAnsi" w:cstheme="minorHAnsi"/>
                    <w:sz w:val="24"/>
                    <w:szCs w:val="24"/>
                    <w:lang w:val="en-US"/>
                  </w:rPr>
                </w:rPrChange>
              </w:rPr>
            </w:pPr>
          </w:p>
        </w:tc>
      </w:tr>
      <w:tr w:rsidR="00D82AE7" w14:paraId="49155154" w14:textId="70FB6C1A" w:rsidTr="00BB1867">
        <w:trPr>
          <w:trHeight w:val="337"/>
        </w:trPr>
        <w:tc>
          <w:tcPr>
            <w:tcW w:w="687" w:type="pct"/>
            <w:vMerge/>
            <w:tcBorders>
              <w:left w:val="single" w:sz="4" w:space="0" w:color="auto"/>
              <w:right w:val="single" w:sz="4" w:space="0" w:color="auto"/>
            </w:tcBorders>
            <w:vAlign w:val="center"/>
          </w:tcPr>
          <w:p w14:paraId="2E416364"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1D8EB9EA"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77EFD89"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11.2</w:t>
            </w:r>
          </w:p>
        </w:tc>
        <w:tc>
          <w:tcPr>
            <w:tcW w:w="2282" w:type="pct"/>
            <w:tcBorders>
              <w:top w:val="single" w:sz="4" w:space="0" w:color="auto"/>
              <w:left w:val="single" w:sz="4" w:space="0" w:color="auto"/>
              <w:bottom w:val="single" w:sz="4" w:space="0" w:color="auto"/>
              <w:right w:val="single" w:sz="4" w:space="0" w:color="auto"/>
            </w:tcBorders>
          </w:tcPr>
          <w:p w14:paraId="2DD114BD"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Rural Settlement</w:t>
            </w:r>
          </w:p>
        </w:tc>
        <w:tc>
          <w:tcPr>
            <w:tcW w:w="501" w:type="pct"/>
            <w:tcBorders>
              <w:top w:val="single" w:sz="4" w:space="0" w:color="auto"/>
              <w:left w:val="single" w:sz="4" w:space="0" w:color="auto"/>
              <w:bottom w:val="single" w:sz="4" w:space="0" w:color="auto"/>
              <w:right w:val="single" w:sz="4" w:space="0" w:color="auto"/>
            </w:tcBorders>
          </w:tcPr>
          <w:p w14:paraId="786F0D57" w14:textId="77777777" w:rsidR="00D82AE7" w:rsidRPr="00227AF3" w:rsidRDefault="00D82AE7">
            <w:pPr>
              <w:spacing w:after="0" w:line="240" w:lineRule="auto"/>
              <w:rPr>
                <w:rFonts w:asciiTheme="minorHAnsi" w:hAnsiTheme="minorHAnsi" w:cstheme="minorHAnsi"/>
                <w:sz w:val="24"/>
                <w:szCs w:val="24"/>
                <w:highlight w:val="yellow"/>
                <w:lang w:val="en-US"/>
                <w:rPrChange w:id="29" w:author="igunga julius" w:date="2024-12-10T08:06:00Z" w16du:dateUtc="2024-12-10T05:06:00Z">
                  <w:rPr>
                    <w:rFonts w:asciiTheme="minorHAnsi" w:hAnsiTheme="minorHAnsi" w:cstheme="minorHAnsi"/>
                    <w:sz w:val="24"/>
                    <w:szCs w:val="24"/>
                    <w:lang w:val="en-US"/>
                  </w:rPr>
                </w:rPrChange>
              </w:rPr>
            </w:pPr>
          </w:p>
        </w:tc>
      </w:tr>
      <w:tr w:rsidR="00D82AE7" w14:paraId="15A6626E" w14:textId="575FB206" w:rsidTr="00BB1867">
        <w:trPr>
          <w:trHeight w:val="337"/>
        </w:trPr>
        <w:tc>
          <w:tcPr>
            <w:tcW w:w="687" w:type="pct"/>
            <w:vMerge/>
            <w:tcBorders>
              <w:left w:val="single" w:sz="4" w:space="0" w:color="auto"/>
              <w:right w:val="single" w:sz="4" w:space="0" w:color="auto"/>
            </w:tcBorders>
            <w:vAlign w:val="center"/>
          </w:tcPr>
          <w:p w14:paraId="51DDE5F8"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48CC4EDC"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60FA19BF"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11.3</w:t>
            </w:r>
          </w:p>
        </w:tc>
        <w:tc>
          <w:tcPr>
            <w:tcW w:w="2282" w:type="pct"/>
            <w:tcBorders>
              <w:top w:val="single" w:sz="4" w:space="0" w:color="auto"/>
              <w:left w:val="single" w:sz="4" w:space="0" w:color="auto"/>
              <w:bottom w:val="single" w:sz="4" w:space="0" w:color="auto"/>
              <w:right w:val="single" w:sz="4" w:space="0" w:color="auto"/>
            </w:tcBorders>
          </w:tcPr>
          <w:p w14:paraId="75BAADB1"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Urban Settlement</w:t>
            </w:r>
          </w:p>
        </w:tc>
        <w:tc>
          <w:tcPr>
            <w:tcW w:w="501" w:type="pct"/>
            <w:tcBorders>
              <w:top w:val="single" w:sz="4" w:space="0" w:color="auto"/>
              <w:left w:val="single" w:sz="4" w:space="0" w:color="auto"/>
              <w:bottom w:val="single" w:sz="4" w:space="0" w:color="auto"/>
              <w:right w:val="single" w:sz="4" w:space="0" w:color="auto"/>
            </w:tcBorders>
          </w:tcPr>
          <w:p w14:paraId="0D3D6DEB" w14:textId="77777777" w:rsidR="00D82AE7" w:rsidRPr="00227AF3" w:rsidRDefault="00D82AE7">
            <w:pPr>
              <w:spacing w:after="0" w:line="240" w:lineRule="auto"/>
              <w:rPr>
                <w:rFonts w:asciiTheme="minorHAnsi" w:hAnsiTheme="minorHAnsi" w:cstheme="minorHAnsi"/>
                <w:sz w:val="24"/>
                <w:szCs w:val="24"/>
                <w:highlight w:val="yellow"/>
                <w:lang w:val="en-US"/>
                <w:rPrChange w:id="30" w:author="igunga julius" w:date="2024-12-10T08:06:00Z" w16du:dateUtc="2024-12-10T05:06:00Z">
                  <w:rPr>
                    <w:rFonts w:asciiTheme="minorHAnsi" w:hAnsiTheme="minorHAnsi" w:cstheme="minorHAnsi"/>
                    <w:sz w:val="24"/>
                    <w:szCs w:val="24"/>
                    <w:lang w:val="en-US"/>
                  </w:rPr>
                </w:rPrChange>
              </w:rPr>
            </w:pPr>
          </w:p>
        </w:tc>
      </w:tr>
      <w:tr w:rsidR="00D82AE7" w14:paraId="5608FB85" w14:textId="08AE8CC4" w:rsidTr="00BB1867">
        <w:trPr>
          <w:trHeight w:val="337"/>
        </w:trPr>
        <w:tc>
          <w:tcPr>
            <w:tcW w:w="687" w:type="pct"/>
            <w:vMerge/>
            <w:tcBorders>
              <w:left w:val="single" w:sz="4" w:space="0" w:color="auto"/>
              <w:right w:val="single" w:sz="4" w:space="0" w:color="auto"/>
            </w:tcBorders>
            <w:vAlign w:val="center"/>
          </w:tcPr>
          <w:p w14:paraId="2B1AC4A5"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3CF6A7A3"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5D89ECCF"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11.4</w:t>
            </w:r>
          </w:p>
        </w:tc>
        <w:tc>
          <w:tcPr>
            <w:tcW w:w="2282" w:type="pct"/>
            <w:tcBorders>
              <w:top w:val="single" w:sz="4" w:space="0" w:color="auto"/>
              <w:left w:val="single" w:sz="4" w:space="0" w:color="auto"/>
              <w:bottom w:val="single" w:sz="4" w:space="0" w:color="auto"/>
              <w:right w:val="single" w:sz="4" w:space="0" w:color="auto"/>
            </w:tcBorders>
          </w:tcPr>
          <w:p w14:paraId="0F4E9DD0"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Problems of urban growth</w:t>
            </w:r>
          </w:p>
        </w:tc>
        <w:tc>
          <w:tcPr>
            <w:tcW w:w="501" w:type="pct"/>
            <w:tcBorders>
              <w:top w:val="single" w:sz="4" w:space="0" w:color="auto"/>
              <w:left w:val="single" w:sz="4" w:space="0" w:color="auto"/>
              <w:bottom w:val="single" w:sz="4" w:space="0" w:color="auto"/>
              <w:right w:val="single" w:sz="4" w:space="0" w:color="auto"/>
            </w:tcBorders>
          </w:tcPr>
          <w:p w14:paraId="2B5AFE1E" w14:textId="77777777" w:rsidR="00D82AE7" w:rsidRPr="00227AF3" w:rsidRDefault="00D82AE7">
            <w:pPr>
              <w:spacing w:after="0" w:line="240" w:lineRule="auto"/>
              <w:rPr>
                <w:rFonts w:asciiTheme="minorHAnsi" w:hAnsiTheme="minorHAnsi" w:cstheme="minorHAnsi"/>
                <w:sz w:val="24"/>
                <w:szCs w:val="24"/>
                <w:highlight w:val="yellow"/>
                <w:lang w:val="en-US"/>
                <w:rPrChange w:id="31" w:author="igunga julius" w:date="2024-12-10T08:06:00Z" w16du:dateUtc="2024-12-10T05:06:00Z">
                  <w:rPr>
                    <w:rFonts w:asciiTheme="minorHAnsi" w:hAnsiTheme="minorHAnsi" w:cstheme="minorHAnsi"/>
                    <w:sz w:val="24"/>
                    <w:szCs w:val="24"/>
                    <w:lang w:val="en-US"/>
                  </w:rPr>
                </w:rPrChange>
              </w:rPr>
            </w:pPr>
          </w:p>
        </w:tc>
      </w:tr>
      <w:tr w:rsidR="00D82AE7" w14:paraId="56AA11F0" w14:textId="5CD3803D" w:rsidTr="00BB1867">
        <w:trPr>
          <w:trHeight w:val="337"/>
        </w:trPr>
        <w:tc>
          <w:tcPr>
            <w:tcW w:w="687" w:type="pct"/>
            <w:vMerge/>
            <w:tcBorders>
              <w:left w:val="single" w:sz="4" w:space="0" w:color="auto"/>
              <w:right w:val="single" w:sz="4" w:space="0" w:color="auto"/>
            </w:tcBorders>
            <w:vAlign w:val="center"/>
          </w:tcPr>
          <w:p w14:paraId="31A5F7AE"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471BAA4C"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B610885"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11.5</w:t>
            </w:r>
          </w:p>
        </w:tc>
        <w:tc>
          <w:tcPr>
            <w:tcW w:w="2282" w:type="pct"/>
            <w:tcBorders>
              <w:top w:val="single" w:sz="4" w:space="0" w:color="auto"/>
              <w:left w:val="single" w:sz="4" w:space="0" w:color="auto"/>
              <w:bottom w:val="single" w:sz="4" w:space="0" w:color="auto"/>
              <w:right w:val="single" w:sz="4" w:space="0" w:color="auto"/>
            </w:tcBorders>
          </w:tcPr>
          <w:p w14:paraId="249080CE"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Land use planning and control of urban growth</w:t>
            </w:r>
          </w:p>
        </w:tc>
        <w:tc>
          <w:tcPr>
            <w:tcW w:w="501" w:type="pct"/>
            <w:tcBorders>
              <w:top w:val="single" w:sz="4" w:space="0" w:color="auto"/>
              <w:left w:val="single" w:sz="4" w:space="0" w:color="auto"/>
              <w:bottom w:val="single" w:sz="4" w:space="0" w:color="auto"/>
              <w:right w:val="single" w:sz="4" w:space="0" w:color="auto"/>
            </w:tcBorders>
          </w:tcPr>
          <w:p w14:paraId="38EB9EF8" w14:textId="77777777" w:rsidR="00D82AE7" w:rsidRPr="00227AF3" w:rsidRDefault="00D82AE7">
            <w:pPr>
              <w:spacing w:after="0" w:line="240" w:lineRule="auto"/>
              <w:rPr>
                <w:rFonts w:asciiTheme="minorHAnsi" w:hAnsiTheme="minorHAnsi" w:cstheme="minorHAnsi"/>
                <w:sz w:val="24"/>
                <w:szCs w:val="24"/>
                <w:highlight w:val="yellow"/>
                <w:lang w:val="en-US"/>
                <w:rPrChange w:id="32" w:author="igunga julius" w:date="2024-12-10T08:06:00Z" w16du:dateUtc="2024-12-10T05:06:00Z">
                  <w:rPr>
                    <w:rFonts w:asciiTheme="minorHAnsi" w:hAnsiTheme="minorHAnsi" w:cstheme="minorHAnsi"/>
                    <w:sz w:val="24"/>
                    <w:szCs w:val="24"/>
                    <w:lang w:val="en-US"/>
                  </w:rPr>
                </w:rPrChange>
              </w:rPr>
            </w:pPr>
          </w:p>
        </w:tc>
      </w:tr>
      <w:tr w:rsidR="00D82AE7" w14:paraId="30ACF9CA" w14:textId="423E5EC5" w:rsidTr="00BB1867">
        <w:trPr>
          <w:trHeight w:val="337"/>
        </w:trPr>
        <w:tc>
          <w:tcPr>
            <w:tcW w:w="687" w:type="pct"/>
            <w:vMerge w:val="restart"/>
            <w:tcBorders>
              <w:left w:val="single" w:sz="4" w:space="0" w:color="auto"/>
              <w:right w:val="single" w:sz="4" w:space="0" w:color="auto"/>
            </w:tcBorders>
            <w:vAlign w:val="center"/>
          </w:tcPr>
          <w:p w14:paraId="557EF961" w14:textId="77777777" w:rsidR="00D82AE7" w:rsidRDefault="00D82AE7">
            <w:pPr>
              <w:spacing w:after="0" w:line="240" w:lineRule="auto"/>
              <w:rPr>
                <w:rFonts w:asciiTheme="minorHAnsi" w:hAnsiTheme="minorHAnsi" w:cstheme="minorHAnsi"/>
                <w:sz w:val="24"/>
                <w:szCs w:val="24"/>
                <w:lang w:val="en-US"/>
              </w:rPr>
            </w:pPr>
          </w:p>
          <w:p w14:paraId="0331EC3D" w14:textId="77777777" w:rsidR="00D82AE7" w:rsidRDefault="00D82AE7">
            <w:pPr>
              <w:spacing w:after="0" w:line="240" w:lineRule="auto"/>
              <w:rPr>
                <w:rFonts w:asciiTheme="minorHAnsi" w:hAnsiTheme="minorHAnsi" w:cstheme="minorHAnsi"/>
                <w:sz w:val="24"/>
                <w:szCs w:val="24"/>
                <w:lang w:val="en-US"/>
              </w:rPr>
            </w:pPr>
          </w:p>
          <w:p w14:paraId="2D408626"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S.6 Term 2</w:t>
            </w:r>
          </w:p>
        </w:tc>
        <w:tc>
          <w:tcPr>
            <w:tcW w:w="1155" w:type="pct"/>
            <w:vMerge w:val="restart"/>
            <w:tcBorders>
              <w:left w:val="single" w:sz="4" w:space="0" w:color="auto"/>
              <w:right w:val="single" w:sz="4" w:space="0" w:color="auto"/>
            </w:tcBorders>
            <w:vAlign w:val="center"/>
          </w:tcPr>
          <w:p w14:paraId="1F673D2C" w14:textId="22DDC29F"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Lake and Sea Coasts</w:t>
            </w:r>
          </w:p>
        </w:tc>
        <w:tc>
          <w:tcPr>
            <w:tcW w:w="375" w:type="pct"/>
            <w:tcBorders>
              <w:top w:val="single" w:sz="4" w:space="0" w:color="auto"/>
              <w:left w:val="single" w:sz="4" w:space="0" w:color="auto"/>
              <w:bottom w:val="single" w:sz="4" w:space="0" w:color="auto"/>
              <w:right w:val="single" w:sz="4" w:space="0" w:color="auto"/>
            </w:tcBorders>
            <w:vAlign w:val="center"/>
          </w:tcPr>
          <w:p w14:paraId="56A27189"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12.1</w:t>
            </w:r>
          </w:p>
        </w:tc>
        <w:tc>
          <w:tcPr>
            <w:tcW w:w="2282" w:type="pct"/>
            <w:tcBorders>
              <w:top w:val="single" w:sz="4" w:space="0" w:color="auto"/>
              <w:left w:val="single" w:sz="4" w:space="0" w:color="auto"/>
              <w:bottom w:val="single" w:sz="4" w:space="0" w:color="auto"/>
              <w:right w:val="single" w:sz="4" w:space="0" w:color="auto"/>
            </w:tcBorders>
          </w:tcPr>
          <w:p w14:paraId="30EA8995" w14:textId="77777777" w:rsidR="00D82AE7" w:rsidRPr="00D5263A" w:rsidRDefault="00D82AE7">
            <w:pPr>
              <w:rPr>
                <w:rFonts w:asciiTheme="minorHAnsi" w:hAnsiTheme="minorHAnsi" w:cstheme="minorHAnsi"/>
                <w:b/>
                <w:sz w:val="24"/>
                <w:szCs w:val="24"/>
                <w:lang w:val="en-US"/>
              </w:rPr>
            </w:pPr>
            <w:r w:rsidRPr="00D5263A">
              <w:rPr>
                <w:rFonts w:asciiTheme="minorHAnsi" w:hAnsiTheme="minorHAnsi" w:cstheme="minorHAnsi"/>
                <w:sz w:val="24"/>
                <w:szCs w:val="24"/>
                <w:lang w:val="en-US"/>
              </w:rPr>
              <w:t>Waves and their nature</w:t>
            </w:r>
          </w:p>
        </w:tc>
        <w:tc>
          <w:tcPr>
            <w:tcW w:w="501" w:type="pct"/>
            <w:tcBorders>
              <w:top w:val="single" w:sz="4" w:space="0" w:color="auto"/>
              <w:left w:val="single" w:sz="4" w:space="0" w:color="auto"/>
              <w:bottom w:val="single" w:sz="4" w:space="0" w:color="auto"/>
              <w:right w:val="single" w:sz="4" w:space="0" w:color="auto"/>
            </w:tcBorders>
          </w:tcPr>
          <w:p w14:paraId="6DC67AC3" w14:textId="77777777" w:rsidR="00D82AE7" w:rsidRPr="00227AF3" w:rsidRDefault="00D82AE7">
            <w:pPr>
              <w:rPr>
                <w:rFonts w:asciiTheme="minorHAnsi" w:hAnsiTheme="minorHAnsi" w:cstheme="minorHAnsi"/>
                <w:sz w:val="24"/>
                <w:szCs w:val="24"/>
                <w:highlight w:val="yellow"/>
                <w:lang w:val="en-US"/>
                <w:rPrChange w:id="33" w:author="igunga julius" w:date="2024-12-10T08:06:00Z" w16du:dateUtc="2024-12-10T05:06:00Z">
                  <w:rPr>
                    <w:rFonts w:asciiTheme="minorHAnsi" w:hAnsiTheme="minorHAnsi" w:cstheme="minorHAnsi"/>
                    <w:sz w:val="24"/>
                    <w:szCs w:val="24"/>
                    <w:lang w:val="en-US"/>
                  </w:rPr>
                </w:rPrChange>
              </w:rPr>
            </w:pPr>
          </w:p>
        </w:tc>
      </w:tr>
      <w:tr w:rsidR="00D82AE7" w14:paraId="48D0CD3C" w14:textId="72608AD1" w:rsidTr="00BB1867">
        <w:trPr>
          <w:trHeight w:val="337"/>
        </w:trPr>
        <w:tc>
          <w:tcPr>
            <w:tcW w:w="687" w:type="pct"/>
            <w:vMerge/>
            <w:tcBorders>
              <w:left w:val="single" w:sz="4" w:space="0" w:color="auto"/>
              <w:right w:val="single" w:sz="4" w:space="0" w:color="auto"/>
            </w:tcBorders>
            <w:vAlign w:val="center"/>
          </w:tcPr>
          <w:p w14:paraId="76F779FE"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0F100DA5"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5E83CE5"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12.2</w:t>
            </w:r>
          </w:p>
        </w:tc>
        <w:tc>
          <w:tcPr>
            <w:tcW w:w="2282" w:type="pct"/>
            <w:tcBorders>
              <w:top w:val="single" w:sz="4" w:space="0" w:color="auto"/>
              <w:left w:val="single" w:sz="4" w:space="0" w:color="auto"/>
              <w:bottom w:val="single" w:sz="4" w:space="0" w:color="auto"/>
              <w:right w:val="single" w:sz="4" w:space="0" w:color="auto"/>
            </w:tcBorders>
          </w:tcPr>
          <w:p w14:paraId="697501BE"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Landforms due to wave action along the coast</w:t>
            </w:r>
          </w:p>
        </w:tc>
        <w:tc>
          <w:tcPr>
            <w:tcW w:w="501" w:type="pct"/>
            <w:tcBorders>
              <w:top w:val="single" w:sz="4" w:space="0" w:color="auto"/>
              <w:left w:val="single" w:sz="4" w:space="0" w:color="auto"/>
              <w:bottom w:val="single" w:sz="4" w:space="0" w:color="auto"/>
              <w:right w:val="single" w:sz="4" w:space="0" w:color="auto"/>
            </w:tcBorders>
          </w:tcPr>
          <w:p w14:paraId="7CBA570D" w14:textId="77777777" w:rsidR="00D82AE7" w:rsidRPr="00227AF3" w:rsidRDefault="00D82AE7">
            <w:pPr>
              <w:spacing w:after="0" w:line="240" w:lineRule="auto"/>
              <w:rPr>
                <w:rFonts w:asciiTheme="minorHAnsi" w:hAnsiTheme="minorHAnsi" w:cstheme="minorHAnsi"/>
                <w:sz w:val="24"/>
                <w:szCs w:val="24"/>
                <w:highlight w:val="yellow"/>
                <w:lang w:val="en-US"/>
                <w:rPrChange w:id="34" w:author="igunga julius" w:date="2024-12-10T08:06:00Z" w16du:dateUtc="2024-12-10T05:06:00Z">
                  <w:rPr>
                    <w:rFonts w:asciiTheme="minorHAnsi" w:hAnsiTheme="minorHAnsi" w:cstheme="minorHAnsi"/>
                    <w:sz w:val="24"/>
                    <w:szCs w:val="24"/>
                    <w:lang w:val="en-US"/>
                  </w:rPr>
                </w:rPrChange>
              </w:rPr>
            </w:pPr>
          </w:p>
        </w:tc>
      </w:tr>
      <w:tr w:rsidR="00D82AE7" w14:paraId="098183EE" w14:textId="13AA99EB" w:rsidTr="00BB1867">
        <w:trPr>
          <w:trHeight w:val="337"/>
        </w:trPr>
        <w:tc>
          <w:tcPr>
            <w:tcW w:w="687" w:type="pct"/>
            <w:vMerge/>
            <w:tcBorders>
              <w:left w:val="single" w:sz="4" w:space="0" w:color="auto"/>
              <w:right w:val="single" w:sz="4" w:space="0" w:color="auto"/>
            </w:tcBorders>
            <w:vAlign w:val="center"/>
          </w:tcPr>
          <w:p w14:paraId="0D5E5044"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right w:val="single" w:sz="4" w:space="0" w:color="auto"/>
            </w:tcBorders>
            <w:vAlign w:val="center"/>
          </w:tcPr>
          <w:p w14:paraId="7639EF88"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27A72267"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12.3</w:t>
            </w:r>
          </w:p>
        </w:tc>
        <w:tc>
          <w:tcPr>
            <w:tcW w:w="2282" w:type="pct"/>
            <w:tcBorders>
              <w:top w:val="single" w:sz="4" w:space="0" w:color="auto"/>
              <w:left w:val="single" w:sz="4" w:space="0" w:color="auto"/>
              <w:bottom w:val="single" w:sz="4" w:space="0" w:color="auto"/>
              <w:right w:val="single" w:sz="4" w:space="0" w:color="auto"/>
            </w:tcBorders>
          </w:tcPr>
          <w:p w14:paraId="51DF95C5"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Lake and Sea level changes</w:t>
            </w:r>
          </w:p>
        </w:tc>
        <w:tc>
          <w:tcPr>
            <w:tcW w:w="501" w:type="pct"/>
            <w:tcBorders>
              <w:top w:val="single" w:sz="4" w:space="0" w:color="auto"/>
              <w:left w:val="single" w:sz="4" w:space="0" w:color="auto"/>
              <w:bottom w:val="single" w:sz="4" w:space="0" w:color="auto"/>
              <w:right w:val="single" w:sz="4" w:space="0" w:color="auto"/>
            </w:tcBorders>
          </w:tcPr>
          <w:p w14:paraId="12DF7A28" w14:textId="77777777" w:rsidR="00D82AE7" w:rsidRPr="00227AF3" w:rsidRDefault="00D82AE7">
            <w:pPr>
              <w:spacing w:after="0" w:line="240" w:lineRule="auto"/>
              <w:rPr>
                <w:rFonts w:asciiTheme="minorHAnsi" w:hAnsiTheme="minorHAnsi" w:cstheme="minorHAnsi"/>
                <w:sz w:val="24"/>
                <w:szCs w:val="24"/>
                <w:highlight w:val="yellow"/>
                <w:lang w:val="en-US"/>
                <w:rPrChange w:id="35" w:author="igunga julius" w:date="2024-12-10T08:06:00Z" w16du:dateUtc="2024-12-10T05:06:00Z">
                  <w:rPr>
                    <w:rFonts w:asciiTheme="minorHAnsi" w:hAnsiTheme="minorHAnsi" w:cstheme="minorHAnsi"/>
                    <w:sz w:val="24"/>
                    <w:szCs w:val="24"/>
                    <w:lang w:val="en-US"/>
                  </w:rPr>
                </w:rPrChange>
              </w:rPr>
            </w:pPr>
          </w:p>
        </w:tc>
      </w:tr>
      <w:tr w:rsidR="00D82AE7" w14:paraId="3E055DC3" w14:textId="225E0356" w:rsidTr="00BB1867">
        <w:trPr>
          <w:trHeight w:val="337"/>
        </w:trPr>
        <w:tc>
          <w:tcPr>
            <w:tcW w:w="687" w:type="pct"/>
            <w:vMerge/>
            <w:tcBorders>
              <w:left w:val="single" w:sz="4" w:space="0" w:color="auto"/>
              <w:right w:val="single" w:sz="4" w:space="0" w:color="auto"/>
            </w:tcBorders>
            <w:vAlign w:val="center"/>
          </w:tcPr>
          <w:p w14:paraId="48AF0160" w14:textId="77777777" w:rsidR="00D82AE7" w:rsidRDefault="00D82AE7">
            <w:pPr>
              <w:spacing w:after="0" w:line="240" w:lineRule="auto"/>
              <w:rPr>
                <w:rFonts w:asciiTheme="minorHAnsi" w:hAnsiTheme="minorHAnsi" w:cstheme="minorHAnsi"/>
                <w:sz w:val="24"/>
                <w:szCs w:val="24"/>
                <w:lang w:val="en-US"/>
              </w:rPr>
            </w:pPr>
          </w:p>
        </w:tc>
        <w:tc>
          <w:tcPr>
            <w:tcW w:w="1155" w:type="pct"/>
            <w:vMerge/>
            <w:tcBorders>
              <w:left w:val="single" w:sz="4" w:space="0" w:color="auto"/>
              <w:bottom w:val="single" w:sz="4" w:space="0" w:color="auto"/>
              <w:right w:val="single" w:sz="4" w:space="0" w:color="auto"/>
            </w:tcBorders>
            <w:vAlign w:val="center"/>
          </w:tcPr>
          <w:p w14:paraId="7CD49763" w14:textId="77777777" w:rsidR="00D82AE7" w:rsidRPr="00E56932" w:rsidRDefault="00D82AE7" w:rsidP="00116723">
            <w:pPr>
              <w:pStyle w:val="ListParagraph"/>
              <w:numPr>
                <w:ilvl w:val="0"/>
                <w:numId w:val="103"/>
              </w:numPr>
              <w:spacing w:after="0" w:line="240" w:lineRule="auto"/>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02C0B72A" w14:textId="77777777" w:rsidR="00D82AE7" w:rsidRDefault="00D82AE7">
            <w:pPr>
              <w:spacing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12.4</w:t>
            </w:r>
          </w:p>
        </w:tc>
        <w:tc>
          <w:tcPr>
            <w:tcW w:w="2282" w:type="pct"/>
            <w:tcBorders>
              <w:top w:val="single" w:sz="4" w:space="0" w:color="auto"/>
              <w:left w:val="single" w:sz="4" w:space="0" w:color="auto"/>
              <w:bottom w:val="single" w:sz="4" w:space="0" w:color="auto"/>
              <w:right w:val="single" w:sz="4" w:space="0" w:color="auto"/>
            </w:tcBorders>
          </w:tcPr>
          <w:p w14:paraId="363F8606" w14:textId="77777777" w:rsidR="00D82AE7" w:rsidRPr="00D5263A" w:rsidRDefault="00D82AE7">
            <w:pPr>
              <w:spacing w:after="0" w:line="240" w:lineRule="auto"/>
              <w:rPr>
                <w:rFonts w:asciiTheme="minorHAnsi" w:hAnsiTheme="minorHAnsi" w:cstheme="minorHAnsi"/>
                <w:sz w:val="24"/>
                <w:szCs w:val="24"/>
                <w:lang w:val="en-US"/>
              </w:rPr>
            </w:pPr>
            <w:r w:rsidRPr="00D5263A">
              <w:rPr>
                <w:rFonts w:asciiTheme="minorHAnsi" w:hAnsiTheme="minorHAnsi" w:cstheme="minorHAnsi"/>
                <w:sz w:val="24"/>
                <w:szCs w:val="24"/>
                <w:lang w:val="en-US"/>
              </w:rPr>
              <w:t>Influence of coasts on human activities</w:t>
            </w:r>
          </w:p>
        </w:tc>
        <w:tc>
          <w:tcPr>
            <w:tcW w:w="501" w:type="pct"/>
            <w:tcBorders>
              <w:top w:val="single" w:sz="4" w:space="0" w:color="auto"/>
              <w:left w:val="single" w:sz="4" w:space="0" w:color="auto"/>
              <w:bottom w:val="single" w:sz="4" w:space="0" w:color="auto"/>
              <w:right w:val="single" w:sz="4" w:space="0" w:color="auto"/>
            </w:tcBorders>
          </w:tcPr>
          <w:p w14:paraId="0BB2B391" w14:textId="77777777" w:rsidR="00D82AE7" w:rsidRPr="00227AF3" w:rsidRDefault="00D82AE7">
            <w:pPr>
              <w:spacing w:after="0" w:line="240" w:lineRule="auto"/>
              <w:rPr>
                <w:rFonts w:asciiTheme="minorHAnsi" w:hAnsiTheme="minorHAnsi" w:cstheme="minorHAnsi"/>
                <w:sz w:val="24"/>
                <w:szCs w:val="24"/>
                <w:highlight w:val="yellow"/>
                <w:lang w:val="en-US"/>
                <w:rPrChange w:id="36" w:author="igunga julius" w:date="2024-12-10T08:06:00Z" w16du:dateUtc="2024-12-10T05:06:00Z">
                  <w:rPr>
                    <w:rFonts w:asciiTheme="minorHAnsi" w:hAnsiTheme="minorHAnsi" w:cstheme="minorHAnsi"/>
                    <w:sz w:val="24"/>
                    <w:szCs w:val="24"/>
                    <w:lang w:val="en-US"/>
                  </w:rPr>
                </w:rPrChange>
              </w:rPr>
            </w:pPr>
          </w:p>
        </w:tc>
      </w:tr>
      <w:tr w:rsidR="00D82AE7" w14:paraId="1020C7AA" w14:textId="28038BF9" w:rsidTr="00BB1867">
        <w:trPr>
          <w:trHeight w:val="458"/>
        </w:trPr>
        <w:tc>
          <w:tcPr>
            <w:tcW w:w="687" w:type="pct"/>
            <w:vMerge/>
            <w:tcBorders>
              <w:left w:val="single" w:sz="4" w:space="0" w:color="auto"/>
              <w:right w:val="single" w:sz="4" w:space="0" w:color="auto"/>
            </w:tcBorders>
            <w:vAlign w:val="center"/>
          </w:tcPr>
          <w:p w14:paraId="4289EE5E" w14:textId="77777777" w:rsidR="00D82AE7" w:rsidRDefault="00D82AE7">
            <w:pPr>
              <w:rPr>
                <w:rFonts w:asciiTheme="minorHAnsi" w:hAnsiTheme="minorHAnsi" w:cstheme="minorHAnsi"/>
                <w:sz w:val="24"/>
                <w:szCs w:val="24"/>
                <w:lang w:val="en-US"/>
              </w:rPr>
            </w:pPr>
          </w:p>
        </w:tc>
        <w:tc>
          <w:tcPr>
            <w:tcW w:w="1155" w:type="pct"/>
            <w:vMerge w:val="restart"/>
            <w:tcBorders>
              <w:top w:val="single" w:sz="4" w:space="0" w:color="auto"/>
              <w:left w:val="single" w:sz="4" w:space="0" w:color="auto"/>
              <w:bottom w:val="single" w:sz="4" w:space="0" w:color="auto"/>
              <w:right w:val="single" w:sz="4" w:space="0" w:color="auto"/>
            </w:tcBorders>
            <w:vAlign w:val="center"/>
          </w:tcPr>
          <w:p w14:paraId="408A7413" w14:textId="6542D26A" w:rsidR="00D82AE7" w:rsidRPr="00E56932" w:rsidRDefault="00D82AE7" w:rsidP="00116723">
            <w:pPr>
              <w:pStyle w:val="ListParagraph"/>
              <w:numPr>
                <w:ilvl w:val="0"/>
                <w:numId w:val="103"/>
              </w:numPr>
              <w:rPr>
                <w:rFonts w:asciiTheme="minorHAnsi" w:hAnsiTheme="minorHAnsi" w:cstheme="minorHAnsi"/>
                <w:sz w:val="24"/>
                <w:szCs w:val="24"/>
                <w:lang w:val="en-US"/>
              </w:rPr>
            </w:pPr>
            <w:r w:rsidRPr="00E56932">
              <w:rPr>
                <w:rFonts w:asciiTheme="minorHAnsi" w:hAnsiTheme="minorHAnsi" w:cstheme="minorHAnsi"/>
                <w:sz w:val="24"/>
                <w:szCs w:val="24"/>
                <w:lang w:val="en-US"/>
              </w:rPr>
              <w:t>Climatology and Meteorology</w:t>
            </w:r>
          </w:p>
        </w:tc>
        <w:tc>
          <w:tcPr>
            <w:tcW w:w="375" w:type="pct"/>
            <w:tcBorders>
              <w:top w:val="single" w:sz="4" w:space="0" w:color="auto"/>
              <w:left w:val="single" w:sz="4" w:space="0" w:color="auto"/>
              <w:bottom w:val="single" w:sz="4" w:space="0" w:color="auto"/>
              <w:right w:val="single" w:sz="4" w:space="0" w:color="auto"/>
            </w:tcBorders>
            <w:vAlign w:val="center"/>
          </w:tcPr>
          <w:p w14:paraId="1A93D445"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14.1</w:t>
            </w:r>
          </w:p>
        </w:tc>
        <w:tc>
          <w:tcPr>
            <w:tcW w:w="2282" w:type="pct"/>
            <w:tcBorders>
              <w:top w:val="single" w:sz="4" w:space="0" w:color="auto"/>
              <w:left w:val="single" w:sz="4" w:space="0" w:color="auto"/>
              <w:bottom w:val="single" w:sz="4" w:space="0" w:color="auto"/>
              <w:right w:val="single" w:sz="4" w:space="0" w:color="auto"/>
            </w:tcBorders>
            <w:vAlign w:val="center"/>
          </w:tcPr>
          <w:p w14:paraId="34432CF7"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Introduction to Climatology and Meteorology</w:t>
            </w:r>
          </w:p>
        </w:tc>
        <w:tc>
          <w:tcPr>
            <w:tcW w:w="501" w:type="pct"/>
            <w:tcBorders>
              <w:top w:val="single" w:sz="4" w:space="0" w:color="auto"/>
              <w:left w:val="single" w:sz="4" w:space="0" w:color="auto"/>
              <w:bottom w:val="single" w:sz="4" w:space="0" w:color="auto"/>
              <w:right w:val="single" w:sz="4" w:space="0" w:color="auto"/>
            </w:tcBorders>
          </w:tcPr>
          <w:p w14:paraId="2B1D94B1" w14:textId="77777777" w:rsidR="00D82AE7" w:rsidRPr="00227AF3" w:rsidRDefault="00D82AE7">
            <w:pPr>
              <w:rPr>
                <w:rFonts w:asciiTheme="minorHAnsi" w:hAnsiTheme="minorHAnsi" w:cstheme="minorHAnsi"/>
                <w:sz w:val="24"/>
                <w:szCs w:val="24"/>
                <w:highlight w:val="yellow"/>
                <w:lang w:val="en-US"/>
                <w:rPrChange w:id="37" w:author="igunga julius" w:date="2024-12-10T08:06:00Z" w16du:dateUtc="2024-12-10T05:06:00Z">
                  <w:rPr>
                    <w:rFonts w:asciiTheme="minorHAnsi" w:hAnsiTheme="minorHAnsi" w:cstheme="minorHAnsi"/>
                    <w:sz w:val="24"/>
                    <w:szCs w:val="24"/>
                    <w:lang w:val="en-US"/>
                  </w:rPr>
                </w:rPrChange>
              </w:rPr>
            </w:pPr>
          </w:p>
        </w:tc>
      </w:tr>
      <w:tr w:rsidR="00D82AE7" w14:paraId="47530266" w14:textId="28DE1DD9" w:rsidTr="00BB1867">
        <w:trPr>
          <w:trHeight w:val="370"/>
        </w:trPr>
        <w:tc>
          <w:tcPr>
            <w:tcW w:w="687" w:type="pct"/>
            <w:vMerge/>
            <w:tcBorders>
              <w:left w:val="single" w:sz="4" w:space="0" w:color="auto"/>
              <w:right w:val="single" w:sz="4" w:space="0" w:color="auto"/>
            </w:tcBorders>
            <w:vAlign w:val="center"/>
          </w:tcPr>
          <w:p w14:paraId="5498869E"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7A714EA3"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67E2AAFD"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14.2</w:t>
            </w:r>
          </w:p>
        </w:tc>
        <w:tc>
          <w:tcPr>
            <w:tcW w:w="2282" w:type="pct"/>
            <w:tcBorders>
              <w:top w:val="single" w:sz="4" w:space="0" w:color="auto"/>
              <w:left w:val="single" w:sz="4" w:space="0" w:color="auto"/>
              <w:bottom w:val="single" w:sz="4" w:space="0" w:color="auto"/>
              <w:right w:val="single" w:sz="4" w:space="0" w:color="auto"/>
            </w:tcBorders>
            <w:vAlign w:val="center"/>
          </w:tcPr>
          <w:p w14:paraId="7DC69BC6"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Humidity</w:t>
            </w:r>
          </w:p>
        </w:tc>
        <w:tc>
          <w:tcPr>
            <w:tcW w:w="501" w:type="pct"/>
            <w:tcBorders>
              <w:top w:val="single" w:sz="4" w:space="0" w:color="auto"/>
              <w:left w:val="single" w:sz="4" w:space="0" w:color="auto"/>
              <w:bottom w:val="single" w:sz="4" w:space="0" w:color="auto"/>
              <w:right w:val="single" w:sz="4" w:space="0" w:color="auto"/>
            </w:tcBorders>
          </w:tcPr>
          <w:p w14:paraId="6C2BD59C" w14:textId="77777777" w:rsidR="00D82AE7" w:rsidRPr="00227AF3" w:rsidRDefault="00D82AE7">
            <w:pPr>
              <w:rPr>
                <w:rFonts w:asciiTheme="minorHAnsi" w:hAnsiTheme="minorHAnsi" w:cstheme="minorHAnsi"/>
                <w:sz w:val="24"/>
                <w:szCs w:val="24"/>
                <w:highlight w:val="yellow"/>
                <w:lang w:val="en-US"/>
                <w:rPrChange w:id="38" w:author="igunga julius" w:date="2024-12-10T08:06:00Z" w16du:dateUtc="2024-12-10T05:06:00Z">
                  <w:rPr>
                    <w:rFonts w:asciiTheme="minorHAnsi" w:hAnsiTheme="minorHAnsi" w:cstheme="minorHAnsi"/>
                    <w:sz w:val="24"/>
                    <w:szCs w:val="24"/>
                    <w:lang w:val="en-US"/>
                  </w:rPr>
                </w:rPrChange>
              </w:rPr>
            </w:pPr>
          </w:p>
        </w:tc>
      </w:tr>
      <w:tr w:rsidR="00D82AE7" w14:paraId="1776C569" w14:textId="68AEC252" w:rsidTr="00BB1867">
        <w:trPr>
          <w:trHeight w:val="347"/>
        </w:trPr>
        <w:tc>
          <w:tcPr>
            <w:tcW w:w="687" w:type="pct"/>
            <w:vMerge/>
            <w:tcBorders>
              <w:left w:val="single" w:sz="4" w:space="0" w:color="auto"/>
              <w:right w:val="single" w:sz="4" w:space="0" w:color="auto"/>
            </w:tcBorders>
            <w:vAlign w:val="center"/>
          </w:tcPr>
          <w:p w14:paraId="568FEC7A"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6A6FF3F6"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63EF16EE"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14.3</w:t>
            </w:r>
          </w:p>
        </w:tc>
        <w:tc>
          <w:tcPr>
            <w:tcW w:w="2282" w:type="pct"/>
            <w:tcBorders>
              <w:top w:val="single" w:sz="4" w:space="0" w:color="auto"/>
              <w:left w:val="single" w:sz="4" w:space="0" w:color="auto"/>
              <w:bottom w:val="single" w:sz="4" w:space="0" w:color="auto"/>
              <w:right w:val="single" w:sz="4" w:space="0" w:color="auto"/>
            </w:tcBorders>
            <w:vAlign w:val="center"/>
          </w:tcPr>
          <w:p w14:paraId="664F9E3F"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Solar Radiation</w:t>
            </w:r>
          </w:p>
        </w:tc>
        <w:tc>
          <w:tcPr>
            <w:tcW w:w="501" w:type="pct"/>
            <w:tcBorders>
              <w:top w:val="single" w:sz="4" w:space="0" w:color="auto"/>
              <w:left w:val="single" w:sz="4" w:space="0" w:color="auto"/>
              <w:bottom w:val="single" w:sz="4" w:space="0" w:color="auto"/>
              <w:right w:val="single" w:sz="4" w:space="0" w:color="auto"/>
            </w:tcBorders>
          </w:tcPr>
          <w:p w14:paraId="1361BF59" w14:textId="77777777" w:rsidR="00D82AE7" w:rsidRPr="00227AF3" w:rsidRDefault="00D82AE7">
            <w:pPr>
              <w:rPr>
                <w:rFonts w:asciiTheme="minorHAnsi" w:hAnsiTheme="minorHAnsi" w:cstheme="minorHAnsi"/>
                <w:sz w:val="24"/>
                <w:szCs w:val="24"/>
                <w:highlight w:val="yellow"/>
                <w:lang w:val="en-US"/>
                <w:rPrChange w:id="39" w:author="igunga julius" w:date="2024-12-10T08:06:00Z" w16du:dateUtc="2024-12-10T05:06:00Z">
                  <w:rPr>
                    <w:rFonts w:asciiTheme="minorHAnsi" w:hAnsiTheme="minorHAnsi" w:cstheme="minorHAnsi"/>
                    <w:sz w:val="24"/>
                    <w:szCs w:val="24"/>
                    <w:lang w:val="en-US"/>
                  </w:rPr>
                </w:rPrChange>
              </w:rPr>
            </w:pPr>
          </w:p>
        </w:tc>
      </w:tr>
      <w:tr w:rsidR="00D82AE7" w14:paraId="26B24B74" w14:textId="27F680F7" w:rsidTr="00BB1867">
        <w:trPr>
          <w:trHeight w:val="371"/>
        </w:trPr>
        <w:tc>
          <w:tcPr>
            <w:tcW w:w="687" w:type="pct"/>
            <w:vMerge/>
            <w:tcBorders>
              <w:left w:val="single" w:sz="4" w:space="0" w:color="auto"/>
              <w:right w:val="single" w:sz="4" w:space="0" w:color="auto"/>
            </w:tcBorders>
            <w:vAlign w:val="center"/>
          </w:tcPr>
          <w:p w14:paraId="427FFD8C"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432ECABC"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75247732"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14.4</w:t>
            </w:r>
          </w:p>
        </w:tc>
        <w:tc>
          <w:tcPr>
            <w:tcW w:w="2282" w:type="pct"/>
            <w:tcBorders>
              <w:top w:val="single" w:sz="4" w:space="0" w:color="auto"/>
              <w:left w:val="single" w:sz="4" w:space="0" w:color="auto"/>
              <w:bottom w:val="single" w:sz="4" w:space="0" w:color="auto"/>
              <w:right w:val="single" w:sz="4" w:space="0" w:color="auto"/>
            </w:tcBorders>
            <w:vAlign w:val="center"/>
          </w:tcPr>
          <w:p w14:paraId="12FD9E65"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Atmospheric pressure &amp; Wind systems</w:t>
            </w:r>
          </w:p>
        </w:tc>
        <w:tc>
          <w:tcPr>
            <w:tcW w:w="501" w:type="pct"/>
            <w:tcBorders>
              <w:top w:val="single" w:sz="4" w:space="0" w:color="auto"/>
              <w:left w:val="single" w:sz="4" w:space="0" w:color="auto"/>
              <w:bottom w:val="single" w:sz="4" w:space="0" w:color="auto"/>
              <w:right w:val="single" w:sz="4" w:space="0" w:color="auto"/>
            </w:tcBorders>
          </w:tcPr>
          <w:p w14:paraId="36BE5015" w14:textId="77777777" w:rsidR="00D82AE7" w:rsidRPr="00227AF3" w:rsidRDefault="00D82AE7">
            <w:pPr>
              <w:rPr>
                <w:rFonts w:asciiTheme="minorHAnsi" w:hAnsiTheme="minorHAnsi" w:cstheme="minorHAnsi"/>
                <w:sz w:val="24"/>
                <w:szCs w:val="24"/>
                <w:highlight w:val="yellow"/>
                <w:lang w:val="en-US"/>
                <w:rPrChange w:id="40" w:author="igunga julius" w:date="2024-12-10T08:06:00Z" w16du:dateUtc="2024-12-10T05:06:00Z">
                  <w:rPr>
                    <w:rFonts w:asciiTheme="minorHAnsi" w:hAnsiTheme="minorHAnsi" w:cstheme="minorHAnsi"/>
                    <w:sz w:val="24"/>
                    <w:szCs w:val="24"/>
                    <w:lang w:val="en-US"/>
                  </w:rPr>
                </w:rPrChange>
              </w:rPr>
            </w:pPr>
          </w:p>
        </w:tc>
      </w:tr>
      <w:tr w:rsidR="00D82AE7" w14:paraId="16448DBB" w14:textId="3E1312FD" w:rsidTr="00BB1867">
        <w:trPr>
          <w:trHeight w:val="382"/>
        </w:trPr>
        <w:tc>
          <w:tcPr>
            <w:tcW w:w="687" w:type="pct"/>
            <w:vMerge/>
            <w:tcBorders>
              <w:left w:val="single" w:sz="4" w:space="0" w:color="auto"/>
              <w:right w:val="single" w:sz="4" w:space="0" w:color="auto"/>
            </w:tcBorders>
            <w:vAlign w:val="center"/>
          </w:tcPr>
          <w:p w14:paraId="210574EA"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6962EB54"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12EAE9CF"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14.5</w:t>
            </w:r>
          </w:p>
        </w:tc>
        <w:tc>
          <w:tcPr>
            <w:tcW w:w="2282" w:type="pct"/>
            <w:tcBorders>
              <w:top w:val="single" w:sz="4" w:space="0" w:color="auto"/>
              <w:left w:val="single" w:sz="4" w:space="0" w:color="auto"/>
              <w:bottom w:val="single" w:sz="4" w:space="0" w:color="auto"/>
              <w:right w:val="single" w:sz="4" w:space="0" w:color="auto"/>
            </w:tcBorders>
            <w:vAlign w:val="center"/>
          </w:tcPr>
          <w:p w14:paraId="59185A14"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Cyclones and Anticyclones</w:t>
            </w:r>
          </w:p>
        </w:tc>
        <w:tc>
          <w:tcPr>
            <w:tcW w:w="501" w:type="pct"/>
            <w:tcBorders>
              <w:top w:val="single" w:sz="4" w:space="0" w:color="auto"/>
              <w:left w:val="single" w:sz="4" w:space="0" w:color="auto"/>
              <w:bottom w:val="single" w:sz="4" w:space="0" w:color="auto"/>
              <w:right w:val="single" w:sz="4" w:space="0" w:color="auto"/>
            </w:tcBorders>
          </w:tcPr>
          <w:p w14:paraId="7CCC5A2F" w14:textId="77777777" w:rsidR="00D82AE7" w:rsidRPr="00227AF3" w:rsidRDefault="00D82AE7">
            <w:pPr>
              <w:rPr>
                <w:rFonts w:asciiTheme="minorHAnsi" w:hAnsiTheme="minorHAnsi" w:cstheme="minorHAnsi"/>
                <w:sz w:val="24"/>
                <w:szCs w:val="24"/>
                <w:highlight w:val="yellow"/>
                <w:lang w:val="en-US"/>
                <w:rPrChange w:id="41" w:author="igunga julius" w:date="2024-12-10T08:06:00Z" w16du:dateUtc="2024-12-10T05:06:00Z">
                  <w:rPr>
                    <w:rFonts w:asciiTheme="minorHAnsi" w:hAnsiTheme="minorHAnsi" w:cstheme="minorHAnsi"/>
                    <w:sz w:val="24"/>
                    <w:szCs w:val="24"/>
                    <w:lang w:val="en-US"/>
                  </w:rPr>
                </w:rPrChange>
              </w:rPr>
            </w:pPr>
          </w:p>
        </w:tc>
      </w:tr>
      <w:tr w:rsidR="00D82AE7" w14:paraId="1E4DB6BB" w14:textId="46ACBAF4" w:rsidTr="00BB1867">
        <w:trPr>
          <w:trHeight w:val="382"/>
        </w:trPr>
        <w:tc>
          <w:tcPr>
            <w:tcW w:w="687" w:type="pct"/>
            <w:vMerge/>
            <w:tcBorders>
              <w:left w:val="single" w:sz="4" w:space="0" w:color="auto"/>
              <w:right w:val="single" w:sz="4" w:space="0" w:color="auto"/>
            </w:tcBorders>
            <w:vAlign w:val="center"/>
          </w:tcPr>
          <w:p w14:paraId="5EFDF7F4"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501E2E3F"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0E1023A"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14.6</w:t>
            </w:r>
          </w:p>
        </w:tc>
        <w:tc>
          <w:tcPr>
            <w:tcW w:w="2282" w:type="pct"/>
            <w:tcBorders>
              <w:top w:val="single" w:sz="4" w:space="0" w:color="auto"/>
              <w:left w:val="single" w:sz="4" w:space="0" w:color="auto"/>
              <w:bottom w:val="single" w:sz="4" w:space="0" w:color="auto"/>
              <w:right w:val="single" w:sz="4" w:space="0" w:color="auto"/>
            </w:tcBorders>
            <w:vAlign w:val="center"/>
          </w:tcPr>
          <w:p w14:paraId="431F2EA8"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Ocean Currents</w:t>
            </w:r>
          </w:p>
        </w:tc>
        <w:tc>
          <w:tcPr>
            <w:tcW w:w="501" w:type="pct"/>
            <w:tcBorders>
              <w:top w:val="single" w:sz="4" w:space="0" w:color="auto"/>
              <w:left w:val="single" w:sz="4" w:space="0" w:color="auto"/>
              <w:bottom w:val="single" w:sz="4" w:space="0" w:color="auto"/>
              <w:right w:val="single" w:sz="4" w:space="0" w:color="auto"/>
            </w:tcBorders>
          </w:tcPr>
          <w:p w14:paraId="6B8D0279" w14:textId="77777777" w:rsidR="00D82AE7" w:rsidRPr="00227AF3" w:rsidRDefault="00D82AE7">
            <w:pPr>
              <w:rPr>
                <w:rFonts w:asciiTheme="minorHAnsi" w:hAnsiTheme="minorHAnsi" w:cstheme="minorHAnsi"/>
                <w:sz w:val="24"/>
                <w:szCs w:val="24"/>
                <w:highlight w:val="yellow"/>
                <w:lang w:val="en-US"/>
                <w:rPrChange w:id="42" w:author="igunga julius" w:date="2024-12-10T08:06:00Z" w16du:dateUtc="2024-12-10T05:06:00Z">
                  <w:rPr>
                    <w:rFonts w:asciiTheme="minorHAnsi" w:hAnsiTheme="minorHAnsi" w:cstheme="minorHAnsi"/>
                    <w:sz w:val="24"/>
                    <w:szCs w:val="24"/>
                    <w:lang w:val="en-US"/>
                  </w:rPr>
                </w:rPrChange>
              </w:rPr>
            </w:pPr>
          </w:p>
        </w:tc>
      </w:tr>
      <w:tr w:rsidR="00D82AE7" w14:paraId="4FDDE4DE" w14:textId="1BA4C203" w:rsidTr="00BB1867">
        <w:trPr>
          <w:trHeight w:val="371"/>
        </w:trPr>
        <w:tc>
          <w:tcPr>
            <w:tcW w:w="687" w:type="pct"/>
            <w:vMerge/>
            <w:tcBorders>
              <w:left w:val="single" w:sz="4" w:space="0" w:color="auto"/>
              <w:right w:val="single" w:sz="4" w:space="0" w:color="auto"/>
            </w:tcBorders>
            <w:vAlign w:val="center"/>
          </w:tcPr>
          <w:p w14:paraId="2667D34A"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78218FED"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3A9B7354"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14.7</w:t>
            </w:r>
          </w:p>
        </w:tc>
        <w:tc>
          <w:tcPr>
            <w:tcW w:w="2282" w:type="pct"/>
            <w:tcBorders>
              <w:top w:val="single" w:sz="4" w:space="0" w:color="auto"/>
              <w:left w:val="single" w:sz="4" w:space="0" w:color="auto"/>
              <w:bottom w:val="single" w:sz="4" w:space="0" w:color="auto"/>
              <w:right w:val="single" w:sz="4" w:space="0" w:color="auto"/>
            </w:tcBorders>
            <w:vAlign w:val="center"/>
          </w:tcPr>
          <w:p w14:paraId="78A43DA5"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The Climate of Uganda</w:t>
            </w:r>
          </w:p>
        </w:tc>
        <w:tc>
          <w:tcPr>
            <w:tcW w:w="501" w:type="pct"/>
            <w:tcBorders>
              <w:top w:val="single" w:sz="4" w:space="0" w:color="auto"/>
              <w:left w:val="single" w:sz="4" w:space="0" w:color="auto"/>
              <w:bottom w:val="single" w:sz="4" w:space="0" w:color="auto"/>
              <w:right w:val="single" w:sz="4" w:space="0" w:color="auto"/>
            </w:tcBorders>
          </w:tcPr>
          <w:p w14:paraId="1AB3AFDB" w14:textId="77777777" w:rsidR="00D82AE7" w:rsidRPr="00227AF3" w:rsidRDefault="00D82AE7">
            <w:pPr>
              <w:rPr>
                <w:rFonts w:asciiTheme="minorHAnsi" w:hAnsiTheme="minorHAnsi" w:cstheme="minorHAnsi"/>
                <w:sz w:val="24"/>
                <w:szCs w:val="24"/>
                <w:highlight w:val="yellow"/>
                <w:lang w:val="en-US"/>
                <w:rPrChange w:id="43" w:author="igunga julius" w:date="2024-12-10T08:06:00Z" w16du:dateUtc="2024-12-10T05:06:00Z">
                  <w:rPr>
                    <w:rFonts w:asciiTheme="minorHAnsi" w:hAnsiTheme="minorHAnsi" w:cstheme="minorHAnsi"/>
                    <w:sz w:val="24"/>
                    <w:szCs w:val="24"/>
                    <w:lang w:val="en-US"/>
                  </w:rPr>
                </w:rPrChange>
              </w:rPr>
            </w:pPr>
          </w:p>
        </w:tc>
      </w:tr>
      <w:tr w:rsidR="00D82AE7" w14:paraId="1730FBB8" w14:textId="7A6E11F6" w:rsidTr="00BB1867">
        <w:trPr>
          <w:trHeight w:val="425"/>
        </w:trPr>
        <w:tc>
          <w:tcPr>
            <w:tcW w:w="687" w:type="pct"/>
            <w:vMerge/>
            <w:tcBorders>
              <w:left w:val="single" w:sz="4" w:space="0" w:color="auto"/>
              <w:right w:val="single" w:sz="4" w:space="0" w:color="auto"/>
            </w:tcBorders>
            <w:vAlign w:val="center"/>
          </w:tcPr>
          <w:p w14:paraId="0EA1F14B"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75B27926" w14:textId="77777777" w:rsidR="00D82AE7" w:rsidRPr="00E56932" w:rsidRDefault="00D82AE7" w:rsidP="00116723">
            <w:pPr>
              <w:pStyle w:val="ListParagraph"/>
              <w:numPr>
                <w:ilvl w:val="0"/>
                <w:numId w:val="103"/>
              </w:num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5ADE9BC4"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14.8</w:t>
            </w:r>
          </w:p>
        </w:tc>
        <w:tc>
          <w:tcPr>
            <w:tcW w:w="2282" w:type="pct"/>
            <w:tcBorders>
              <w:top w:val="single" w:sz="4" w:space="0" w:color="auto"/>
              <w:left w:val="single" w:sz="4" w:space="0" w:color="auto"/>
              <w:bottom w:val="single" w:sz="4" w:space="0" w:color="auto"/>
              <w:right w:val="single" w:sz="4" w:space="0" w:color="auto"/>
            </w:tcBorders>
            <w:vAlign w:val="center"/>
          </w:tcPr>
          <w:p w14:paraId="290A9CE0"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Trends and Impact of climate change</w:t>
            </w:r>
          </w:p>
        </w:tc>
        <w:tc>
          <w:tcPr>
            <w:tcW w:w="501" w:type="pct"/>
            <w:tcBorders>
              <w:top w:val="single" w:sz="4" w:space="0" w:color="auto"/>
              <w:left w:val="single" w:sz="4" w:space="0" w:color="auto"/>
              <w:bottom w:val="single" w:sz="4" w:space="0" w:color="auto"/>
              <w:right w:val="single" w:sz="4" w:space="0" w:color="auto"/>
            </w:tcBorders>
          </w:tcPr>
          <w:p w14:paraId="6BB40D6A" w14:textId="77777777" w:rsidR="00D82AE7" w:rsidRPr="00227AF3" w:rsidRDefault="00D82AE7">
            <w:pPr>
              <w:rPr>
                <w:rFonts w:asciiTheme="minorHAnsi" w:hAnsiTheme="minorHAnsi" w:cstheme="minorHAnsi"/>
                <w:sz w:val="24"/>
                <w:szCs w:val="24"/>
                <w:highlight w:val="yellow"/>
                <w:lang w:val="en-US"/>
                <w:rPrChange w:id="44" w:author="igunga julius" w:date="2024-12-10T08:06:00Z" w16du:dateUtc="2024-12-10T05:06:00Z">
                  <w:rPr>
                    <w:rFonts w:asciiTheme="minorHAnsi" w:hAnsiTheme="minorHAnsi" w:cstheme="minorHAnsi"/>
                    <w:sz w:val="24"/>
                    <w:szCs w:val="24"/>
                    <w:lang w:val="en-US"/>
                  </w:rPr>
                </w:rPrChange>
              </w:rPr>
            </w:pPr>
          </w:p>
        </w:tc>
      </w:tr>
      <w:tr w:rsidR="00D82AE7" w14:paraId="56A2EC42" w14:textId="75738FDE" w:rsidTr="00BB1867">
        <w:trPr>
          <w:trHeight w:val="425"/>
        </w:trPr>
        <w:tc>
          <w:tcPr>
            <w:tcW w:w="687" w:type="pct"/>
            <w:vMerge w:val="restart"/>
            <w:tcBorders>
              <w:top w:val="single" w:sz="4" w:space="0" w:color="auto"/>
              <w:left w:val="single" w:sz="4" w:space="0" w:color="auto"/>
              <w:bottom w:val="single" w:sz="4" w:space="0" w:color="auto"/>
              <w:right w:val="single" w:sz="4" w:space="0" w:color="auto"/>
            </w:tcBorders>
            <w:vAlign w:val="center"/>
          </w:tcPr>
          <w:p w14:paraId="4D357A1D" w14:textId="77777777" w:rsidR="00D82AE7" w:rsidRDefault="00D82AE7">
            <w:pPr>
              <w:rPr>
                <w:rFonts w:asciiTheme="minorHAnsi" w:hAnsiTheme="minorHAnsi" w:cstheme="minorHAnsi"/>
                <w:sz w:val="24"/>
                <w:szCs w:val="24"/>
                <w:lang w:val="en-US"/>
              </w:rPr>
            </w:pPr>
            <w:r>
              <w:rPr>
                <w:rFonts w:asciiTheme="minorHAnsi" w:hAnsiTheme="minorHAnsi" w:cstheme="minorHAnsi"/>
                <w:sz w:val="24"/>
                <w:szCs w:val="24"/>
                <w:lang w:val="en-US"/>
              </w:rPr>
              <w:t>S.6 Term 3</w:t>
            </w:r>
          </w:p>
        </w:tc>
        <w:tc>
          <w:tcPr>
            <w:tcW w:w="1155" w:type="pct"/>
            <w:vMerge w:val="restart"/>
            <w:tcBorders>
              <w:top w:val="single" w:sz="4" w:space="0" w:color="auto"/>
              <w:left w:val="single" w:sz="4" w:space="0" w:color="auto"/>
              <w:bottom w:val="single" w:sz="4" w:space="0" w:color="auto"/>
              <w:right w:val="single" w:sz="4" w:space="0" w:color="auto"/>
            </w:tcBorders>
            <w:vAlign w:val="center"/>
          </w:tcPr>
          <w:p w14:paraId="179A9430" w14:textId="6C7AB93C" w:rsidR="00D82AE7" w:rsidRPr="00E961A9" w:rsidRDefault="00D82AE7" w:rsidP="00116723">
            <w:pPr>
              <w:pStyle w:val="ListParagraph"/>
              <w:numPr>
                <w:ilvl w:val="0"/>
                <w:numId w:val="103"/>
              </w:numPr>
              <w:rPr>
                <w:rFonts w:asciiTheme="minorHAnsi" w:hAnsiTheme="minorHAnsi" w:cstheme="minorHAnsi"/>
                <w:sz w:val="24"/>
                <w:szCs w:val="24"/>
                <w:lang w:val="en-US"/>
              </w:rPr>
            </w:pPr>
            <w:commentRangeStart w:id="45"/>
            <w:r w:rsidRPr="00E961A9">
              <w:rPr>
                <w:rFonts w:asciiTheme="minorHAnsi" w:hAnsiTheme="minorHAnsi" w:cstheme="minorHAnsi"/>
                <w:sz w:val="24"/>
                <w:szCs w:val="24"/>
                <w:lang w:val="en-US"/>
              </w:rPr>
              <w:t>Utlisation</w:t>
            </w:r>
            <w:commentRangeEnd w:id="45"/>
            <w:r w:rsidR="00206677">
              <w:rPr>
                <w:rStyle w:val="CommentReference"/>
                <w:rFonts w:cs="Times New Roman"/>
                <w:kern w:val="0"/>
                <w:lang w:val="en-US"/>
              </w:rPr>
              <w:commentReference w:id="45"/>
            </w:r>
            <w:r w:rsidRPr="00E961A9">
              <w:rPr>
                <w:rFonts w:asciiTheme="minorHAnsi" w:hAnsiTheme="minorHAnsi" w:cstheme="minorHAnsi"/>
                <w:sz w:val="24"/>
                <w:szCs w:val="24"/>
                <w:lang w:val="en-US"/>
              </w:rPr>
              <w:t xml:space="preserve"> and conservation of natural resources</w:t>
            </w:r>
          </w:p>
        </w:tc>
        <w:tc>
          <w:tcPr>
            <w:tcW w:w="375" w:type="pct"/>
            <w:tcBorders>
              <w:top w:val="single" w:sz="4" w:space="0" w:color="auto"/>
              <w:left w:val="single" w:sz="4" w:space="0" w:color="auto"/>
              <w:bottom w:val="single" w:sz="4" w:space="0" w:color="auto"/>
              <w:right w:val="single" w:sz="4" w:space="0" w:color="auto"/>
            </w:tcBorders>
            <w:vAlign w:val="center"/>
          </w:tcPr>
          <w:p w14:paraId="2033AD43" w14:textId="77777777" w:rsidR="00D82AE7" w:rsidRPr="00E961A9" w:rsidRDefault="00D82AE7">
            <w:pPr>
              <w:rPr>
                <w:rFonts w:asciiTheme="minorHAnsi" w:hAnsiTheme="minorHAnsi" w:cstheme="minorHAnsi"/>
                <w:sz w:val="24"/>
                <w:szCs w:val="24"/>
                <w:lang w:val="en-US"/>
              </w:rPr>
            </w:pPr>
            <w:r w:rsidRPr="00E961A9">
              <w:rPr>
                <w:rFonts w:asciiTheme="minorHAnsi" w:hAnsiTheme="minorHAnsi" w:cstheme="minorHAnsi"/>
                <w:sz w:val="24"/>
                <w:szCs w:val="24"/>
                <w:lang w:val="en-US"/>
              </w:rPr>
              <w:t>14.1</w:t>
            </w:r>
          </w:p>
        </w:tc>
        <w:tc>
          <w:tcPr>
            <w:tcW w:w="2282" w:type="pct"/>
            <w:tcBorders>
              <w:top w:val="single" w:sz="4" w:space="0" w:color="auto"/>
              <w:left w:val="single" w:sz="4" w:space="0" w:color="auto"/>
              <w:bottom w:val="single" w:sz="4" w:space="0" w:color="auto"/>
              <w:right w:val="single" w:sz="4" w:space="0" w:color="auto"/>
            </w:tcBorders>
          </w:tcPr>
          <w:p w14:paraId="798AA32D"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The concept of a resource</w:t>
            </w:r>
          </w:p>
        </w:tc>
        <w:tc>
          <w:tcPr>
            <w:tcW w:w="501" w:type="pct"/>
            <w:tcBorders>
              <w:top w:val="single" w:sz="4" w:space="0" w:color="auto"/>
              <w:left w:val="single" w:sz="4" w:space="0" w:color="auto"/>
              <w:bottom w:val="single" w:sz="4" w:space="0" w:color="auto"/>
              <w:right w:val="single" w:sz="4" w:space="0" w:color="auto"/>
            </w:tcBorders>
          </w:tcPr>
          <w:p w14:paraId="6D633B4C" w14:textId="77777777" w:rsidR="00D82AE7" w:rsidRPr="00227AF3" w:rsidRDefault="00D82AE7">
            <w:pPr>
              <w:rPr>
                <w:rFonts w:asciiTheme="minorHAnsi" w:hAnsiTheme="minorHAnsi" w:cstheme="minorHAnsi"/>
                <w:sz w:val="24"/>
                <w:szCs w:val="24"/>
                <w:highlight w:val="yellow"/>
                <w:lang w:val="en-US"/>
              </w:rPr>
            </w:pPr>
          </w:p>
        </w:tc>
      </w:tr>
      <w:tr w:rsidR="00D82AE7" w14:paraId="667B4382" w14:textId="12E6B1FF" w:rsidTr="00BB1867">
        <w:trPr>
          <w:trHeight w:val="425"/>
        </w:trPr>
        <w:tc>
          <w:tcPr>
            <w:tcW w:w="687" w:type="pct"/>
            <w:vMerge/>
            <w:tcBorders>
              <w:top w:val="single" w:sz="4" w:space="0" w:color="auto"/>
              <w:left w:val="single" w:sz="4" w:space="0" w:color="auto"/>
              <w:bottom w:val="single" w:sz="4" w:space="0" w:color="auto"/>
              <w:right w:val="single" w:sz="4" w:space="0" w:color="auto"/>
            </w:tcBorders>
            <w:vAlign w:val="center"/>
          </w:tcPr>
          <w:p w14:paraId="434E8402"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362B0703" w14:textId="77777777" w:rsidR="00D82AE7" w:rsidRPr="00E961A9" w:rsidRDefault="00D82AE7">
            <w:p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2BB8C01A" w14:textId="77777777" w:rsidR="00D82AE7" w:rsidRPr="00E961A9" w:rsidRDefault="00D82AE7">
            <w:pPr>
              <w:rPr>
                <w:rFonts w:asciiTheme="minorHAnsi" w:hAnsiTheme="minorHAnsi" w:cstheme="minorHAnsi"/>
                <w:sz w:val="24"/>
                <w:szCs w:val="24"/>
                <w:lang w:val="en-US"/>
              </w:rPr>
            </w:pPr>
            <w:r w:rsidRPr="00E961A9">
              <w:rPr>
                <w:rFonts w:asciiTheme="minorHAnsi" w:hAnsiTheme="minorHAnsi" w:cstheme="minorHAnsi"/>
                <w:sz w:val="24"/>
                <w:szCs w:val="24"/>
                <w:lang w:val="en-US"/>
              </w:rPr>
              <w:t>14.4</w:t>
            </w:r>
          </w:p>
        </w:tc>
        <w:tc>
          <w:tcPr>
            <w:tcW w:w="2282" w:type="pct"/>
            <w:tcBorders>
              <w:top w:val="single" w:sz="4" w:space="0" w:color="auto"/>
              <w:left w:val="single" w:sz="4" w:space="0" w:color="auto"/>
              <w:bottom w:val="single" w:sz="4" w:space="0" w:color="auto"/>
              <w:right w:val="single" w:sz="4" w:space="0" w:color="auto"/>
            </w:tcBorders>
          </w:tcPr>
          <w:p w14:paraId="69AE8042"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Sustainable utilization of wetlands</w:t>
            </w:r>
          </w:p>
        </w:tc>
        <w:tc>
          <w:tcPr>
            <w:tcW w:w="501" w:type="pct"/>
            <w:tcBorders>
              <w:top w:val="single" w:sz="4" w:space="0" w:color="auto"/>
              <w:left w:val="single" w:sz="4" w:space="0" w:color="auto"/>
              <w:bottom w:val="single" w:sz="4" w:space="0" w:color="auto"/>
              <w:right w:val="single" w:sz="4" w:space="0" w:color="auto"/>
            </w:tcBorders>
          </w:tcPr>
          <w:p w14:paraId="37473FF4" w14:textId="77777777" w:rsidR="00D82AE7" w:rsidRPr="00227AF3" w:rsidRDefault="00D82AE7">
            <w:pPr>
              <w:rPr>
                <w:rFonts w:asciiTheme="minorHAnsi" w:hAnsiTheme="minorHAnsi" w:cstheme="minorHAnsi"/>
                <w:sz w:val="24"/>
                <w:szCs w:val="24"/>
                <w:highlight w:val="yellow"/>
                <w:lang w:val="en-US"/>
              </w:rPr>
            </w:pPr>
          </w:p>
        </w:tc>
      </w:tr>
      <w:tr w:rsidR="00D82AE7" w14:paraId="52438862" w14:textId="436D55F2" w:rsidTr="00BB1867">
        <w:trPr>
          <w:trHeight w:val="425"/>
        </w:trPr>
        <w:tc>
          <w:tcPr>
            <w:tcW w:w="687" w:type="pct"/>
            <w:vMerge/>
            <w:tcBorders>
              <w:top w:val="single" w:sz="4" w:space="0" w:color="auto"/>
              <w:left w:val="single" w:sz="4" w:space="0" w:color="auto"/>
              <w:bottom w:val="single" w:sz="4" w:space="0" w:color="auto"/>
              <w:right w:val="single" w:sz="4" w:space="0" w:color="auto"/>
            </w:tcBorders>
            <w:vAlign w:val="center"/>
          </w:tcPr>
          <w:p w14:paraId="21D9C2C5" w14:textId="77777777" w:rsidR="00D82AE7" w:rsidRDefault="00D82AE7">
            <w:pPr>
              <w:rPr>
                <w:rFonts w:asciiTheme="minorHAnsi" w:hAnsiTheme="minorHAnsi" w:cstheme="minorHAnsi"/>
                <w:sz w:val="24"/>
                <w:szCs w:val="24"/>
                <w:lang w:val="en-US"/>
              </w:rPr>
            </w:pPr>
          </w:p>
        </w:tc>
        <w:tc>
          <w:tcPr>
            <w:tcW w:w="1155" w:type="pct"/>
            <w:vMerge/>
            <w:tcBorders>
              <w:top w:val="single" w:sz="4" w:space="0" w:color="auto"/>
              <w:left w:val="single" w:sz="4" w:space="0" w:color="auto"/>
              <w:bottom w:val="single" w:sz="4" w:space="0" w:color="auto"/>
              <w:right w:val="single" w:sz="4" w:space="0" w:color="auto"/>
            </w:tcBorders>
            <w:vAlign w:val="center"/>
          </w:tcPr>
          <w:p w14:paraId="3A11D2AA" w14:textId="77777777" w:rsidR="00D82AE7" w:rsidRPr="00E961A9" w:rsidRDefault="00D82AE7">
            <w:pPr>
              <w:rPr>
                <w:rFonts w:asciiTheme="minorHAnsi" w:hAnsiTheme="minorHAnsi" w:cstheme="minorHAnsi"/>
                <w:sz w:val="24"/>
                <w:szCs w:val="24"/>
                <w:lang w:val="en-US"/>
              </w:rPr>
            </w:pPr>
          </w:p>
        </w:tc>
        <w:tc>
          <w:tcPr>
            <w:tcW w:w="375" w:type="pct"/>
            <w:tcBorders>
              <w:top w:val="single" w:sz="4" w:space="0" w:color="auto"/>
              <w:left w:val="single" w:sz="4" w:space="0" w:color="auto"/>
              <w:bottom w:val="single" w:sz="4" w:space="0" w:color="auto"/>
              <w:right w:val="single" w:sz="4" w:space="0" w:color="auto"/>
            </w:tcBorders>
            <w:vAlign w:val="center"/>
          </w:tcPr>
          <w:p w14:paraId="58CB8817" w14:textId="77777777" w:rsidR="00D82AE7" w:rsidRPr="00E961A9" w:rsidRDefault="00D82AE7">
            <w:pPr>
              <w:rPr>
                <w:rFonts w:asciiTheme="minorHAnsi" w:hAnsiTheme="minorHAnsi" w:cstheme="minorHAnsi"/>
                <w:sz w:val="24"/>
                <w:szCs w:val="24"/>
                <w:lang w:val="en-US"/>
              </w:rPr>
            </w:pPr>
            <w:r w:rsidRPr="00E961A9">
              <w:rPr>
                <w:rFonts w:asciiTheme="minorHAnsi" w:hAnsiTheme="minorHAnsi" w:cstheme="minorHAnsi"/>
                <w:sz w:val="24"/>
                <w:szCs w:val="24"/>
                <w:lang w:val="en-US"/>
              </w:rPr>
              <w:t>14.3</w:t>
            </w:r>
          </w:p>
        </w:tc>
        <w:tc>
          <w:tcPr>
            <w:tcW w:w="2282" w:type="pct"/>
            <w:tcBorders>
              <w:top w:val="single" w:sz="4" w:space="0" w:color="auto"/>
              <w:left w:val="single" w:sz="4" w:space="0" w:color="auto"/>
              <w:bottom w:val="single" w:sz="4" w:space="0" w:color="auto"/>
              <w:right w:val="single" w:sz="4" w:space="0" w:color="auto"/>
            </w:tcBorders>
          </w:tcPr>
          <w:p w14:paraId="1330CD60" w14:textId="77777777" w:rsidR="00D82AE7" w:rsidRPr="00D5263A" w:rsidRDefault="00D82AE7">
            <w:pPr>
              <w:rPr>
                <w:rFonts w:asciiTheme="minorHAnsi" w:hAnsiTheme="minorHAnsi" w:cstheme="minorHAnsi"/>
                <w:sz w:val="24"/>
                <w:szCs w:val="24"/>
                <w:lang w:val="en-US"/>
              </w:rPr>
            </w:pPr>
            <w:r w:rsidRPr="00D5263A">
              <w:rPr>
                <w:rFonts w:asciiTheme="minorHAnsi" w:hAnsiTheme="minorHAnsi" w:cstheme="minorHAnsi"/>
                <w:sz w:val="24"/>
                <w:szCs w:val="24"/>
                <w:lang w:val="en-US"/>
              </w:rPr>
              <w:t>Environmental Degradation and Conservation</w:t>
            </w:r>
          </w:p>
        </w:tc>
        <w:tc>
          <w:tcPr>
            <w:tcW w:w="501" w:type="pct"/>
            <w:tcBorders>
              <w:top w:val="single" w:sz="4" w:space="0" w:color="auto"/>
              <w:left w:val="single" w:sz="4" w:space="0" w:color="auto"/>
              <w:bottom w:val="single" w:sz="4" w:space="0" w:color="auto"/>
              <w:right w:val="single" w:sz="4" w:space="0" w:color="auto"/>
            </w:tcBorders>
          </w:tcPr>
          <w:p w14:paraId="54870ABE" w14:textId="77777777" w:rsidR="00D82AE7" w:rsidRPr="00227AF3" w:rsidRDefault="00D82AE7">
            <w:pPr>
              <w:rPr>
                <w:rFonts w:asciiTheme="minorHAnsi" w:hAnsiTheme="minorHAnsi" w:cstheme="minorHAnsi"/>
                <w:sz w:val="24"/>
                <w:szCs w:val="24"/>
                <w:highlight w:val="yellow"/>
                <w:lang w:val="en-US"/>
              </w:rPr>
            </w:pPr>
          </w:p>
        </w:tc>
      </w:tr>
    </w:tbl>
    <w:p w14:paraId="576A83E4" w14:textId="77777777" w:rsidR="00C54EB0" w:rsidRDefault="00C54EB0">
      <w:pPr>
        <w:rPr>
          <w:rFonts w:asciiTheme="minorHAnsi" w:hAnsiTheme="minorHAnsi" w:cstheme="minorHAnsi"/>
          <w:sz w:val="24"/>
          <w:szCs w:val="24"/>
          <w:lang w:val="en-US"/>
        </w:rPr>
      </w:pPr>
    </w:p>
    <w:p w14:paraId="03837837" w14:textId="77777777" w:rsidR="00262440" w:rsidRDefault="00116723">
      <w:pPr>
        <w:rPr>
          <w:rFonts w:asciiTheme="minorHAnsi" w:hAnsiTheme="minorHAnsi" w:cstheme="minorHAnsi"/>
          <w:b/>
          <w:bCs/>
          <w:sz w:val="24"/>
          <w:szCs w:val="24"/>
          <w:lang w:val="en-US"/>
        </w:rPr>
      </w:pPr>
      <w:r>
        <w:rPr>
          <w:rFonts w:asciiTheme="minorHAnsi" w:hAnsiTheme="minorHAnsi" w:cstheme="minorHAnsi"/>
          <w:b/>
          <w:bCs/>
          <w:sz w:val="24"/>
          <w:szCs w:val="24"/>
          <w:lang w:val="en-US"/>
        </w:rPr>
        <w:lastRenderedPageBreak/>
        <w:t>SECTION 2: THE DETAILED SYLLABUS</w:t>
      </w:r>
    </w:p>
    <w:p w14:paraId="65A778AC" w14:textId="77777777" w:rsidR="00262440" w:rsidRPr="00BB1867" w:rsidRDefault="00116723">
      <w:pPr>
        <w:rPr>
          <w:rFonts w:asciiTheme="minorHAnsi" w:hAnsiTheme="minorHAnsi" w:cstheme="minorHAnsi"/>
          <w:b/>
          <w:bCs/>
          <w:color w:val="92D050"/>
          <w:sz w:val="32"/>
          <w:szCs w:val="32"/>
        </w:rPr>
      </w:pPr>
      <w:r w:rsidRPr="00BB1867">
        <w:rPr>
          <w:rFonts w:asciiTheme="minorHAnsi" w:hAnsiTheme="minorHAnsi" w:cstheme="minorHAnsi"/>
          <w:b/>
          <w:bCs/>
          <w:color w:val="92D050"/>
          <w:sz w:val="32"/>
          <w:szCs w:val="32"/>
        </w:rPr>
        <w:t>Senior Five Term One</w:t>
      </w:r>
    </w:p>
    <w:p w14:paraId="64CD3C25" w14:textId="2A87603E" w:rsidR="00262440" w:rsidRDefault="00116723">
      <w:pPr>
        <w:jc w:val="both"/>
        <w:rPr>
          <w:rFonts w:asciiTheme="minorHAnsi" w:eastAsia="Arial" w:hAnsiTheme="minorHAnsi" w:cstheme="minorHAnsi"/>
          <w:b/>
          <w:sz w:val="24"/>
          <w:szCs w:val="24"/>
        </w:rPr>
      </w:pPr>
      <w:r>
        <w:rPr>
          <w:rFonts w:asciiTheme="minorHAnsi" w:hAnsiTheme="minorHAnsi" w:cstheme="minorHAnsi"/>
          <w:b/>
          <w:bCs/>
          <w:sz w:val="24"/>
          <w:szCs w:val="24"/>
        </w:rPr>
        <w:t>Topic 1:</w:t>
      </w:r>
      <w:r>
        <w:rPr>
          <w:rFonts w:asciiTheme="minorHAnsi" w:hAnsiTheme="minorHAnsi" w:cstheme="minorHAnsi"/>
          <w:sz w:val="24"/>
          <w:szCs w:val="24"/>
        </w:rPr>
        <w:t xml:space="preserve"> </w:t>
      </w:r>
      <w:r>
        <w:rPr>
          <w:rFonts w:asciiTheme="minorHAnsi" w:hAnsiTheme="minorHAnsi"/>
          <w:sz w:val="24"/>
          <w:szCs w:val="24"/>
        </w:rPr>
        <w:t>The Structure of the Earth</w:t>
      </w:r>
      <w:r>
        <w:rPr>
          <w:rFonts w:asciiTheme="minorHAnsi" w:eastAsia="Arial" w:hAnsiTheme="minorHAnsi" w:cstheme="minorHAnsi"/>
          <w:b/>
          <w:sz w:val="24"/>
          <w:szCs w:val="24"/>
          <w:lang w:val="en-US"/>
        </w:rPr>
        <w:t xml:space="preserve">                                                                    </w:t>
      </w:r>
      <w:r w:rsidR="009F4712">
        <w:rPr>
          <w:rFonts w:asciiTheme="minorHAnsi" w:eastAsia="Arial" w:hAnsiTheme="minorHAnsi" w:cstheme="minorHAnsi"/>
          <w:b/>
          <w:sz w:val="24"/>
          <w:szCs w:val="24"/>
          <w:lang w:val="en-US"/>
        </w:rPr>
        <w:t>12</w:t>
      </w:r>
      <w:r>
        <w:rPr>
          <w:rFonts w:asciiTheme="minorHAnsi" w:eastAsia="Arial" w:hAnsiTheme="minorHAnsi" w:cstheme="minorHAnsi"/>
          <w:b/>
          <w:sz w:val="24"/>
          <w:szCs w:val="24"/>
          <w:lang w:val="en-US"/>
        </w:rPr>
        <w:t xml:space="preserve"> Periods</w:t>
      </w:r>
    </w:p>
    <w:p w14:paraId="3089333B" w14:textId="77777777" w:rsidR="00262440" w:rsidRDefault="00116723">
      <w:pPr>
        <w:jc w:val="both"/>
        <w:rPr>
          <w:rFonts w:asciiTheme="minorHAnsi" w:hAnsiTheme="minorHAnsi" w:cstheme="minorHAnsi"/>
          <w:strike/>
          <w:sz w:val="24"/>
          <w:szCs w:val="24"/>
          <w:lang w:val="en-US"/>
        </w:rPr>
      </w:pPr>
      <w:r>
        <w:rPr>
          <w:rFonts w:asciiTheme="minorHAnsi" w:hAnsiTheme="minorHAnsi" w:cstheme="minorHAnsi"/>
          <w:b/>
          <w:bCs/>
          <w:sz w:val="24"/>
          <w:szCs w:val="24"/>
        </w:rPr>
        <w:t xml:space="preserve">Topic competency: </w:t>
      </w:r>
      <w:commentRangeStart w:id="46"/>
      <w:r>
        <w:rPr>
          <w:rFonts w:asciiTheme="minorHAnsi" w:eastAsia="Arial" w:hAnsiTheme="minorHAnsi" w:cstheme="minorHAnsi"/>
          <w:sz w:val="24"/>
          <w:szCs w:val="24"/>
        </w:rPr>
        <w:t xml:space="preserve">The learner appreciates the significance of the structure of the Earth in understanding the formation of structural landforms and resources associated with them by examining the properties of each layer and how they influence geomorphic processes and people’s </w:t>
      </w:r>
      <w:r>
        <w:rPr>
          <w:rFonts w:asciiTheme="minorHAnsi" w:eastAsia="Arial" w:hAnsiTheme="minorHAnsi" w:cstheme="minorHAnsi"/>
          <w:sz w:val="24"/>
          <w:szCs w:val="24"/>
          <w:lang w:val="en-US"/>
        </w:rPr>
        <w:t>ways</w:t>
      </w:r>
      <w:r>
        <w:rPr>
          <w:rFonts w:asciiTheme="minorHAnsi" w:eastAsia="Arial" w:hAnsiTheme="minorHAnsi" w:cstheme="minorHAnsi"/>
          <w:sz w:val="24"/>
          <w:szCs w:val="24"/>
        </w:rPr>
        <w:t xml:space="preserve"> of life in order to better understand the geologic foundation of human development. </w:t>
      </w:r>
      <w:commentRangeEnd w:id="46"/>
      <w:r w:rsidR="00AF2124">
        <w:rPr>
          <w:rStyle w:val="CommentReference"/>
          <w:rFonts w:cs="Times New Roman"/>
          <w:kern w:val="0"/>
          <w:lang w:val="en-US"/>
        </w:rPr>
        <w:commentReference w:id="46"/>
      </w:r>
    </w:p>
    <w:tbl>
      <w:tblPr>
        <w:tblStyle w:val="TableGrid"/>
        <w:tblW w:w="5000" w:type="pct"/>
        <w:tblLook w:val="04A0" w:firstRow="1" w:lastRow="0" w:firstColumn="1" w:lastColumn="0" w:noHBand="0" w:noVBand="1"/>
      </w:tblPr>
      <w:tblGrid>
        <w:gridCol w:w="3093"/>
        <w:gridCol w:w="3252"/>
        <w:gridCol w:w="3005"/>
      </w:tblGrid>
      <w:tr w:rsidR="00262440" w14:paraId="2DE2403B" w14:textId="77777777">
        <w:tc>
          <w:tcPr>
            <w:tcW w:w="1654" w:type="pct"/>
            <w:shd w:val="clear" w:color="auto" w:fill="F4B083" w:themeFill="accent2" w:themeFillTint="99"/>
          </w:tcPr>
          <w:p w14:paraId="1A7F2578"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1ACD2791"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39" w:type="pct"/>
            <w:shd w:val="clear" w:color="auto" w:fill="F4B083" w:themeFill="accent2" w:themeFillTint="99"/>
          </w:tcPr>
          <w:p w14:paraId="4B739747"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Teaching - learning Activities  </w:t>
            </w:r>
          </w:p>
        </w:tc>
        <w:tc>
          <w:tcPr>
            <w:tcW w:w="1607" w:type="pct"/>
            <w:shd w:val="clear" w:color="auto" w:fill="F4B083" w:themeFill="accent2" w:themeFillTint="99"/>
          </w:tcPr>
          <w:p w14:paraId="2C7F6213"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5206080A" w14:textId="77777777">
        <w:tc>
          <w:tcPr>
            <w:tcW w:w="1654" w:type="pct"/>
          </w:tcPr>
          <w:p w14:paraId="5BC6DC4B" w14:textId="77777777" w:rsidR="00262440" w:rsidRDefault="00116723" w:rsidP="00116723">
            <w:pPr>
              <w:pStyle w:val="ListParagraph"/>
              <w:numPr>
                <w:ilvl w:val="0"/>
                <w:numId w:val="2"/>
              </w:numPr>
              <w:spacing w:after="0" w:line="240" w:lineRule="auto"/>
              <w:jc w:val="both"/>
              <w:rPr>
                <w:rFonts w:asciiTheme="minorHAnsi" w:hAnsiTheme="minorHAnsi" w:cs="Arial"/>
                <w:sz w:val="24"/>
                <w:szCs w:val="24"/>
              </w:rPr>
            </w:pPr>
            <w:r>
              <w:rPr>
                <w:rFonts w:asciiTheme="minorHAnsi" w:hAnsiTheme="minorHAnsi" w:cs="Arial"/>
                <w:sz w:val="24"/>
                <w:szCs w:val="24"/>
              </w:rPr>
              <w:t>Analyse the earth by describing what it is, its shape, and external appearance as a foundation for investigating its interior(u)</w:t>
            </w:r>
          </w:p>
        </w:tc>
        <w:tc>
          <w:tcPr>
            <w:tcW w:w="1739" w:type="pct"/>
          </w:tcPr>
          <w:p w14:paraId="76FE004F" w14:textId="77777777" w:rsidR="00262440" w:rsidRDefault="00116723">
            <w:pPr>
              <w:spacing w:after="0" w:line="240" w:lineRule="auto"/>
              <w:jc w:val="both"/>
              <w:rPr>
                <w:rFonts w:asciiTheme="minorHAnsi" w:eastAsia="Arial" w:hAnsiTheme="minorHAnsi" w:cstheme="minorHAnsi"/>
                <w:b/>
                <w:sz w:val="24"/>
                <w:szCs w:val="24"/>
              </w:rPr>
            </w:pPr>
            <w:r>
              <w:rPr>
                <w:rFonts w:asciiTheme="minorHAnsi" w:hAnsiTheme="minorHAnsi" w:cstheme="minorHAnsi"/>
                <w:b/>
                <w:sz w:val="24"/>
                <w:szCs w:val="24"/>
                <w:lang w:val="en-US"/>
              </w:rPr>
              <w:t>The</w:t>
            </w:r>
            <w:r>
              <w:rPr>
                <w:rFonts w:asciiTheme="minorHAnsi" w:eastAsia="Arial" w:hAnsiTheme="minorHAnsi" w:cstheme="minorHAnsi"/>
                <w:b/>
                <w:sz w:val="24"/>
                <w:szCs w:val="24"/>
              </w:rPr>
              <w:t xml:space="preserve"> External structure of the earth</w:t>
            </w:r>
          </w:p>
          <w:p w14:paraId="095ED974" w14:textId="77777777" w:rsidR="00262440" w:rsidRDefault="00116723" w:rsidP="00116723">
            <w:pPr>
              <w:pStyle w:val="ListParagraph"/>
              <w:numPr>
                <w:ilvl w:val="0"/>
                <w:numId w:val="3"/>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Through questioning, guide learners to revise the nature of the earth which they learnt at Lower secondary.</w:t>
            </w:r>
          </w:p>
          <w:p w14:paraId="16C8E945" w14:textId="77777777" w:rsidR="00262440" w:rsidRDefault="00116723" w:rsidP="00116723">
            <w:pPr>
              <w:pStyle w:val="ListParagraph"/>
              <w:numPr>
                <w:ilvl w:val="0"/>
                <w:numId w:val="3"/>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In groups, learners study the globe or a drawn 3-D model of the earth, and use the information gathered to describe the external/outer structure of the earth.  </w:t>
            </w:r>
          </w:p>
          <w:p w14:paraId="34A9C366" w14:textId="77777777" w:rsidR="00262440" w:rsidRDefault="00116723" w:rsidP="00116723">
            <w:pPr>
              <w:pStyle w:val="ListParagraph"/>
              <w:numPr>
                <w:ilvl w:val="0"/>
                <w:numId w:val="3"/>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Groups make presentations and their ideas feed into a whole class discussion.</w:t>
            </w:r>
          </w:p>
          <w:p w14:paraId="6FB9F6E5" w14:textId="77777777" w:rsidR="00262440" w:rsidRDefault="00116723" w:rsidP="00116723">
            <w:pPr>
              <w:pStyle w:val="ListParagraph"/>
              <w:numPr>
                <w:ilvl w:val="0"/>
                <w:numId w:val="3"/>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Guide learners to reach an agreement on the composition of the external/outer structure of the earth: Lithosphere, Hydrosphere, Biosphere, and Atmosphere. </w:t>
            </w:r>
          </w:p>
        </w:tc>
        <w:tc>
          <w:tcPr>
            <w:tcW w:w="1607" w:type="pct"/>
          </w:tcPr>
          <w:p w14:paraId="4C419D09" w14:textId="77777777" w:rsidR="00262440" w:rsidRDefault="00116723" w:rsidP="00116723">
            <w:pPr>
              <w:pStyle w:val="ListParagraph"/>
              <w:numPr>
                <w:ilvl w:val="0"/>
                <w:numId w:val="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work in groups focussing on individual participation, contribution to group ideas and ability to work with persistence.</w:t>
            </w:r>
          </w:p>
          <w:p w14:paraId="0C324734" w14:textId="77777777" w:rsidR="00262440" w:rsidRDefault="00262440">
            <w:pPr>
              <w:spacing w:after="0" w:line="240" w:lineRule="auto"/>
              <w:jc w:val="both"/>
              <w:rPr>
                <w:rFonts w:asciiTheme="minorHAnsi" w:hAnsiTheme="minorHAnsi" w:cstheme="minorHAnsi"/>
                <w:sz w:val="24"/>
                <w:szCs w:val="24"/>
              </w:rPr>
            </w:pPr>
          </w:p>
          <w:p w14:paraId="7FE23CB3" w14:textId="77777777" w:rsidR="00262440" w:rsidRDefault="00116723" w:rsidP="00116723">
            <w:pPr>
              <w:pStyle w:val="ListParagraph"/>
              <w:numPr>
                <w:ilvl w:val="0"/>
                <w:numId w:val="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Listen to learners’ submissions about the nature of the earth. Evaluate their level of awareness and how logical their ideas are in relation to the four main external layers of the earth.</w:t>
            </w:r>
          </w:p>
          <w:p w14:paraId="253FA2AE" w14:textId="77777777" w:rsidR="00262440" w:rsidRDefault="00262440">
            <w:pPr>
              <w:spacing w:after="0" w:line="240" w:lineRule="auto"/>
              <w:jc w:val="both"/>
              <w:rPr>
                <w:rFonts w:asciiTheme="minorHAnsi" w:hAnsiTheme="minorHAnsi" w:cstheme="minorHAnsi"/>
                <w:sz w:val="24"/>
                <w:szCs w:val="24"/>
              </w:rPr>
            </w:pPr>
          </w:p>
          <w:p w14:paraId="1550A63C" w14:textId="77777777" w:rsidR="00262440" w:rsidRDefault="00116723" w:rsidP="00116723">
            <w:pPr>
              <w:pStyle w:val="ListParagraph"/>
              <w:numPr>
                <w:ilvl w:val="0"/>
                <w:numId w:val="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During presentations, probe groups to explain their ideas noting how well group members can work together to defend group positions</w:t>
            </w:r>
            <w:r>
              <w:rPr>
                <w:rFonts w:asciiTheme="minorHAnsi" w:hAnsiTheme="minorHAnsi" w:cstheme="minorHAnsi"/>
                <w:sz w:val="24"/>
                <w:szCs w:val="24"/>
                <w:lang w:val="en-US"/>
              </w:rPr>
              <w:t xml:space="preserve"> using evidence from the globe or 3-D model</w:t>
            </w:r>
            <w:r>
              <w:rPr>
                <w:rFonts w:asciiTheme="minorHAnsi" w:hAnsiTheme="minorHAnsi" w:cstheme="minorHAnsi"/>
                <w:sz w:val="24"/>
                <w:szCs w:val="24"/>
              </w:rPr>
              <w:t xml:space="preserve">. </w:t>
            </w:r>
          </w:p>
        </w:tc>
      </w:tr>
      <w:tr w:rsidR="00262440" w14:paraId="3AC248A2" w14:textId="77777777">
        <w:tc>
          <w:tcPr>
            <w:tcW w:w="1654" w:type="pct"/>
          </w:tcPr>
          <w:p w14:paraId="4C6F42F8" w14:textId="77777777" w:rsidR="00262440" w:rsidRDefault="00116723" w:rsidP="00116723">
            <w:pPr>
              <w:pStyle w:val="ListParagraph"/>
              <w:numPr>
                <w:ilvl w:val="0"/>
                <w:numId w:val="2"/>
              </w:numPr>
              <w:spacing w:after="0" w:line="240" w:lineRule="auto"/>
              <w:jc w:val="both"/>
              <w:rPr>
                <w:rFonts w:asciiTheme="minorHAnsi" w:hAnsiTheme="minorHAnsi"/>
                <w:sz w:val="24"/>
                <w:szCs w:val="24"/>
              </w:rPr>
            </w:pPr>
            <w:r>
              <w:rPr>
                <w:rFonts w:asciiTheme="minorHAnsi" w:hAnsiTheme="minorHAnsi"/>
                <w:bCs/>
                <w:sz w:val="24"/>
                <w:szCs w:val="24"/>
              </w:rPr>
              <w:t xml:space="preserve">Assess the significance of the internal properties of the earth in </w:t>
            </w:r>
            <w:r>
              <w:rPr>
                <w:rFonts w:asciiTheme="minorHAnsi" w:hAnsiTheme="minorHAnsi"/>
                <w:bCs/>
                <w:sz w:val="24"/>
                <w:szCs w:val="24"/>
              </w:rPr>
              <w:lastRenderedPageBreak/>
              <w:t>understanding the evolution of structural landforms and resources (v/a)</w:t>
            </w:r>
            <w:r>
              <w:rPr>
                <w:rFonts w:asciiTheme="minorHAnsi" w:eastAsia="DengXian" w:hAnsiTheme="minorHAnsi" w:cs="Arial"/>
                <w:sz w:val="24"/>
                <w:szCs w:val="24"/>
              </w:rPr>
              <w:t xml:space="preserve"> </w:t>
            </w:r>
          </w:p>
        </w:tc>
        <w:tc>
          <w:tcPr>
            <w:tcW w:w="1739" w:type="pct"/>
          </w:tcPr>
          <w:p w14:paraId="63690E0A" w14:textId="77777777" w:rsidR="00262440" w:rsidRDefault="00116723">
            <w:pPr>
              <w:spacing w:after="0" w:line="240" w:lineRule="auto"/>
              <w:jc w:val="both"/>
              <w:rPr>
                <w:rFonts w:asciiTheme="minorHAnsi" w:hAnsiTheme="minorHAnsi"/>
                <w:b/>
                <w:sz w:val="24"/>
                <w:szCs w:val="24"/>
              </w:rPr>
            </w:pPr>
            <w:r>
              <w:rPr>
                <w:rFonts w:asciiTheme="minorHAnsi" w:hAnsiTheme="minorHAnsi"/>
                <w:b/>
                <w:sz w:val="24"/>
                <w:szCs w:val="24"/>
              </w:rPr>
              <w:lastRenderedPageBreak/>
              <w:t>The internal structure of the Earth</w:t>
            </w:r>
          </w:p>
          <w:p w14:paraId="504C8FB1" w14:textId="77777777" w:rsidR="00262440" w:rsidRPr="00C675FC" w:rsidRDefault="00116723" w:rsidP="00116723">
            <w:pPr>
              <w:pStyle w:val="ListParagraph"/>
              <w:numPr>
                <w:ilvl w:val="0"/>
                <w:numId w:val="4"/>
              </w:numPr>
              <w:spacing w:after="0" w:line="240" w:lineRule="auto"/>
              <w:jc w:val="both"/>
              <w:rPr>
                <w:rFonts w:asciiTheme="minorHAnsi" w:eastAsia="Arial" w:hAnsiTheme="minorHAnsi" w:cstheme="minorHAnsi"/>
                <w:sz w:val="24"/>
                <w:szCs w:val="24"/>
              </w:rPr>
            </w:pPr>
            <w:r w:rsidRPr="00C675FC">
              <w:rPr>
                <w:rFonts w:asciiTheme="minorHAnsi" w:eastAsia="Arial" w:hAnsiTheme="minorHAnsi" w:cstheme="minorHAnsi"/>
                <w:sz w:val="24"/>
                <w:szCs w:val="24"/>
              </w:rPr>
              <w:lastRenderedPageBreak/>
              <w:t xml:space="preserve">Learners brainstorm about how scientists can find out about the interior of the earth. </w:t>
            </w:r>
          </w:p>
          <w:p w14:paraId="24314F05" w14:textId="77777777" w:rsidR="00262440" w:rsidRDefault="00116723" w:rsidP="00116723">
            <w:pPr>
              <w:pStyle w:val="ListParagraph"/>
              <w:numPr>
                <w:ilvl w:val="0"/>
                <w:numId w:val="4"/>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In groups, learners analyse texts and maps or watch videos about earth quakes, faulting and volcanic eruptions to find clues about the interior of the earth. They make write-ups and share their findings through presentations.  </w:t>
            </w:r>
          </w:p>
          <w:p w14:paraId="12B144DE" w14:textId="77777777" w:rsidR="00262440" w:rsidRDefault="00116723" w:rsidP="00116723">
            <w:pPr>
              <w:pStyle w:val="ListParagraph"/>
              <w:numPr>
                <w:ilvl w:val="0"/>
                <w:numId w:val="4"/>
              </w:numPr>
              <w:spacing w:after="0" w:line="240" w:lineRule="auto"/>
              <w:jc w:val="both"/>
              <w:rPr>
                <w:rFonts w:asciiTheme="minorHAnsi" w:hAnsiTheme="minorHAnsi" w:cstheme="minorHAnsi"/>
                <w:sz w:val="24"/>
                <w:szCs w:val="24"/>
              </w:rPr>
            </w:pPr>
            <w:r>
              <w:rPr>
                <w:rFonts w:asciiTheme="minorHAnsi" w:eastAsia="Arial" w:hAnsiTheme="minorHAnsi" w:cstheme="minorHAnsi"/>
                <w:sz w:val="24"/>
                <w:szCs w:val="24"/>
              </w:rPr>
              <w:t>Learners make a cross section of an avocado pear, or study a cross section through the earth; they draw diagrams to show the internal structure of the earth and write notes to describe it.</w:t>
            </w:r>
          </w:p>
          <w:p w14:paraId="35ABA827" w14:textId="77777777" w:rsidR="00262440" w:rsidRDefault="00116723" w:rsidP="00116723">
            <w:pPr>
              <w:pStyle w:val="ListParagraph"/>
              <w:numPr>
                <w:ilvl w:val="0"/>
                <w:numId w:val="4"/>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Learners discuss the properties of each layer and how those properties influence the occurrence of tectonic forces and formation of tectonic landforms </w:t>
            </w:r>
            <w:commentRangeStart w:id="47"/>
            <w:r>
              <w:rPr>
                <w:rFonts w:asciiTheme="minorHAnsi" w:hAnsiTheme="minorHAnsi" w:cstheme="minorHAnsi"/>
                <w:sz w:val="24"/>
                <w:szCs w:val="24"/>
              </w:rPr>
              <w:t xml:space="preserve">e.g. volcanicity, faulting, folding, warping. </w:t>
            </w:r>
            <w:commentRangeEnd w:id="47"/>
            <w:r w:rsidR="00C675FC">
              <w:rPr>
                <w:rStyle w:val="CommentReference"/>
                <w:rFonts w:cs="Times New Roman"/>
                <w:kern w:val="0"/>
                <w:lang w:val="en-US"/>
              </w:rPr>
              <w:commentReference w:id="47"/>
            </w:r>
          </w:p>
          <w:p w14:paraId="155EC027" w14:textId="77777777" w:rsidR="00262440" w:rsidRDefault="00116723" w:rsidP="00116723">
            <w:pPr>
              <w:pStyle w:val="ListParagraph"/>
              <w:numPr>
                <w:ilvl w:val="0"/>
                <w:numId w:val="4"/>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Learners investigate the relationship between the internal structure of the earth and the evolution of some of the natural resources on earth.</w:t>
            </w:r>
          </w:p>
          <w:p w14:paraId="6EFE65CB" w14:textId="77777777" w:rsidR="00262440" w:rsidRDefault="00116723" w:rsidP="00116723">
            <w:pPr>
              <w:numPr>
                <w:ilvl w:val="0"/>
                <w:numId w:val="4"/>
              </w:numPr>
              <w:tabs>
                <w:tab w:val="left" w:pos="720"/>
              </w:tabs>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In groups, learners create a concept map linking the properties of the internal layers of the earth, geomorphic processes; and their impacts on humans. Groups share their concept </w:t>
            </w:r>
            <w:r>
              <w:rPr>
                <w:rFonts w:asciiTheme="minorHAnsi" w:hAnsiTheme="minorHAnsi" w:cstheme="minorHAnsi"/>
                <w:sz w:val="24"/>
                <w:szCs w:val="24"/>
              </w:rPr>
              <w:lastRenderedPageBreak/>
              <w:t>maps for further discussion.</w:t>
            </w:r>
          </w:p>
        </w:tc>
        <w:tc>
          <w:tcPr>
            <w:tcW w:w="1607" w:type="pct"/>
          </w:tcPr>
          <w:p w14:paraId="3093FD7B" w14:textId="77777777" w:rsidR="00262440" w:rsidRDefault="00116723" w:rsidP="00116723">
            <w:pPr>
              <w:pStyle w:val="ListParagraph"/>
              <w:numPr>
                <w:ilvl w:val="0"/>
                <w:numId w:val="5"/>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lastRenderedPageBreak/>
              <w:t xml:space="preserve">Observe learners working in groups. Note how effectively they </w:t>
            </w:r>
            <w:r>
              <w:rPr>
                <w:rFonts w:asciiTheme="minorHAnsi" w:eastAsia="Arial" w:hAnsiTheme="minorHAnsi" w:cstheme="minorHAnsi"/>
                <w:sz w:val="24"/>
                <w:szCs w:val="24"/>
              </w:rPr>
              <w:lastRenderedPageBreak/>
              <w:t xml:space="preserve">interact, sort and analyse information. </w:t>
            </w:r>
          </w:p>
          <w:p w14:paraId="38701E57" w14:textId="77777777" w:rsidR="00262440" w:rsidRDefault="00116723" w:rsidP="00116723">
            <w:pPr>
              <w:pStyle w:val="ListParagraph"/>
              <w:numPr>
                <w:ilvl w:val="0"/>
                <w:numId w:val="5"/>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Ask learners to explain their ideas about using the: pattern of shock waves produced by earthquakes, material erupted by volcanoes, meteorites, the earth’s magnetic field and other clues to find out about the interior of the earth. Assess their ability to talk confidently and explain ideas clearly. </w:t>
            </w:r>
          </w:p>
          <w:p w14:paraId="4048D476" w14:textId="77777777" w:rsidR="00262440" w:rsidRDefault="00116723" w:rsidP="00116723">
            <w:pPr>
              <w:pStyle w:val="ListParagraph"/>
              <w:numPr>
                <w:ilvl w:val="0"/>
                <w:numId w:val="5"/>
              </w:numPr>
              <w:spacing w:after="0" w:line="240" w:lineRule="auto"/>
              <w:jc w:val="both"/>
              <w:rPr>
                <w:rFonts w:asciiTheme="minorHAnsi" w:eastAsia="Arial" w:hAnsiTheme="minorHAnsi" w:cstheme="minorHAnsi"/>
                <w:color w:val="FF0000"/>
                <w:sz w:val="24"/>
                <w:szCs w:val="24"/>
              </w:rPr>
            </w:pPr>
            <w:r>
              <w:rPr>
                <w:rFonts w:asciiTheme="minorHAnsi" w:eastAsia="Arial" w:hAnsiTheme="minorHAnsi" w:cstheme="minorHAnsi"/>
                <w:sz w:val="24"/>
                <w:szCs w:val="24"/>
              </w:rPr>
              <w:t>Assess learners’ diagrams for accuracy and coherence of information</w:t>
            </w:r>
            <w:r>
              <w:rPr>
                <w:rFonts w:asciiTheme="minorHAnsi" w:eastAsia="Arial" w:hAnsiTheme="minorHAnsi" w:cstheme="minorHAnsi"/>
                <w:color w:val="FF0000"/>
                <w:sz w:val="24"/>
                <w:szCs w:val="24"/>
              </w:rPr>
              <w:t xml:space="preserve">. </w:t>
            </w:r>
          </w:p>
          <w:p w14:paraId="450B7913" w14:textId="77777777" w:rsidR="00262440" w:rsidRDefault="00116723" w:rsidP="00116723">
            <w:pPr>
              <w:pStyle w:val="ListParagraph"/>
              <w:numPr>
                <w:ilvl w:val="0"/>
                <w:numId w:val="5"/>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Evaluate learners’ concept maps focusing on how well and logically they bring out the relationship between the nature of the internal layers of the earth and the formation of tectonic landforms; and the natural resources associated with the </w:t>
            </w:r>
            <w:r>
              <w:rPr>
                <w:rFonts w:asciiTheme="minorHAnsi" w:eastAsia="Arial" w:hAnsiTheme="minorHAnsi" w:cstheme="minorHAnsi"/>
                <w:sz w:val="24"/>
                <w:szCs w:val="24"/>
                <w:lang w:val="en-US"/>
              </w:rPr>
              <w:t>land forms</w:t>
            </w:r>
            <w:r>
              <w:rPr>
                <w:rFonts w:asciiTheme="minorHAnsi" w:eastAsia="Arial" w:hAnsiTheme="minorHAnsi" w:cstheme="minorHAnsi"/>
                <w:sz w:val="24"/>
                <w:szCs w:val="24"/>
              </w:rPr>
              <w:t>.</w:t>
            </w:r>
          </w:p>
          <w:p w14:paraId="6430AF4F" w14:textId="77777777" w:rsidR="00262440" w:rsidRDefault="00262440">
            <w:pPr>
              <w:spacing w:after="0" w:line="240" w:lineRule="auto"/>
              <w:jc w:val="both"/>
              <w:rPr>
                <w:rFonts w:asciiTheme="minorHAnsi" w:hAnsiTheme="minorHAnsi" w:cstheme="minorHAnsi"/>
                <w:sz w:val="24"/>
                <w:szCs w:val="24"/>
              </w:rPr>
            </w:pPr>
          </w:p>
        </w:tc>
      </w:tr>
    </w:tbl>
    <w:p w14:paraId="4A694E03" w14:textId="77777777" w:rsidR="00262440" w:rsidRDefault="00262440">
      <w:pPr>
        <w:rPr>
          <w:rFonts w:asciiTheme="minorHAnsi" w:hAnsiTheme="minorHAnsi" w:cstheme="minorHAnsi"/>
          <w:b/>
          <w:bCs/>
          <w:sz w:val="24"/>
          <w:szCs w:val="24"/>
        </w:rPr>
      </w:pPr>
    </w:p>
    <w:p w14:paraId="66924A1C" w14:textId="77777777" w:rsidR="009F4712" w:rsidRDefault="009F4712">
      <w:pPr>
        <w:rPr>
          <w:rFonts w:asciiTheme="minorHAnsi" w:hAnsiTheme="minorHAnsi" w:cstheme="minorHAnsi"/>
          <w:b/>
          <w:bCs/>
          <w:sz w:val="24"/>
          <w:szCs w:val="24"/>
        </w:rPr>
      </w:pPr>
    </w:p>
    <w:p w14:paraId="43BFAB15" w14:textId="6603FC80" w:rsidR="00262440" w:rsidRDefault="00116723">
      <w:pPr>
        <w:rPr>
          <w:rFonts w:asciiTheme="minorHAnsi" w:hAnsiTheme="minorHAnsi" w:cstheme="minorHAnsi"/>
          <w:sz w:val="24"/>
          <w:szCs w:val="24"/>
        </w:rPr>
      </w:pPr>
      <w:r>
        <w:rPr>
          <w:rFonts w:asciiTheme="minorHAnsi" w:hAnsiTheme="minorHAnsi" w:cstheme="minorHAnsi"/>
          <w:b/>
          <w:bCs/>
          <w:sz w:val="24"/>
          <w:szCs w:val="24"/>
        </w:rPr>
        <w:t>Topic 2:</w:t>
      </w:r>
      <w:r>
        <w:rPr>
          <w:rFonts w:asciiTheme="minorHAnsi" w:hAnsiTheme="minorHAnsi" w:cstheme="minorHAnsi"/>
          <w:sz w:val="24"/>
          <w:szCs w:val="24"/>
        </w:rPr>
        <w:t xml:space="preserve"> </w:t>
      </w:r>
      <w:r>
        <w:rPr>
          <w:rFonts w:asciiTheme="minorHAnsi" w:hAnsiTheme="minorHAnsi"/>
          <w:sz w:val="24"/>
          <w:szCs w:val="24"/>
        </w:rPr>
        <w:t>The Origin of Continents and Ocean Basins</w:t>
      </w:r>
      <w:r>
        <w:rPr>
          <w:rFonts w:asciiTheme="minorHAnsi" w:hAnsiTheme="minorHAnsi" w:cstheme="minorHAnsi"/>
          <w:sz w:val="24"/>
          <w:szCs w:val="24"/>
        </w:rPr>
        <w:t xml:space="preserve">                                        </w:t>
      </w:r>
      <w:r w:rsidR="009F4712" w:rsidRPr="009F4712">
        <w:rPr>
          <w:rFonts w:asciiTheme="minorHAnsi" w:hAnsiTheme="minorHAnsi" w:cstheme="minorHAnsi"/>
          <w:b/>
          <w:bCs/>
          <w:sz w:val="24"/>
          <w:szCs w:val="24"/>
        </w:rPr>
        <w:t>34</w:t>
      </w:r>
      <w:r w:rsidR="009F4712">
        <w:rPr>
          <w:rFonts w:asciiTheme="minorHAnsi" w:hAnsiTheme="minorHAnsi" w:cstheme="minorHAnsi"/>
          <w:b/>
          <w:bCs/>
          <w:sz w:val="24"/>
          <w:szCs w:val="24"/>
        </w:rPr>
        <w:t xml:space="preserve"> </w:t>
      </w:r>
      <w:r>
        <w:rPr>
          <w:rFonts w:asciiTheme="minorHAnsi" w:eastAsia="Arial" w:hAnsiTheme="minorHAnsi" w:cstheme="minorHAnsi"/>
          <w:b/>
          <w:sz w:val="24"/>
          <w:szCs w:val="24"/>
          <w:lang w:val="en-US"/>
        </w:rPr>
        <w:t>Periods</w:t>
      </w:r>
      <w:r>
        <w:rPr>
          <w:rFonts w:asciiTheme="minorHAnsi" w:hAnsiTheme="minorHAnsi" w:cstheme="minorHAnsi"/>
          <w:sz w:val="24"/>
          <w:szCs w:val="24"/>
        </w:rPr>
        <w:t xml:space="preserve">                                                                                                           </w:t>
      </w:r>
    </w:p>
    <w:p w14:paraId="2B132D75" w14:textId="77777777" w:rsidR="00262440" w:rsidRDefault="00116723">
      <w:pPr>
        <w:jc w:val="both"/>
        <w:rPr>
          <w:rFonts w:asciiTheme="minorHAnsi" w:eastAsia="Arial" w:hAnsiTheme="minorHAnsi" w:cs="Arial"/>
          <w:color w:val="388600"/>
          <w:sz w:val="24"/>
          <w:szCs w:val="24"/>
        </w:rPr>
      </w:pPr>
      <w:r>
        <w:rPr>
          <w:rFonts w:asciiTheme="minorHAnsi" w:hAnsiTheme="minorHAnsi" w:cstheme="minorHAnsi"/>
          <w:b/>
          <w:bCs/>
          <w:sz w:val="24"/>
          <w:szCs w:val="24"/>
        </w:rPr>
        <w:t>Topic competency:</w:t>
      </w:r>
      <w:r>
        <w:rPr>
          <w:rFonts w:asciiTheme="minorHAnsi" w:eastAsia="Arial" w:hAnsiTheme="minorHAnsi" w:cs="Arial"/>
          <w:sz w:val="24"/>
          <w:szCs w:val="24"/>
        </w:rPr>
        <w:t xml:space="preserve"> </w:t>
      </w:r>
      <w:r>
        <w:rPr>
          <w:rFonts w:asciiTheme="minorHAnsi" w:eastAsia="Arial" w:hAnsiTheme="minorHAnsi" w:cstheme="minorHAnsi"/>
          <w:sz w:val="24"/>
          <w:szCs w:val="24"/>
        </w:rPr>
        <w:t>The learner demonstrates appreciation of the importance of theories in understanding geomorphic concepts through appraising them basing on scientific evidence; in order to inform further geographical inquiry and problem-solving.</w:t>
      </w:r>
    </w:p>
    <w:tbl>
      <w:tblPr>
        <w:tblStyle w:val="TableGrid"/>
        <w:tblW w:w="5000" w:type="pct"/>
        <w:tblLook w:val="04A0" w:firstRow="1" w:lastRow="0" w:firstColumn="1" w:lastColumn="0" w:noHBand="0" w:noVBand="1"/>
      </w:tblPr>
      <w:tblGrid>
        <w:gridCol w:w="3093"/>
        <w:gridCol w:w="3252"/>
        <w:gridCol w:w="3005"/>
      </w:tblGrid>
      <w:tr w:rsidR="00262440" w14:paraId="05E38F77" w14:textId="77777777">
        <w:tc>
          <w:tcPr>
            <w:tcW w:w="1654" w:type="pct"/>
            <w:shd w:val="clear" w:color="auto" w:fill="F4B083" w:themeFill="accent2" w:themeFillTint="99"/>
          </w:tcPr>
          <w:p w14:paraId="19C39967"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7FE0CB39"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39" w:type="pct"/>
            <w:shd w:val="clear" w:color="auto" w:fill="F4B083" w:themeFill="accent2" w:themeFillTint="99"/>
          </w:tcPr>
          <w:p w14:paraId="6DE13C7F"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07" w:type="pct"/>
            <w:shd w:val="clear" w:color="auto" w:fill="F4B083" w:themeFill="accent2" w:themeFillTint="99"/>
          </w:tcPr>
          <w:p w14:paraId="74DAB876"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11F9FC8E" w14:textId="77777777">
        <w:tc>
          <w:tcPr>
            <w:tcW w:w="1654" w:type="pct"/>
          </w:tcPr>
          <w:p w14:paraId="060380CE" w14:textId="77777777" w:rsidR="00262440" w:rsidRDefault="00116723" w:rsidP="00116723">
            <w:pPr>
              <w:pStyle w:val="ListParagraph"/>
              <w:numPr>
                <w:ilvl w:val="0"/>
                <w:numId w:val="6"/>
              </w:numPr>
              <w:spacing w:after="0" w:line="240" w:lineRule="auto"/>
              <w:jc w:val="both"/>
              <w:rPr>
                <w:rFonts w:asciiTheme="minorHAnsi" w:hAnsiTheme="minorHAnsi" w:cs="Arial"/>
                <w:sz w:val="24"/>
                <w:szCs w:val="24"/>
              </w:rPr>
            </w:pPr>
            <w:r>
              <w:rPr>
                <w:rFonts w:asciiTheme="minorHAnsi" w:eastAsia="DengXian" w:hAnsiTheme="minorHAnsi"/>
                <w:sz w:val="24"/>
                <w:szCs w:val="24"/>
              </w:rPr>
              <w:t>Evaluate the Continental drift theory using scientific evidence (u, v/a)</w:t>
            </w:r>
          </w:p>
        </w:tc>
        <w:tc>
          <w:tcPr>
            <w:tcW w:w="1739" w:type="pct"/>
          </w:tcPr>
          <w:p w14:paraId="4F7117A2" w14:textId="77777777" w:rsidR="00262440" w:rsidRDefault="00116723">
            <w:pPr>
              <w:spacing w:after="0" w:line="240" w:lineRule="auto"/>
              <w:jc w:val="both"/>
              <w:rPr>
                <w:rFonts w:asciiTheme="minorHAnsi" w:hAnsiTheme="minorHAnsi"/>
                <w:b/>
                <w:color w:val="231F20"/>
                <w:sz w:val="24"/>
                <w:szCs w:val="24"/>
              </w:rPr>
            </w:pPr>
            <w:r>
              <w:rPr>
                <w:rFonts w:asciiTheme="minorHAnsi" w:hAnsiTheme="minorHAnsi"/>
                <w:b/>
                <w:color w:val="231F20"/>
                <w:sz w:val="24"/>
                <w:szCs w:val="24"/>
              </w:rPr>
              <w:t>The Continental Drift theory</w:t>
            </w:r>
          </w:p>
          <w:p w14:paraId="40A46F8D" w14:textId="77777777" w:rsidR="00262440" w:rsidRDefault="00116723" w:rsidP="00116723">
            <w:pPr>
              <w:pStyle w:val="ListParagraph"/>
              <w:numPr>
                <w:ilvl w:val="0"/>
                <w:numId w:val="7"/>
              </w:numPr>
              <w:autoSpaceDE w:val="0"/>
              <w:autoSpaceDN w:val="0"/>
              <w:adjustRightInd w:val="0"/>
              <w:spacing w:after="0" w:line="240" w:lineRule="auto"/>
              <w:jc w:val="both"/>
              <w:rPr>
                <w:rFonts w:asciiTheme="minorHAnsi" w:hAnsiTheme="minorHAnsi" w:cs="Cambria"/>
                <w:color w:val="000000"/>
                <w:sz w:val="24"/>
                <w:szCs w:val="24"/>
              </w:rPr>
            </w:pPr>
            <w:r>
              <w:rPr>
                <w:rFonts w:asciiTheme="minorHAnsi" w:hAnsiTheme="minorHAnsi" w:cs="Cambria"/>
                <w:color w:val="000000"/>
                <w:sz w:val="24"/>
                <w:szCs w:val="24"/>
              </w:rPr>
              <w:t>Learners study an atlas map/wall map/textbook map of the world to find out what continents and ocean basins are. Learners discuss and reach an agreement on the meaning of continents and ocean basins.</w:t>
            </w:r>
          </w:p>
          <w:p w14:paraId="7F585BEB" w14:textId="77777777" w:rsidR="00262440" w:rsidRDefault="00116723" w:rsidP="00116723">
            <w:pPr>
              <w:pStyle w:val="ListParagraph"/>
              <w:numPr>
                <w:ilvl w:val="0"/>
                <w:numId w:val="7"/>
              </w:numPr>
              <w:autoSpaceDE w:val="0"/>
              <w:autoSpaceDN w:val="0"/>
              <w:adjustRightInd w:val="0"/>
              <w:spacing w:after="0" w:line="240" w:lineRule="auto"/>
              <w:jc w:val="both"/>
              <w:rPr>
                <w:rFonts w:asciiTheme="minorHAnsi" w:hAnsiTheme="minorHAnsi" w:cs="Cambria"/>
                <w:color w:val="000000"/>
                <w:sz w:val="24"/>
                <w:szCs w:val="24"/>
              </w:rPr>
            </w:pPr>
            <w:r>
              <w:rPr>
                <w:rFonts w:asciiTheme="minorHAnsi" w:hAnsiTheme="minorHAnsi" w:cs="Cambria"/>
                <w:color w:val="000000"/>
                <w:sz w:val="24"/>
                <w:szCs w:val="24"/>
              </w:rPr>
              <w:t>Demonstrate the drifting of continents using jig-saw pieces of the world map or other methods.</w:t>
            </w:r>
          </w:p>
          <w:p w14:paraId="7BCB558E" w14:textId="77777777" w:rsidR="00262440" w:rsidRDefault="00116723" w:rsidP="00116723">
            <w:pPr>
              <w:pStyle w:val="ListParagraph"/>
              <w:numPr>
                <w:ilvl w:val="0"/>
                <w:numId w:val="7"/>
              </w:numPr>
              <w:autoSpaceDE w:val="0"/>
              <w:autoSpaceDN w:val="0"/>
              <w:adjustRightInd w:val="0"/>
              <w:spacing w:after="0" w:line="240" w:lineRule="auto"/>
              <w:jc w:val="both"/>
              <w:rPr>
                <w:rFonts w:asciiTheme="minorHAnsi" w:hAnsiTheme="minorHAnsi" w:cs="Cambria"/>
                <w:color w:val="000000"/>
                <w:sz w:val="24"/>
                <w:szCs w:val="24"/>
              </w:rPr>
            </w:pPr>
            <w:r>
              <w:rPr>
                <w:rFonts w:asciiTheme="minorHAnsi" w:hAnsiTheme="minorHAnsi" w:cs="Cambria"/>
                <w:color w:val="000000"/>
                <w:sz w:val="24"/>
                <w:szCs w:val="24"/>
              </w:rPr>
              <w:t>Learners write brief notes to explain what they observe; and to explain what they understand by continental drift.</w:t>
            </w:r>
          </w:p>
          <w:p w14:paraId="429E2D49" w14:textId="77777777" w:rsidR="00262440" w:rsidRDefault="00116723" w:rsidP="00116723">
            <w:pPr>
              <w:pStyle w:val="ListParagraph"/>
              <w:numPr>
                <w:ilvl w:val="0"/>
                <w:numId w:val="7"/>
              </w:numPr>
              <w:autoSpaceDE w:val="0"/>
              <w:autoSpaceDN w:val="0"/>
              <w:adjustRightInd w:val="0"/>
              <w:spacing w:after="0" w:line="240" w:lineRule="auto"/>
              <w:jc w:val="both"/>
              <w:rPr>
                <w:rFonts w:asciiTheme="minorHAnsi" w:hAnsiTheme="minorHAnsi" w:cs="Cambria"/>
                <w:color w:val="000000"/>
                <w:sz w:val="24"/>
                <w:szCs w:val="24"/>
              </w:rPr>
            </w:pPr>
            <w:r>
              <w:rPr>
                <w:rFonts w:asciiTheme="minorHAnsi" w:hAnsiTheme="minorHAnsi" w:cs="Cambria"/>
                <w:color w:val="000000"/>
                <w:sz w:val="24"/>
                <w:szCs w:val="24"/>
              </w:rPr>
              <w:t>Learners read texts or watch a video on continental drift to find out more about the concept.</w:t>
            </w:r>
          </w:p>
          <w:p w14:paraId="493C175F" w14:textId="77777777" w:rsidR="00262440" w:rsidRDefault="00116723" w:rsidP="00116723">
            <w:pPr>
              <w:pStyle w:val="ListParagraph"/>
              <w:numPr>
                <w:ilvl w:val="0"/>
                <w:numId w:val="8"/>
              </w:numPr>
              <w:spacing w:after="0" w:line="240" w:lineRule="auto"/>
              <w:jc w:val="both"/>
              <w:rPr>
                <w:rFonts w:asciiTheme="minorHAnsi" w:hAnsiTheme="minorHAnsi"/>
                <w:color w:val="000000"/>
                <w:sz w:val="24"/>
                <w:szCs w:val="24"/>
              </w:rPr>
            </w:pPr>
            <w:r>
              <w:rPr>
                <w:rFonts w:asciiTheme="minorHAnsi" w:hAnsiTheme="minorHAnsi" w:cs="Cambria"/>
                <w:color w:val="000000"/>
                <w:sz w:val="24"/>
                <w:szCs w:val="24"/>
              </w:rPr>
              <w:t xml:space="preserve">Learners brainstorm and suggest the forces responsible for the drifting of continents. </w:t>
            </w:r>
          </w:p>
          <w:p w14:paraId="215966CA" w14:textId="77777777" w:rsidR="00262440" w:rsidRDefault="00116723" w:rsidP="00116723">
            <w:pPr>
              <w:pStyle w:val="ListParagraph"/>
              <w:numPr>
                <w:ilvl w:val="0"/>
                <w:numId w:val="8"/>
              </w:numPr>
              <w:spacing w:after="0" w:line="240" w:lineRule="auto"/>
              <w:jc w:val="both"/>
              <w:rPr>
                <w:rFonts w:asciiTheme="minorHAnsi" w:hAnsiTheme="minorHAnsi"/>
                <w:color w:val="000000"/>
                <w:sz w:val="24"/>
                <w:szCs w:val="24"/>
              </w:rPr>
            </w:pPr>
            <w:r>
              <w:rPr>
                <w:rFonts w:asciiTheme="minorHAnsi" w:hAnsiTheme="minorHAnsi"/>
                <w:color w:val="000000"/>
                <w:sz w:val="24"/>
                <w:szCs w:val="24"/>
              </w:rPr>
              <w:t xml:space="preserve">Probe learners to elicit more responses and to </w:t>
            </w:r>
            <w:r>
              <w:rPr>
                <w:rFonts w:asciiTheme="minorHAnsi" w:hAnsiTheme="minorHAnsi"/>
                <w:color w:val="000000"/>
                <w:sz w:val="24"/>
                <w:szCs w:val="24"/>
              </w:rPr>
              <w:lastRenderedPageBreak/>
              <w:t>foster deeper reasoning and learning.</w:t>
            </w:r>
          </w:p>
          <w:p w14:paraId="7DC90D99" w14:textId="77777777" w:rsidR="00262440" w:rsidRDefault="00116723" w:rsidP="00116723">
            <w:pPr>
              <w:pStyle w:val="ListParagraph"/>
              <w:numPr>
                <w:ilvl w:val="0"/>
                <w:numId w:val="8"/>
              </w:numPr>
              <w:autoSpaceDE w:val="0"/>
              <w:autoSpaceDN w:val="0"/>
              <w:adjustRightInd w:val="0"/>
              <w:spacing w:after="0" w:line="240" w:lineRule="auto"/>
              <w:jc w:val="both"/>
              <w:rPr>
                <w:rFonts w:asciiTheme="minorHAnsi" w:hAnsiTheme="minorHAnsi" w:cs="Cambria"/>
                <w:sz w:val="24"/>
                <w:szCs w:val="24"/>
              </w:rPr>
            </w:pPr>
            <w:r>
              <w:rPr>
                <w:rFonts w:asciiTheme="minorHAnsi" w:hAnsiTheme="minorHAnsi" w:cs="Cambria"/>
                <w:color w:val="000000"/>
                <w:sz w:val="24"/>
                <w:szCs w:val="24"/>
              </w:rPr>
              <w:t>Provide a world map or maps</w:t>
            </w:r>
            <w:r>
              <w:rPr>
                <w:rFonts w:asciiTheme="minorHAnsi" w:hAnsiTheme="minorHAnsi" w:cs="Cambria"/>
                <w:sz w:val="24"/>
                <w:szCs w:val="24"/>
              </w:rPr>
              <w:t xml:space="preserve"> with evidence of continental drift and guide learners to explore the evidence. Individually, learners write down their findings; and share in a whole class discussion.</w:t>
            </w:r>
          </w:p>
          <w:p w14:paraId="251BABF5" w14:textId="77777777" w:rsidR="00262440" w:rsidRDefault="00116723" w:rsidP="00116723">
            <w:pPr>
              <w:pStyle w:val="ListParagraph"/>
              <w:numPr>
                <w:ilvl w:val="0"/>
                <w:numId w:val="8"/>
              </w:numPr>
              <w:autoSpaceDE w:val="0"/>
              <w:autoSpaceDN w:val="0"/>
              <w:adjustRightInd w:val="0"/>
              <w:spacing w:after="0" w:line="240" w:lineRule="auto"/>
              <w:jc w:val="both"/>
              <w:rPr>
                <w:rFonts w:asciiTheme="minorHAnsi" w:hAnsiTheme="minorHAnsi" w:cs="Cambria"/>
                <w:sz w:val="24"/>
                <w:szCs w:val="24"/>
              </w:rPr>
            </w:pPr>
            <w:r>
              <w:rPr>
                <w:rFonts w:asciiTheme="minorHAnsi" w:hAnsiTheme="minorHAnsi" w:cs="Cambria"/>
                <w:sz w:val="24"/>
                <w:szCs w:val="24"/>
              </w:rPr>
              <w:t xml:space="preserve">Using modelling techniques, sketch maps and diagrams, help learners to understand the key evidence of continental drift by emphasising ideas based on natural sciences e.g. Geology, Geophysics, Botany, and Palaeoclimatology. </w:t>
            </w:r>
          </w:p>
          <w:p w14:paraId="31A095C5" w14:textId="77777777" w:rsidR="00262440" w:rsidRDefault="00116723" w:rsidP="00116723">
            <w:pPr>
              <w:pStyle w:val="ListParagraph"/>
              <w:numPr>
                <w:ilvl w:val="0"/>
                <w:numId w:val="8"/>
              </w:numPr>
              <w:autoSpaceDE w:val="0"/>
              <w:autoSpaceDN w:val="0"/>
              <w:adjustRightInd w:val="0"/>
              <w:spacing w:after="0" w:line="240" w:lineRule="auto"/>
              <w:jc w:val="both"/>
              <w:rPr>
                <w:rFonts w:asciiTheme="minorHAnsi" w:hAnsiTheme="minorHAnsi" w:cs="Cambria"/>
                <w:sz w:val="24"/>
                <w:szCs w:val="24"/>
              </w:rPr>
            </w:pPr>
            <w:r>
              <w:rPr>
                <w:rFonts w:asciiTheme="minorHAnsi" w:hAnsiTheme="minorHAnsi" w:cs="Cambria"/>
                <w:sz w:val="24"/>
                <w:szCs w:val="24"/>
              </w:rPr>
              <w:t>Individually, learners form their own opinions and conclusions about the various observable similarities and possible fittings between nearby continents and the associated islands.</w:t>
            </w:r>
          </w:p>
        </w:tc>
        <w:tc>
          <w:tcPr>
            <w:tcW w:w="1607" w:type="pct"/>
          </w:tcPr>
          <w:p w14:paraId="789E7025" w14:textId="77777777" w:rsidR="00262440" w:rsidRDefault="00116723" w:rsidP="00116723">
            <w:pPr>
              <w:pStyle w:val="ListParagraph"/>
              <w:numPr>
                <w:ilvl w:val="0"/>
                <w:numId w:val="9"/>
              </w:numPr>
              <w:autoSpaceDE w:val="0"/>
              <w:autoSpaceDN w:val="0"/>
              <w:adjustRightInd w:val="0"/>
              <w:spacing w:after="0" w:line="240" w:lineRule="auto"/>
              <w:rPr>
                <w:rFonts w:asciiTheme="minorHAnsi" w:hAnsiTheme="minorHAnsi" w:cs="Cambria"/>
                <w:sz w:val="24"/>
                <w:szCs w:val="24"/>
              </w:rPr>
            </w:pPr>
            <w:r>
              <w:rPr>
                <w:rFonts w:asciiTheme="minorHAnsi" w:hAnsiTheme="minorHAnsi" w:cs="Cambria"/>
                <w:sz w:val="24"/>
                <w:szCs w:val="24"/>
              </w:rPr>
              <w:lastRenderedPageBreak/>
              <w:t xml:space="preserve">Observe learners as they discuss the meaning of continents and ocean basins. Note their ability to construct meanings from investigations, and how well they respect divergent views. </w:t>
            </w:r>
          </w:p>
          <w:p w14:paraId="71412384" w14:textId="77777777" w:rsidR="00262440" w:rsidRDefault="00116723" w:rsidP="00116723">
            <w:pPr>
              <w:pStyle w:val="ListParagraph"/>
              <w:numPr>
                <w:ilvl w:val="0"/>
                <w:numId w:val="9"/>
              </w:numPr>
              <w:autoSpaceDE w:val="0"/>
              <w:autoSpaceDN w:val="0"/>
              <w:adjustRightInd w:val="0"/>
              <w:spacing w:after="0" w:line="240" w:lineRule="auto"/>
              <w:rPr>
                <w:rFonts w:asciiTheme="minorHAnsi" w:hAnsiTheme="minorHAnsi" w:cs="Cambria"/>
                <w:sz w:val="24"/>
                <w:szCs w:val="24"/>
              </w:rPr>
            </w:pPr>
            <w:r>
              <w:rPr>
                <w:rFonts w:asciiTheme="minorHAnsi" w:hAnsiTheme="minorHAnsi" w:cs="Cambria"/>
                <w:sz w:val="24"/>
                <w:szCs w:val="24"/>
              </w:rPr>
              <w:t>Probe learners to explain their submissions on the forces responsible for the drifting of continents focusing on their ability to relate forces to the properties of the core, mantle and the crust.</w:t>
            </w:r>
          </w:p>
          <w:p w14:paraId="6AFC6454" w14:textId="77777777" w:rsidR="00262440" w:rsidRDefault="00116723" w:rsidP="00116723">
            <w:pPr>
              <w:pStyle w:val="ListParagraph"/>
              <w:numPr>
                <w:ilvl w:val="0"/>
                <w:numId w:val="9"/>
              </w:numPr>
              <w:autoSpaceDE w:val="0"/>
              <w:autoSpaceDN w:val="0"/>
              <w:adjustRightInd w:val="0"/>
              <w:spacing w:after="0" w:line="240" w:lineRule="auto"/>
              <w:rPr>
                <w:rFonts w:asciiTheme="minorHAnsi" w:hAnsiTheme="minorHAnsi" w:cs="Cambria"/>
                <w:sz w:val="24"/>
                <w:szCs w:val="24"/>
              </w:rPr>
            </w:pPr>
            <w:r>
              <w:rPr>
                <w:rFonts w:asciiTheme="minorHAnsi" w:hAnsiTheme="minorHAnsi" w:cs="Cambria"/>
                <w:sz w:val="24"/>
                <w:szCs w:val="24"/>
              </w:rPr>
              <w:t>Evaluate learners’ findings about evidence of continental drift for accuracy and coherence of information; and ability to use relevant sketch maps and diagrams to illustrate their ideas.</w:t>
            </w:r>
          </w:p>
          <w:p w14:paraId="6FA1E193" w14:textId="77777777" w:rsidR="00262440" w:rsidRDefault="00262440">
            <w:pPr>
              <w:autoSpaceDE w:val="0"/>
              <w:autoSpaceDN w:val="0"/>
              <w:adjustRightInd w:val="0"/>
              <w:spacing w:after="0" w:line="240" w:lineRule="auto"/>
              <w:rPr>
                <w:rFonts w:asciiTheme="minorHAnsi" w:hAnsiTheme="minorHAnsi" w:cstheme="minorHAnsi"/>
                <w:sz w:val="24"/>
                <w:szCs w:val="24"/>
              </w:rPr>
            </w:pPr>
          </w:p>
          <w:p w14:paraId="3057B65F" w14:textId="77777777" w:rsidR="00262440" w:rsidRDefault="00262440">
            <w:pPr>
              <w:autoSpaceDE w:val="0"/>
              <w:autoSpaceDN w:val="0"/>
              <w:adjustRightInd w:val="0"/>
              <w:spacing w:after="0" w:line="240" w:lineRule="auto"/>
              <w:rPr>
                <w:rFonts w:asciiTheme="minorHAnsi" w:hAnsiTheme="minorHAnsi" w:cstheme="minorHAnsi"/>
                <w:sz w:val="24"/>
                <w:szCs w:val="24"/>
              </w:rPr>
            </w:pPr>
          </w:p>
          <w:p w14:paraId="2FFC18A1" w14:textId="77777777" w:rsidR="00262440" w:rsidRDefault="00262440">
            <w:pPr>
              <w:autoSpaceDE w:val="0"/>
              <w:autoSpaceDN w:val="0"/>
              <w:adjustRightInd w:val="0"/>
              <w:spacing w:after="0" w:line="240" w:lineRule="auto"/>
              <w:rPr>
                <w:rFonts w:asciiTheme="minorHAnsi" w:hAnsiTheme="minorHAnsi" w:cstheme="minorHAnsi"/>
                <w:sz w:val="24"/>
                <w:szCs w:val="24"/>
              </w:rPr>
            </w:pPr>
          </w:p>
          <w:p w14:paraId="7549A237" w14:textId="77777777" w:rsidR="00262440" w:rsidRDefault="00262440">
            <w:pPr>
              <w:autoSpaceDE w:val="0"/>
              <w:autoSpaceDN w:val="0"/>
              <w:adjustRightInd w:val="0"/>
              <w:spacing w:after="0" w:line="240" w:lineRule="auto"/>
              <w:rPr>
                <w:rFonts w:asciiTheme="minorHAnsi" w:hAnsiTheme="minorHAnsi" w:cstheme="minorHAnsi"/>
                <w:sz w:val="24"/>
                <w:szCs w:val="24"/>
              </w:rPr>
            </w:pPr>
          </w:p>
          <w:p w14:paraId="24E10DFF" w14:textId="77777777" w:rsidR="00262440" w:rsidRDefault="00262440">
            <w:pPr>
              <w:autoSpaceDE w:val="0"/>
              <w:autoSpaceDN w:val="0"/>
              <w:adjustRightInd w:val="0"/>
              <w:spacing w:after="0" w:line="240" w:lineRule="auto"/>
              <w:rPr>
                <w:rFonts w:asciiTheme="minorHAnsi" w:hAnsiTheme="minorHAnsi" w:cstheme="minorHAnsi"/>
                <w:sz w:val="24"/>
                <w:szCs w:val="24"/>
              </w:rPr>
            </w:pPr>
          </w:p>
          <w:p w14:paraId="68E2A668" w14:textId="77777777" w:rsidR="00262440" w:rsidRDefault="00262440">
            <w:pPr>
              <w:spacing w:after="0" w:line="240" w:lineRule="auto"/>
              <w:jc w:val="both"/>
              <w:rPr>
                <w:rFonts w:asciiTheme="minorHAnsi" w:hAnsiTheme="minorHAnsi" w:cstheme="minorHAnsi"/>
                <w:color w:val="FF0000"/>
                <w:sz w:val="24"/>
                <w:szCs w:val="24"/>
              </w:rPr>
            </w:pPr>
          </w:p>
          <w:p w14:paraId="5A16DB84" w14:textId="77777777" w:rsidR="00262440" w:rsidRDefault="00262440">
            <w:pPr>
              <w:spacing w:after="0" w:line="240" w:lineRule="auto"/>
              <w:jc w:val="both"/>
              <w:rPr>
                <w:rFonts w:asciiTheme="minorHAnsi" w:hAnsiTheme="minorHAnsi" w:cstheme="minorHAnsi"/>
                <w:color w:val="FF0000"/>
                <w:sz w:val="24"/>
                <w:szCs w:val="24"/>
              </w:rPr>
            </w:pPr>
          </w:p>
          <w:p w14:paraId="39F03AD5" w14:textId="77777777" w:rsidR="00262440" w:rsidRDefault="00262440">
            <w:pPr>
              <w:spacing w:after="0" w:line="240" w:lineRule="auto"/>
              <w:jc w:val="both"/>
              <w:rPr>
                <w:rFonts w:asciiTheme="minorHAnsi" w:hAnsiTheme="minorHAnsi" w:cstheme="minorHAnsi"/>
                <w:color w:val="FF0000"/>
                <w:sz w:val="24"/>
                <w:szCs w:val="24"/>
              </w:rPr>
            </w:pPr>
          </w:p>
          <w:p w14:paraId="500DDC16" w14:textId="77777777" w:rsidR="00262440" w:rsidRDefault="00262440">
            <w:pPr>
              <w:spacing w:after="0" w:line="240" w:lineRule="auto"/>
              <w:jc w:val="both"/>
              <w:rPr>
                <w:rFonts w:asciiTheme="minorHAnsi" w:hAnsiTheme="minorHAnsi" w:cstheme="minorHAnsi"/>
                <w:color w:val="FF0000"/>
                <w:sz w:val="24"/>
                <w:szCs w:val="24"/>
              </w:rPr>
            </w:pPr>
          </w:p>
          <w:p w14:paraId="3EC1289C" w14:textId="77777777" w:rsidR="00262440" w:rsidRDefault="00262440">
            <w:pPr>
              <w:spacing w:after="0" w:line="240" w:lineRule="auto"/>
              <w:jc w:val="both"/>
              <w:rPr>
                <w:rFonts w:asciiTheme="minorHAnsi" w:hAnsiTheme="minorHAnsi" w:cstheme="minorHAnsi"/>
                <w:color w:val="FF0000"/>
                <w:sz w:val="24"/>
                <w:szCs w:val="24"/>
              </w:rPr>
            </w:pPr>
          </w:p>
          <w:p w14:paraId="133FC2BD" w14:textId="77777777" w:rsidR="00262440" w:rsidRDefault="00262440">
            <w:pPr>
              <w:spacing w:after="0" w:line="240" w:lineRule="auto"/>
              <w:jc w:val="both"/>
              <w:rPr>
                <w:rFonts w:asciiTheme="minorHAnsi" w:hAnsiTheme="minorHAnsi" w:cstheme="minorHAnsi"/>
                <w:color w:val="FF0000"/>
                <w:sz w:val="24"/>
                <w:szCs w:val="24"/>
              </w:rPr>
            </w:pPr>
          </w:p>
          <w:p w14:paraId="101E8CE1" w14:textId="77777777" w:rsidR="00262440" w:rsidRDefault="00262440">
            <w:pPr>
              <w:spacing w:after="0" w:line="240" w:lineRule="auto"/>
              <w:jc w:val="both"/>
              <w:rPr>
                <w:rFonts w:asciiTheme="minorHAnsi" w:hAnsiTheme="minorHAnsi" w:cstheme="minorHAnsi"/>
                <w:color w:val="FF0000"/>
                <w:sz w:val="24"/>
                <w:szCs w:val="24"/>
              </w:rPr>
            </w:pPr>
          </w:p>
          <w:p w14:paraId="7F0F3A66" w14:textId="77777777" w:rsidR="00262440" w:rsidRDefault="00262440">
            <w:pPr>
              <w:spacing w:after="0" w:line="240" w:lineRule="auto"/>
              <w:jc w:val="both"/>
              <w:rPr>
                <w:rFonts w:asciiTheme="minorHAnsi" w:hAnsiTheme="minorHAnsi" w:cstheme="minorHAnsi"/>
                <w:color w:val="FF0000"/>
                <w:sz w:val="24"/>
                <w:szCs w:val="24"/>
              </w:rPr>
            </w:pPr>
          </w:p>
          <w:p w14:paraId="064050C5" w14:textId="77777777" w:rsidR="00262440" w:rsidRDefault="00262440">
            <w:pPr>
              <w:spacing w:after="0" w:line="240" w:lineRule="auto"/>
              <w:jc w:val="both"/>
              <w:rPr>
                <w:rFonts w:asciiTheme="minorHAnsi" w:hAnsiTheme="minorHAnsi" w:cstheme="minorHAnsi"/>
                <w:color w:val="FF0000"/>
                <w:sz w:val="24"/>
                <w:szCs w:val="24"/>
              </w:rPr>
            </w:pPr>
          </w:p>
          <w:p w14:paraId="6C6756D4" w14:textId="77777777" w:rsidR="00262440" w:rsidRDefault="00262440">
            <w:pPr>
              <w:spacing w:after="0" w:line="240" w:lineRule="auto"/>
              <w:jc w:val="both"/>
              <w:rPr>
                <w:rFonts w:asciiTheme="minorHAnsi" w:hAnsiTheme="minorHAnsi" w:cstheme="minorHAnsi"/>
                <w:color w:val="FF0000"/>
                <w:sz w:val="24"/>
                <w:szCs w:val="24"/>
              </w:rPr>
            </w:pPr>
          </w:p>
          <w:p w14:paraId="537AE4DF" w14:textId="77777777" w:rsidR="00262440" w:rsidRDefault="00262440">
            <w:pPr>
              <w:spacing w:after="0" w:line="240" w:lineRule="auto"/>
              <w:jc w:val="both"/>
              <w:rPr>
                <w:rFonts w:asciiTheme="minorHAnsi" w:hAnsiTheme="minorHAnsi" w:cstheme="minorHAnsi"/>
                <w:color w:val="FF0000"/>
                <w:sz w:val="24"/>
                <w:szCs w:val="24"/>
              </w:rPr>
            </w:pPr>
          </w:p>
          <w:p w14:paraId="2CAB218B" w14:textId="77777777" w:rsidR="00262440" w:rsidRDefault="00262440">
            <w:pPr>
              <w:spacing w:after="0" w:line="240" w:lineRule="auto"/>
              <w:jc w:val="both"/>
              <w:rPr>
                <w:rFonts w:asciiTheme="minorHAnsi" w:hAnsiTheme="minorHAnsi" w:cstheme="minorHAnsi"/>
                <w:color w:val="FF0000"/>
                <w:sz w:val="24"/>
                <w:szCs w:val="24"/>
              </w:rPr>
            </w:pPr>
          </w:p>
          <w:p w14:paraId="3C32A5DE" w14:textId="77777777" w:rsidR="00262440" w:rsidRDefault="00262440">
            <w:pPr>
              <w:spacing w:after="0" w:line="240" w:lineRule="auto"/>
              <w:jc w:val="both"/>
              <w:rPr>
                <w:rFonts w:asciiTheme="minorHAnsi" w:hAnsiTheme="minorHAnsi" w:cstheme="minorHAnsi"/>
                <w:color w:val="FF0000"/>
                <w:sz w:val="24"/>
                <w:szCs w:val="24"/>
              </w:rPr>
            </w:pPr>
          </w:p>
          <w:p w14:paraId="7E11FD5A" w14:textId="77777777" w:rsidR="00262440" w:rsidRDefault="00262440">
            <w:pPr>
              <w:spacing w:after="0" w:line="240" w:lineRule="auto"/>
              <w:jc w:val="both"/>
              <w:rPr>
                <w:rFonts w:asciiTheme="minorHAnsi" w:hAnsiTheme="minorHAnsi" w:cstheme="minorHAnsi"/>
                <w:color w:val="FF0000"/>
                <w:sz w:val="24"/>
                <w:szCs w:val="24"/>
              </w:rPr>
            </w:pPr>
          </w:p>
          <w:p w14:paraId="13315F62" w14:textId="77777777" w:rsidR="00262440" w:rsidRDefault="00262440">
            <w:pPr>
              <w:spacing w:after="0" w:line="240" w:lineRule="auto"/>
              <w:jc w:val="both"/>
              <w:rPr>
                <w:rFonts w:asciiTheme="minorHAnsi" w:hAnsiTheme="minorHAnsi" w:cstheme="minorHAnsi"/>
                <w:color w:val="FF0000"/>
                <w:sz w:val="24"/>
                <w:szCs w:val="24"/>
              </w:rPr>
            </w:pPr>
          </w:p>
          <w:p w14:paraId="6824E57A" w14:textId="77777777" w:rsidR="00262440" w:rsidRDefault="00262440">
            <w:pPr>
              <w:spacing w:after="0" w:line="240" w:lineRule="auto"/>
              <w:jc w:val="both"/>
              <w:rPr>
                <w:rFonts w:asciiTheme="minorHAnsi" w:hAnsiTheme="minorHAnsi" w:cstheme="minorHAnsi"/>
                <w:color w:val="FF0000"/>
                <w:sz w:val="24"/>
                <w:szCs w:val="24"/>
              </w:rPr>
            </w:pPr>
          </w:p>
          <w:p w14:paraId="6A845FF8" w14:textId="77777777" w:rsidR="00262440" w:rsidRDefault="00262440">
            <w:pPr>
              <w:spacing w:after="0" w:line="240" w:lineRule="auto"/>
              <w:jc w:val="both"/>
              <w:rPr>
                <w:rFonts w:asciiTheme="minorHAnsi" w:hAnsiTheme="minorHAnsi" w:cstheme="minorHAnsi"/>
                <w:color w:val="FF0000"/>
                <w:sz w:val="24"/>
                <w:szCs w:val="24"/>
              </w:rPr>
            </w:pPr>
          </w:p>
          <w:p w14:paraId="7362A773" w14:textId="77777777" w:rsidR="00262440" w:rsidRDefault="00262440">
            <w:pPr>
              <w:spacing w:after="0" w:line="240" w:lineRule="auto"/>
              <w:jc w:val="both"/>
              <w:rPr>
                <w:rFonts w:asciiTheme="minorHAnsi" w:hAnsiTheme="minorHAnsi" w:cstheme="minorHAnsi"/>
                <w:color w:val="FF0000"/>
                <w:sz w:val="24"/>
                <w:szCs w:val="24"/>
              </w:rPr>
            </w:pPr>
          </w:p>
          <w:p w14:paraId="2ABED85F" w14:textId="77777777" w:rsidR="00262440" w:rsidRDefault="00262440">
            <w:pPr>
              <w:spacing w:after="0" w:line="240" w:lineRule="auto"/>
              <w:jc w:val="both"/>
              <w:rPr>
                <w:rFonts w:asciiTheme="minorHAnsi" w:hAnsiTheme="minorHAnsi" w:cstheme="minorHAnsi"/>
                <w:color w:val="FF0000"/>
                <w:sz w:val="24"/>
                <w:szCs w:val="24"/>
              </w:rPr>
            </w:pPr>
          </w:p>
          <w:p w14:paraId="767F7612" w14:textId="77777777" w:rsidR="00262440" w:rsidRDefault="00262440">
            <w:pPr>
              <w:spacing w:after="0" w:line="240" w:lineRule="auto"/>
              <w:jc w:val="both"/>
              <w:rPr>
                <w:rFonts w:asciiTheme="minorHAnsi" w:hAnsiTheme="minorHAnsi" w:cstheme="minorHAnsi"/>
                <w:color w:val="FF0000"/>
                <w:sz w:val="24"/>
                <w:szCs w:val="24"/>
              </w:rPr>
            </w:pPr>
          </w:p>
          <w:p w14:paraId="12E18E46" w14:textId="77777777" w:rsidR="00262440" w:rsidRDefault="00262440">
            <w:pPr>
              <w:spacing w:after="0" w:line="240" w:lineRule="auto"/>
              <w:jc w:val="both"/>
              <w:rPr>
                <w:rFonts w:asciiTheme="minorHAnsi" w:hAnsiTheme="minorHAnsi" w:cstheme="minorHAnsi"/>
                <w:color w:val="FF0000"/>
                <w:sz w:val="24"/>
                <w:szCs w:val="24"/>
              </w:rPr>
            </w:pPr>
          </w:p>
          <w:p w14:paraId="721BBF1C" w14:textId="77777777" w:rsidR="00262440" w:rsidRDefault="00262440">
            <w:pPr>
              <w:spacing w:after="0" w:line="240" w:lineRule="auto"/>
              <w:jc w:val="both"/>
              <w:rPr>
                <w:rFonts w:asciiTheme="minorHAnsi" w:hAnsiTheme="minorHAnsi" w:cstheme="minorHAnsi"/>
                <w:color w:val="FF0000"/>
                <w:sz w:val="24"/>
                <w:szCs w:val="24"/>
              </w:rPr>
            </w:pPr>
          </w:p>
          <w:p w14:paraId="2D7F9168" w14:textId="77777777" w:rsidR="00262440" w:rsidRDefault="00262440">
            <w:pPr>
              <w:spacing w:after="0" w:line="240" w:lineRule="auto"/>
              <w:jc w:val="both"/>
              <w:rPr>
                <w:rFonts w:asciiTheme="minorHAnsi" w:hAnsiTheme="minorHAnsi" w:cstheme="minorHAnsi"/>
                <w:sz w:val="24"/>
                <w:szCs w:val="24"/>
              </w:rPr>
            </w:pPr>
          </w:p>
        </w:tc>
      </w:tr>
      <w:tr w:rsidR="00262440" w14:paraId="063AD6F5" w14:textId="77777777">
        <w:tc>
          <w:tcPr>
            <w:tcW w:w="1654" w:type="pct"/>
          </w:tcPr>
          <w:p w14:paraId="3E5A88C9" w14:textId="77777777" w:rsidR="00262440" w:rsidRDefault="00116723" w:rsidP="00116723">
            <w:pPr>
              <w:pStyle w:val="ListParagraph"/>
              <w:widowControl w:val="0"/>
              <w:numPr>
                <w:ilvl w:val="0"/>
                <w:numId w:val="6"/>
              </w:numPr>
              <w:autoSpaceDE w:val="0"/>
              <w:autoSpaceDN w:val="0"/>
              <w:spacing w:before="56" w:after="100" w:afterAutospacing="1" w:line="252" w:lineRule="auto"/>
              <w:ind w:right="193"/>
              <w:jc w:val="both"/>
              <w:rPr>
                <w:rFonts w:asciiTheme="minorHAnsi" w:eastAsia="DengXian" w:hAnsiTheme="minorHAnsi"/>
                <w:sz w:val="24"/>
                <w:szCs w:val="24"/>
              </w:rPr>
            </w:pPr>
            <w:r>
              <w:rPr>
                <w:rFonts w:asciiTheme="minorHAnsi" w:eastAsia="DengXian" w:hAnsiTheme="minorHAnsi"/>
                <w:sz w:val="24"/>
                <w:szCs w:val="24"/>
              </w:rPr>
              <w:lastRenderedPageBreak/>
              <w:t>Predict the</w:t>
            </w:r>
            <w:r>
              <w:rPr>
                <w:rFonts w:asciiTheme="minorHAnsi" w:eastAsia="DengXian" w:hAnsiTheme="minorHAnsi"/>
                <w:color w:val="000000"/>
                <w:sz w:val="24"/>
                <w:szCs w:val="24"/>
              </w:rPr>
              <w:t xml:space="preserve"> future shapes, sizes and positions of world continents and landforms basing on the knowledge of the continental drift theory (v/a)</w:t>
            </w:r>
          </w:p>
          <w:p w14:paraId="323E5F83" w14:textId="77777777" w:rsidR="00262440" w:rsidRDefault="00116723" w:rsidP="00116723">
            <w:pPr>
              <w:pStyle w:val="ListParagraph"/>
              <w:widowControl w:val="0"/>
              <w:numPr>
                <w:ilvl w:val="0"/>
                <w:numId w:val="6"/>
              </w:numPr>
              <w:autoSpaceDE w:val="0"/>
              <w:autoSpaceDN w:val="0"/>
              <w:spacing w:before="56" w:after="100" w:afterAutospacing="1" w:line="252" w:lineRule="auto"/>
              <w:ind w:right="193"/>
              <w:jc w:val="both"/>
              <w:rPr>
                <w:rFonts w:asciiTheme="minorHAnsi" w:eastAsia="DengXian" w:hAnsiTheme="minorHAnsi"/>
                <w:sz w:val="24"/>
                <w:szCs w:val="24"/>
              </w:rPr>
            </w:pPr>
            <w:r>
              <w:rPr>
                <w:rFonts w:asciiTheme="minorHAnsi" w:eastAsia="DengXian" w:hAnsiTheme="minorHAnsi"/>
                <w:sz w:val="24"/>
                <w:szCs w:val="24"/>
              </w:rPr>
              <w:t xml:space="preserve">Demonstrate appreciation of the role of scientific inquiry in understanding geomorphic processes and their influence on the way we live on earth </w:t>
            </w:r>
            <w:r>
              <w:rPr>
                <w:rFonts w:asciiTheme="minorHAnsi" w:eastAsia="DengXian" w:hAnsiTheme="minorHAnsi"/>
                <w:sz w:val="24"/>
                <w:szCs w:val="24"/>
              </w:rPr>
              <w:lastRenderedPageBreak/>
              <w:t>(u, v/a)</w:t>
            </w:r>
          </w:p>
        </w:tc>
        <w:tc>
          <w:tcPr>
            <w:tcW w:w="1739" w:type="pct"/>
          </w:tcPr>
          <w:p w14:paraId="1DE2EBED" w14:textId="77777777" w:rsidR="00262440" w:rsidRDefault="00116723">
            <w:pPr>
              <w:spacing w:after="0" w:line="240" w:lineRule="auto"/>
              <w:jc w:val="both"/>
              <w:rPr>
                <w:rFonts w:asciiTheme="minorHAnsi" w:hAnsiTheme="minorHAnsi"/>
                <w:b/>
                <w:sz w:val="24"/>
                <w:szCs w:val="24"/>
              </w:rPr>
            </w:pPr>
            <w:r>
              <w:rPr>
                <w:rFonts w:asciiTheme="minorHAnsi" w:hAnsiTheme="minorHAnsi"/>
                <w:b/>
                <w:sz w:val="24"/>
                <w:szCs w:val="24"/>
              </w:rPr>
              <w:lastRenderedPageBreak/>
              <w:t xml:space="preserve">Effects of Continental drift on relief and landscape </w:t>
            </w:r>
          </w:p>
          <w:p w14:paraId="25819394" w14:textId="77777777" w:rsidR="00262440" w:rsidRDefault="00116723" w:rsidP="00116723">
            <w:pPr>
              <w:pStyle w:val="ListParagraph"/>
              <w:numPr>
                <w:ilvl w:val="0"/>
                <w:numId w:val="10"/>
              </w:numPr>
              <w:spacing w:after="0" w:line="240" w:lineRule="auto"/>
              <w:jc w:val="both"/>
              <w:rPr>
                <w:rFonts w:asciiTheme="minorHAnsi" w:hAnsiTheme="minorHAnsi"/>
                <w:bCs/>
                <w:color w:val="FF0000"/>
                <w:sz w:val="24"/>
                <w:szCs w:val="24"/>
              </w:rPr>
            </w:pPr>
            <w:r>
              <w:rPr>
                <w:rFonts w:asciiTheme="minorHAnsi" w:hAnsiTheme="minorHAnsi" w:cs="Cambria"/>
                <w:sz w:val="24"/>
                <w:szCs w:val="24"/>
              </w:rPr>
              <w:t xml:space="preserve">In groups, learners analyse texts about, and photographs of, the effects of continental drift on relief and landforms. Groups </w:t>
            </w:r>
            <w:r>
              <w:rPr>
                <w:rFonts w:asciiTheme="minorHAnsi" w:hAnsiTheme="minorHAnsi"/>
                <w:bCs/>
                <w:sz w:val="24"/>
                <w:szCs w:val="24"/>
              </w:rPr>
              <w:t>document how continental drift contributed to the formation of these features, draw diagrams to illustrate their formation, and describe their characteristics;</w:t>
            </w:r>
            <w:r>
              <w:rPr>
                <w:rFonts w:asciiTheme="minorHAnsi" w:hAnsiTheme="minorHAnsi" w:cs="Cambria"/>
                <w:sz w:val="24"/>
                <w:szCs w:val="24"/>
              </w:rPr>
              <w:t xml:space="preserve"> citing examples from Uganda, </w:t>
            </w:r>
            <w:commentRangeStart w:id="48"/>
            <w:r>
              <w:rPr>
                <w:rFonts w:asciiTheme="minorHAnsi" w:hAnsiTheme="minorHAnsi" w:cs="Cambria"/>
                <w:sz w:val="24"/>
                <w:szCs w:val="24"/>
              </w:rPr>
              <w:lastRenderedPageBreak/>
              <w:t>east</w:t>
            </w:r>
            <w:commentRangeEnd w:id="48"/>
            <w:r w:rsidR="00C675FC">
              <w:rPr>
                <w:rStyle w:val="CommentReference"/>
                <w:rFonts w:cs="Times New Roman"/>
                <w:kern w:val="0"/>
                <w:lang w:val="en-US"/>
              </w:rPr>
              <w:commentReference w:id="48"/>
            </w:r>
            <w:r>
              <w:rPr>
                <w:rFonts w:asciiTheme="minorHAnsi" w:hAnsiTheme="minorHAnsi" w:cs="Cambria"/>
                <w:sz w:val="24"/>
                <w:szCs w:val="24"/>
              </w:rPr>
              <w:t xml:space="preserve"> Africa and other parts of the world.</w:t>
            </w:r>
          </w:p>
          <w:p w14:paraId="77075C3F"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Cambria"/>
                <w:sz w:val="24"/>
                <w:szCs w:val="24"/>
              </w:rPr>
              <w:t>Groups present their findings to feed into a whole class discussion.</w:t>
            </w:r>
          </w:p>
          <w:p w14:paraId="706AC1AA"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Cambria"/>
                <w:sz w:val="24"/>
                <w:szCs w:val="24"/>
              </w:rPr>
              <w:t xml:space="preserve"> Focus learners to understand the relationship between the movement of continents and the formation of structural landforms: </w:t>
            </w:r>
            <w:commentRangeStart w:id="49"/>
            <w:r>
              <w:rPr>
                <w:rFonts w:asciiTheme="minorHAnsi" w:hAnsiTheme="minorHAnsi" w:cs="Cambria"/>
                <w:sz w:val="24"/>
                <w:szCs w:val="24"/>
              </w:rPr>
              <w:t>faulting, warping, folding and igneous activity.</w:t>
            </w:r>
            <w:commentRangeEnd w:id="49"/>
            <w:r w:rsidR="00C675FC">
              <w:rPr>
                <w:rStyle w:val="CommentReference"/>
                <w:rFonts w:cs="Times New Roman"/>
                <w:kern w:val="0"/>
                <w:lang w:val="en-US"/>
              </w:rPr>
              <w:commentReference w:id="49"/>
            </w:r>
          </w:p>
          <w:p w14:paraId="4A947C6F"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Cambria"/>
                <w:sz w:val="24"/>
                <w:szCs w:val="24"/>
              </w:rPr>
              <w:t>Using ideas about the movement of continents, and evidence of continental drift, learners speculate about the future shapes, sizes, and positions of world continents. They write down their ideas, and draw maps to illustrate them.</w:t>
            </w:r>
          </w:p>
          <w:p w14:paraId="3D769AE5"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theme="minorHAnsi"/>
                <w:sz w:val="24"/>
                <w:szCs w:val="24"/>
              </w:rPr>
              <w:t>In groups, learners create a concept map linking continental drift, geomorphic processes; resultant landforms and their possible impacts on human activities. Group concept maps feed into a whole class discussion.</w:t>
            </w:r>
          </w:p>
          <w:p w14:paraId="0A21249A" w14:textId="77777777" w:rsidR="00262440" w:rsidRDefault="00116723" w:rsidP="00116723">
            <w:pPr>
              <w:pStyle w:val="ListParagraph"/>
              <w:numPr>
                <w:ilvl w:val="0"/>
                <w:numId w:val="11"/>
              </w:numPr>
              <w:spacing w:after="0" w:line="240" w:lineRule="auto"/>
              <w:jc w:val="both"/>
              <w:rPr>
                <w:rFonts w:asciiTheme="minorHAnsi" w:hAnsiTheme="minorHAnsi"/>
                <w:bCs/>
                <w:color w:val="FF0000"/>
                <w:sz w:val="24"/>
                <w:szCs w:val="24"/>
              </w:rPr>
            </w:pPr>
            <w:r>
              <w:rPr>
                <w:rFonts w:asciiTheme="minorHAnsi" w:hAnsiTheme="minorHAnsi"/>
                <w:bCs/>
                <w:sz w:val="24"/>
                <w:szCs w:val="24"/>
              </w:rPr>
              <w:t xml:space="preserve">Learners research two case studies of major landforms related to continental drift and how they affect human activities and development, e.g. the Himalayas, Atlas Ranges, the Great African Rift valley, the Mid-Atlantic Oceanic ridge, etc. They write a report and propose strategies for minimising </w:t>
            </w:r>
            <w:r>
              <w:rPr>
                <w:rFonts w:asciiTheme="minorHAnsi" w:hAnsiTheme="minorHAnsi"/>
                <w:bCs/>
                <w:sz w:val="24"/>
                <w:szCs w:val="24"/>
              </w:rPr>
              <w:lastRenderedPageBreak/>
              <w:t>natural hazards to communities living on or near the landforms.</w:t>
            </w:r>
            <w:r>
              <w:rPr>
                <w:rFonts w:asciiTheme="minorHAnsi" w:hAnsiTheme="minorHAnsi"/>
                <w:bCs/>
                <w:color w:val="FF0000"/>
                <w:sz w:val="24"/>
                <w:szCs w:val="24"/>
              </w:rPr>
              <w:t xml:space="preserve"> </w:t>
            </w:r>
          </w:p>
        </w:tc>
        <w:tc>
          <w:tcPr>
            <w:tcW w:w="1607" w:type="pct"/>
          </w:tcPr>
          <w:p w14:paraId="3485E084"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Evaluate group presentations about the effects of continental drift on </w:t>
            </w:r>
            <w:r>
              <w:rPr>
                <w:rFonts w:asciiTheme="minorHAnsi" w:hAnsiTheme="minorHAnsi"/>
                <w:bCs/>
                <w:sz w:val="24"/>
                <w:szCs w:val="24"/>
              </w:rPr>
              <w:t>relief and landscape noting how well they bring out the cause-effect relationship relevant to the context.</w:t>
            </w:r>
          </w:p>
          <w:p w14:paraId="0F03071E"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theme="minorHAnsi"/>
                <w:sz w:val="24"/>
                <w:szCs w:val="24"/>
              </w:rPr>
              <w:t xml:space="preserve">Ask learners to explain their predictions about the </w:t>
            </w:r>
            <w:r>
              <w:rPr>
                <w:rFonts w:asciiTheme="minorHAnsi" w:hAnsiTheme="minorHAnsi" w:cs="Cambria"/>
                <w:sz w:val="24"/>
                <w:szCs w:val="24"/>
              </w:rPr>
              <w:t xml:space="preserve">future shapes, sizes, and positions of world continents. Evaluate how their predictions build on what has been learnt. </w:t>
            </w:r>
          </w:p>
          <w:p w14:paraId="0234B13D" w14:textId="77777777" w:rsidR="00262440" w:rsidRDefault="00116723" w:rsidP="00116723">
            <w:pPr>
              <w:pStyle w:val="ListParagraph"/>
              <w:numPr>
                <w:ilvl w:val="0"/>
                <w:numId w:val="11"/>
              </w:numPr>
              <w:spacing w:after="0" w:line="240" w:lineRule="auto"/>
              <w:jc w:val="both"/>
              <w:rPr>
                <w:rFonts w:asciiTheme="minorHAnsi" w:hAnsiTheme="minorHAnsi" w:cs="Cambria"/>
                <w:sz w:val="24"/>
                <w:szCs w:val="24"/>
              </w:rPr>
            </w:pPr>
            <w:r>
              <w:rPr>
                <w:rFonts w:asciiTheme="minorHAnsi" w:hAnsiTheme="minorHAnsi" w:cs="Cambria"/>
                <w:sz w:val="24"/>
                <w:szCs w:val="24"/>
              </w:rPr>
              <w:lastRenderedPageBreak/>
              <w:t>Assess learners’ maps and diagrams illustrating future continents for creativity, originality and understanding of continental drift.</w:t>
            </w:r>
          </w:p>
          <w:p w14:paraId="3A803280" w14:textId="77777777" w:rsidR="00262440" w:rsidRDefault="00262440">
            <w:pPr>
              <w:spacing w:after="0" w:line="240" w:lineRule="auto"/>
              <w:jc w:val="both"/>
              <w:rPr>
                <w:rFonts w:asciiTheme="minorHAnsi" w:hAnsiTheme="minorHAnsi" w:cs="Cambria"/>
                <w:sz w:val="24"/>
                <w:szCs w:val="24"/>
              </w:rPr>
            </w:pPr>
          </w:p>
          <w:p w14:paraId="631E1AF6" w14:textId="77777777" w:rsidR="00262440" w:rsidRDefault="00262440">
            <w:pPr>
              <w:spacing w:after="0" w:line="240" w:lineRule="auto"/>
              <w:jc w:val="both"/>
              <w:rPr>
                <w:rFonts w:asciiTheme="minorHAnsi" w:hAnsiTheme="minorHAnsi" w:cs="Cambria"/>
                <w:sz w:val="24"/>
                <w:szCs w:val="24"/>
              </w:rPr>
            </w:pPr>
          </w:p>
          <w:p w14:paraId="14FD44A2" w14:textId="77777777" w:rsidR="00262440" w:rsidRDefault="00262440">
            <w:pPr>
              <w:spacing w:after="0" w:line="240" w:lineRule="auto"/>
              <w:jc w:val="both"/>
              <w:rPr>
                <w:rFonts w:asciiTheme="minorHAnsi" w:hAnsiTheme="minorHAnsi" w:cs="Cambria"/>
                <w:sz w:val="24"/>
                <w:szCs w:val="24"/>
              </w:rPr>
            </w:pPr>
          </w:p>
          <w:p w14:paraId="533EB897" w14:textId="77777777" w:rsidR="00262440" w:rsidRDefault="00262440">
            <w:pPr>
              <w:spacing w:after="0" w:line="240" w:lineRule="auto"/>
              <w:jc w:val="both"/>
              <w:rPr>
                <w:rFonts w:asciiTheme="minorHAnsi" w:hAnsiTheme="minorHAnsi" w:cs="Cambria"/>
                <w:sz w:val="24"/>
                <w:szCs w:val="24"/>
              </w:rPr>
            </w:pPr>
          </w:p>
          <w:p w14:paraId="283C6C79" w14:textId="77777777" w:rsidR="00262440" w:rsidRDefault="00262440">
            <w:pPr>
              <w:spacing w:after="0" w:line="240" w:lineRule="auto"/>
              <w:jc w:val="both"/>
              <w:rPr>
                <w:rFonts w:asciiTheme="minorHAnsi" w:hAnsiTheme="minorHAnsi" w:cs="Cambria"/>
                <w:sz w:val="24"/>
                <w:szCs w:val="24"/>
              </w:rPr>
            </w:pPr>
          </w:p>
          <w:p w14:paraId="311A1BD9" w14:textId="77777777" w:rsidR="00262440" w:rsidRDefault="00262440">
            <w:pPr>
              <w:spacing w:after="0" w:line="240" w:lineRule="auto"/>
              <w:jc w:val="both"/>
              <w:rPr>
                <w:rFonts w:asciiTheme="minorHAnsi" w:hAnsiTheme="minorHAnsi" w:cs="Cambria"/>
                <w:sz w:val="24"/>
                <w:szCs w:val="24"/>
              </w:rPr>
            </w:pPr>
          </w:p>
          <w:p w14:paraId="51AB2F05" w14:textId="77777777" w:rsidR="00262440" w:rsidRDefault="00262440">
            <w:pPr>
              <w:spacing w:after="0" w:line="240" w:lineRule="auto"/>
              <w:jc w:val="both"/>
              <w:rPr>
                <w:rFonts w:asciiTheme="minorHAnsi" w:hAnsiTheme="minorHAnsi" w:cs="Cambria"/>
                <w:sz w:val="24"/>
                <w:szCs w:val="24"/>
              </w:rPr>
            </w:pPr>
          </w:p>
          <w:p w14:paraId="2F37AED4" w14:textId="77777777" w:rsidR="00262440" w:rsidRDefault="00262440">
            <w:pPr>
              <w:spacing w:after="0" w:line="240" w:lineRule="auto"/>
              <w:jc w:val="both"/>
              <w:rPr>
                <w:rFonts w:asciiTheme="minorHAnsi" w:hAnsiTheme="minorHAnsi" w:cs="Cambria"/>
                <w:sz w:val="24"/>
                <w:szCs w:val="24"/>
              </w:rPr>
            </w:pPr>
          </w:p>
        </w:tc>
      </w:tr>
    </w:tbl>
    <w:p w14:paraId="1A55239D" w14:textId="77777777" w:rsidR="00262440" w:rsidRDefault="00262440">
      <w:pPr>
        <w:rPr>
          <w:rFonts w:asciiTheme="minorHAnsi" w:hAnsiTheme="minorHAnsi" w:cstheme="minorHAnsi"/>
          <w:b/>
          <w:bCs/>
          <w:sz w:val="24"/>
          <w:szCs w:val="24"/>
        </w:rPr>
      </w:pPr>
    </w:p>
    <w:p w14:paraId="1DCD8893" w14:textId="77777777" w:rsidR="001B1495" w:rsidRDefault="001B1495">
      <w:pPr>
        <w:rPr>
          <w:rFonts w:asciiTheme="minorHAnsi" w:hAnsiTheme="minorHAnsi" w:cstheme="minorHAnsi"/>
          <w:b/>
          <w:bCs/>
          <w:sz w:val="24"/>
          <w:szCs w:val="24"/>
        </w:rPr>
      </w:pPr>
    </w:p>
    <w:p w14:paraId="72A00DF5" w14:textId="77777777" w:rsidR="00E961A9" w:rsidRDefault="00E961A9">
      <w:pPr>
        <w:rPr>
          <w:rFonts w:asciiTheme="minorHAnsi" w:hAnsiTheme="minorHAnsi" w:cstheme="minorHAnsi"/>
          <w:b/>
          <w:bCs/>
          <w:sz w:val="24"/>
          <w:szCs w:val="24"/>
        </w:rPr>
      </w:pPr>
    </w:p>
    <w:p w14:paraId="399CF27C" w14:textId="77777777" w:rsidR="00E961A9" w:rsidRDefault="00E961A9">
      <w:pPr>
        <w:rPr>
          <w:rFonts w:asciiTheme="minorHAnsi" w:hAnsiTheme="minorHAnsi" w:cstheme="minorHAnsi"/>
          <w:b/>
          <w:bCs/>
          <w:sz w:val="24"/>
          <w:szCs w:val="24"/>
        </w:rPr>
      </w:pPr>
    </w:p>
    <w:p w14:paraId="092D2936" w14:textId="1262C683" w:rsidR="00262440" w:rsidRDefault="00116723">
      <w:pPr>
        <w:rPr>
          <w:rFonts w:asciiTheme="minorHAnsi" w:hAnsiTheme="minorHAnsi" w:cstheme="minorHAnsi"/>
          <w:sz w:val="24"/>
          <w:szCs w:val="24"/>
        </w:rPr>
      </w:pPr>
      <w:r>
        <w:rPr>
          <w:rFonts w:asciiTheme="minorHAnsi" w:hAnsiTheme="minorHAnsi" w:cstheme="minorHAnsi"/>
          <w:b/>
          <w:bCs/>
          <w:sz w:val="24"/>
          <w:szCs w:val="24"/>
        </w:rPr>
        <w:t>Topic 3:</w:t>
      </w:r>
      <w:r>
        <w:rPr>
          <w:rFonts w:asciiTheme="minorHAnsi" w:hAnsiTheme="minorHAnsi" w:cstheme="minorHAnsi"/>
          <w:sz w:val="24"/>
          <w:szCs w:val="24"/>
        </w:rPr>
        <w:t xml:space="preserve"> World </w:t>
      </w:r>
      <w:r>
        <w:rPr>
          <w:rFonts w:asciiTheme="minorHAnsi" w:hAnsiTheme="minorHAnsi"/>
          <w:sz w:val="24"/>
          <w:szCs w:val="24"/>
        </w:rPr>
        <w:t>Development</w:t>
      </w:r>
      <w:r>
        <w:rPr>
          <w:rFonts w:asciiTheme="minorHAnsi" w:hAnsiTheme="minorHAnsi" w:cstheme="minorHAnsi"/>
          <w:sz w:val="24"/>
          <w:szCs w:val="24"/>
        </w:rPr>
        <w:t xml:space="preserve">                                                                               </w:t>
      </w:r>
      <w:r w:rsidR="001A6A94" w:rsidRPr="001A6A94">
        <w:rPr>
          <w:rFonts w:asciiTheme="minorHAnsi" w:hAnsiTheme="minorHAnsi" w:cstheme="minorHAnsi"/>
          <w:b/>
          <w:bCs/>
          <w:sz w:val="24"/>
          <w:szCs w:val="24"/>
        </w:rPr>
        <w:t xml:space="preserve">20 </w:t>
      </w:r>
      <w:r>
        <w:rPr>
          <w:rFonts w:asciiTheme="minorHAnsi" w:eastAsia="Arial" w:hAnsiTheme="minorHAnsi" w:cstheme="minorHAnsi"/>
          <w:b/>
          <w:sz w:val="24"/>
          <w:szCs w:val="24"/>
          <w:lang w:val="en-US"/>
        </w:rPr>
        <w:t>Periods</w:t>
      </w:r>
      <w:r>
        <w:rPr>
          <w:rFonts w:asciiTheme="minorHAnsi" w:hAnsiTheme="minorHAnsi" w:cstheme="minorHAnsi"/>
          <w:sz w:val="24"/>
          <w:szCs w:val="24"/>
        </w:rPr>
        <w:t xml:space="preserve">                  </w:t>
      </w:r>
    </w:p>
    <w:p w14:paraId="2492A5D4" w14:textId="77777777" w:rsidR="00262440" w:rsidRDefault="00116723">
      <w:pPr>
        <w:jc w:val="both"/>
        <w:rPr>
          <w:rFonts w:asciiTheme="minorHAnsi" w:eastAsia="Arial" w:hAnsiTheme="minorHAnsi" w:cstheme="minorHAnsi"/>
          <w:color w:val="C00000"/>
          <w:sz w:val="24"/>
          <w:szCs w:val="24"/>
        </w:rPr>
      </w:pPr>
      <w:r>
        <w:rPr>
          <w:rFonts w:asciiTheme="minorHAnsi" w:hAnsiTheme="minorHAnsi" w:cstheme="minorHAnsi"/>
          <w:b/>
          <w:bCs/>
          <w:sz w:val="24"/>
          <w:szCs w:val="24"/>
        </w:rPr>
        <w:t xml:space="preserve">Topic competency: </w:t>
      </w:r>
      <w:r>
        <w:rPr>
          <w:rFonts w:asciiTheme="minorHAnsi" w:eastAsia="Arial" w:hAnsiTheme="minorHAnsi" w:cstheme="minorHAnsi"/>
          <w:color w:val="000000"/>
          <w:sz w:val="24"/>
          <w:szCs w:val="24"/>
        </w:rPr>
        <w:t>The learner demonstrates understanding of development by analysing spatial development patterns, development priorities and factors influencing development; and proposes interventions to address country or regional development disparities.</w:t>
      </w:r>
      <w:r>
        <w:rPr>
          <w:rFonts w:asciiTheme="minorHAnsi" w:eastAsia="Arial" w:hAnsiTheme="minorHAnsi" w:cstheme="minorHAnsi"/>
          <w:color w:val="7030A0"/>
          <w:sz w:val="24"/>
          <w:szCs w:val="24"/>
        </w:rPr>
        <w:t xml:space="preserve">  </w:t>
      </w:r>
    </w:p>
    <w:tbl>
      <w:tblPr>
        <w:tblStyle w:val="TableGrid"/>
        <w:tblW w:w="5000" w:type="pct"/>
        <w:tblLook w:val="04A0" w:firstRow="1" w:lastRow="0" w:firstColumn="1" w:lastColumn="0" w:noHBand="0" w:noVBand="1"/>
      </w:tblPr>
      <w:tblGrid>
        <w:gridCol w:w="3093"/>
        <w:gridCol w:w="3252"/>
        <w:gridCol w:w="3005"/>
      </w:tblGrid>
      <w:tr w:rsidR="00262440" w14:paraId="7C10CD0A" w14:textId="77777777">
        <w:tc>
          <w:tcPr>
            <w:tcW w:w="1654" w:type="pct"/>
            <w:shd w:val="clear" w:color="auto" w:fill="F4B083" w:themeFill="accent2" w:themeFillTint="99"/>
          </w:tcPr>
          <w:p w14:paraId="28F08C1C"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2F3BDCB3"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39" w:type="pct"/>
            <w:shd w:val="clear" w:color="auto" w:fill="F4B083" w:themeFill="accent2" w:themeFillTint="99"/>
          </w:tcPr>
          <w:p w14:paraId="268E804B"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07" w:type="pct"/>
            <w:shd w:val="clear" w:color="auto" w:fill="F4B083" w:themeFill="accent2" w:themeFillTint="99"/>
          </w:tcPr>
          <w:p w14:paraId="43DC78BD"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005B5560" w14:textId="77777777">
        <w:tc>
          <w:tcPr>
            <w:tcW w:w="1654" w:type="pct"/>
          </w:tcPr>
          <w:p w14:paraId="2B96E56E" w14:textId="77777777" w:rsidR="00262440" w:rsidRDefault="00116723" w:rsidP="00116723">
            <w:pPr>
              <w:pStyle w:val="ListParagraph"/>
              <w:numPr>
                <w:ilvl w:val="0"/>
                <w:numId w:val="12"/>
              </w:numPr>
              <w:spacing w:after="0" w:line="240" w:lineRule="auto"/>
              <w:jc w:val="both"/>
              <w:rPr>
                <w:rFonts w:asciiTheme="minorHAnsi" w:hAnsiTheme="minorHAnsi" w:cs="Arial"/>
                <w:sz w:val="24"/>
                <w:szCs w:val="24"/>
              </w:rPr>
            </w:pPr>
            <w:r>
              <w:rPr>
                <w:rFonts w:asciiTheme="minorHAnsi" w:hAnsiTheme="minorHAnsi"/>
                <w:bCs/>
                <w:sz w:val="24"/>
                <w:szCs w:val="24"/>
              </w:rPr>
              <w:t>Form opinions about world development pattern through analysing statistics, maps, and other relevant information (s, v/a)</w:t>
            </w:r>
          </w:p>
        </w:tc>
        <w:tc>
          <w:tcPr>
            <w:tcW w:w="1739" w:type="pct"/>
          </w:tcPr>
          <w:p w14:paraId="56EC7CE9" w14:textId="77777777" w:rsidR="00262440" w:rsidRDefault="00116723">
            <w:pPr>
              <w:spacing w:after="0" w:line="240" w:lineRule="auto"/>
              <w:jc w:val="both"/>
              <w:rPr>
                <w:rFonts w:asciiTheme="minorHAnsi" w:hAnsiTheme="minorHAnsi"/>
                <w:b/>
                <w:color w:val="231F20"/>
                <w:sz w:val="24"/>
                <w:szCs w:val="24"/>
              </w:rPr>
            </w:pPr>
            <w:r>
              <w:rPr>
                <w:rFonts w:asciiTheme="minorHAnsi" w:hAnsiTheme="minorHAnsi"/>
                <w:b/>
                <w:color w:val="231F20"/>
                <w:sz w:val="24"/>
                <w:szCs w:val="24"/>
              </w:rPr>
              <w:t>What is development?</w:t>
            </w:r>
          </w:p>
          <w:p w14:paraId="4980C937" w14:textId="77777777" w:rsidR="00262440" w:rsidRDefault="00116723" w:rsidP="00116723">
            <w:pPr>
              <w:pStyle w:val="ListParagraph"/>
              <w:numPr>
                <w:ilvl w:val="0"/>
                <w:numId w:val="9"/>
              </w:numPr>
              <w:spacing w:after="0" w:line="240" w:lineRule="auto"/>
              <w:jc w:val="both"/>
              <w:rPr>
                <w:rFonts w:asciiTheme="minorHAnsi" w:hAnsiTheme="minorHAnsi"/>
                <w:bCs/>
                <w:color w:val="231F20"/>
                <w:sz w:val="24"/>
                <w:szCs w:val="24"/>
              </w:rPr>
            </w:pPr>
            <w:r>
              <w:rPr>
                <w:rFonts w:asciiTheme="minorHAnsi" w:hAnsiTheme="minorHAnsi"/>
                <w:bCs/>
                <w:color w:val="231F20"/>
                <w:sz w:val="24"/>
                <w:szCs w:val="24"/>
              </w:rPr>
              <w:t>Learners brainstorm about the meaning of development.</w:t>
            </w:r>
          </w:p>
          <w:p w14:paraId="6CB42343"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In groups, learners analyse the map showing the pattern of world development, write down their findings, and make presentations.   Group ideas feed into a whole class discussion.</w:t>
            </w:r>
          </w:p>
          <w:p w14:paraId="55B9AAD6"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Guide learners to agree on the meaning of development and what constitutes development.</w:t>
            </w:r>
          </w:p>
        </w:tc>
        <w:tc>
          <w:tcPr>
            <w:tcW w:w="1607" w:type="pct"/>
          </w:tcPr>
          <w:p w14:paraId="4EDBCA5A"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Listen to learners’ submissions noting their ability to use appropriate terms in relation to development.</w:t>
            </w:r>
          </w:p>
          <w:p w14:paraId="60EECD23"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discuss in groups, focussing on team work and ability to express their ideas logically and fluently.</w:t>
            </w:r>
          </w:p>
          <w:p w14:paraId="4440ADE0"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Probe learners to explain their views about </w:t>
            </w:r>
            <w:commentRangeStart w:id="50"/>
            <w:r>
              <w:rPr>
                <w:rFonts w:asciiTheme="minorHAnsi" w:hAnsiTheme="minorHAnsi" w:cstheme="minorHAnsi"/>
                <w:sz w:val="24"/>
                <w:szCs w:val="24"/>
              </w:rPr>
              <w:t>word</w:t>
            </w:r>
            <w:commentRangeEnd w:id="50"/>
            <w:r w:rsidR="00C675FC">
              <w:rPr>
                <w:rStyle w:val="CommentReference"/>
                <w:rFonts w:cs="Times New Roman"/>
                <w:kern w:val="0"/>
                <w:lang w:val="en-US"/>
              </w:rPr>
              <w:commentReference w:id="50"/>
            </w:r>
            <w:r>
              <w:rPr>
                <w:rFonts w:asciiTheme="minorHAnsi" w:hAnsiTheme="minorHAnsi" w:cstheme="minorHAnsi"/>
                <w:sz w:val="24"/>
                <w:szCs w:val="24"/>
              </w:rPr>
              <w:t xml:space="preserve"> development focussing on their ability to look for patterns and make generalisations.</w:t>
            </w:r>
          </w:p>
        </w:tc>
      </w:tr>
      <w:tr w:rsidR="00262440" w14:paraId="11D0666C" w14:textId="77777777">
        <w:tc>
          <w:tcPr>
            <w:tcW w:w="1654" w:type="pct"/>
          </w:tcPr>
          <w:p w14:paraId="4AE70609" w14:textId="77777777" w:rsidR="00262440" w:rsidRDefault="00116723" w:rsidP="00116723">
            <w:pPr>
              <w:pStyle w:val="ListParagraph"/>
              <w:numPr>
                <w:ilvl w:val="0"/>
                <w:numId w:val="12"/>
              </w:numPr>
              <w:spacing w:after="0" w:line="240" w:lineRule="auto"/>
              <w:jc w:val="both"/>
              <w:rPr>
                <w:rFonts w:asciiTheme="minorHAnsi" w:hAnsiTheme="minorHAnsi"/>
                <w:bCs/>
                <w:sz w:val="24"/>
                <w:szCs w:val="24"/>
              </w:rPr>
            </w:pPr>
            <w:r>
              <w:rPr>
                <w:rFonts w:asciiTheme="minorHAnsi" w:hAnsiTheme="minorHAnsi"/>
                <w:bCs/>
                <w:sz w:val="24"/>
                <w:szCs w:val="24"/>
              </w:rPr>
              <w:t xml:space="preserve">Analyse the level of development in the local area and home country by applying some of the indicators used to measure development in order to appreciate community and government efforts at </w:t>
            </w:r>
            <w:r>
              <w:rPr>
                <w:rFonts w:asciiTheme="minorHAnsi" w:hAnsiTheme="minorHAnsi"/>
                <w:bCs/>
                <w:sz w:val="24"/>
                <w:szCs w:val="24"/>
              </w:rPr>
              <w:lastRenderedPageBreak/>
              <w:t>improving the lives of the people (s, v/a)</w:t>
            </w:r>
          </w:p>
          <w:p w14:paraId="1BDF7006" w14:textId="77777777" w:rsidR="00262440" w:rsidRDefault="00262440">
            <w:pPr>
              <w:pStyle w:val="ListParagraph"/>
              <w:spacing w:after="0" w:line="240" w:lineRule="auto"/>
              <w:ind w:left="360"/>
              <w:jc w:val="both"/>
              <w:rPr>
                <w:rFonts w:asciiTheme="minorHAnsi" w:hAnsiTheme="minorHAnsi"/>
                <w:bCs/>
                <w:sz w:val="24"/>
                <w:szCs w:val="24"/>
              </w:rPr>
            </w:pPr>
          </w:p>
          <w:p w14:paraId="65D9557E" w14:textId="77777777" w:rsidR="00262440" w:rsidRDefault="00116723" w:rsidP="00116723">
            <w:pPr>
              <w:pStyle w:val="ListParagraph"/>
              <w:numPr>
                <w:ilvl w:val="0"/>
                <w:numId w:val="12"/>
              </w:numPr>
              <w:spacing w:after="0" w:line="240" w:lineRule="auto"/>
              <w:jc w:val="both"/>
              <w:rPr>
                <w:rFonts w:asciiTheme="minorHAnsi" w:hAnsiTheme="minorHAnsi"/>
                <w:bCs/>
                <w:sz w:val="24"/>
                <w:szCs w:val="24"/>
              </w:rPr>
            </w:pPr>
            <w:r>
              <w:rPr>
                <w:rFonts w:asciiTheme="minorHAnsi" w:hAnsiTheme="minorHAnsi"/>
                <w:bCs/>
                <w:sz w:val="24"/>
                <w:szCs w:val="24"/>
              </w:rPr>
              <w:t>Predict the future trend of development in Uganda and other countries using relevant information (v/a)</w:t>
            </w:r>
          </w:p>
          <w:p w14:paraId="5DB1AF45" w14:textId="77777777" w:rsidR="00262440" w:rsidRDefault="00262440">
            <w:pPr>
              <w:spacing w:after="0" w:line="240" w:lineRule="auto"/>
              <w:rPr>
                <w:rFonts w:asciiTheme="minorHAnsi" w:hAnsiTheme="minorHAnsi"/>
                <w:bCs/>
                <w:color w:val="00B050"/>
                <w:sz w:val="24"/>
                <w:szCs w:val="24"/>
              </w:rPr>
            </w:pPr>
          </w:p>
        </w:tc>
        <w:tc>
          <w:tcPr>
            <w:tcW w:w="1739" w:type="pct"/>
          </w:tcPr>
          <w:p w14:paraId="049DC482" w14:textId="77777777" w:rsidR="00262440" w:rsidRDefault="00116723">
            <w:pPr>
              <w:spacing w:after="0" w:line="240" w:lineRule="auto"/>
              <w:jc w:val="both"/>
              <w:rPr>
                <w:rFonts w:asciiTheme="minorHAnsi" w:hAnsiTheme="minorHAnsi"/>
                <w:b/>
                <w:sz w:val="24"/>
                <w:szCs w:val="24"/>
              </w:rPr>
            </w:pPr>
            <w:r>
              <w:rPr>
                <w:rFonts w:asciiTheme="minorHAnsi" w:hAnsiTheme="minorHAnsi"/>
                <w:b/>
                <w:sz w:val="24"/>
                <w:szCs w:val="24"/>
              </w:rPr>
              <w:lastRenderedPageBreak/>
              <w:t>Indicators of development</w:t>
            </w:r>
          </w:p>
          <w:p w14:paraId="33886BEB"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
                <w:sz w:val="24"/>
                <w:szCs w:val="24"/>
              </w:rPr>
            </w:pPr>
            <w:r>
              <w:rPr>
                <w:rFonts w:asciiTheme="minorHAnsi" w:hAnsiTheme="minorHAnsi"/>
                <w:bCs/>
                <w:sz w:val="24"/>
                <w:szCs w:val="24"/>
              </w:rPr>
              <w:t>In groups, learners discuss the things they use to describe development in their community, and country.</w:t>
            </w:r>
          </w:p>
          <w:p w14:paraId="13A0F529"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
                <w:sz w:val="24"/>
                <w:szCs w:val="24"/>
              </w:rPr>
            </w:pPr>
            <w:r>
              <w:rPr>
                <w:rFonts w:asciiTheme="minorHAnsi" w:eastAsia="Arial" w:hAnsiTheme="minorHAnsi" w:cstheme="minorHAnsi"/>
                <w:bCs/>
                <w:sz w:val="24"/>
                <w:szCs w:val="24"/>
              </w:rPr>
              <w:t xml:space="preserve">Groups analyse texts, statistics and graphs about development to verify their </w:t>
            </w:r>
            <w:r>
              <w:rPr>
                <w:rFonts w:asciiTheme="minorHAnsi" w:eastAsia="Arial" w:hAnsiTheme="minorHAnsi" w:cstheme="minorHAnsi"/>
                <w:bCs/>
                <w:sz w:val="24"/>
                <w:szCs w:val="24"/>
              </w:rPr>
              <w:lastRenderedPageBreak/>
              <w:t>ideas about indicators used to measure development.</w:t>
            </w:r>
          </w:p>
          <w:p w14:paraId="20E9D0C1"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
                <w:sz w:val="24"/>
                <w:szCs w:val="24"/>
              </w:rPr>
            </w:pPr>
            <w:r>
              <w:rPr>
                <w:rFonts w:asciiTheme="minorHAnsi" w:eastAsia="Arial" w:hAnsiTheme="minorHAnsi" w:cstheme="minorHAnsi"/>
                <w:bCs/>
                <w:sz w:val="24"/>
                <w:szCs w:val="24"/>
              </w:rPr>
              <w:t>Learners discuss why Uganda and other African countries are said to be developing or less developed countries.</w:t>
            </w:r>
          </w:p>
          <w:p w14:paraId="44FA520E"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Using statistics and maps, learners critically appraise the existing measures of development i.e. Gross National Product per capita (GNP) and the Human Development Index (HDI).</w:t>
            </w:r>
          </w:p>
          <w:p w14:paraId="522ACA09"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In a</w:t>
            </w:r>
            <w:r>
              <w:rPr>
                <w:rFonts w:asciiTheme="minorHAnsi" w:hAnsiTheme="minorHAnsi" w:cstheme="minorHAnsi"/>
                <w:bCs/>
                <w:sz w:val="24"/>
                <w:szCs w:val="24"/>
              </w:rPr>
              <w:t xml:space="preserve"> whole class discussion, learners suggest suitable development strategies for Uganda, and or Africa to achieve fast overall human development.</w:t>
            </w:r>
          </w:p>
          <w:p w14:paraId="4E95AB23"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 xml:space="preserve">Learners speculate about Uganda’s or other country’s level of development in 20 years’ time basing on her current development indicators and policies. </w:t>
            </w:r>
          </w:p>
        </w:tc>
        <w:tc>
          <w:tcPr>
            <w:tcW w:w="1607" w:type="pct"/>
          </w:tcPr>
          <w:p w14:paraId="5ED33ED2"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b/>
                <w:sz w:val="24"/>
                <w:szCs w:val="24"/>
              </w:rPr>
            </w:pPr>
            <w:r>
              <w:rPr>
                <w:rFonts w:asciiTheme="minorHAnsi" w:hAnsiTheme="minorHAnsi" w:cstheme="minorHAnsi"/>
                <w:sz w:val="24"/>
                <w:szCs w:val="24"/>
              </w:rPr>
              <w:lastRenderedPageBreak/>
              <w:t>Observe learners as they discuss why</w:t>
            </w:r>
            <w:r>
              <w:rPr>
                <w:rFonts w:asciiTheme="minorHAnsi" w:eastAsia="Arial" w:hAnsiTheme="minorHAnsi" w:cstheme="minorHAnsi"/>
                <w:bCs/>
                <w:sz w:val="24"/>
                <w:szCs w:val="24"/>
              </w:rPr>
              <w:t xml:space="preserve"> Uganda and other African countries are said to be developing or less developed countries. Note their ability to relate the ranking to the UN development indicators </w:t>
            </w:r>
            <w:r>
              <w:rPr>
                <w:rFonts w:asciiTheme="minorHAnsi" w:eastAsia="Arial" w:hAnsiTheme="minorHAnsi" w:cstheme="minorHAnsi"/>
                <w:bCs/>
                <w:sz w:val="24"/>
                <w:szCs w:val="24"/>
              </w:rPr>
              <w:lastRenderedPageBreak/>
              <w:t>and to argue out issues objectively.</w:t>
            </w:r>
          </w:p>
          <w:p w14:paraId="691DE7B6"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analyse statistics, maps and graphs focusing on how well they interpret and interrogate mathematical data in order to derive meanings and conclusions.</w:t>
            </w:r>
          </w:p>
          <w:p w14:paraId="3B4F20C3"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In conversation, ask learners to defend their submissions about suitable development strategies noting their ability to use evidence to support their arguments. </w:t>
            </w:r>
          </w:p>
          <w:p w14:paraId="65A8A50A"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Assess learners’ write-ups about the future level of development for Uganda or other country for logical flow of ideas and ability to make generalisations following an existing pattern.</w:t>
            </w:r>
          </w:p>
        </w:tc>
      </w:tr>
      <w:tr w:rsidR="00262440" w14:paraId="5E2DCB64" w14:textId="77777777">
        <w:tc>
          <w:tcPr>
            <w:tcW w:w="1654" w:type="pct"/>
          </w:tcPr>
          <w:p w14:paraId="02F60565" w14:textId="77777777" w:rsidR="00262440" w:rsidRDefault="00116723" w:rsidP="00116723">
            <w:pPr>
              <w:pStyle w:val="ListParagraph"/>
              <w:numPr>
                <w:ilvl w:val="0"/>
                <w:numId w:val="12"/>
              </w:numPr>
              <w:spacing w:after="0" w:line="240" w:lineRule="auto"/>
              <w:jc w:val="both"/>
              <w:rPr>
                <w:rFonts w:asciiTheme="minorHAnsi" w:hAnsiTheme="minorHAnsi"/>
                <w:bCs/>
                <w:sz w:val="24"/>
                <w:szCs w:val="24"/>
              </w:rPr>
            </w:pPr>
            <w:r>
              <w:rPr>
                <w:rFonts w:asciiTheme="minorHAnsi" w:hAnsiTheme="minorHAnsi"/>
                <w:bCs/>
                <w:sz w:val="24"/>
                <w:szCs w:val="24"/>
              </w:rPr>
              <w:lastRenderedPageBreak/>
              <w:t>Analyse the conditions which may slow down or totally affect holistic regional or national development as a basis for planning proper management and utilisation of resources (v/a)</w:t>
            </w:r>
          </w:p>
          <w:p w14:paraId="3339A419" w14:textId="77777777" w:rsidR="00262440" w:rsidRDefault="00262440">
            <w:pPr>
              <w:spacing w:after="0" w:line="240" w:lineRule="auto"/>
              <w:rPr>
                <w:rFonts w:asciiTheme="minorHAnsi" w:hAnsiTheme="minorHAnsi"/>
                <w:bCs/>
                <w:sz w:val="24"/>
                <w:szCs w:val="24"/>
              </w:rPr>
            </w:pPr>
          </w:p>
        </w:tc>
        <w:tc>
          <w:tcPr>
            <w:tcW w:w="1739" w:type="pct"/>
          </w:tcPr>
          <w:p w14:paraId="45591399" w14:textId="77777777" w:rsidR="00262440" w:rsidRDefault="00116723">
            <w:pPr>
              <w:spacing w:after="0" w:line="240" w:lineRule="auto"/>
              <w:jc w:val="both"/>
              <w:rPr>
                <w:rFonts w:asciiTheme="minorHAnsi" w:eastAsia="Arial" w:hAnsiTheme="minorHAnsi" w:cstheme="minorHAnsi"/>
                <w:b/>
                <w:bCs/>
                <w:sz w:val="24"/>
                <w:szCs w:val="24"/>
              </w:rPr>
            </w:pPr>
            <w:r>
              <w:rPr>
                <w:rFonts w:asciiTheme="minorHAnsi" w:eastAsia="Arial" w:hAnsiTheme="minorHAnsi" w:cstheme="minorHAnsi"/>
                <w:b/>
                <w:bCs/>
                <w:sz w:val="24"/>
                <w:szCs w:val="24"/>
              </w:rPr>
              <w:t xml:space="preserve">Causes of inequalities in world development </w:t>
            </w:r>
          </w:p>
          <w:p w14:paraId="0551AE20" w14:textId="77777777" w:rsidR="00262440" w:rsidRDefault="00116723" w:rsidP="00116723">
            <w:pPr>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In groups, learners discuss why development disparities exist within their own country and between countries and regions; and share their ideas using a gallery walk.</w:t>
            </w:r>
          </w:p>
          <w:p w14:paraId="2991B76D" w14:textId="77777777" w:rsidR="00262440" w:rsidRDefault="00116723" w:rsidP="00116723">
            <w:pPr>
              <w:numPr>
                <w:ilvl w:val="0"/>
                <w:numId w:val="9"/>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Through questioning, help learners to understand the Economic, Social, Political and Environmental factors that may, individually or collectively, lead to inequalities in development. Explain their ideas further for clarity.</w:t>
            </w:r>
          </w:p>
        </w:tc>
        <w:tc>
          <w:tcPr>
            <w:tcW w:w="1607" w:type="pct"/>
          </w:tcPr>
          <w:p w14:paraId="5636941B"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account for development disparities within their own countries and between countries and regions. Pay attention to how they relate the disparities to historical and current factors.</w:t>
            </w:r>
          </w:p>
          <w:p w14:paraId="06DCC2E7"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As learners respond to oral questions, assess their ability to articulate ideas logically, confidently and clearly.</w:t>
            </w:r>
          </w:p>
        </w:tc>
      </w:tr>
      <w:tr w:rsidR="00262440" w14:paraId="38968A2F" w14:textId="77777777">
        <w:tc>
          <w:tcPr>
            <w:tcW w:w="1654" w:type="pct"/>
          </w:tcPr>
          <w:p w14:paraId="1DE0B35E" w14:textId="77777777" w:rsidR="00262440" w:rsidRDefault="00116723" w:rsidP="00116723">
            <w:pPr>
              <w:pStyle w:val="ListParagraph"/>
              <w:numPr>
                <w:ilvl w:val="0"/>
                <w:numId w:val="12"/>
              </w:numPr>
              <w:spacing w:after="0" w:line="240" w:lineRule="auto"/>
              <w:jc w:val="both"/>
              <w:rPr>
                <w:rFonts w:asciiTheme="minorHAnsi" w:hAnsiTheme="minorHAnsi"/>
                <w:bCs/>
                <w:sz w:val="24"/>
                <w:szCs w:val="24"/>
              </w:rPr>
            </w:pPr>
            <w:r>
              <w:rPr>
                <w:rFonts w:asciiTheme="minorHAnsi" w:hAnsiTheme="minorHAnsi"/>
                <w:bCs/>
                <w:sz w:val="24"/>
                <w:szCs w:val="24"/>
              </w:rPr>
              <w:lastRenderedPageBreak/>
              <w:t>Propose a suitable development strategy for Uganda through applying the knowledge of sustainable development models (V/a)</w:t>
            </w:r>
          </w:p>
        </w:tc>
        <w:tc>
          <w:tcPr>
            <w:tcW w:w="1739" w:type="pct"/>
          </w:tcPr>
          <w:p w14:paraId="504DD02D" w14:textId="77777777" w:rsidR="00262440" w:rsidRDefault="00116723">
            <w:pPr>
              <w:spacing w:after="0" w:line="240" w:lineRule="auto"/>
              <w:jc w:val="both"/>
              <w:rPr>
                <w:rFonts w:asciiTheme="minorHAnsi" w:eastAsia="Arial" w:hAnsiTheme="minorHAnsi" w:cstheme="minorHAnsi"/>
                <w:b/>
                <w:bCs/>
                <w:sz w:val="24"/>
                <w:szCs w:val="24"/>
              </w:rPr>
            </w:pPr>
            <w:r>
              <w:rPr>
                <w:rFonts w:asciiTheme="minorHAnsi" w:eastAsia="Arial" w:hAnsiTheme="minorHAnsi" w:cstheme="minorHAnsi"/>
                <w:b/>
                <w:bCs/>
                <w:sz w:val="24"/>
                <w:szCs w:val="24"/>
              </w:rPr>
              <w:t>Sustainable development and how it can be achieved</w:t>
            </w:r>
          </w:p>
          <w:p w14:paraId="54381C92" w14:textId="77777777" w:rsidR="00262440" w:rsidRDefault="00116723" w:rsidP="00116723">
            <w:pPr>
              <w:pStyle w:val="ListParagraph"/>
              <w:numPr>
                <w:ilvl w:val="0"/>
                <w:numId w:val="14"/>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 xml:space="preserve">Learners search the Internet or text books or other sources for information about sustainable development. They write their findings, share reports and critique each other’s work. As a class, learners agree on the meaning of sustainable development. </w:t>
            </w:r>
          </w:p>
          <w:p w14:paraId="07ACFF29" w14:textId="77777777" w:rsidR="00262440" w:rsidRDefault="00116723" w:rsidP="00116723">
            <w:pPr>
              <w:pStyle w:val="ListParagraph"/>
              <w:numPr>
                <w:ilvl w:val="0"/>
                <w:numId w:val="14"/>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Guide learners to explore how sustainable development leads to improvement in peoples:</w:t>
            </w:r>
          </w:p>
          <w:p w14:paraId="12C56D83" w14:textId="77777777" w:rsidR="00262440" w:rsidRDefault="00116723" w:rsidP="00116723">
            <w:pPr>
              <w:pStyle w:val="ListParagraph"/>
              <w:numPr>
                <w:ilvl w:val="0"/>
                <w:numId w:val="15"/>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 xml:space="preserve">standard of living for the current and future generations, and </w:t>
            </w:r>
          </w:p>
          <w:p w14:paraId="3B06F51C" w14:textId="77777777" w:rsidR="00262440" w:rsidRDefault="00116723" w:rsidP="00116723">
            <w:pPr>
              <w:pStyle w:val="ListParagraph"/>
              <w:numPr>
                <w:ilvl w:val="0"/>
                <w:numId w:val="15"/>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 xml:space="preserve">quality of life; including a health environment. </w:t>
            </w:r>
          </w:p>
          <w:p w14:paraId="14F607B2" w14:textId="77777777" w:rsidR="00262440" w:rsidRDefault="00116723" w:rsidP="00116723">
            <w:pPr>
              <w:pStyle w:val="ListParagraph"/>
              <w:numPr>
                <w:ilvl w:val="0"/>
                <w:numId w:val="13"/>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They write down key points from the discussion and explanation.</w:t>
            </w:r>
          </w:p>
          <w:p w14:paraId="3D91E6F2" w14:textId="77777777" w:rsidR="00262440" w:rsidRDefault="00116723" w:rsidP="00116723">
            <w:pPr>
              <w:pStyle w:val="ListParagraph"/>
              <w:numPr>
                <w:ilvl w:val="0"/>
                <w:numId w:val="14"/>
              </w:numPr>
              <w:spacing w:after="0" w:line="240" w:lineRule="auto"/>
              <w:jc w:val="both"/>
              <w:rPr>
                <w:rFonts w:asciiTheme="minorHAnsi" w:eastAsia="Arial" w:hAnsiTheme="minorHAnsi" w:cstheme="minorHAnsi"/>
                <w:bCs/>
                <w:color w:val="00B050"/>
                <w:sz w:val="24"/>
                <w:szCs w:val="24"/>
              </w:rPr>
            </w:pPr>
            <w:r>
              <w:rPr>
                <w:rFonts w:asciiTheme="minorHAnsi" w:eastAsia="Arial" w:hAnsiTheme="minorHAnsi" w:cstheme="minorHAnsi"/>
                <w:bCs/>
                <w:sz w:val="24"/>
                <w:szCs w:val="24"/>
              </w:rPr>
              <w:t xml:space="preserve">Individually, learners research </w:t>
            </w:r>
            <w:commentRangeStart w:id="51"/>
            <w:r>
              <w:rPr>
                <w:rFonts w:asciiTheme="minorHAnsi" w:eastAsia="Arial" w:hAnsiTheme="minorHAnsi" w:cstheme="minorHAnsi"/>
                <w:bCs/>
                <w:sz w:val="24"/>
                <w:szCs w:val="24"/>
              </w:rPr>
              <w:t>case studied</w:t>
            </w:r>
            <w:commentRangeEnd w:id="51"/>
            <w:r w:rsidR="00645DF5">
              <w:rPr>
                <w:rStyle w:val="CommentReference"/>
                <w:rFonts w:cs="Times New Roman"/>
                <w:kern w:val="0"/>
                <w:lang w:val="en-US"/>
              </w:rPr>
              <w:commentReference w:id="51"/>
            </w:r>
            <w:r>
              <w:rPr>
                <w:rFonts w:asciiTheme="minorHAnsi" w:eastAsia="Arial" w:hAnsiTheme="minorHAnsi" w:cstheme="minorHAnsi"/>
                <w:bCs/>
                <w:sz w:val="24"/>
                <w:szCs w:val="24"/>
              </w:rPr>
              <w:t>: one from a developing country (e.g. Ladakh-Northern India) and the other from a developed country to analyse successful sustainable development initiatives. Individuals share their findings in a whole class discussion.</w:t>
            </w:r>
          </w:p>
          <w:p w14:paraId="21559CFF" w14:textId="77777777" w:rsidR="00262440" w:rsidRDefault="00116723" w:rsidP="00116723">
            <w:pPr>
              <w:pStyle w:val="ListParagraph"/>
              <w:numPr>
                <w:ilvl w:val="0"/>
                <w:numId w:val="14"/>
              </w:numPr>
              <w:spacing w:after="0" w:line="240" w:lineRule="auto"/>
              <w:jc w:val="both"/>
              <w:rPr>
                <w:rFonts w:asciiTheme="minorHAnsi" w:eastAsia="Arial" w:hAnsiTheme="minorHAnsi" w:cstheme="minorHAnsi"/>
                <w:bCs/>
                <w:sz w:val="24"/>
                <w:szCs w:val="24"/>
              </w:rPr>
            </w:pPr>
            <w:r>
              <w:rPr>
                <w:rFonts w:asciiTheme="minorHAnsi" w:eastAsia="Arial" w:hAnsiTheme="minorHAnsi" w:cstheme="minorHAnsi"/>
                <w:bCs/>
                <w:sz w:val="24"/>
                <w:szCs w:val="24"/>
              </w:rPr>
              <w:t>Learners simulate a sustainable development summit where they take on roles as stakeholders, and discuss policies and trade-</w:t>
            </w:r>
            <w:r>
              <w:rPr>
                <w:rFonts w:asciiTheme="minorHAnsi" w:eastAsia="Arial" w:hAnsiTheme="minorHAnsi" w:cstheme="minorHAnsi"/>
                <w:bCs/>
                <w:sz w:val="24"/>
                <w:szCs w:val="24"/>
              </w:rPr>
              <w:lastRenderedPageBreak/>
              <w:t>offs for achieving sustainable development goals (SDGs) in Africa.</w:t>
            </w:r>
          </w:p>
          <w:p w14:paraId="6C749643" w14:textId="77777777" w:rsidR="00262440" w:rsidRDefault="00116723" w:rsidP="00116723">
            <w:pPr>
              <w:pStyle w:val="ListParagraph"/>
              <w:numPr>
                <w:ilvl w:val="0"/>
                <w:numId w:val="14"/>
              </w:numPr>
              <w:spacing w:after="0" w:line="240" w:lineRule="auto"/>
              <w:jc w:val="both"/>
              <w:rPr>
                <w:rFonts w:asciiTheme="minorHAnsi" w:eastAsia="Arial" w:hAnsiTheme="minorHAnsi" w:cstheme="minorHAnsi"/>
                <w:bCs/>
                <w:i/>
                <w:iCs/>
                <w:sz w:val="24"/>
                <w:szCs w:val="24"/>
              </w:rPr>
            </w:pPr>
            <w:r>
              <w:rPr>
                <w:rFonts w:asciiTheme="minorHAnsi" w:eastAsia="Arial" w:hAnsiTheme="minorHAnsi" w:cstheme="minorHAnsi"/>
                <w:bCs/>
                <w:i/>
                <w:iCs/>
                <w:sz w:val="24"/>
                <w:szCs w:val="24"/>
              </w:rPr>
              <w:t>Learners carry out a project on assisting their home district or country to achieve sustainable development.</w:t>
            </w:r>
          </w:p>
        </w:tc>
        <w:tc>
          <w:tcPr>
            <w:tcW w:w="1607" w:type="pct"/>
          </w:tcPr>
          <w:p w14:paraId="4FB567F3" w14:textId="77777777" w:rsidR="00262440" w:rsidRDefault="00116723" w:rsidP="00116723">
            <w:pPr>
              <w:pStyle w:val="ListParagraph"/>
              <w:numPr>
                <w:ilvl w:val="0"/>
                <w:numId w:val="1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Observe learners as they present and critique each other’s work focusing on their </w:t>
            </w:r>
            <w:r>
              <w:rPr>
                <w:rFonts w:asciiTheme="minorHAnsi" w:eastAsia="Times New Roman" w:hAnsiTheme="minorHAnsi" w:cstheme="minorHAnsi"/>
                <w:kern w:val="0"/>
                <w:sz w:val="24"/>
                <w:szCs w:val="24"/>
                <w:lang w:val="en-US"/>
              </w:rPr>
              <w:t>ability to accept feedback and appreciate criticism.</w:t>
            </w:r>
          </w:p>
          <w:p w14:paraId="7D61A66C" w14:textId="77777777" w:rsidR="00262440" w:rsidRDefault="00116723" w:rsidP="00116723">
            <w:pPr>
              <w:numPr>
                <w:ilvl w:val="0"/>
                <w:numId w:val="13"/>
              </w:numPr>
              <w:spacing w:before="100" w:beforeAutospacing="1" w:after="100" w:afterAutospacing="1"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Evaluate learners’ research reports for use of credible sources and suitability of the chosen case studies.</w:t>
            </w:r>
          </w:p>
          <w:p w14:paraId="263A7293" w14:textId="77777777" w:rsidR="00262440" w:rsidRDefault="00116723" w:rsidP="00116723">
            <w:pPr>
              <w:numPr>
                <w:ilvl w:val="0"/>
                <w:numId w:val="13"/>
              </w:numPr>
              <w:spacing w:before="100" w:beforeAutospacing="1" w:after="100" w:afterAutospacing="1"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 xml:space="preserve">Ask learners to explain the lessons their communities and Uganda can learn from the two case studies. Note their ability to sort and analyse information; and to logically relate case studies to local contexts. </w:t>
            </w:r>
          </w:p>
          <w:p w14:paraId="2B4A3643" w14:textId="77777777" w:rsidR="00262440" w:rsidRDefault="00262440">
            <w:pPr>
              <w:spacing w:after="0" w:line="240" w:lineRule="auto"/>
              <w:jc w:val="both"/>
              <w:rPr>
                <w:rFonts w:asciiTheme="minorHAnsi" w:hAnsiTheme="minorHAnsi" w:cstheme="minorHAnsi"/>
                <w:sz w:val="24"/>
                <w:szCs w:val="24"/>
              </w:rPr>
            </w:pPr>
          </w:p>
          <w:p w14:paraId="59107F68" w14:textId="77777777" w:rsidR="00262440" w:rsidRDefault="00262440">
            <w:pPr>
              <w:spacing w:after="0" w:line="240" w:lineRule="auto"/>
              <w:jc w:val="both"/>
              <w:rPr>
                <w:rFonts w:asciiTheme="minorHAnsi" w:hAnsiTheme="minorHAnsi" w:cstheme="minorHAnsi"/>
                <w:sz w:val="24"/>
                <w:szCs w:val="24"/>
              </w:rPr>
            </w:pPr>
          </w:p>
          <w:p w14:paraId="68F4952A" w14:textId="77777777" w:rsidR="00262440" w:rsidRDefault="00262440">
            <w:pPr>
              <w:spacing w:after="0" w:line="240" w:lineRule="auto"/>
              <w:jc w:val="both"/>
              <w:rPr>
                <w:rFonts w:asciiTheme="minorHAnsi" w:hAnsiTheme="minorHAnsi" w:cstheme="minorHAnsi"/>
                <w:sz w:val="24"/>
                <w:szCs w:val="24"/>
              </w:rPr>
            </w:pPr>
          </w:p>
          <w:p w14:paraId="0A0B6B0A" w14:textId="77777777" w:rsidR="00262440" w:rsidRDefault="00262440">
            <w:pPr>
              <w:spacing w:after="0" w:line="240" w:lineRule="auto"/>
              <w:jc w:val="both"/>
              <w:rPr>
                <w:rFonts w:asciiTheme="minorHAnsi" w:hAnsiTheme="minorHAnsi" w:cstheme="minorHAnsi"/>
                <w:sz w:val="24"/>
                <w:szCs w:val="24"/>
              </w:rPr>
            </w:pPr>
          </w:p>
          <w:p w14:paraId="73161EFE" w14:textId="77777777" w:rsidR="00262440" w:rsidRDefault="00262440">
            <w:pPr>
              <w:spacing w:after="0" w:line="240" w:lineRule="auto"/>
              <w:jc w:val="both"/>
              <w:rPr>
                <w:rFonts w:asciiTheme="minorHAnsi" w:hAnsiTheme="minorHAnsi" w:cstheme="minorHAnsi"/>
                <w:sz w:val="24"/>
                <w:szCs w:val="24"/>
              </w:rPr>
            </w:pPr>
          </w:p>
          <w:p w14:paraId="32AFF79A" w14:textId="77777777" w:rsidR="00262440" w:rsidRDefault="00262440">
            <w:pPr>
              <w:spacing w:after="0" w:line="240" w:lineRule="auto"/>
              <w:jc w:val="both"/>
              <w:rPr>
                <w:rFonts w:asciiTheme="minorHAnsi" w:hAnsiTheme="minorHAnsi" w:cstheme="minorHAnsi"/>
                <w:sz w:val="24"/>
                <w:szCs w:val="24"/>
              </w:rPr>
            </w:pPr>
          </w:p>
          <w:p w14:paraId="23BA9634" w14:textId="77777777" w:rsidR="00262440" w:rsidRDefault="00262440">
            <w:pPr>
              <w:spacing w:after="0" w:line="240" w:lineRule="auto"/>
              <w:jc w:val="both"/>
              <w:rPr>
                <w:rFonts w:asciiTheme="minorHAnsi" w:hAnsiTheme="minorHAnsi" w:cstheme="minorHAnsi"/>
                <w:sz w:val="24"/>
                <w:szCs w:val="24"/>
              </w:rPr>
            </w:pPr>
          </w:p>
          <w:p w14:paraId="482118C4" w14:textId="77777777" w:rsidR="00262440" w:rsidRDefault="00262440">
            <w:pPr>
              <w:spacing w:after="0" w:line="240" w:lineRule="auto"/>
              <w:jc w:val="both"/>
              <w:rPr>
                <w:rFonts w:asciiTheme="minorHAnsi" w:hAnsiTheme="minorHAnsi" w:cstheme="minorHAnsi"/>
                <w:sz w:val="24"/>
                <w:szCs w:val="24"/>
              </w:rPr>
            </w:pPr>
          </w:p>
          <w:p w14:paraId="38BFE2CE" w14:textId="77777777" w:rsidR="00262440" w:rsidRDefault="00262440">
            <w:pPr>
              <w:spacing w:after="0" w:line="240" w:lineRule="auto"/>
              <w:jc w:val="both"/>
              <w:rPr>
                <w:rFonts w:asciiTheme="minorHAnsi" w:hAnsiTheme="minorHAnsi" w:cstheme="minorHAnsi"/>
                <w:sz w:val="24"/>
                <w:szCs w:val="24"/>
              </w:rPr>
            </w:pPr>
          </w:p>
          <w:p w14:paraId="346CDD3E" w14:textId="77777777" w:rsidR="00262440" w:rsidRDefault="00262440">
            <w:pPr>
              <w:spacing w:after="0" w:line="240" w:lineRule="auto"/>
              <w:jc w:val="both"/>
              <w:rPr>
                <w:rFonts w:asciiTheme="minorHAnsi" w:hAnsiTheme="minorHAnsi" w:cstheme="minorHAnsi"/>
                <w:sz w:val="24"/>
                <w:szCs w:val="24"/>
              </w:rPr>
            </w:pPr>
          </w:p>
          <w:p w14:paraId="4F705649" w14:textId="77777777" w:rsidR="00262440" w:rsidRDefault="00262440">
            <w:pPr>
              <w:spacing w:after="0" w:line="240" w:lineRule="auto"/>
              <w:jc w:val="both"/>
              <w:rPr>
                <w:rFonts w:asciiTheme="minorHAnsi" w:hAnsiTheme="minorHAnsi" w:cstheme="minorHAnsi"/>
                <w:sz w:val="24"/>
                <w:szCs w:val="24"/>
              </w:rPr>
            </w:pPr>
          </w:p>
          <w:p w14:paraId="23AB024B" w14:textId="77777777" w:rsidR="00262440" w:rsidRDefault="00262440">
            <w:pPr>
              <w:spacing w:after="0" w:line="240" w:lineRule="auto"/>
              <w:jc w:val="both"/>
              <w:rPr>
                <w:rFonts w:asciiTheme="minorHAnsi" w:hAnsiTheme="minorHAnsi" w:cstheme="minorHAnsi"/>
                <w:sz w:val="24"/>
                <w:szCs w:val="24"/>
              </w:rPr>
            </w:pPr>
          </w:p>
          <w:p w14:paraId="7283AD91" w14:textId="77777777" w:rsidR="00262440" w:rsidRDefault="00116723" w:rsidP="00116723">
            <w:pPr>
              <w:pStyle w:val="ListParagraph"/>
              <w:numPr>
                <w:ilvl w:val="0"/>
                <w:numId w:val="16"/>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Assess learners’ project work at every stage of development paying special attention to their ability to:</w:t>
            </w:r>
          </w:p>
          <w:p w14:paraId="40A687F7"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Suggest and develop solutions to problems,</w:t>
            </w:r>
          </w:p>
          <w:p w14:paraId="4FBAE4F9"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Try innovative alternatives,</w:t>
            </w:r>
          </w:p>
          <w:p w14:paraId="4FEF00EB"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Evaluate different solutions, </w:t>
            </w:r>
          </w:p>
          <w:p w14:paraId="1F0316C2"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Use a range of media to communicate ideas</w:t>
            </w:r>
          </w:p>
          <w:p w14:paraId="548CCCB8" w14:textId="77777777" w:rsidR="00262440" w:rsidRDefault="00116723" w:rsidP="00116723">
            <w:pPr>
              <w:pStyle w:val="ListParagraph"/>
              <w:numPr>
                <w:ilvl w:val="0"/>
                <w:numId w:val="17"/>
              </w:numPr>
              <w:spacing w:after="0" w:line="240" w:lineRule="auto"/>
              <w:jc w:val="both"/>
              <w:rPr>
                <w:rFonts w:asciiTheme="minorHAnsi" w:hAnsiTheme="minorHAnsi" w:cstheme="minorHAnsi"/>
                <w:color w:val="FF0000"/>
                <w:sz w:val="24"/>
                <w:szCs w:val="24"/>
              </w:rPr>
            </w:pPr>
            <w:r>
              <w:rPr>
                <w:rFonts w:asciiTheme="minorHAnsi" w:hAnsiTheme="minorHAnsi" w:cstheme="minorHAnsi"/>
                <w:sz w:val="24"/>
                <w:szCs w:val="24"/>
              </w:rPr>
              <w:t>Take responsibility for own learning</w:t>
            </w:r>
          </w:p>
        </w:tc>
      </w:tr>
    </w:tbl>
    <w:p w14:paraId="2F161E2B" w14:textId="77777777" w:rsidR="00B01FB6" w:rsidRDefault="00B01FB6">
      <w:pPr>
        <w:rPr>
          <w:rFonts w:asciiTheme="minorHAnsi" w:hAnsiTheme="minorHAnsi" w:cstheme="minorHAnsi"/>
          <w:b/>
          <w:bCs/>
          <w:color w:val="C00000"/>
          <w:sz w:val="24"/>
          <w:szCs w:val="24"/>
        </w:rPr>
      </w:pPr>
    </w:p>
    <w:p w14:paraId="7D16C9EA" w14:textId="77777777" w:rsidR="00B01FB6" w:rsidRDefault="00B01FB6">
      <w:pPr>
        <w:rPr>
          <w:rFonts w:asciiTheme="minorHAnsi" w:hAnsiTheme="minorHAnsi" w:cstheme="minorHAnsi"/>
          <w:b/>
          <w:bCs/>
          <w:color w:val="C00000"/>
          <w:sz w:val="24"/>
          <w:szCs w:val="24"/>
        </w:rPr>
      </w:pPr>
    </w:p>
    <w:p w14:paraId="023FF0AA" w14:textId="7E90338E" w:rsidR="00262440" w:rsidRPr="00BB1867" w:rsidRDefault="00116723">
      <w:pPr>
        <w:rPr>
          <w:rFonts w:asciiTheme="minorHAnsi" w:hAnsiTheme="minorHAnsi" w:cstheme="minorHAnsi"/>
          <w:b/>
          <w:bCs/>
          <w:color w:val="92D050"/>
          <w:sz w:val="32"/>
          <w:szCs w:val="32"/>
        </w:rPr>
      </w:pPr>
      <w:r w:rsidRPr="00BB1867">
        <w:rPr>
          <w:rFonts w:asciiTheme="minorHAnsi" w:hAnsiTheme="minorHAnsi" w:cstheme="minorHAnsi"/>
          <w:b/>
          <w:bCs/>
          <w:color w:val="92D050"/>
          <w:sz w:val="32"/>
          <w:szCs w:val="32"/>
        </w:rPr>
        <w:t>Senior Five Term Two</w:t>
      </w:r>
    </w:p>
    <w:p w14:paraId="6A005716" w14:textId="69C045B5" w:rsidR="00262440" w:rsidRDefault="00116723">
      <w:pPr>
        <w:rPr>
          <w:rFonts w:asciiTheme="minorHAnsi" w:hAnsiTheme="minorHAnsi" w:cstheme="minorHAnsi"/>
          <w:sz w:val="24"/>
          <w:szCs w:val="24"/>
        </w:rPr>
      </w:pPr>
      <w:r>
        <w:rPr>
          <w:rFonts w:asciiTheme="minorHAnsi" w:hAnsiTheme="minorHAnsi" w:cstheme="minorHAnsi"/>
          <w:b/>
          <w:bCs/>
          <w:sz w:val="24"/>
          <w:szCs w:val="24"/>
        </w:rPr>
        <w:t>Topic 4:</w:t>
      </w:r>
      <w:r>
        <w:rPr>
          <w:rFonts w:asciiTheme="minorHAnsi" w:hAnsiTheme="minorHAnsi" w:cstheme="minorHAnsi"/>
          <w:sz w:val="24"/>
          <w:szCs w:val="24"/>
        </w:rPr>
        <w:t xml:space="preserve">  </w:t>
      </w:r>
      <w:r>
        <w:rPr>
          <w:rFonts w:asciiTheme="minorHAnsi" w:hAnsiTheme="minorHAnsi"/>
          <w:sz w:val="24"/>
          <w:szCs w:val="24"/>
        </w:rPr>
        <w:t>Agriculture and development</w:t>
      </w:r>
      <w:r>
        <w:rPr>
          <w:rFonts w:asciiTheme="minorHAnsi" w:hAnsiTheme="minorHAnsi" w:cstheme="minorHAnsi"/>
          <w:sz w:val="24"/>
          <w:szCs w:val="24"/>
        </w:rPr>
        <w:t xml:space="preserve">                                                             </w:t>
      </w:r>
      <w:r w:rsidR="001A6A94">
        <w:rPr>
          <w:rFonts w:asciiTheme="minorHAnsi" w:hAnsiTheme="minorHAnsi" w:cstheme="minorHAnsi"/>
          <w:b/>
          <w:bCs/>
          <w:sz w:val="24"/>
          <w:szCs w:val="24"/>
        </w:rPr>
        <w:t>57</w:t>
      </w:r>
      <w:r w:rsidR="001A6A94">
        <w:rPr>
          <w:rFonts w:asciiTheme="minorHAnsi" w:hAnsiTheme="minorHAnsi" w:cstheme="minorHAnsi"/>
          <w:sz w:val="24"/>
          <w:szCs w:val="24"/>
        </w:rPr>
        <w:t xml:space="preserve"> </w:t>
      </w:r>
      <w:r>
        <w:rPr>
          <w:rFonts w:asciiTheme="minorHAnsi" w:eastAsia="Arial" w:hAnsiTheme="minorHAnsi" w:cstheme="minorHAnsi"/>
          <w:b/>
          <w:sz w:val="24"/>
          <w:szCs w:val="24"/>
          <w:lang w:val="en-US"/>
        </w:rPr>
        <w:t>Periods</w:t>
      </w:r>
      <w:r>
        <w:rPr>
          <w:rFonts w:asciiTheme="minorHAnsi" w:hAnsiTheme="minorHAnsi" w:cstheme="minorHAnsi"/>
          <w:sz w:val="24"/>
          <w:szCs w:val="24"/>
        </w:rPr>
        <w:t xml:space="preserve">                                                                                                              </w:t>
      </w:r>
    </w:p>
    <w:p w14:paraId="2A19E314" w14:textId="77777777" w:rsidR="00262440" w:rsidRDefault="00116723">
      <w:pPr>
        <w:jc w:val="both"/>
        <w:rPr>
          <w:rFonts w:asciiTheme="minorHAnsi" w:eastAsia="Arial" w:hAnsiTheme="minorHAnsi" w:cstheme="minorHAnsi"/>
          <w:color w:val="388600"/>
          <w:sz w:val="24"/>
          <w:szCs w:val="24"/>
        </w:rPr>
      </w:pPr>
      <w:r>
        <w:rPr>
          <w:rFonts w:asciiTheme="minorHAnsi" w:hAnsiTheme="minorHAnsi" w:cstheme="minorHAnsi"/>
          <w:b/>
          <w:bCs/>
          <w:sz w:val="24"/>
          <w:szCs w:val="24"/>
        </w:rPr>
        <w:t xml:space="preserve">Topic competency: </w:t>
      </w:r>
      <w:r>
        <w:rPr>
          <w:rFonts w:asciiTheme="minorHAnsi" w:hAnsiTheme="minorHAnsi" w:cstheme="minorHAnsi"/>
          <w:sz w:val="24"/>
          <w:szCs w:val="24"/>
        </w:rPr>
        <w:t>The learner appreciates agriculture as an economic activity and a way of life by examining its types, impact on the environment, and contribution to development at different scales; and selects appropriate types and techniques of farming for a certain community or country to promote development.</w:t>
      </w:r>
      <w:r>
        <w:rPr>
          <w:rFonts w:asciiTheme="minorHAnsi" w:hAnsiTheme="minorHAnsi" w:cstheme="minorHAnsi"/>
          <w:color w:val="388600"/>
          <w:sz w:val="24"/>
          <w:szCs w:val="24"/>
        </w:rPr>
        <w:t xml:space="preserve"> </w:t>
      </w:r>
    </w:p>
    <w:tbl>
      <w:tblPr>
        <w:tblStyle w:val="TableGrid"/>
        <w:tblW w:w="5000" w:type="pct"/>
        <w:tblLook w:val="04A0" w:firstRow="1" w:lastRow="0" w:firstColumn="1" w:lastColumn="0" w:noHBand="0" w:noVBand="1"/>
      </w:tblPr>
      <w:tblGrid>
        <w:gridCol w:w="3093"/>
        <w:gridCol w:w="3164"/>
        <w:gridCol w:w="3093"/>
      </w:tblGrid>
      <w:tr w:rsidR="00262440" w14:paraId="18059CB9" w14:textId="77777777">
        <w:tc>
          <w:tcPr>
            <w:tcW w:w="1654" w:type="pct"/>
            <w:shd w:val="clear" w:color="auto" w:fill="F4B083" w:themeFill="accent2" w:themeFillTint="99"/>
          </w:tcPr>
          <w:p w14:paraId="3E2938F4"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4E7AB571"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692" w:type="pct"/>
            <w:shd w:val="clear" w:color="auto" w:fill="F4B083" w:themeFill="accent2" w:themeFillTint="99"/>
          </w:tcPr>
          <w:p w14:paraId="548F90DB"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22B5157A"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72CE5E82" w14:textId="77777777">
        <w:tc>
          <w:tcPr>
            <w:tcW w:w="1654" w:type="pct"/>
          </w:tcPr>
          <w:p w14:paraId="2A5A2FEA" w14:textId="77777777" w:rsidR="00262440" w:rsidRDefault="00116723" w:rsidP="00116723">
            <w:pPr>
              <w:pStyle w:val="ListParagraph"/>
              <w:numPr>
                <w:ilvl w:val="0"/>
                <w:numId w:val="18"/>
              </w:numPr>
              <w:spacing w:after="0" w:line="240" w:lineRule="auto"/>
              <w:jc w:val="both"/>
              <w:rPr>
                <w:rFonts w:asciiTheme="minorHAnsi" w:hAnsiTheme="minorHAnsi" w:cs="Arial"/>
                <w:sz w:val="24"/>
                <w:szCs w:val="24"/>
              </w:rPr>
            </w:pPr>
            <w:r>
              <w:rPr>
                <w:rFonts w:asciiTheme="minorHAnsi" w:hAnsiTheme="minorHAnsi"/>
                <w:bCs/>
                <w:sz w:val="24"/>
                <w:szCs w:val="24"/>
              </w:rPr>
              <w:t xml:space="preserve">Evaluate plans and   strategies aimed at promoting agriculture in Uganda and other developing </w:t>
            </w:r>
            <w:commentRangeStart w:id="52"/>
            <w:r>
              <w:rPr>
                <w:rFonts w:asciiTheme="minorHAnsi" w:hAnsiTheme="minorHAnsi"/>
                <w:bCs/>
                <w:sz w:val="24"/>
                <w:szCs w:val="24"/>
              </w:rPr>
              <w:t xml:space="preserve">counties </w:t>
            </w:r>
            <w:commentRangeEnd w:id="52"/>
            <w:r w:rsidR="00BA4CFD">
              <w:rPr>
                <w:rStyle w:val="CommentReference"/>
                <w:rFonts w:cs="Times New Roman"/>
                <w:kern w:val="0"/>
                <w:lang w:val="en-US"/>
              </w:rPr>
              <w:commentReference w:id="52"/>
            </w:r>
            <w:r>
              <w:rPr>
                <w:rFonts w:asciiTheme="minorHAnsi" w:hAnsiTheme="minorHAnsi"/>
                <w:bCs/>
                <w:sz w:val="24"/>
                <w:szCs w:val="24"/>
              </w:rPr>
              <w:t>(v/a)</w:t>
            </w:r>
          </w:p>
        </w:tc>
        <w:tc>
          <w:tcPr>
            <w:tcW w:w="1692" w:type="pct"/>
          </w:tcPr>
          <w:p w14:paraId="60ECDB27" w14:textId="77777777" w:rsidR="00262440" w:rsidRDefault="00116723">
            <w:pPr>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The role of agriculture in development </w:t>
            </w:r>
          </w:p>
          <w:p w14:paraId="79A05B61" w14:textId="77777777" w:rsidR="00262440" w:rsidRDefault="00116723" w:rsidP="00116723">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bCs/>
                <w:sz w:val="24"/>
                <w:szCs w:val="24"/>
                <w:lang w:val="en-US"/>
              </w:rPr>
              <w:t>Through questioning, guide learners to understand the meaning and broad types of agriculture: Arable and livestock farming.</w:t>
            </w:r>
          </w:p>
          <w:p w14:paraId="17DE8DE1" w14:textId="77777777" w:rsidR="00262440" w:rsidRDefault="00116723" w:rsidP="00116723">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bCs/>
                <w:sz w:val="24"/>
                <w:szCs w:val="24"/>
                <w:lang w:val="en-US"/>
              </w:rPr>
              <w:t xml:space="preserve">In groups, learners </w:t>
            </w:r>
            <w:r>
              <w:rPr>
                <w:rFonts w:asciiTheme="minorHAnsi" w:eastAsia="Times New Roman" w:hAnsiTheme="minorHAnsi" w:cstheme="minorHAnsi"/>
                <w:sz w:val="24"/>
                <w:szCs w:val="24"/>
              </w:rPr>
              <w:t>identify local agricultural practices they are familiar with. Groups discuss and identify the contribution of agriculture to the development of Uganda; both pros and cons.</w:t>
            </w:r>
          </w:p>
          <w:p w14:paraId="4FF5AB1B" w14:textId="77777777" w:rsidR="00262440" w:rsidRDefault="00116723" w:rsidP="00116723">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Groups make presentations and their ideas feed into a whole class discussion.</w:t>
            </w:r>
          </w:p>
          <w:p w14:paraId="1EB217C2" w14:textId="77777777" w:rsidR="00262440" w:rsidRDefault="00116723" w:rsidP="00116723">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Learners analyse 2 case studies: Developing and Developed countries to compare the importance of agriculture in their economies. They write and present reports.</w:t>
            </w:r>
          </w:p>
          <w:p w14:paraId="31462500" w14:textId="77777777" w:rsidR="00262440" w:rsidRDefault="00116723" w:rsidP="00116723">
            <w:pPr>
              <w:pStyle w:val="ListParagraph"/>
              <w:numPr>
                <w:ilvl w:val="0"/>
                <w:numId w:val="16"/>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Learners debate the motion: “</w:t>
            </w:r>
            <w:r>
              <w:rPr>
                <w:rFonts w:asciiTheme="minorHAnsi" w:eastAsia="Times New Roman" w:hAnsiTheme="minorHAnsi" w:cstheme="minorHAnsi"/>
                <w:i/>
                <w:iCs/>
                <w:sz w:val="24"/>
                <w:szCs w:val="24"/>
              </w:rPr>
              <w:t>African countries should direct less of their resources and efforts to agriculture if they are to realise fast economic development and improved state of human welfare</w:t>
            </w:r>
            <w:r>
              <w:rPr>
                <w:rFonts w:asciiTheme="minorHAnsi" w:eastAsia="Times New Roman" w:hAnsiTheme="minorHAnsi" w:cstheme="minorHAnsi"/>
                <w:sz w:val="24"/>
                <w:szCs w:val="24"/>
              </w:rPr>
              <w:t>.”</w:t>
            </w:r>
          </w:p>
        </w:tc>
        <w:tc>
          <w:tcPr>
            <w:tcW w:w="1654" w:type="pct"/>
          </w:tcPr>
          <w:p w14:paraId="6B063B54"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lastRenderedPageBreak/>
              <w:t>Probe learners to explain their ideas on the meaning and types of agriculture. Note how well they can work as a team to generate ideas.</w:t>
            </w:r>
          </w:p>
          <w:p w14:paraId="691EE68C"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Observe learners during group presentations, focusing on clarity, confidence, and ability to respond to questions.</w:t>
            </w:r>
          </w:p>
          <w:p w14:paraId="617F6B63"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Assess learners’ reports about case studies for accuracy of information, coherence of ideas and maturity of analysis</w:t>
            </w:r>
          </w:p>
          <w:p w14:paraId="7047AFB2"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Observe learners during the debate noting their ability to defend their points of view and respect for views at variance.</w:t>
            </w:r>
          </w:p>
          <w:p w14:paraId="092C2DBD" w14:textId="77777777" w:rsidR="00262440" w:rsidRDefault="00262440">
            <w:pPr>
              <w:pStyle w:val="ListParagraph"/>
              <w:spacing w:after="0" w:line="240" w:lineRule="auto"/>
              <w:ind w:left="360"/>
              <w:rPr>
                <w:rFonts w:asciiTheme="minorHAnsi" w:hAnsiTheme="minorHAnsi"/>
                <w:sz w:val="24"/>
                <w:szCs w:val="24"/>
              </w:rPr>
            </w:pPr>
          </w:p>
          <w:p w14:paraId="7EE358B0" w14:textId="77777777" w:rsidR="00262440" w:rsidRDefault="00262440">
            <w:pPr>
              <w:spacing w:after="0" w:line="240" w:lineRule="auto"/>
              <w:jc w:val="both"/>
              <w:rPr>
                <w:rFonts w:asciiTheme="minorHAnsi" w:hAnsiTheme="minorHAnsi" w:cstheme="minorHAnsi"/>
                <w:sz w:val="24"/>
                <w:szCs w:val="24"/>
              </w:rPr>
            </w:pPr>
          </w:p>
        </w:tc>
      </w:tr>
      <w:tr w:rsidR="00262440" w14:paraId="2FED3116" w14:textId="77777777">
        <w:tc>
          <w:tcPr>
            <w:tcW w:w="1654" w:type="pct"/>
            <w:vMerge w:val="restart"/>
          </w:tcPr>
          <w:p w14:paraId="720C83C1" w14:textId="77777777" w:rsidR="00262440" w:rsidRDefault="00116723" w:rsidP="00116723">
            <w:pPr>
              <w:pStyle w:val="ListParagraph"/>
              <w:numPr>
                <w:ilvl w:val="0"/>
                <w:numId w:val="18"/>
              </w:numPr>
              <w:spacing w:after="0" w:line="240" w:lineRule="auto"/>
              <w:jc w:val="both"/>
              <w:rPr>
                <w:rFonts w:asciiTheme="minorHAnsi" w:hAnsiTheme="minorHAnsi"/>
                <w:sz w:val="24"/>
                <w:szCs w:val="24"/>
              </w:rPr>
            </w:pPr>
            <w:r>
              <w:rPr>
                <w:rFonts w:asciiTheme="minorHAnsi" w:hAnsiTheme="minorHAnsi"/>
                <w:bCs/>
                <w:sz w:val="24"/>
                <w:szCs w:val="24"/>
              </w:rPr>
              <w:lastRenderedPageBreak/>
              <w:t>Demonstrate understanding of subsistence farming by articulating its types, characteristics and problems affecting it (u)</w:t>
            </w:r>
          </w:p>
        </w:tc>
        <w:tc>
          <w:tcPr>
            <w:tcW w:w="1692" w:type="pct"/>
          </w:tcPr>
          <w:p w14:paraId="65277DEB" w14:textId="77777777" w:rsidR="00262440" w:rsidRDefault="00116723">
            <w:pPr>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Subsistence Agriculture</w:t>
            </w:r>
          </w:p>
          <w:p w14:paraId="3716957C"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 xml:space="preserve">Through questioning, guide learners to explore the types of crops and animals raised by farmers in their home district and other parts of Uganda; and the main reasons for raising each of them. Ask: Do majority of the farmers in Uganda grow crops and keep animals for home use or for sale? </w:t>
            </w:r>
          </w:p>
          <w:p w14:paraId="78718C36"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 xml:space="preserve">In groups, learners analyse texts, photographs and, if possible, videos about subsistence farming. They explore the main types and characteristics of subsistence farming; and make presentations to share their findings. </w:t>
            </w:r>
          </w:p>
          <w:p w14:paraId="371CEF79"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 xml:space="preserve">Learners examine </w:t>
            </w:r>
            <w:r>
              <w:rPr>
                <w:rFonts w:asciiTheme="minorHAnsi" w:eastAsia="Times New Roman" w:hAnsiTheme="minorHAnsi" w:cstheme="minorHAnsi"/>
                <w:sz w:val="24"/>
                <w:szCs w:val="24"/>
                <w:lang w:val="en-US"/>
              </w:rPr>
              <w:t xml:space="preserve">climate statistics and other information about typical farmers’ annual activities in a subsistence farming community, and draw a </w:t>
            </w:r>
            <w:r>
              <w:rPr>
                <w:rFonts w:asciiTheme="minorHAnsi" w:hAnsiTheme="minorHAnsi" w:cstheme="minorHAnsi"/>
                <w:sz w:val="24"/>
                <w:szCs w:val="24"/>
              </w:rPr>
              <w:lastRenderedPageBreak/>
              <w:t>Circular</w:t>
            </w:r>
            <w:r>
              <w:rPr>
                <w:rFonts w:asciiTheme="minorHAnsi" w:eastAsia="Times New Roman" w:hAnsiTheme="minorHAnsi" w:cstheme="minorHAnsi"/>
                <w:sz w:val="24"/>
                <w:szCs w:val="24"/>
                <w:lang w:val="en-US"/>
              </w:rPr>
              <w:t xml:space="preserve"> graph or Farmer’s calendar to represent it.</w:t>
            </w:r>
          </w:p>
          <w:p w14:paraId="6C1BD889"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sz w:val="24"/>
                <w:szCs w:val="24"/>
                <w:lang w:val="en-US"/>
              </w:rPr>
              <w:t>Learners interpret the farmers’ calendar they have drawn pointing out the salient features of farming in the area.</w:t>
            </w:r>
            <w:r>
              <w:rPr>
                <w:rFonts w:asciiTheme="minorHAnsi" w:eastAsia="Times New Roman" w:hAnsiTheme="minorHAnsi" w:cstheme="minorHAnsi"/>
                <w:kern w:val="0"/>
                <w:sz w:val="24"/>
                <w:szCs w:val="24"/>
                <w:lang w:val="en-US"/>
              </w:rPr>
              <w:t xml:space="preserve"> </w:t>
            </w:r>
          </w:p>
          <w:p w14:paraId="034EE8F9"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Guide learners to reach an agreement on the meaning and general characteristics of subsistence farming.</w:t>
            </w:r>
          </w:p>
          <w:p w14:paraId="054C4CD6" w14:textId="77777777" w:rsidR="00262440" w:rsidRDefault="00116723" w:rsidP="00116723">
            <w:pPr>
              <w:pStyle w:val="ListParagraph"/>
              <w:numPr>
                <w:ilvl w:val="0"/>
                <w:numId w:val="9"/>
              </w:numPr>
              <w:spacing w:after="0" w:line="240" w:lineRule="auto"/>
              <w:jc w:val="both"/>
              <w:rPr>
                <w:rFonts w:asciiTheme="minorHAnsi" w:eastAsia="Times New Roman" w:hAnsiTheme="minorHAnsi" w:cstheme="minorHAnsi"/>
                <w:kern w:val="0"/>
                <w:sz w:val="24"/>
                <w:szCs w:val="24"/>
                <w:lang w:val="en-US"/>
              </w:rPr>
            </w:pPr>
            <w:r>
              <w:rPr>
                <w:rFonts w:asciiTheme="minorHAnsi" w:eastAsia="Times New Roman" w:hAnsiTheme="minorHAnsi" w:cstheme="minorHAnsi"/>
                <w:kern w:val="0"/>
                <w:sz w:val="24"/>
                <w:szCs w:val="24"/>
                <w:lang w:val="en-US"/>
              </w:rPr>
              <w:t>Individually, learners summarise key ideas about subsistence farming in their note books.</w:t>
            </w:r>
          </w:p>
        </w:tc>
        <w:tc>
          <w:tcPr>
            <w:tcW w:w="1654" w:type="pct"/>
          </w:tcPr>
          <w:p w14:paraId="5B2C5FF2" w14:textId="77777777" w:rsidR="00262440" w:rsidRDefault="00116723" w:rsidP="00116723">
            <w:pPr>
              <w:pStyle w:val="BodyText"/>
              <w:numPr>
                <w:ilvl w:val="0"/>
                <w:numId w:val="20"/>
              </w:numPr>
              <w:tabs>
                <w:tab w:val="left" w:pos="526"/>
                <w:tab w:val="left" w:pos="527"/>
              </w:tabs>
              <w:spacing w:before="127"/>
              <w:jc w:val="both"/>
              <w:rPr>
                <w:rFonts w:asciiTheme="minorHAnsi" w:hAnsiTheme="minorHAnsi"/>
                <w:sz w:val="24"/>
                <w:szCs w:val="24"/>
              </w:rPr>
            </w:pPr>
            <w:r>
              <w:rPr>
                <w:rFonts w:asciiTheme="minorHAnsi" w:eastAsia="Times New Roman" w:hAnsiTheme="minorHAnsi" w:cstheme="minorHAnsi"/>
                <w:sz w:val="24"/>
                <w:szCs w:val="24"/>
              </w:rPr>
              <w:lastRenderedPageBreak/>
              <w:t>Observe learners as they present their responses, focusing on their ability to t</w:t>
            </w:r>
            <w:r>
              <w:rPr>
                <w:rFonts w:asciiTheme="minorHAnsi" w:hAnsiTheme="minorHAnsi"/>
                <w:spacing w:val="-4"/>
                <w:sz w:val="24"/>
                <w:szCs w:val="24"/>
              </w:rPr>
              <w:t xml:space="preserve">alk </w:t>
            </w:r>
            <w:r>
              <w:rPr>
                <w:rFonts w:asciiTheme="minorHAnsi" w:hAnsiTheme="minorHAnsi"/>
                <w:sz w:val="24"/>
                <w:szCs w:val="24"/>
              </w:rPr>
              <w:t>confidently and explain ideas</w:t>
            </w:r>
            <w:r>
              <w:rPr>
                <w:rFonts w:asciiTheme="minorHAnsi" w:hAnsiTheme="minorHAnsi"/>
                <w:spacing w:val="5"/>
                <w:sz w:val="24"/>
                <w:szCs w:val="24"/>
              </w:rPr>
              <w:t xml:space="preserve"> </w:t>
            </w:r>
            <w:r>
              <w:rPr>
                <w:rFonts w:asciiTheme="minorHAnsi" w:hAnsiTheme="minorHAnsi"/>
                <w:sz w:val="24"/>
                <w:szCs w:val="24"/>
              </w:rPr>
              <w:t>clearly.</w:t>
            </w:r>
          </w:p>
          <w:p w14:paraId="5069AC35" w14:textId="77777777" w:rsidR="00262440" w:rsidRDefault="00116723" w:rsidP="00116723">
            <w:pPr>
              <w:pStyle w:val="BodyText"/>
              <w:numPr>
                <w:ilvl w:val="0"/>
                <w:numId w:val="21"/>
              </w:numPr>
              <w:tabs>
                <w:tab w:val="left" w:pos="526"/>
                <w:tab w:val="left" w:pos="527"/>
              </w:tabs>
              <w:spacing w:before="127"/>
              <w:jc w:val="both"/>
              <w:rPr>
                <w:rFonts w:asciiTheme="minorHAnsi" w:hAnsiTheme="minorHAnsi"/>
                <w:sz w:val="24"/>
                <w:szCs w:val="24"/>
              </w:rPr>
            </w:pPr>
            <w:r>
              <w:rPr>
                <w:rFonts w:asciiTheme="minorHAnsi" w:eastAsia="Times New Roman" w:hAnsiTheme="minorHAnsi" w:cstheme="minorHAnsi"/>
                <w:sz w:val="24"/>
                <w:szCs w:val="24"/>
              </w:rPr>
              <w:t xml:space="preserve">Observe learners as they engage with texts, photographs and videos focusing on their ability to </w:t>
            </w:r>
            <w:r>
              <w:rPr>
                <w:rFonts w:asciiTheme="minorHAnsi" w:hAnsiTheme="minorHAnsi"/>
                <w:sz w:val="24"/>
                <w:szCs w:val="24"/>
              </w:rPr>
              <w:t>sort and analyse information.</w:t>
            </w:r>
          </w:p>
          <w:p w14:paraId="01004DFE" w14:textId="77777777" w:rsidR="00262440" w:rsidRDefault="00116723" w:rsidP="00116723">
            <w:pPr>
              <w:pStyle w:val="BodyText"/>
              <w:numPr>
                <w:ilvl w:val="0"/>
                <w:numId w:val="22"/>
              </w:numPr>
              <w:tabs>
                <w:tab w:val="left" w:pos="526"/>
                <w:tab w:val="left" w:pos="527"/>
              </w:tabs>
              <w:spacing w:before="127"/>
              <w:jc w:val="both"/>
              <w:rPr>
                <w:rFonts w:asciiTheme="minorHAnsi" w:hAnsiTheme="minorHAnsi"/>
                <w:sz w:val="24"/>
                <w:szCs w:val="24"/>
              </w:rPr>
            </w:pPr>
            <w:r>
              <w:rPr>
                <w:rFonts w:asciiTheme="minorHAnsi" w:eastAsia="Times New Roman" w:hAnsiTheme="minorHAnsi" w:cstheme="minorHAnsi"/>
                <w:sz w:val="24"/>
                <w:szCs w:val="24"/>
              </w:rPr>
              <w:t xml:space="preserve">Assess learners’ statistical drawings for ability to </w:t>
            </w:r>
            <w:r>
              <w:rPr>
                <w:rFonts w:asciiTheme="minorHAnsi" w:hAnsiTheme="minorHAnsi"/>
                <w:sz w:val="24"/>
                <w:szCs w:val="24"/>
              </w:rPr>
              <w:t>use numbers and measurements</w:t>
            </w:r>
            <w:r>
              <w:rPr>
                <w:rFonts w:asciiTheme="minorHAnsi" w:hAnsiTheme="minorHAnsi"/>
                <w:spacing w:val="-5"/>
                <w:sz w:val="24"/>
                <w:szCs w:val="24"/>
              </w:rPr>
              <w:t xml:space="preserve"> </w:t>
            </w:r>
            <w:r>
              <w:rPr>
                <w:rFonts w:asciiTheme="minorHAnsi" w:hAnsiTheme="minorHAnsi"/>
                <w:sz w:val="24"/>
                <w:szCs w:val="24"/>
              </w:rPr>
              <w:t>accurately</w:t>
            </w:r>
            <w:r>
              <w:rPr>
                <w:rFonts w:asciiTheme="minorHAnsi" w:hAnsiTheme="minorHAnsi"/>
                <w:color w:val="231F20"/>
                <w:sz w:val="24"/>
                <w:szCs w:val="24"/>
              </w:rPr>
              <w:t>.</w:t>
            </w:r>
          </w:p>
          <w:p w14:paraId="03BCA97F" w14:textId="77777777" w:rsidR="00262440" w:rsidRDefault="00116723" w:rsidP="00116723">
            <w:pPr>
              <w:pStyle w:val="ListParagraph"/>
              <w:numPr>
                <w:ilvl w:val="0"/>
                <w:numId w:val="22"/>
              </w:numPr>
              <w:spacing w:after="120"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Listen to learners’ description of farming activities in the subsistence farming community. Note how well they can relate farm activities to the weather pattern.</w:t>
            </w:r>
          </w:p>
          <w:p w14:paraId="77BF24A8" w14:textId="77777777" w:rsidR="00262440" w:rsidRDefault="00262440">
            <w:pPr>
              <w:spacing w:after="120" w:line="240" w:lineRule="auto"/>
              <w:jc w:val="both"/>
              <w:rPr>
                <w:rFonts w:asciiTheme="minorHAnsi" w:eastAsia="Times New Roman" w:hAnsiTheme="minorHAnsi" w:cstheme="minorHAnsi"/>
                <w:kern w:val="0"/>
                <w:sz w:val="24"/>
                <w:szCs w:val="24"/>
              </w:rPr>
            </w:pPr>
          </w:p>
          <w:p w14:paraId="7AEE3D38" w14:textId="77777777" w:rsidR="00262440" w:rsidRDefault="00262440">
            <w:pPr>
              <w:spacing w:after="120" w:line="240" w:lineRule="auto"/>
              <w:jc w:val="both"/>
              <w:rPr>
                <w:rFonts w:asciiTheme="minorHAnsi" w:eastAsia="Times New Roman" w:hAnsiTheme="minorHAnsi" w:cstheme="minorHAnsi"/>
                <w:kern w:val="0"/>
                <w:sz w:val="24"/>
                <w:szCs w:val="24"/>
              </w:rPr>
            </w:pPr>
          </w:p>
          <w:p w14:paraId="20AF756C" w14:textId="77777777" w:rsidR="00262440" w:rsidRDefault="00262440">
            <w:pPr>
              <w:spacing w:after="120" w:line="240" w:lineRule="auto"/>
              <w:jc w:val="both"/>
              <w:rPr>
                <w:rFonts w:asciiTheme="minorHAnsi" w:eastAsia="Times New Roman" w:hAnsiTheme="minorHAnsi" w:cstheme="minorHAnsi"/>
                <w:kern w:val="0"/>
                <w:sz w:val="24"/>
                <w:szCs w:val="24"/>
              </w:rPr>
            </w:pPr>
          </w:p>
          <w:p w14:paraId="06386F41" w14:textId="77777777" w:rsidR="00262440" w:rsidRDefault="00262440">
            <w:pPr>
              <w:spacing w:after="120" w:line="240" w:lineRule="auto"/>
              <w:rPr>
                <w:rFonts w:asciiTheme="minorHAnsi" w:hAnsiTheme="minorHAnsi" w:cstheme="minorHAnsi"/>
                <w:color w:val="FF0000"/>
                <w:sz w:val="24"/>
                <w:szCs w:val="24"/>
              </w:rPr>
            </w:pPr>
          </w:p>
          <w:p w14:paraId="3E10BAE0" w14:textId="77777777" w:rsidR="00262440" w:rsidRDefault="00262440">
            <w:pPr>
              <w:spacing w:after="120" w:line="240" w:lineRule="auto"/>
              <w:rPr>
                <w:rFonts w:asciiTheme="minorHAnsi" w:hAnsiTheme="minorHAnsi" w:cstheme="minorHAnsi"/>
                <w:sz w:val="24"/>
                <w:szCs w:val="24"/>
              </w:rPr>
            </w:pPr>
          </w:p>
          <w:p w14:paraId="22DDE7F0" w14:textId="77777777" w:rsidR="00262440" w:rsidRDefault="00262440">
            <w:pPr>
              <w:spacing w:after="120" w:line="240" w:lineRule="auto"/>
              <w:rPr>
                <w:rFonts w:asciiTheme="minorHAnsi" w:hAnsiTheme="minorHAnsi" w:cstheme="minorHAnsi"/>
                <w:sz w:val="24"/>
                <w:szCs w:val="24"/>
              </w:rPr>
            </w:pPr>
          </w:p>
          <w:p w14:paraId="36179D62" w14:textId="77777777" w:rsidR="00262440" w:rsidRDefault="00262440">
            <w:pPr>
              <w:spacing w:after="120" w:line="240" w:lineRule="auto"/>
              <w:rPr>
                <w:rFonts w:asciiTheme="minorHAnsi" w:hAnsiTheme="minorHAnsi" w:cstheme="minorHAnsi"/>
                <w:sz w:val="24"/>
                <w:szCs w:val="24"/>
              </w:rPr>
            </w:pPr>
          </w:p>
          <w:p w14:paraId="42FD7F1C" w14:textId="77777777" w:rsidR="00262440" w:rsidRDefault="00262440">
            <w:pPr>
              <w:spacing w:after="120" w:line="240" w:lineRule="auto"/>
              <w:rPr>
                <w:rFonts w:asciiTheme="minorHAnsi" w:hAnsiTheme="minorHAnsi" w:cstheme="minorHAnsi"/>
                <w:sz w:val="24"/>
                <w:szCs w:val="24"/>
              </w:rPr>
            </w:pPr>
          </w:p>
          <w:p w14:paraId="12022C18" w14:textId="77777777" w:rsidR="00262440" w:rsidRDefault="00262440">
            <w:pPr>
              <w:spacing w:after="120" w:line="240" w:lineRule="auto"/>
              <w:rPr>
                <w:rFonts w:asciiTheme="minorHAnsi" w:hAnsiTheme="minorHAnsi" w:cstheme="minorHAnsi"/>
                <w:sz w:val="24"/>
                <w:szCs w:val="24"/>
              </w:rPr>
            </w:pPr>
          </w:p>
          <w:p w14:paraId="78623CCD" w14:textId="77777777" w:rsidR="00262440" w:rsidRDefault="00262440">
            <w:pPr>
              <w:spacing w:after="120" w:line="240" w:lineRule="auto"/>
              <w:rPr>
                <w:rFonts w:asciiTheme="minorHAnsi" w:hAnsiTheme="minorHAnsi" w:cstheme="minorHAnsi"/>
                <w:sz w:val="24"/>
                <w:szCs w:val="24"/>
              </w:rPr>
            </w:pPr>
          </w:p>
          <w:p w14:paraId="6BC38B7E" w14:textId="77777777" w:rsidR="00262440" w:rsidRDefault="00262440">
            <w:pPr>
              <w:spacing w:after="120" w:line="240" w:lineRule="auto"/>
              <w:rPr>
                <w:rFonts w:asciiTheme="minorHAnsi" w:hAnsiTheme="minorHAnsi" w:cstheme="minorHAnsi"/>
                <w:sz w:val="24"/>
                <w:szCs w:val="24"/>
              </w:rPr>
            </w:pPr>
          </w:p>
          <w:p w14:paraId="47CB46E7" w14:textId="77777777" w:rsidR="00262440" w:rsidRDefault="00262440">
            <w:pPr>
              <w:spacing w:after="120" w:line="240" w:lineRule="auto"/>
              <w:rPr>
                <w:rFonts w:asciiTheme="minorHAnsi" w:hAnsiTheme="minorHAnsi" w:cstheme="minorHAnsi"/>
                <w:sz w:val="24"/>
                <w:szCs w:val="24"/>
              </w:rPr>
            </w:pPr>
          </w:p>
          <w:p w14:paraId="5C6BD592" w14:textId="77777777" w:rsidR="00262440" w:rsidRDefault="00262440">
            <w:pPr>
              <w:spacing w:after="0" w:line="240" w:lineRule="auto"/>
              <w:jc w:val="both"/>
              <w:rPr>
                <w:rFonts w:asciiTheme="minorHAnsi" w:hAnsiTheme="minorHAnsi"/>
                <w:sz w:val="24"/>
                <w:szCs w:val="24"/>
              </w:rPr>
            </w:pPr>
          </w:p>
        </w:tc>
      </w:tr>
      <w:tr w:rsidR="00262440" w14:paraId="0B80D6BE" w14:textId="77777777">
        <w:tc>
          <w:tcPr>
            <w:tcW w:w="1654" w:type="pct"/>
            <w:vMerge/>
          </w:tcPr>
          <w:p w14:paraId="3980D3D0" w14:textId="77777777" w:rsidR="00262440" w:rsidRDefault="00262440">
            <w:pPr>
              <w:spacing w:after="0" w:line="240" w:lineRule="auto"/>
              <w:jc w:val="both"/>
              <w:rPr>
                <w:rFonts w:asciiTheme="minorHAnsi" w:hAnsiTheme="minorHAnsi"/>
                <w:bCs/>
                <w:sz w:val="24"/>
                <w:szCs w:val="24"/>
              </w:rPr>
            </w:pPr>
          </w:p>
        </w:tc>
        <w:tc>
          <w:tcPr>
            <w:tcW w:w="1692" w:type="pct"/>
          </w:tcPr>
          <w:p w14:paraId="1E4A9C98" w14:textId="77777777" w:rsidR="00262440" w:rsidRDefault="00116723">
            <w:pPr>
              <w:pStyle w:val="ListParagraph"/>
              <w:spacing w:after="0" w:line="240" w:lineRule="auto"/>
              <w:ind w:left="0"/>
              <w:rPr>
                <w:rFonts w:asciiTheme="minorHAnsi" w:hAnsiTheme="minorHAnsi" w:cstheme="minorHAnsi"/>
                <w:b/>
                <w:bCs/>
                <w:sz w:val="24"/>
                <w:szCs w:val="24"/>
              </w:rPr>
            </w:pPr>
            <w:r>
              <w:rPr>
                <w:rFonts w:asciiTheme="minorHAnsi" w:hAnsiTheme="minorHAnsi" w:cstheme="minorHAnsi"/>
                <w:b/>
                <w:bCs/>
                <w:sz w:val="24"/>
                <w:szCs w:val="24"/>
              </w:rPr>
              <w:t>Problems facing subsistence agriculture</w:t>
            </w:r>
          </w:p>
          <w:p w14:paraId="2F663861" w14:textId="77777777" w:rsidR="00262440" w:rsidRDefault="00116723" w:rsidP="00116723">
            <w:pPr>
              <w:pStyle w:val="ListParagraph"/>
              <w:numPr>
                <w:ilvl w:val="0"/>
                <w:numId w:val="23"/>
              </w:numPr>
              <w:spacing w:after="0" w:line="24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rPr>
              <w:t xml:space="preserve">Learners </w:t>
            </w:r>
            <w:r>
              <w:rPr>
                <w:rFonts w:asciiTheme="minorHAnsi" w:eastAsia="Times New Roman" w:hAnsiTheme="minorHAnsi" w:cstheme="minorHAnsi"/>
                <w:sz w:val="24"/>
                <w:szCs w:val="24"/>
                <w:lang w:val="en-US"/>
              </w:rPr>
              <w:t xml:space="preserve">carry out a fieldwork study to investigate </w:t>
            </w:r>
            <w:r>
              <w:rPr>
                <w:rFonts w:asciiTheme="minorHAnsi" w:eastAsia="Times New Roman" w:hAnsiTheme="minorHAnsi" w:cstheme="minorHAnsi"/>
                <w:sz w:val="24"/>
                <w:szCs w:val="24"/>
              </w:rPr>
              <w:t>subsistence farming in the local area.</w:t>
            </w:r>
            <w:r>
              <w:rPr>
                <w:rFonts w:asciiTheme="minorHAnsi" w:eastAsia="Times New Roman" w:hAnsiTheme="minorHAnsi" w:cstheme="minorHAnsi"/>
                <w:sz w:val="24"/>
                <w:szCs w:val="24"/>
                <w:lang w:val="en-US"/>
              </w:rPr>
              <w:t xml:space="preserve"> </w:t>
            </w:r>
            <w:r>
              <w:rPr>
                <w:rFonts w:asciiTheme="minorHAnsi" w:eastAsia="Times New Roman" w:hAnsiTheme="minorHAnsi" w:cstheme="minorHAnsi"/>
                <w:kern w:val="0"/>
                <w:sz w:val="24"/>
                <w:szCs w:val="24"/>
                <w:lang w:val="en-US"/>
              </w:rPr>
              <w:t xml:space="preserve">Using a </w:t>
            </w:r>
            <w:r>
              <w:rPr>
                <w:rFonts w:asciiTheme="minorHAnsi" w:eastAsia="Times New Roman" w:hAnsiTheme="minorHAnsi" w:cstheme="minorHAnsi"/>
                <w:bCs/>
                <w:kern w:val="0"/>
                <w:sz w:val="24"/>
                <w:szCs w:val="24"/>
              </w:rPr>
              <w:t>Problem Tree Analysis</w:t>
            </w:r>
            <w:r>
              <w:rPr>
                <w:rFonts w:asciiTheme="minorHAnsi" w:eastAsia="Times New Roman" w:hAnsiTheme="minorHAnsi" w:cstheme="minorHAnsi"/>
                <w:bCs/>
                <w:kern w:val="0"/>
                <w:sz w:val="24"/>
                <w:szCs w:val="24"/>
                <w:lang w:val="en-US"/>
              </w:rPr>
              <w:t>,</w:t>
            </w:r>
            <w:r>
              <w:rPr>
                <w:rFonts w:asciiTheme="minorHAnsi" w:eastAsia="Times New Roman" w:hAnsiTheme="minorHAnsi" w:cstheme="minorHAnsi"/>
                <w:kern w:val="0"/>
                <w:sz w:val="24"/>
                <w:szCs w:val="24"/>
              </w:rPr>
              <w:t xml:space="preserve"> they identify key problems faced by subsistence farmers in the area and make a report</w:t>
            </w:r>
            <w:r>
              <w:rPr>
                <w:rFonts w:asciiTheme="minorHAnsi" w:eastAsia="Times New Roman" w:hAnsiTheme="minorHAnsi" w:cstheme="minorHAnsi"/>
                <w:sz w:val="24"/>
                <w:szCs w:val="24"/>
                <w:lang w:val="en-US"/>
              </w:rPr>
              <w:t>. Individuals present their reports which culminate into a whole class discussion.</w:t>
            </w:r>
          </w:p>
          <w:p w14:paraId="7F8DADD0" w14:textId="77777777" w:rsidR="00262440" w:rsidRDefault="00116723" w:rsidP="00116723">
            <w:pPr>
              <w:pStyle w:val="ListParagraph"/>
              <w:numPr>
                <w:ilvl w:val="0"/>
                <w:numId w:val="23"/>
              </w:numPr>
              <w:spacing w:after="0" w:line="24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In groups, learners analyse textbook extracts, photographs, newspaper articles and other sources to further their understanding of problems and challenges affecting subsistence farming and make write-ups. </w:t>
            </w:r>
          </w:p>
          <w:p w14:paraId="7951F6D3" w14:textId="77777777" w:rsidR="00262440" w:rsidRDefault="00116723" w:rsidP="00116723">
            <w:pPr>
              <w:pStyle w:val="ListParagraph"/>
              <w:numPr>
                <w:ilvl w:val="0"/>
                <w:numId w:val="23"/>
              </w:numPr>
              <w:spacing w:after="0" w:line="240" w:lineRule="auto"/>
              <w:jc w:val="both"/>
              <w:rPr>
                <w:rFonts w:asciiTheme="minorHAnsi" w:eastAsia="Times New Roman" w:hAnsiTheme="minorHAnsi" w:cstheme="minorHAnsi"/>
                <w:color w:val="FF0000"/>
                <w:sz w:val="24"/>
                <w:szCs w:val="24"/>
                <w:lang w:val="en-US"/>
              </w:rPr>
            </w:pPr>
            <w:r>
              <w:rPr>
                <w:rFonts w:asciiTheme="minorHAnsi" w:eastAsia="Times New Roman" w:hAnsiTheme="minorHAnsi" w:cstheme="minorHAnsi"/>
                <w:sz w:val="24"/>
                <w:szCs w:val="24"/>
                <w:lang w:val="en-US"/>
              </w:rPr>
              <w:t xml:space="preserve">Through discussion, guide learners to harmonise their findings from the </w:t>
            </w:r>
            <w:r>
              <w:rPr>
                <w:rFonts w:asciiTheme="minorHAnsi" w:eastAsia="Times New Roman" w:hAnsiTheme="minorHAnsi" w:cstheme="minorHAnsi"/>
                <w:sz w:val="24"/>
                <w:szCs w:val="24"/>
                <w:lang w:val="en-US"/>
              </w:rPr>
              <w:lastRenderedPageBreak/>
              <w:t>primary and secondary sources to concretize their understanding of problems facing subsistence farming.</w:t>
            </w:r>
          </w:p>
        </w:tc>
        <w:tc>
          <w:tcPr>
            <w:tcW w:w="1654" w:type="pct"/>
          </w:tcPr>
          <w:p w14:paraId="5876FD01" w14:textId="77777777" w:rsidR="00262440" w:rsidRDefault="00116723" w:rsidP="00116723">
            <w:pPr>
              <w:pStyle w:val="BodyText"/>
              <w:numPr>
                <w:ilvl w:val="0"/>
                <w:numId w:val="24"/>
              </w:numPr>
              <w:tabs>
                <w:tab w:val="left" w:pos="526"/>
                <w:tab w:val="left" w:pos="527"/>
              </w:tabs>
              <w:spacing w:before="127"/>
              <w:jc w:val="both"/>
              <w:rPr>
                <w:rFonts w:asciiTheme="minorHAnsi" w:hAnsiTheme="minorHAnsi"/>
                <w:sz w:val="24"/>
                <w:szCs w:val="24"/>
              </w:rPr>
            </w:pPr>
            <w:r>
              <w:rPr>
                <w:rFonts w:asciiTheme="minorHAnsi" w:hAnsiTheme="minorHAnsi"/>
                <w:sz w:val="24"/>
                <w:szCs w:val="24"/>
              </w:rPr>
              <w:lastRenderedPageBreak/>
              <w:t>Observe learners as they collect data in the field. Note their ability to apply data collection techniques and to w</w:t>
            </w:r>
            <w:r>
              <w:rPr>
                <w:rFonts w:asciiTheme="minorHAnsi" w:hAnsiTheme="minorHAnsi"/>
                <w:color w:val="231F20"/>
                <w:sz w:val="24"/>
                <w:szCs w:val="24"/>
              </w:rPr>
              <w:t>ork independently with</w:t>
            </w:r>
            <w:r>
              <w:rPr>
                <w:rFonts w:asciiTheme="minorHAnsi" w:hAnsiTheme="minorHAnsi"/>
                <w:color w:val="231F20"/>
                <w:spacing w:val="-1"/>
                <w:sz w:val="24"/>
                <w:szCs w:val="24"/>
              </w:rPr>
              <w:t xml:space="preserve"> </w:t>
            </w:r>
            <w:r>
              <w:rPr>
                <w:rFonts w:asciiTheme="minorHAnsi" w:hAnsiTheme="minorHAnsi"/>
                <w:color w:val="231F20"/>
                <w:sz w:val="24"/>
                <w:szCs w:val="24"/>
              </w:rPr>
              <w:t>persistence</w:t>
            </w:r>
          </w:p>
          <w:p w14:paraId="67D4EF0B"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In conversation, challenge learners to explain problems identified. Note how deep their understanding is and how logical their explanation is.</w:t>
            </w:r>
          </w:p>
          <w:p w14:paraId="6EE37779"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Evaluate learners’ Problem Tree analyses for accuracy and connection to local realities.</w:t>
            </w:r>
          </w:p>
          <w:p w14:paraId="276B4E2D" w14:textId="77777777" w:rsidR="00262440" w:rsidRDefault="00116723" w:rsidP="00116723">
            <w:pPr>
              <w:pStyle w:val="ListParagraph"/>
              <w:numPr>
                <w:ilvl w:val="0"/>
                <w:numId w:val="19"/>
              </w:numPr>
              <w:spacing w:after="0" w:line="240" w:lineRule="auto"/>
              <w:jc w:val="both"/>
              <w:rPr>
                <w:rFonts w:asciiTheme="minorHAnsi" w:hAnsiTheme="minorHAnsi"/>
                <w:sz w:val="24"/>
                <w:szCs w:val="24"/>
              </w:rPr>
            </w:pPr>
            <w:r>
              <w:rPr>
                <w:rFonts w:asciiTheme="minorHAnsi" w:hAnsiTheme="minorHAnsi"/>
                <w:sz w:val="24"/>
                <w:szCs w:val="24"/>
              </w:rPr>
              <w:t>Assess learners’ write- ups for richness of information and depth of explanation pointing out the cause-and-effect relationship.</w:t>
            </w:r>
          </w:p>
          <w:p w14:paraId="5AA2D981" w14:textId="77777777" w:rsidR="00262440" w:rsidRDefault="00262440">
            <w:pPr>
              <w:pStyle w:val="ListParagraph"/>
              <w:spacing w:after="0" w:line="240" w:lineRule="auto"/>
              <w:ind w:left="360"/>
              <w:jc w:val="both"/>
              <w:rPr>
                <w:rFonts w:asciiTheme="minorHAnsi" w:hAnsiTheme="minorHAnsi"/>
                <w:sz w:val="24"/>
                <w:szCs w:val="24"/>
              </w:rPr>
            </w:pPr>
          </w:p>
          <w:p w14:paraId="347F1CCE" w14:textId="77777777" w:rsidR="00262440" w:rsidRDefault="00262440">
            <w:pPr>
              <w:pStyle w:val="BodyText"/>
              <w:tabs>
                <w:tab w:val="left" w:pos="526"/>
                <w:tab w:val="left" w:pos="527"/>
              </w:tabs>
              <w:spacing w:before="127"/>
              <w:jc w:val="both"/>
              <w:rPr>
                <w:rFonts w:asciiTheme="minorHAnsi" w:eastAsia="Times New Roman" w:hAnsiTheme="minorHAnsi" w:cstheme="minorHAnsi"/>
                <w:sz w:val="24"/>
                <w:szCs w:val="24"/>
              </w:rPr>
            </w:pPr>
          </w:p>
        </w:tc>
      </w:tr>
      <w:tr w:rsidR="00262440" w14:paraId="5A2E03AF" w14:textId="77777777">
        <w:trPr>
          <w:trHeight w:val="11510"/>
        </w:trPr>
        <w:tc>
          <w:tcPr>
            <w:tcW w:w="1654" w:type="pct"/>
          </w:tcPr>
          <w:p w14:paraId="68BAEA92" w14:textId="77777777" w:rsidR="00262440" w:rsidRDefault="00116723" w:rsidP="00116723">
            <w:pPr>
              <w:pStyle w:val="ListParagraph"/>
              <w:numPr>
                <w:ilvl w:val="0"/>
                <w:numId w:val="18"/>
              </w:numPr>
              <w:spacing w:after="0" w:line="240" w:lineRule="auto"/>
              <w:jc w:val="both"/>
              <w:rPr>
                <w:rFonts w:asciiTheme="minorHAnsi" w:hAnsiTheme="minorHAnsi"/>
                <w:bCs/>
                <w:sz w:val="24"/>
                <w:szCs w:val="24"/>
              </w:rPr>
            </w:pPr>
            <w:r>
              <w:rPr>
                <w:rFonts w:asciiTheme="minorHAnsi" w:hAnsiTheme="minorHAnsi"/>
                <w:bCs/>
                <w:sz w:val="24"/>
                <w:szCs w:val="24"/>
              </w:rPr>
              <w:lastRenderedPageBreak/>
              <w:t xml:space="preserve">Evaluate policies and strategies </w:t>
            </w:r>
            <w:commentRangeStart w:id="53"/>
            <w:r>
              <w:rPr>
                <w:rFonts w:asciiTheme="minorHAnsi" w:hAnsiTheme="minorHAnsi"/>
                <w:bCs/>
                <w:sz w:val="24"/>
                <w:szCs w:val="24"/>
              </w:rPr>
              <w:t xml:space="preserve">aimed improving subsistence </w:t>
            </w:r>
            <w:commentRangeEnd w:id="53"/>
            <w:r w:rsidR="00CF1457">
              <w:rPr>
                <w:rStyle w:val="CommentReference"/>
                <w:rFonts w:cs="Times New Roman"/>
                <w:kern w:val="0"/>
                <w:lang w:val="en-US"/>
              </w:rPr>
              <w:commentReference w:id="53"/>
            </w:r>
            <w:r>
              <w:rPr>
                <w:rFonts w:asciiTheme="minorHAnsi" w:hAnsiTheme="minorHAnsi"/>
                <w:bCs/>
                <w:sz w:val="24"/>
                <w:szCs w:val="24"/>
              </w:rPr>
              <w:t>agriculture in Uganda and other countries in order to select the most feasible options (v/a)</w:t>
            </w:r>
          </w:p>
          <w:p w14:paraId="65C5E20A" w14:textId="1B757276" w:rsidR="00262440" w:rsidRDefault="00116723" w:rsidP="00116723">
            <w:pPr>
              <w:pStyle w:val="ListParagraph"/>
              <w:numPr>
                <w:ilvl w:val="0"/>
                <w:numId w:val="18"/>
              </w:numPr>
              <w:spacing w:after="0" w:line="240" w:lineRule="auto"/>
              <w:jc w:val="both"/>
              <w:rPr>
                <w:rFonts w:asciiTheme="minorHAnsi" w:hAnsiTheme="minorHAnsi"/>
                <w:sz w:val="24"/>
                <w:szCs w:val="24"/>
              </w:rPr>
            </w:pPr>
            <w:r>
              <w:rPr>
                <w:rFonts w:asciiTheme="minorHAnsi" w:hAnsiTheme="minorHAnsi"/>
                <w:bCs/>
                <w:sz w:val="24"/>
                <w:szCs w:val="24"/>
              </w:rPr>
              <w:t xml:space="preserve">Design a plan for improving subsistence agriculture in a locality by addressing the problems and challenges faced by farmers (u, </w:t>
            </w:r>
            <w:ins w:id="54" w:author="igunga julius" w:date="2024-12-10T09:25:00Z" w16du:dateUtc="2024-12-10T06:25:00Z">
              <w:r w:rsidR="00AE39A9">
                <w:rPr>
                  <w:rFonts w:asciiTheme="minorHAnsi" w:hAnsiTheme="minorHAnsi"/>
                  <w:bCs/>
                  <w:sz w:val="24"/>
                  <w:szCs w:val="24"/>
                </w:rPr>
                <w:t xml:space="preserve">s, </w:t>
              </w:r>
            </w:ins>
            <w:r>
              <w:rPr>
                <w:rFonts w:asciiTheme="minorHAnsi" w:hAnsiTheme="minorHAnsi"/>
                <w:bCs/>
                <w:sz w:val="24"/>
                <w:szCs w:val="24"/>
              </w:rPr>
              <w:t>gs)</w:t>
            </w:r>
          </w:p>
        </w:tc>
        <w:tc>
          <w:tcPr>
            <w:tcW w:w="1692" w:type="pct"/>
          </w:tcPr>
          <w:p w14:paraId="737D9543" w14:textId="77777777" w:rsidR="00262440" w:rsidRDefault="00116723">
            <w:pPr>
              <w:spacing w:before="100" w:beforeAutospacing="1" w:after="100" w:afterAutospacing="1" w:line="240" w:lineRule="auto"/>
              <w:jc w:val="both"/>
              <w:rPr>
                <w:rFonts w:asciiTheme="minorHAnsi" w:eastAsia="Times New Roman" w:hAnsiTheme="minorHAnsi" w:cstheme="minorHAnsi"/>
                <w:b/>
                <w:sz w:val="24"/>
                <w:szCs w:val="24"/>
              </w:rPr>
            </w:pPr>
            <w:r>
              <w:rPr>
                <w:rFonts w:asciiTheme="minorHAnsi" w:eastAsia="Times New Roman" w:hAnsiTheme="minorHAnsi" w:cstheme="minorHAnsi"/>
                <w:b/>
                <w:sz w:val="24"/>
                <w:szCs w:val="24"/>
              </w:rPr>
              <w:t xml:space="preserve"> Improving Subsistence agriculture</w:t>
            </w:r>
          </w:p>
          <w:p w14:paraId="33D4204E" w14:textId="77777777" w:rsidR="00262440" w:rsidRDefault="00116723" w:rsidP="00116723">
            <w:pPr>
              <w:pStyle w:val="ListParagraph"/>
              <w:numPr>
                <w:ilvl w:val="0"/>
                <w:numId w:val="21"/>
              </w:numPr>
              <w:spacing w:after="0" w:line="240" w:lineRule="auto"/>
              <w:jc w:val="both"/>
              <w:rPr>
                <w:rFonts w:asciiTheme="minorHAnsi" w:hAnsiTheme="minorHAnsi" w:cstheme="minorHAnsi"/>
                <w:color w:val="FF0000"/>
                <w:sz w:val="24"/>
                <w:szCs w:val="24"/>
              </w:rPr>
            </w:pPr>
            <w:r>
              <w:rPr>
                <w:rFonts w:asciiTheme="minorHAnsi" w:eastAsia="Times New Roman" w:hAnsiTheme="minorHAnsi" w:cstheme="minorHAnsi"/>
                <w:sz w:val="24"/>
                <w:szCs w:val="24"/>
              </w:rPr>
              <w:t xml:space="preserve">In groups, learners analyse digital or printed extracts </w:t>
            </w:r>
            <w:commentRangeStart w:id="55"/>
            <w:r>
              <w:rPr>
                <w:rFonts w:asciiTheme="minorHAnsi" w:eastAsia="Times New Roman" w:hAnsiTheme="minorHAnsi" w:cstheme="minorHAnsi"/>
                <w:sz w:val="24"/>
                <w:szCs w:val="24"/>
              </w:rPr>
              <w:t>o</w:t>
            </w:r>
            <w:commentRangeEnd w:id="55"/>
            <w:r w:rsidR="00CF1457">
              <w:rPr>
                <w:rStyle w:val="CommentReference"/>
                <w:rFonts w:cs="Times New Roman"/>
                <w:kern w:val="0"/>
                <w:lang w:val="en-US"/>
              </w:rPr>
              <w:commentReference w:id="55"/>
            </w:r>
            <w:r>
              <w:rPr>
                <w:rFonts w:asciiTheme="minorHAnsi" w:eastAsia="Times New Roman" w:hAnsiTheme="minorHAnsi" w:cstheme="minorHAnsi"/>
                <w:sz w:val="24"/>
                <w:szCs w:val="24"/>
              </w:rPr>
              <w:t xml:space="preserve"> policies and strategies that have been put in place to improve subsistence agriculture in Uganda e.g. National Agricultural Advisory Services Programme (NAADS), Operation Wealth Creation (OWC), National Agriculture Policy, Agro industrialisation Policy,</w:t>
            </w:r>
            <w:r>
              <w:rPr>
                <w:rFonts w:asciiTheme="minorHAnsi" w:hAnsiTheme="minorHAnsi" w:cstheme="minorHAnsi"/>
                <w:color w:val="FF0000"/>
                <w:sz w:val="24"/>
                <w:szCs w:val="24"/>
              </w:rPr>
              <w:t xml:space="preserve"> </w:t>
            </w:r>
            <w:r>
              <w:rPr>
                <w:rFonts w:asciiTheme="minorHAnsi" w:eastAsia="Times New Roman" w:hAnsiTheme="minorHAnsi" w:cstheme="minorHAnsi"/>
                <w:sz w:val="24"/>
                <w:szCs w:val="24"/>
              </w:rPr>
              <w:t>The 4-Acre Development Model etc.</w:t>
            </w:r>
          </w:p>
          <w:p w14:paraId="6BE818A4" w14:textId="77777777" w:rsidR="00262440" w:rsidRDefault="00116723" w:rsidP="00116723">
            <w:pPr>
              <w:pStyle w:val="ListParagraph"/>
              <w:numPr>
                <w:ilvl w:val="0"/>
                <w:numId w:val="25"/>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Individually, learners carry out library or Internet research to analyse two case studies of countries or regions with successful interventions in improving subsistence farming; and compare their findings with efforts so far made in Uganda.  </w:t>
            </w:r>
          </w:p>
          <w:p w14:paraId="42063048" w14:textId="77777777" w:rsidR="00262440" w:rsidRDefault="00116723" w:rsidP="00116723">
            <w:pPr>
              <w:pStyle w:val="ListParagraph"/>
              <w:numPr>
                <w:ilvl w:val="0"/>
                <w:numId w:val="25"/>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Learners summarise lessons which Uganda can learn from the case study areas.</w:t>
            </w:r>
          </w:p>
          <w:p w14:paraId="027718CB" w14:textId="77777777" w:rsidR="00262440" w:rsidRDefault="00116723" w:rsidP="00116723">
            <w:pPr>
              <w:pStyle w:val="ListParagraph"/>
              <w:numPr>
                <w:ilvl w:val="0"/>
                <w:numId w:val="25"/>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Learners design a clean sheet plan or manifesto for </w:t>
            </w:r>
            <w:r>
              <w:rPr>
                <w:rFonts w:asciiTheme="minorHAnsi" w:hAnsiTheme="minorHAnsi"/>
                <w:bCs/>
                <w:sz w:val="24"/>
                <w:szCs w:val="24"/>
              </w:rPr>
              <w:t>addressing the problems and challenges faced by farmers in the local community or other parts of Uganda.</w:t>
            </w:r>
            <w:r>
              <w:rPr>
                <w:rFonts w:asciiTheme="minorHAnsi" w:eastAsia="Times New Roman" w:hAnsiTheme="minorHAnsi" w:cstheme="minorHAnsi"/>
                <w:sz w:val="24"/>
                <w:szCs w:val="24"/>
              </w:rPr>
              <w:t xml:space="preserve"> </w:t>
            </w:r>
          </w:p>
        </w:tc>
        <w:tc>
          <w:tcPr>
            <w:tcW w:w="1654" w:type="pct"/>
          </w:tcPr>
          <w:p w14:paraId="2DFEE708" w14:textId="77777777" w:rsidR="00262440" w:rsidRDefault="00262440">
            <w:pPr>
              <w:pStyle w:val="BodyText"/>
              <w:tabs>
                <w:tab w:val="left" w:pos="526"/>
                <w:tab w:val="left" w:pos="527"/>
              </w:tabs>
              <w:spacing w:before="127"/>
              <w:ind w:left="360"/>
              <w:rPr>
                <w:rFonts w:asciiTheme="minorHAnsi" w:eastAsia="Times New Roman" w:hAnsiTheme="minorHAnsi" w:cstheme="minorHAnsi"/>
                <w:color w:val="FF0000"/>
                <w:sz w:val="24"/>
                <w:szCs w:val="24"/>
              </w:rPr>
            </w:pPr>
          </w:p>
          <w:p w14:paraId="26F1FC18" w14:textId="77777777" w:rsidR="00262440" w:rsidRDefault="00262440">
            <w:pPr>
              <w:pStyle w:val="BodyText"/>
              <w:tabs>
                <w:tab w:val="left" w:pos="526"/>
                <w:tab w:val="left" w:pos="527"/>
              </w:tabs>
              <w:spacing w:before="127"/>
              <w:ind w:left="360"/>
              <w:rPr>
                <w:rFonts w:asciiTheme="minorHAnsi" w:eastAsia="Times New Roman" w:hAnsiTheme="minorHAnsi" w:cstheme="minorHAnsi"/>
                <w:color w:val="FF0000"/>
                <w:sz w:val="24"/>
                <w:szCs w:val="24"/>
              </w:rPr>
            </w:pPr>
          </w:p>
          <w:p w14:paraId="2C60FB90" w14:textId="06D86684" w:rsidR="00262440" w:rsidRDefault="00116723" w:rsidP="00116723">
            <w:pPr>
              <w:pStyle w:val="BodyText"/>
              <w:numPr>
                <w:ilvl w:val="0"/>
                <w:numId w:val="26"/>
              </w:numPr>
              <w:tabs>
                <w:tab w:val="left" w:pos="526"/>
                <w:tab w:val="left" w:pos="527"/>
              </w:tabs>
              <w:spacing w:before="127"/>
              <w:ind w:left="360"/>
              <w:rPr>
                <w:rFonts w:asciiTheme="minorHAnsi" w:eastAsia="Times New Roman" w:hAnsiTheme="minorHAnsi" w:cstheme="minorHAnsi"/>
                <w:color w:val="FF0000"/>
                <w:sz w:val="24"/>
                <w:szCs w:val="24"/>
              </w:rPr>
            </w:pPr>
            <w:r>
              <w:rPr>
                <w:rFonts w:asciiTheme="minorHAnsi" w:eastAsia="Times New Roman" w:hAnsiTheme="minorHAnsi" w:cstheme="minorHAnsi"/>
                <w:sz w:val="24"/>
                <w:szCs w:val="24"/>
              </w:rPr>
              <w:t>Observe learners in groups as they analyse policies</w:t>
            </w:r>
            <w:r>
              <w:rPr>
                <w:rFonts w:asciiTheme="minorHAnsi" w:hAnsiTheme="minorHAnsi"/>
                <w:bCs/>
                <w:sz w:val="24"/>
                <w:szCs w:val="24"/>
              </w:rPr>
              <w:t xml:space="preserve"> and strategies aimed improving subsistence agriculture in Uganda and other countries. Note their ability to interrogate and appraise government policies and interventions.  </w:t>
            </w:r>
          </w:p>
          <w:p w14:paraId="1F9F8ACC" w14:textId="77777777" w:rsidR="00262440" w:rsidRDefault="00116723" w:rsidP="00116723">
            <w:pPr>
              <w:pStyle w:val="BodyText"/>
              <w:numPr>
                <w:ilvl w:val="0"/>
                <w:numId w:val="26"/>
              </w:numPr>
              <w:tabs>
                <w:tab w:val="left" w:pos="526"/>
                <w:tab w:val="left" w:pos="527"/>
              </w:tabs>
              <w:spacing w:before="127"/>
              <w:ind w:left="360"/>
              <w:jc w:val="both"/>
              <w:rPr>
                <w:rFonts w:asciiTheme="minorHAnsi" w:eastAsia="Times New Roman" w:hAnsiTheme="minorHAnsi" w:cstheme="minorHAnsi"/>
                <w:sz w:val="24"/>
                <w:szCs w:val="24"/>
              </w:rPr>
            </w:pPr>
            <w:r>
              <w:rPr>
                <w:rFonts w:asciiTheme="minorHAnsi" w:eastAsia="Times New Roman" w:hAnsiTheme="minorHAnsi" w:cstheme="minorHAnsi"/>
                <w:bCs/>
                <w:sz w:val="24"/>
                <w:szCs w:val="24"/>
              </w:rPr>
              <w:t xml:space="preserve">In conversation, ask learners to explain the lessons Uganda can learn from case study areas; noting how well they relate lessons to challenges facing the Uganda subsistence farmers. </w:t>
            </w:r>
          </w:p>
          <w:p w14:paraId="469C7286" w14:textId="77777777" w:rsidR="00262440" w:rsidRDefault="00116723" w:rsidP="00116723">
            <w:pPr>
              <w:pStyle w:val="BodyText"/>
              <w:numPr>
                <w:ilvl w:val="0"/>
                <w:numId w:val="27"/>
              </w:numPr>
              <w:tabs>
                <w:tab w:val="left" w:pos="526"/>
                <w:tab w:val="left" w:pos="527"/>
              </w:tabs>
              <w:spacing w:before="126"/>
              <w:jc w:val="both"/>
              <w:rPr>
                <w:rFonts w:asciiTheme="minorHAnsi" w:hAnsiTheme="minorHAnsi"/>
                <w:sz w:val="24"/>
                <w:szCs w:val="24"/>
              </w:rPr>
            </w:pPr>
            <w:r>
              <w:rPr>
                <w:rFonts w:asciiTheme="minorHAnsi" w:eastAsia="Times New Roman" w:hAnsiTheme="minorHAnsi" w:cstheme="minorHAnsi"/>
                <w:sz w:val="24"/>
                <w:szCs w:val="24"/>
              </w:rPr>
              <w:t xml:space="preserve">Evaluate learners’ plan or manifesto for </w:t>
            </w:r>
            <w:r>
              <w:rPr>
                <w:rFonts w:asciiTheme="minorHAnsi" w:hAnsiTheme="minorHAnsi"/>
                <w:bCs/>
                <w:sz w:val="24"/>
                <w:szCs w:val="24"/>
              </w:rPr>
              <w:t>addressing the problems and challenges faced by farmers</w:t>
            </w:r>
            <w:r>
              <w:rPr>
                <w:rFonts w:asciiTheme="minorHAnsi" w:eastAsia="Times New Roman" w:hAnsiTheme="minorHAnsi" w:cstheme="minorHAnsi"/>
                <w:sz w:val="24"/>
                <w:szCs w:val="24"/>
              </w:rPr>
              <w:t xml:space="preserve"> for </w:t>
            </w:r>
            <w:r>
              <w:rPr>
                <w:rFonts w:asciiTheme="minorHAnsi" w:hAnsiTheme="minorHAnsi"/>
                <w:sz w:val="24"/>
                <w:szCs w:val="24"/>
              </w:rPr>
              <w:t>ability to identify problems and ways</w:t>
            </w:r>
            <w:r>
              <w:rPr>
                <w:rFonts w:asciiTheme="minorHAnsi" w:hAnsiTheme="minorHAnsi"/>
                <w:spacing w:val="-1"/>
                <w:sz w:val="24"/>
                <w:szCs w:val="24"/>
              </w:rPr>
              <w:t xml:space="preserve"> </w:t>
            </w:r>
            <w:r>
              <w:rPr>
                <w:rFonts w:asciiTheme="minorHAnsi" w:hAnsiTheme="minorHAnsi"/>
                <w:sz w:val="24"/>
                <w:szCs w:val="24"/>
              </w:rPr>
              <w:t xml:space="preserve">forward; </w:t>
            </w:r>
            <w:r>
              <w:rPr>
                <w:rFonts w:asciiTheme="minorHAnsi" w:eastAsia="Times New Roman" w:hAnsiTheme="minorHAnsi" w:cstheme="minorHAnsi"/>
                <w:sz w:val="24"/>
                <w:szCs w:val="24"/>
              </w:rPr>
              <w:t>originality and feasibility</w:t>
            </w:r>
            <w:r>
              <w:rPr>
                <w:rFonts w:asciiTheme="minorHAnsi" w:hAnsiTheme="minorHAnsi"/>
                <w:sz w:val="24"/>
                <w:szCs w:val="24"/>
              </w:rPr>
              <w:t>.</w:t>
            </w:r>
          </w:p>
          <w:p w14:paraId="7AE26447" w14:textId="77777777" w:rsidR="00262440" w:rsidRDefault="00262440">
            <w:pPr>
              <w:spacing w:after="0" w:line="240" w:lineRule="auto"/>
              <w:rPr>
                <w:rFonts w:asciiTheme="minorHAnsi" w:eastAsia="Times New Roman" w:hAnsiTheme="minorHAnsi" w:cstheme="minorHAnsi"/>
                <w:kern w:val="0"/>
                <w:sz w:val="24"/>
                <w:szCs w:val="24"/>
              </w:rPr>
            </w:pPr>
          </w:p>
        </w:tc>
      </w:tr>
      <w:tr w:rsidR="00262440" w14:paraId="321657AD" w14:textId="77777777">
        <w:tc>
          <w:tcPr>
            <w:tcW w:w="1654" w:type="pct"/>
          </w:tcPr>
          <w:p w14:paraId="32502F36" w14:textId="77777777" w:rsidR="00262440" w:rsidRDefault="00116723" w:rsidP="00116723">
            <w:pPr>
              <w:pStyle w:val="ListParagraph"/>
              <w:numPr>
                <w:ilvl w:val="0"/>
                <w:numId w:val="28"/>
              </w:numPr>
              <w:spacing w:after="0" w:line="240" w:lineRule="auto"/>
              <w:jc w:val="both"/>
              <w:rPr>
                <w:rFonts w:asciiTheme="minorHAnsi" w:hAnsiTheme="minorHAnsi" w:cs="Arial"/>
                <w:sz w:val="24"/>
                <w:szCs w:val="24"/>
              </w:rPr>
            </w:pPr>
            <w:r>
              <w:rPr>
                <w:rFonts w:asciiTheme="minorHAnsi" w:hAnsiTheme="minorHAnsi"/>
                <w:sz w:val="24"/>
                <w:szCs w:val="24"/>
              </w:rPr>
              <w:t xml:space="preserve">Propose a suitable type of commercial agriculture to be adopted in a given locality basing on the </w:t>
            </w:r>
            <w:r>
              <w:rPr>
                <w:rFonts w:asciiTheme="minorHAnsi" w:hAnsiTheme="minorHAnsi"/>
                <w:sz w:val="24"/>
                <w:szCs w:val="24"/>
              </w:rPr>
              <w:lastRenderedPageBreak/>
              <w:t>prevailing conditions so as to promote societal transformation (u, gs, v/a)</w:t>
            </w:r>
          </w:p>
        </w:tc>
        <w:tc>
          <w:tcPr>
            <w:tcW w:w="1692" w:type="pct"/>
          </w:tcPr>
          <w:p w14:paraId="492FEDE7" w14:textId="77777777" w:rsidR="00262440" w:rsidRDefault="00116723">
            <w:pPr>
              <w:spacing w:after="0" w:line="240" w:lineRule="auto"/>
              <w:rPr>
                <w:rFonts w:asciiTheme="minorHAnsi" w:hAnsiTheme="minorHAnsi" w:cstheme="minorHAnsi"/>
                <w:b/>
                <w:sz w:val="24"/>
                <w:szCs w:val="24"/>
              </w:rPr>
            </w:pPr>
            <w:r>
              <w:rPr>
                <w:rFonts w:asciiTheme="minorHAnsi" w:hAnsiTheme="minorHAnsi" w:cstheme="minorHAnsi"/>
                <w:b/>
                <w:sz w:val="24"/>
                <w:szCs w:val="24"/>
              </w:rPr>
              <w:lastRenderedPageBreak/>
              <w:t xml:space="preserve">Commercial Agriculture </w:t>
            </w:r>
          </w:p>
          <w:p w14:paraId="4EC6951A"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Learners brainstorm about the crops, animals and animal products in Uganda </w:t>
            </w:r>
            <w:r>
              <w:rPr>
                <w:rFonts w:asciiTheme="minorHAnsi" w:hAnsiTheme="minorHAnsi" w:cstheme="minorHAnsi"/>
                <w:sz w:val="24"/>
                <w:szCs w:val="24"/>
              </w:rPr>
              <w:lastRenderedPageBreak/>
              <w:t xml:space="preserve">which are produced purposely for sale; both to local and external markets. </w:t>
            </w:r>
          </w:p>
          <w:p w14:paraId="3352ECA6"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groups, learners draw a table to divide the crops and crop products into traditional and non-traditional cash crops.</w:t>
            </w:r>
          </w:p>
          <w:p w14:paraId="0F4D6CDB"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Collaboratively, learners find an answer to the question “Whose traditional cash crops?”</w:t>
            </w:r>
            <w:r>
              <w:rPr>
                <w:rFonts w:asciiTheme="minorHAnsi" w:hAnsiTheme="minorHAnsi" w:cstheme="minorHAnsi"/>
                <w:strike/>
                <w:sz w:val="24"/>
                <w:szCs w:val="24"/>
              </w:rPr>
              <w:t xml:space="preserve"> </w:t>
            </w:r>
          </w:p>
          <w:p w14:paraId="2855CB27"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Through explanation guide learners to understand the origin of the idea of traditional cash crops.</w:t>
            </w:r>
          </w:p>
          <w:p w14:paraId="7E5F567B"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Learners study statistics of Uganda’s agricultural exports, for at least the past 10 years, and draw graphs to analyse the trends and relative importance of the export items.</w:t>
            </w:r>
          </w:p>
          <w:p w14:paraId="2A85992E"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Through questioning, guide learners to understand and agree on the meaning of commercial agriculture.</w:t>
            </w:r>
          </w:p>
          <w:p w14:paraId="62525426"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Learners analyse texts, photographs, documentaries and topographical survey maps from selected commercial farming areas to investigate the types and characteristics of; and factors favouring commercial agriculture.</w:t>
            </w:r>
          </w:p>
          <w:p w14:paraId="0B7318DD" w14:textId="77777777" w:rsidR="00262440" w:rsidRDefault="00116723" w:rsidP="00116723">
            <w:pPr>
              <w:pStyle w:val="ListParagraph"/>
              <w:numPr>
                <w:ilvl w:val="0"/>
                <w:numId w:val="2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Through explanation, help learners to understand the difference between intensive commercial and extensive commercial </w:t>
            </w:r>
            <w:r>
              <w:rPr>
                <w:rFonts w:asciiTheme="minorHAnsi" w:hAnsiTheme="minorHAnsi" w:cstheme="minorHAnsi"/>
                <w:sz w:val="24"/>
                <w:szCs w:val="24"/>
              </w:rPr>
              <w:lastRenderedPageBreak/>
              <w:t>agriculture; and their respective sub-types. Challenge learners to look for examples of each in Uganda and other parts of the world.</w:t>
            </w:r>
          </w:p>
          <w:p w14:paraId="598D8EB4" w14:textId="77777777" w:rsidR="00262440" w:rsidRDefault="00116723">
            <w:pPr>
              <w:spacing w:after="0" w:line="240" w:lineRule="auto"/>
              <w:rPr>
                <w:rFonts w:asciiTheme="minorHAnsi" w:hAnsiTheme="minorHAnsi" w:cstheme="minorHAnsi"/>
                <w:b/>
                <w:sz w:val="24"/>
                <w:szCs w:val="24"/>
              </w:rPr>
            </w:pPr>
            <w:r>
              <w:rPr>
                <w:rFonts w:asciiTheme="minorHAnsi" w:hAnsiTheme="minorHAnsi" w:cstheme="minorHAnsi"/>
                <w:b/>
                <w:sz w:val="24"/>
                <w:szCs w:val="24"/>
              </w:rPr>
              <w:t>Advantages and disadvantages of commercial agriculture</w:t>
            </w:r>
          </w:p>
          <w:p w14:paraId="26A886FA" w14:textId="77777777" w:rsidR="00262440" w:rsidRDefault="00116723" w:rsidP="00116723">
            <w:pPr>
              <w:pStyle w:val="ListParagraph"/>
              <w:numPr>
                <w:ilvl w:val="0"/>
                <w:numId w:val="2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pairs, learners carry out library or internet research on advantages and disadvantages of commercial agriculture, make a report and present their findings</w:t>
            </w:r>
            <w:commentRangeStart w:id="56"/>
            <w:r>
              <w:rPr>
                <w:rFonts w:asciiTheme="minorHAnsi" w:hAnsiTheme="minorHAnsi" w:cstheme="minorHAnsi"/>
                <w:sz w:val="24"/>
                <w:szCs w:val="24"/>
              </w:rPr>
              <w:t xml:space="preserve"> </w:t>
            </w:r>
            <w:commentRangeEnd w:id="56"/>
            <w:r w:rsidR="0080338B">
              <w:rPr>
                <w:rStyle w:val="CommentReference"/>
                <w:rFonts w:cs="Times New Roman"/>
                <w:kern w:val="0"/>
                <w:lang w:val="en-US"/>
              </w:rPr>
              <w:commentReference w:id="56"/>
            </w:r>
            <w:r>
              <w:rPr>
                <w:rFonts w:asciiTheme="minorHAnsi" w:hAnsiTheme="minorHAnsi" w:cstheme="minorHAnsi"/>
                <w:sz w:val="24"/>
                <w:szCs w:val="24"/>
              </w:rPr>
              <w:t>the rest of the class. Pair ideas feed into a whole class discussion.</w:t>
            </w:r>
          </w:p>
          <w:p w14:paraId="2A4EFAC4" w14:textId="77777777" w:rsidR="00262440" w:rsidRDefault="00116723" w:rsidP="00116723">
            <w:pPr>
              <w:pStyle w:val="ListParagraph"/>
              <w:numPr>
                <w:ilvl w:val="0"/>
                <w:numId w:val="2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Guide learners to reach an agreement on the advantages and disadvantages of commercial agriculture. Pairs make amendments on their reports.</w:t>
            </w:r>
          </w:p>
          <w:p w14:paraId="32F6F1CB" w14:textId="77777777" w:rsidR="00262440" w:rsidRDefault="00116723" w:rsidP="00116723">
            <w:pPr>
              <w:pStyle w:val="ListParagraph"/>
              <w:numPr>
                <w:ilvl w:val="0"/>
                <w:numId w:val="29"/>
              </w:numPr>
              <w:spacing w:after="0" w:line="240" w:lineRule="auto"/>
              <w:jc w:val="both"/>
              <w:rPr>
                <w:rFonts w:asciiTheme="minorHAnsi" w:hAnsiTheme="minorHAnsi" w:cstheme="minorHAnsi"/>
                <w:i/>
                <w:sz w:val="24"/>
                <w:szCs w:val="24"/>
              </w:rPr>
            </w:pPr>
            <w:r>
              <w:rPr>
                <w:rFonts w:asciiTheme="minorHAnsi" w:hAnsiTheme="minorHAnsi" w:cstheme="minorHAnsi"/>
                <w:i/>
                <w:sz w:val="24"/>
                <w:szCs w:val="24"/>
              </w:rPr>
              <w:t>Learners carry out a project on promoting commercial farming in a chosen area in order to improve the welfare of the local community.</w:t>
            </w:r>
          </w:p>
          <w:p w14:paraId="46A6C240" w14:textId="77777777" w:rsidR="00262440" w:rsidRDefault="00116723">
            <w:pPr>
              <w:spacing w:after="0" w:line="240" w:lineRule="auto"/>
              <w:jc w:val="both"/>
              <w:rPr>
                <w:rFonts w:asciiTheme="minorHAnsi" w:hAnsiTheme="minorHAnsi"/>
                <w:b/>
                <w:sz w:val="24"/>
                <w:szCs w:val="24"/>
              </w:rPr>
            </w:pPr>
            <w:r>
              <w:rPr>
                <w:rFonts w:asciiTheme="minorHAnsi" w:eastAsia="Times New Roman" w:hAnsiTheme="minorHAnsi" w:cstheme="minorHAnsi"/>
                <w:sz w:val="24"/>
                <w:szCs w:val="24"/>
              </w:rPr>
              <w:t xml:space="preserve"> </w:t>
            </w:r>
          </w:p>
        </w:tc>
        <w:tc>
          <w:tcPr>
            <w:tcW w:w="1654" w:type="pct"/>
          </w:tcPr>
          <w:p w14:paraId="0676F25C" w14:textId="77777777" w:rsidR="00262440" w:rsidRDefault="00116723" w:rsidP="00116723">
            <w:pPr>
              <w:numPr>
                <w:ilvl w:val="0"/>
                <w:numId w:val="30"/>
              </w:numPr>
              <w:spacing w:before="100" w:beforeAutospacing="1" w:after="100" w:afterAutospacing="1"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lastRenderedPageBreak/>
              <w:t xml:space="preserve">Assess research reports for comprehensiveness and the relevance of </w:t>
            </w:r>
            <w:r>
              <w:rPr>
                <w:rFonts w:asciiTheme="minorHAnsi" w:eastAsia="Times New Roman" w:hAnsiTheme="minorHAnsi" w:cstheme="minorHAnsi"/>
                <w:kern w:val="0"/>
                <w:sz w:val="24"/>
                <w:szCs w:val="24"/>
              </w:rPr>
              <w:lastRenderedPageBreak/>
              <w:t>suggested commercial agriculture types.</w:t>
            </w:r>
          </w:p>
          <w:p w14:paraId="1C3C767C" w14:textId="77777777" w:rsidR="00262440" w:rsidRDefault="00116723" w:rsidP="00116723">
            <w:pPr>
              <w:numPr>
                <w:ilvl w:val="0"/>
                <w:numId w:val="30"/>
              </w:numPr>
              <w:spacing w:before="100" w:beforeAutospacing="1" w:after="100" w:afterAutospacing="1"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Observe planning and presentation sessions, focusing on the depth of analysis and clarity of arguments.</w:t>
            </w:r>
          </w:p>
          <w:p w14:paraId="569A3C53" w14:textId="77777777" w:rsidR="00262440" w:rsidRDefault="00116723" w:rsidP="00116723">
            <w:pPr>
              <w:numPr>
                <w:ilvl w:val="0"/>
                <w:numId w:val="30"/>
              </w:numPr>
              <w:spacing w:before="100" w:beforeAutospacing="1" w:after="100" w:afterAutospacing="1"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Evaluate maps and written proposals for alignment with the prevailing conditions of the selected locality.</w:t>
            </w:r>
          </w:p>
          <w:p w14:paraId="76092EB7"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59521844"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3D79D739"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06427C7A"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3FAE14D5"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14621848"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124A4106"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45AD45DE"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235E2274"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6D5C7695"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0F3E260C"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5E464DD5"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4A24DC6A"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0328A7E7"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49BDF0C8"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16CAF46A"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030F4321"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7B8EFA70"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372A9666"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77D88D42" w14:textId="77777777" w:rsidR="00262440" w:rsidRDefault="00262440">
            <w:pPr>
              <w:spacing w:before="100" w:beforeAutospacing="1" w:after="100" w:afterAutospacing="1" w:line="240" w:lineRule="auto"/>
              <w:jc w:val="both"/>
              <w:rPr>
                <w:rFonts w:asciiTheme="minorHAnsi" w:eastAsia="Times New Roman" w:hAnsiTheme="minorHAnsi" w:cstheme="minorHAnsi"/>
                <w:kern w:val="0"/>
                <w:sz w:val="24"/>
                <w:szCs w:val="24"/>
              </w:rPr>
            </w:pPr>
          </w:p>
          <w:p w14:paraId="49B024BF" w14:textId="77777777" w:rsidR="00262440" w:rsidRDefault="00262440">
            <w:pPr>
              <w:pStyle w:val="BodyText"/>
              <w:tabs>
                <w:tab w:val="left" w:pos="526"/>
                <w:tab w:val="left" w:pos="527"/>
              </w:tabs>
              <w:spacing w:before="127"/>
              <w:jc w:val="both"/>
              <w:rPr>
                <w:rFonts w:asciiTheme="minorHAnsi" w:hAnsiTheme="minorHAnsi"/>
                <w:sz w:val="24"/>
                <w:szCs w:val="24"/>
              </w:rPr>
            </w:pPr>
          </w:p>
          <w:p w14:paraId="057E9253" w14:textId="77777777" w:rsidR="00262440" w:rsidRDefault="00116723" w:rsidP="00116723">
            <w:pPr>
              <w:pStyle w:val="BodyText"/>
              <w:numPr>
                <w:ilvl w:val="0"/>
                <w:numId w:val="19"/>
              </w:numPr>
              <w:tabs>
                <w:tab w:val="left" w:pos="526"/>
                <w:tab w:val="left" w:pos="527"/>
              </w:tabs>
              <w:spacing w:before="127"/>
              <w:jc w:val="both"/>
              <w:rPr>
                <w:rFonts w:asciiTheme="minorHAnsi" w:hAnsiTheme="minorHAnsi"/>
                <w:sz w:val="24"/>
                <w:szCs w:val="24"/>
              </w:rPr>
            </w:pPr>
            <w:r>
              <w:rPr>
                <w:rFonts w:asciiTheme="minorHAnsi" w:hAnsiTheme="minorHAnsi"/>
                <w:sz w:val="24"/>
                <w:szCs w:val="24"/>
              </w:rPr>
              <w:t xml:space="preserve">Observe learners as they make presentations focusing on their ability to </w:t>
            </w:r>
            <w:r>
              <w:rPr>
                <w:rFonts w:asciiTheme="minorHAnsi" w:hAnsiTheme="minorHAnsi" w:cs="Times New Roman"/>
                <w:color w:val="231F20"/>
                <w:spacing w:val="-4"/>
                <w:sz w:val="24"/>
                <w:szCs w:val="24"/>
              </w:rPr>
              <w:t xml:space="preserve">talk </w:t>
            </w:r>
            <w:r>
              <w:rPr>
                <w:rFonts w:asciiTheme="minorHAnsi" w:hAnsiTheme="minorHAnsi" w:cs="Times New Roman"/>
                <w:color w:val="231F20"/>
                <w:sz w:val="24"/>
                <w:szCs w:val="24"/>
              </w:rPr>
              <w:t>confidently and explain ideas clearly.</w:t>
            </w:r>
          </w:p>
          <w:p w14:paraId="63C032F2" w14:textId="77777777" w:rsidR="00262440" w:rsidRDefault="00116723" w:rsidP="00116723">
            <w:pPr>
              <w:pStyle w:val="BodyText"/>
              <w:numPr>
                <w:ilvl w:val="0"/>
                <w:numId w:val="19"/>
              </w:numPr>
              <w:tabs>
                <w:tab w:val="left" w:pos="526"/>
                <w:tab w:val="left" w:pos="527"/>
              </w:tabs>
              <w:spacing w:before="127"/>
              <w:jc w:val="both"/>
              <w:rPr>
                <w:rFonts w:asciiTheme="minorHAnsi" w:hAnsiTheme="minorHAnsi"/>
                <w:sz w:val="24"/>
                <w:szCs w:val="24"/>
              </w:rPr>
            </w:pPr>
            <w:r>
              <w:rPr>
                <w:rFonts w:asciiTheme="minorHAnsi" w:hAnsiTheme="minorHAnsi" w:cs="Times New Roman"/>
                <w:color w:val="231F20"/>
                <w:sz w:val="24"/>
                <w:szCs w:val="24"/>
              </w:rPr>
              <w:t xml:space="preserve">Observe learners during the discussion noting their ability to </w:t>
            </w:r>
            <w:r>
              <w:rPr>
                <w:rFonts w:asciiTheme="minorHAnsi" w:hAnsiTheme="minorHAnsi"/>
                <w:color w:val="231F20"/>
                <w:sz w:val="24"/>
                <w:szCs w:val="24"/>
              </w:rPr>
              <w:t>listen attentively and with</w:t>
            </w:r>
            <w:r>
              <w:rPr>
                <w:rFonts w:asciiTheme="minorHAnsi" w:hAnsiTheme="minorHAnsi"/>
                <w:color w:val="231F20"/>
                <w:spacing w:val="-2"/>
                <w:sz w:val="24"/>
                <w:szCs w:val="24"/>
              </w:rPr>
              <w:t xml:space="preserve"> </w:t>
            </w:r>
            <w:r>
              <w:rPr>
                <w:rFonts w:asciiTheme="minorHAnsi" w:hAnsiTheme="minorHAnsi"/>
                <w:color w:val="231F20"/>
                <w:sz w:val="24"/>
                <w:szCs w:val="24"/>
              </w:rPr>
              <w:t xml:space="preserve">comprehension and to </w:t>
            </w:r>
            <w:r>
              <w:rPr>
                <w:rFonts w:asciiTheme="minorHAnsi" w:hAnsiTheme="minorHAnsi" w:cs="Times New Roman"/>
                <w:color w:val="231F20"/>
                <w:sz w:val="24"/>
                <w:szCs w:val="24"/>
              </w:rPr>
              <w:t>accept criticism.</w:t>
            </w:r>
          </w:p>
          <w:p w14:paraId="5F6F61FA" w14:textId="77777777" w:rsidR="00262440" w:rsidRDefault="00116723" w:rsidP="00116723">
            <w:pPr>
              <w:pStyle w:val="BodyText"/>
              <w:numPr>
                <w:ilvl w:val="0"/>
                <w:numId w:val="19"/>
              </w:numPr>
              <w:tabs>
                <w:tab w:val="left" w:pos="526"/>
                <w:tab w:val="left" w:pos="527"/>
              </w:tabs>
              <w:spacing w:before="127"/>
              <w:jc w:val="both"/>
              <w:rPr>
                <w:rFonts w:asciiTheme="minorHAnsi" w:hAnsiTheme="minorHAnsi"/>
                <w:sz w:val="24"/>
                <w:szCs w:val="24"/>
              </w:rPr>
            </w:pPr>
            <w:r>
              <w:rPr>
                <w:rFonts w:asciiTheme="minorHAnsi" w:hAnsiTheme="minorHAnsi" w:cs="Times New Roman"/>
                <w:color w:val="231F20"/>
                <w:sz w:val="24"/>
                <w:szCs w:val="24"/>
              </w:rPr>
              <w:t>Assess pair reports for accuracy of geographic facts, depth of understanding and logical flow of ideas.</w:t>
            </w:r>
          </w:p>
          <w:p w14:paraId="4F0E9B85" w14:textId="77777777" w:rsidR="00262440" w:rsidRDefault="00116723" w:rsidP="00116723">
            <w:pPr>
              <w:pStyle w:val="ListParagraph"/>
              <w:numPr>
                <w:ilvl w:val="0"/>
                <w:numId w:val="16"/>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Assess learners’ project work at every stage of development paying special attention to their ability to:</w:t>
            </w:r>
          </w:p>
          <w:p w14:paraId="7E712623"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Identify problems and ways forward,</w:t>
            </w:r>
          </w:p>
          <w:p w14:paraId="55D11156"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Evaluate different solutions, </w:t>
            </w:r>
          </w:p>
          <w:p w14:paraId="5092FD90" w14:textId="77777777" w:rsidR="00262440" w:rsidRDefault="00116723" w:rsidP="00116723">
            <w:pPr>
              <w:pStyle w:val="ListParagraph"/>
              <w:numPr>
                <w:ilvl w:val="0"/>
                <w:numId w:val="1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Use a range of media to communicate ideas.</w:t>
            </w:r>
          </w:p>
        </w:tc>
      </w:tr>
      <w:tr w:rsidR="00262440" w14:paraId="0A5725E9" w14:textId="77777777">
        <w:tc>
          <w:tcPr>
            <w:tcW w:w="1654" w:type="pct"/>
          </w:tcPr>
          <w:p w14:paraId="1E2E63F0" w14:textId="77777777" w:rsidR="00262440" w:rsidRDefault="00116723" w:rsidP="00116723">
            <w:pPr>
              <w:pStyle w:val="ListParagraph"/>
              <w:numPr>
                <w:ilvl w:val="0"/>
                <w:numId w:val="28"/>
              </w:numPr>
              <w:spacing w:after="0" w:line="240" w:lineRule="auto"/>
              <w:jc w:val="both"/>
              <w:rPr>
                <w:rFonts w:asciiTheme="minorHAnsi" w:hAnsiTheme="minorHAnsi" w:cs="Arial"/>
                <w:sz w:val="24"/>
                <w:szCs w:val="24"/>
              </w:rPr>
            </w:pPr>
            <w:r>
              <w:rPr>
                <w:rFonts w:asciiTheme="minorHAnsi" w:hAnsiTheme="minorHAnsi"/>
                <w:sz w:val="24"/>
                <w:szCs w:val="24"/>
              </w:rPr>
              <w:lastRenderedPageBreak/>
              <w:t xml:space="preserve">Evaluate programs and policies aimed at modernising agriculture in Uganda and other </w:t>
            </w:r>
            <w:r>
              <w:rPr>
                <w:rFonts w:asciiTheme="minorHAnsi" w:hAnsiTheme="minorHAnsi"/>
                <w:sz w:val="24"/>
                <w:szCs w:val="24"/>
              </w:rPr>
              <w:lastRenderedPageBreak/>
              <w:t>countries in order to make informed decisions about transforming farming communities (v/a)</w:t>
            </w:r>
          </w:p>
          <w:p w14:paraId="74BCAABA" w14:textId="77777777" w:rsidR="00262440" w:rsidRDefault="00262440">
            <w:pPr>
              <w:pStyle w:val="ListParagraph"/>
              <w:spacing w:after="0" w:line="240" w:lineRule="auto"/>
              <w:ind w:left="360"/>
              <w:jc w:val="both"/>
              <w:rPr>
                <w:rFonts w:asciiTheme="minorHAnsi" w:hAnsiTheme="minorHAnsi" w:cs="Arial"/>
                <w:sz w:val="24"/>
                <w:szCs w:val="24"/>
              </w:rPr>
            </w:pPr>
          </w:p>
          <w:p w14:paraId="04EE98C9" w14:textId="77777777" w:rsidR="00262440" w:rsidRDefault="00116723" w:rsidP="00116723">
            <w:pPr>
              <w:pStyle w:val="ListParagraph"/>
              <w:numPr>
                <w:ilvl w:val="0"/>
                <w:numId w:val="28"/>
              </w:numPr>
              <w:spacing w:after="0" w:line="240" w:lineRule="auto"/>
              <w:jc w:val="both"/>
              <w:rPr>
                <w:rFonts w:asciiTheme="minorHAnsi" w:hAnsiTheme="minorHAnsi"/>
                <w:sz w:val="24"/>
                <w:szCs w:val="24"/>
              </w:rPr>
            </w:pPr>
            <w:r>
              <w:rPr>
                <w:rFonts w:asciiTheme="minorHAnsi" w:hAnsiTheme="minorHAnsi"/>
                <w:sz w:val="24"/>
                <w:szCs w:val="24"/>
              </w:rPr>
              <w:t>Form opinions about the adoption of western-type farming techniques to improve agricultural productivity in Uganda and other developing countries (v/a)</w:t>
            </w:r>
          </w:p>
          <w:p w14:paraId="50680A32" w14:textId="77777777" w:rsidR="00262440" w:rsidRDefault="00262440">
            <w:pPr>
              <w:pStyle w:val="ListParagraph"/>
              <w:spacing w:after="0" w:line="240" w:lineRule="auto"/>
              <w:ind w:left="360"/>
              <w:jc w:val="both"/>
              <w:rPr>
                <w:rFonts w:asciiTheme="minorHAnsi" w:hAnsiTheme="minorHAnsi" w:cs="Arial"/>
                <w:sz w:val="24"/>
                <w:szCs w:val="24"/>
              </w:rPr>
            </w:pPr>
          </w:p>
          <w:p w14:paraId="425BFC53" w14:textId="77777777" w:rsidR="00262440" w:rsidRDefault="00262440">
            <w:pPr>
              <w:spacing w:after="0" w:line="240" w:lineRule="auto"/>
              <w:ind w:left="360"/>
              <w:jc w:val="both"/>
              <w:rPr>
                <w:rFonts w:asciiTheme="minorHAnsi" w:hAnsiTheme="minorHAnsi"/>
                <w:sz w:val="24"/>
                <w:szCs w:val="24"/>
              </w:rPr>
            </w:pPr>
          </w:p>
        </w:tc>
        <w:tc>
          <w:tcPr>
            <w:tcW w:w="1692" w:type="pct"/>
          </w:tcPr>
          <w:p w14:paraId="5DEBE606" w14:textId="77777777" w:rsidR="00262440" w:rsidRDefault="00116723">
            <w:pPr>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Agricultural Modernisation</w:t>
            </w:r>
          </w:p>
          <w:p w14:paraId="3DE46745" w14:textId="77777777" w:rsidR="00262440" w:rsidRDefault="00116723" w:rsidP="00116723">
            <w:pPr>
              <w:pStyle w:val="ListParagraph"/>
              <w:numPr>
                <w:ilvl w:val="0"/>
                <w:numId w:val="31"/>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lang w:val="en-US"/>
              </w:rPr>
              <w:t xml:space="preserve">In groups, learners analyse photographs, text extracts, </w:t>
            </w:r>
            <w:r>
              <w:rPr>
                <w:rFonts w:asciiTheme="minorHAnsi" w:eastAsia="Times New Roman" w:hAnsiTheme="minorHAnsi" w:cstheme="minorHAnsi"/>
                <w:sz w:val="24"/>
                <w:szCs w:val="24"/>
                <w:lang w:val="en-US"/>
              </w:rPr>
              <w:lastRenderedPageBreak/>
              <w:t>newspaper articles and other sources of information about   modern agriculture to identify its salient features. Groups share their ideas using the jig saw technique.</w:t>
            </w:r>
          </w:p>
          <w:p w14:paraId="7E5A9BE7" w14:textId="77777777" w:rsidR="00262440" w:rsidRDefault="00116723" w:rsidP="00116723">
            <w:pPr>
              <w:pStyle w:val="ListParagraph"/>
              <w:numPr>
                <w:ilvl w:val="0"/>
                <w:numId w:val="31"/>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lang w:val="en-US"/>
              </w:rPr>
              <w:t>In a whole class discussion, learners explain what they understand by modern agriculture. They cite examples of modern agricultural enterprises in Uganda.</w:t>
            </w:r>
          </w:p>
          <w:p w14:paraId="751BE4F3" w14:textId="77777777" w:rsidR="00262440" w:rsidRDefault="00116723" w:rsidP="00116723">
            <w:pPr>
              <w:pStyle w:val="ListParagraph"/>
              <w:numPr>
                <w:ilvl w:val="0"/>
                <w:numId w:val="31"/>
              </w:numPr>
              <w:spacing w:before="100" w:beforeAutospacing="1" w:after="100" w:afterAutospacing="1" w:line="240" w:lineRule="auto"/>
              <w:jc w:val="both"/>
              <w:rPr>
                <w:rStyle w:val="A9"/>
                <w:rFonts w:asciiTheme="minorHAnsi" w:eastAsia="Times New Roman" w:hAnsiTheme="minorHAnsi" w:cstheme="minorHAnsi"/>
                <w:b w:val="0"/>
                <w:bCs w:val="0"/>
                <w:color w:val="auto"/>
                <w:sz w:val="24"/>
                <w:szCs w:val="24"/>
              </w:rPr>
            </w:pPr>
            <w:r>
              <w:rPr>
                <w:rFonts w:asciiTheme="minorHAnsi" w:hAnsiTheme="minorHAnsi"/>
              </w:rPr>
              <w:t xml:space="preserve">In groups, learners analyse some policies and programmes aimed at modernising agriculture in Uganda e.g. Plan for the Modernization of Agriculture (PMA), </w:t>
            </w:r>
            <w:r>
              <w:rPr>
                <w:rStyle w:val="A9"/>
                <w:rFonts w:asciiTheme="minorHAnsi" w:hAnsiTheme="minorHAnsi" w:cstheme="minorBidi"/>
                <w:b w:val="0"/>
                <w:color w:val="auto"/>
                <w:sz w:val="24"/>
                <w:szCs w:val="24"/>
              </w:rPr>
              <w:t>The Agriculture Sector Strategic Plan (ASSP), etc.</w:t>
            </w:r>
            <w:r>
              <w:rPr>
                <w:rStyle w:val="A9"/>
                <w:rFonts w:asciiTheme="minorHAnsi" w:hAnsiTheme="minorHAnsi" w:cstheme="minorBidi"/>
                <w:color w:val="auto"/>
              </w:rPr>
              <w:t xml:space="preserve"> </w:t>
            </w:r>
          </w:p>
          <w:p w14:paraId="4A2B3E2E" w14:textId="77777777" w:rsidR="00262440" w:rsidRDefault="00116723" w:rsidP="00116723">
            <w:pPr>
              <w:pStyle w:val="ListParagraph"/>
              <w:numPr>
                <w:ilvl w:val="0"/>
                <w:numId w:val="31"/>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lang w:val="en-US"/>
              </w:rPr>
              <w:t xml:space="preserve">They summarise the </w:t>
            </w:r>
            <w:r>
              <w:rPr>
                <w:rFonts w:asciiTheme="minorHAnsi" w:eastAsia="Times New Roman" w:hAnsiTheme="minorHAnsi" w:cstheme="minorHAnsi"/>
                <w:sz w:val="24"/>
                <w:szCs w:val="24"/>
              </w:rPr>
              <w:t xml:space="preserve">steps, resources, and stakeholders needed to modernise agriculture; and evaluate the success realised by each </w:t>
            </w:r>
            <w:r>
              <w:rPr>
                <w:rFonts w:asciiTheme="minorHAnsi" w:hAnsiTheme="minorHAnsi"/>
              </w:rPr>
              <w:t>policy or programme</w:t>
            </w:r>
            <w:r>
              <w:rPr>
                <w:rFonts w:asciiTheme="minorHAnsi" w:eastAsia="Times New Roman" w:hAnsiTheme="minorHAnsi" w:cstheme="minorHAnsi"/>
                <w:sz w:val="24"/>
                <w:szCs w:val="24"/>
              </w:rPr>
              <w:t>.</w:t>
            </w:r>
          </w:p>
          <w:p w14:paraId="77FD46F2" w14:textId="77777777" w:rsidR="00262440" w:rsidRDefault="00116723">
            <w:pPr>
              <w:pStyle w:val="ListParagraph"/>
              <w:spacing w:before="100" w:beforeAutospacing="1" w:after="100" w:afterAutospacing="1" w:line="240" w:lineRule="auto"/>
              <w:ind w:left="360"/>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Groups share their ideas in a whole class discussion. </w:t>
            </w:r>
          </w:p>
          <w:p w14:paraId="4A97A2C1" w14:textId="77777777" w:rsidR="00262440" w:rsidRDefault="00116723" w:rsidP="00116723">
            <w:pPr>
              <w:pStyle w:val="ListParagraph"/>
              <w:numPr>
                <w:ilvl w:val="0"/>
                <w:numId w:val="31"/>
              </w:numPr>
              <w:spacing w:before="100" w:beforeAutospacing="1" w:after="100" w:afterAutospacing="1"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Individually, learners carry out library or Internet research to analyse the </w:t>
            </w:r>
            <w:r w:rsidRPr="001A6A94">
              <w:rPr>
                <w:rFonts w:asciiTheme="minorHAnsi" w:eastAsia="Times New Roman" w:hAnsiTheme="minorHAnsi" w:cstheme="minorHAnsi"/>
                <w:b/>
                <w:bCs/>
                <w:i/>
                <w:iCs/>
                <w:sz w:val="24"/>
                <w:szCs w:val="24"/>
              </w:rPr>
              <w:t>Green Revolution</w:t>
            </w:r>
            <w:r>
              <w:rPr>
                <w:rFonts w:asciiTheme="minorHAnsi" w:eastAsia="Times New Roman" w:hAnsiTheme="minorHAnsi" w:cstheme="minorHAnsi"/>
                <w:sz w:val="24"/>
                <w:szCs w:val="24"/>
              </w:rPr>
              <w:t xml:space="preserve"> as a scientific and technological intervention in Agriculture. They summarise lessons which Uganda can learn from the countries participating in this revolution.</w:t>
            </w:r>
          </w:p>
          <w:p w14:paraId="364BB53C" w14:textId="16DB18CD" w:rsidR="00262440" w:rsidRDefault="00116723" w:rsidP="00116723">
            <w:pPr>
              <w:pStyle w:val="ListParagraph"/>
              <w:numPr>
                <w:ilvl w:val="0"/>
                <w:numId w:val="31"/>
              </w:numPr>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 xml:space="preserve">Learners present their research reports and critique each </w:t>
            </w:r>
            <w:commentRangeStart w:id="57"/>
            <w:r>
              <w:rPr>
                <w:rFonts w:asciiTheme="minorHAnsi" w:eastAsia="Times New Roman" w:hAnsiTheme="minorHAnsi" w:cstheme="minorHAnsi"/>
                <w:sz w:val="24"/>
                <w:szCs w:val="24"/>
              </w:rPr>
              <w:t>other’s work.</w:t>
            </w:r>
            <w:commentRangeEnd w:id="57"/>
            <w:r w:rsidR="00C675FC">
              <w:rPr>
                <w:rStyle w:val="CommentReference"/>
                <w:rFonts w:cs="Times New Roman"/>
                <w:kern w:val="0"/>
                <w:lang w:val="en-US"/>
              </w:rPr>
              <w:commentReference w:id="57"/>
            </w:r>
          </w:p>
        </w:tc>
        <w:tc>
          <w:tcPr>
            <w:tcW w:w="1654" w:type="pct"/>
          </w:tcPr>
          <w:p w14:paraId="11748096" w14:textId="77777777" w:rsidR="00262440" w:rsidRDefault="00262440">
            <w:pPr>
              <w:pStyle w:val="ListParagraph"/>
              <w:spacing w:after="0" w:line="240" w:lineRule="auto"/>
              <w:ind w:left="360"/>
              <w:jc w:val="both"/>
              <w:rPr>
                <w:rFonts w:asciiTheme="minorHAnsi" w:eastAsia="Times New Roman" w:hAnsiTheme="minorHAnsi" w:cstheme="minorHAnsi"/>
                <w:kern w:val="0"/>
                <w:sz w:val="24"/>
                <w:szCs w:val="24"/>
              </w:rPr>
            </w:pPr>
          </w:p>
          <w:p w14:paraId="3D75C067" w14:textId="77777777" w:rsidR="00262440" w:rsidRDefault="00262440">
            <w:pPr>
              <w:pStyle w:val="ListParagraph"/>
              <w:spacing w:after="0" w:line="240" w:lineRule="auto"/>
              <w:ind w:left="360"/>
              <w:jc w:val="both"/>
              <w:rPr>
                <w:rFonts w:asciiTheme="minorHAnsi" w:eastAsia="Times New Roman" w:hAnsiTheme="minorHAnsi" w:cstheme="minorHAnsi"/>
                <w:kern w:val="0"/>
                <w:sz w:val="24"/>
                <w:szCs w:val="24"/>
              </w:rPr>
            </w:pPr>
          </w:p>
          <w:p w14:paraId="6962F4F3" w14:textId="77777777" w:rsidR="00262440" w:rsidRDefault="00116723" w:rsidP="00116723">
            <w:pPr>
              <w:pStyle w:val="ListParagraph"/>
              <w:numPr>
                <w:ilvl w:val="0"/>
                <w:numId w:val="30"/>
              </w:numPr>
              <w:spacing w:after="0"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 xml:space="preserve">Observe learners as they engage with the different </w:t>
            </w:r>
            <w:r>
              <w:rPr>
                <w:rFonts w:asciiTheme="minorHAnsi" w:eastAsia="Times New Roman" w:hAnsiTheme="minorHAnsi" w:cstheme="minorHAnsi"/>
                <w:kern w:val="0"/>
                <w:sz w:val="24"/>
                <w:szCs w:val="24"/>
              </w:rPr>
              <w:lastRenderedPageBreak/>
              <w:t xml:space="preserve">sources of information about modern agriculture. Focus on how well they interpret photographs, and sort and analyse secondary information. </w:t>
            </w:r>
          </w:p>
          <w:p w14:paraId="627BC321" w14:textId="77777777" w:rsidR="00262440" w:rsidRDefault="00116723" w:rsidP="00116723">
            <w:pPr>
              <w:pStyle w:val="ListParagraph"/>
              <w:numPr>
                <w:ilvl w:val="0"/>
                <w:numId w:val="30"/>
              </w:numPr>
              <w:spacing w:after="0"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Probe learners as they</w:t>
            </w:r>
            <w:r>
              <w:rPr>
                <w:rFonts w:asciiTheme="minorHAnsi" w:eastAsia="Times New Roman" w:hAnsiTheme="minorHAnsi" w:cstheme="minorHAnsi"/>
                <w:color w:val="FF0000"/>
                <w:kern w:val="0"/>
                <w:sz w:val="24"/>
                <w:szCs w:val="24"/>
              </w:rPr>
              <w:t xml:space="preserve"> </w:t>
            </w:r>
            <w:r>
              <w:rPr>
                <w:rFonts w:asciiTheme="minorHAnsi" w:eastAsia="Times New Roman" w:hAnsiTheme="minorHAnsi" w:cstheme="minorHAnsi"/>
                <w:kern w:val="0"/>
                <w:sz w:val="24"/>
                <w:szCs w:val="24"/>
              </w:rPr>
              <w:t>explain the meaning of modern agriculture, noting how well they can link their explanation to the farming methods used and salient characteristics of that type of agriculture.</w:t>
            </w:r>
          </w:p>
          <w:p w14:paraId="22D9B3A2" w14:textId="77777777" w:rsidR="00262440" w:rsidRDefault="00116723" w:rsidP="00116723">
            <w:pPr>
              <w:pStyle w:val="ListParagraph"/>
              <w:numPr>
                <w:ilvl w:val="0"/>
                <w:numId w:val="30"/>
              </w:numPr>
              <w:spacing w:after="0"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 xml:space="preserve">Observe learners during class discussions focusing on accuracy and logical flow of ideas. </w:t>
            </w:r>
          </w:p>
          <w:p w14:paraId="145BFDB3" w14:textId="77777777" w:rsidR="00262440" w:rsidRDefault="00116723" w:rsidP="00116723">
            <w:pPr>
              <w:pStyle w:val="ListParagraph"/>
              <w:numPr>
                <w:ilvl w:val="0"/>
                <w:numId w:val="30"/>
              </w:numPr>
              <w:spacing w:after="0" w:line="240" w:lineRule="auto"/>
              <w:jc w:val="both"/>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 xml:space="preserve">Evaluate learners research reports about the green revolution for depth of analysis, accuracy of facts, and ability to relate experiences of the countries participating in the green revolution to the local context. </w:t>
            </w:r>
          </w:p>
          <w:p w14:paraId="7FF512F0" w14:textId="77777777" w:rsidR="00262440" w:rsidRDefault="00262440">
            <w:pPr>
              <w:spacing w:after="0" w:line="240" w:lineRule="auto"/>
              <w:jc w:val="both"/>
              <w:rPr>
                <w:rFonts w:asciiTheme="minorHAnsi" w:hAnsiTheme="minorHAnsi" w:cstheme="minorHAnsi"/>
                <w:sz w:val="24"/>
                <w:szCs w:val="24"/>
              </w:rPr>
            </w:pPr>
          </w:p>
          <w:p w14:paraId="11732B77" w14:textId="77777777" w:rsidR="00262440" w:rsidRDefault="00262440">
            <w:pPr>
              <w:spacing w:after="0" w:line="240" w:lineRule="auto"/>
              <w:jc w:val="both"/>
              <w:rPr>
                <w:rFonts w:asciiTheme="minorHAnsi" w:hAnsiTheme="minorHAnsi" w:cstheme="minorHAnsi"/>
                <w:sz w:val="24"/>
                <w:szCs w:val="24"/>
              </w:rPr>
            </w:pPr>
          </w:p>
        </w:tc>
      </w:tr>
    </w:tbl>
    <w:p w14:paraId="4C561F87" w14:textId="21309DF9" w:rsidR="00262440" w:rsidRDefault="00116723">
      <w:pPr>
        <w:rPr>
          <w:rFonts w:asciiTheme="minorHAnsi" w:hAnsiTheme="minorHAnsi" w:cstheme="minorHAnsi"/>
          <w:sz w:val="24"/>
          <w:szCs w:val="24"/>
        </w:rPr>
      </w:pPr>
      <w:r>
        <w:rPr>
          <w:rFonts w:asciiTheme="minorHAnsi" w:hAnsiTheme="minorHAnsi" w:cstheme="minorHAnsi"/>
          <w:b/>
          <w:bCs/>
          <w:sz w:val="24"/>
          <w:szCs w:val="24"/>
        </w:rPr>
        <w:lastRenderedPageBreak/>
        <w:t xml:space="preserve">Topic 5: </w:t>
      </w:r>
      <w:r>
        <w:rPr>
          <w:rFonts w:asciiTheme="minorHAnsi" w:hAnsiTheme="minorHAnsi"/>
          <w:sz w:val="24"/>
          <w:szCs w:val="24"/>
        </w:rPr>
        <w:t xml:space="preserve"> Soil Development and Management   </w:t>
      </w:r>
      <w:r>
        <w:rPr>
          <w:rFonts w:asciiTheme="minorHAnsi" w:hAnsiTheme="minorHAnsi" w:cstheme="minorHAnsi"/>
          <w:sz w:val="24"/>
          <w:szCs w:val="24"/>
        </w:rPr>
        <w:t xml:space="preserve">                                               </w:t>
      </w:r>
      <w:r w:rsidR="001A6A94">
        <w:rPr>
          <w:rFonts w:asciiTheme="minorHAnsi" w:hAnsiTheme="minorHAnsi" w:cstheme="minorHAnsi"/>
          <w:b/>
          <w:bCs/>
          <w:sz w:val="24"/>
          <w:szCs w:val="24"/>
        </w:rPr>
        <w:t>51</w:t>
      </w:r>
      <w:r w:rsidR="001A6A94">
        <w:rPr>
          <w:rFonts w:asciiTheme="minorHAnsi" w:hAnsiTheme="minorHAnsi" w:cstheme="minorHAnsi"/>
          <w:sz w:val="24"/>
          <w:szCs w:val="24"/>
        </w:rPr>
        <w:t xml:space="preserve"> </w:t>
      </w:r>
      <w:r>
        <w:rPr>
          <w:rFonts w:asciiTheme="minorHAnsi" w:eastAsia="Arial" w:hAnsiTheme="minorHAnsi" w:cstheme="minorHAnsi"/>
          <w:b/>
          <w:sz w:val="24"/>
          <w:szCs w:val="24"/>
          <w:lang w:val="en-US"/>
        </w:rPr>
        <w:t>Periods</w:t>
      </w:r>
    </w:p>
    <w:p w14:paraId="1F046D9D" w14:textId="77777777" w:rsidR="00262440" w:rsidRDefault="00116723">
      <w:pPr>
        <w:jc w:val="both"/>
        <w:rPr>
          <w:rFonts w:asciiTheme="minorHAnsi" w:eastAsia="Arial" w:hAnsiTheme="minorHAnsi" w:cstheme="minorHAnsi"/>
          <w:color w:val="388600"/>
          <w:sz w:val="24"/>
          <w:szCs w:val="24"/>
        </w:rPr>
      </w:pPr>
      <w:r>
        <w:rPr>
          <w:rFonts w:asciiTheme="minorHAnsi" w:hAnsiTheme="minorHAnsi" w:cstheme="minorHAnsi"/>
          <w:b/>
          <w:bCs/>
          <w:sz w:val="24"/>
          <w:szCs w:val="24"/>
        </w:rPr>
        <w:t xml:space="preserve">Topic competency: </w:t>
      </w:r>
      <w:r>
        <w:rPr>
          <w:rFonts w:asciiTheme="minorHAnsi" w:eastAsia="Arial" w:hAnsiTheme="minorHAnsi" w:cstheme="minorHAnsi"/>
          <w:sz w:val="24"/>
          <w:szCs w:val="24"/>
        </w:rPr>
        <w:t>The learner proposes feasible ways of using and managing soil through gathering and analysing information about soil properties, formation and quality in order to promote sustainable development.</w:t>
      </w:r>
    </w:p>
    <w:tbl>
      <w:tblPr>
        <w:tblStyle w:val="TableGrid"/>
        <w:tblW w:w="5000" w:type="pct"/>
        <w:tblLook w:val="04A0" w:firstRow="1" w:lastRow="0" w:firstColumn="1" w:lastColumn="0" w:noHBand="0" w:noVBand="1"/>
      </w:tblPr>
      <w:tblGrid>
        <w:gridCol w:w="3056"/>
        <w:gridCol w:w="3128"/>
        <w:gridCol w:w="3166"/>
      </w:tblGrid>
      <w:tr w:rsidR="00262440" w14:paraId="665F1419" w14:textId="77777777">
        <w:tc>
          <w:tcPr>
            <w:tcW w:w="1654" w:type="pct"/>
            <w:shd w:val="clear" w:color="auto" w:fill="F4B083" w:themeFill="accent2" w:themeFillTint="99"/>
          </w:tcPr>
          <w:p w14:paraId="07EDE546"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4C815B9C"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692" w:type="pct"/>
            <w:shd w:val="clear" w:color="auto" w:fill="F4B083" w:themeFill="accent2" w:themeFillTint="99"/>
          </w:tcPr>
          <w:p w14:paraId="19A45DD2"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51AFF537"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74AF899D" w14:textId="77777777">
        <w:tc>
          <w:tcPr>
            <w:tcW w:w="1654" w:type="pct"/>
          </w:tcPr>
          <w:p w14:paraId="6892EA1B" w14:textId="77777777" w:rsidR="00262440" w:rsidRDefault="00116723" w:rsidP="00116723">
            <w:pPr>
              <w:pStyle w:val="ListParagraph"/>
              <w:numPr>
                <w:ilvl w:val="0"/>
                <w:numId w:val="32"/>
              </w:numPr>
              <w:spacing w:after="0" w:line="240" w:lineRule="auto"/>
              <w:rPr>
                <w:rFonts w:asciiTheme="minorHAnsi" w:hAnsiTheme="minorHAnsi"/>
                <w:sz w:val="24"/>
                <w:szCs w:val="24"/>
              </w:rPr>
            </w:pPr>
            <w:r>
              <w:rPr>
                <w:rFonts w:asciiTheme="minorHAnsi" w:hAnsiTheme="minorHAnsi"/>
                <w:sz w:val="24"/>
                <w:szCs w:val="24"/>
              </w:rPr>
              <w:t>Analyse the significance of the constituents and properties of soil to land use and development (u, v/a)</w:t>
            </w:r>
          </w:p>
        </w:tc>
        <w:tc>
          <w:tcPr>
            <w:tcW w:w="1692" w:type="pct"/>
          </w:tcPr>
          <w:p w14:paraId="672C04A5"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Components and Properties of soil</w:t>
            </w:r>
          </w:p>
          <w:p w14:paraId="3A5E71E2" w14:textId="77777777" w:rsidR="00262440" w:rsidRDefault="00116723" w:rsidP="00116723">
            <w:pPr>
              <w:pStyle w:val="ListParagraph"/>
              <w:numPr>
                <w:ilvl w:val="0"/>
                <w:numId w:val="3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Learners brainstorm about the meaning of soil and its components. Summarise their ideas on the chalk board and guide them to agree on the meaning and components of soil.</w:t>
            </w:r>
          </w:p>
          <w:p w14:paraId="5A9D18BE" w14:textId="77777777" w:rsidR="00262440" w:rsidRDefault="00116723" w:rsidP="00116723">
            <w:pPr>
              <w:pStyle w:val="ListParagraph"/>
              <w:numPr>
                <w:ilvl w:val="0"/>
                <w:numId w:val="3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groups, learners analyse different soil samples to find out the components of soil. Groups draw a table to record their observations. Groups display and share their findings in a gallery walk.</w:t>
            </w:r>
          </w:p>
          <w:p w14:paraId="18CFBF1C" w14:textId="77777777" w:rsidR="00262440" w:rsidRDefault="00116723" w:rsidP="00116723">
            <w:pPr>
              <w:pStyle w:val="ListParagraph"/>
              <w:numPr>
                <w:ilvl w:val="0"/>
                <w:numId w:val="3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Learners examine soil samples to find out the properties of soil including: structure, texture, colour, water retention, Potential hydrogen ions(pH). They record their findings and make presentations. </w:t>
            </w:r>
          </w:p>
          <w:p w14:paraId="5CFE3DD5" w14:textId="77777777" w:rsidR="00262440" w:rsidRDefault="00116723" w:rsidP="00116723">
            <w:pPr>
              <w:pStyle w:val="ListParagraph"/>
              <w:numPr>
                <w:ilvl w:val="0"/>
                <w:numId w:val="3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Learners carry out a fieldwork study of the local area to investigate the types and properties </w:t>
            </w:r>
            <w:r>
              <w:rPr>
                <w:rFonts w:asciiTheme="minorHAnsi" w:hAnsiTheme="minorHAnsi" w:cstheme="minorHAnsi"/>
                <w:sz w:val="24"/>
                <w:szCs w:val="24"/>
              </w:rPr>
              <w:lastRenderedPageBreak/>
              <w:t>of soil; they draw transects and other diagrams to illustrate the influence of soil on land use in the area.</w:t>
            </w:r>
          </w:p>
          <w:p w14:paraId="2A8A767B" w14:textId="52BF1D19" w:rsidR="00262440" w:rsidRDefault="00116723" w:rsidP="00116723">
            <w:pPr>
              <w:pStyle w:val="ListParagraph"/>
              <w:numPr>
                <w:ilvl w:val="0"/>
                <w:numId w:val="3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Individually, learners carry out library or Internet research about soil, its components and properties. They use diagrams and notes to illustrate</w:t>
            </w:r>
            <w:r w:rsidR="00397D00">
              <w:rPr>
                <w:rFonts w:asciiTheme="minorHAnsi" w:hAnsiTheme="minorHAnsi" w:cstheme="minorHAnsi"/>
                <w:sz w:val="24"/>
                <w:szCs w:val="24"/>
              </w:rPr>
              <w:t xml:space="preserve"> their findings.</w:t>
            </w:r>
            <w:r>
              <w:rPr>
                <w:rFonts w:asciiTheme="minorHAnsi" w:hAnsiTheme="minorHAnsi" w:cstheme="minorHAnsi"/>
                <w:sz w:val="24"/>
                <w:szCs w:val="24"/>
              </w:rPr>
              <w:t xml:space="preserve"> </w:t>
            </w:r>
          </w:p>
        </w:tc>
        <w:tc>
          <w:tcPr>
            <w:tcW w:w="1654" w:type="pct"/>
          </w:tcPr>
          <w:p w14:paraId="1CF0033C" w14:textId="77777777" w:rsidR="00262440" w:rsidRPr="00397D00" w:rsidRDefault="00116723" w:rsidP="00116723">
            <w:pPr>
              <w:pStyle w:val="ListParagraph"/>
              <w:numPr>
                <w:ilvl w:val="0"/>
                <w:numId w:val="34"/>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lastRenderedPageBreak/>
              <w:t xml:space="preserve">Observe learners as they collaboratively analyse soil properties.  </w:t>
            </w:r>
          </w:p>
          <w:p w14:paraId="3EB8D144" w14:textId="77777777" w:rsidR="00262440" w:rsidRPr="00397D00" w:rsidRDefault="00116723" w:rsidP="00116723">
            <w:pPr>
              <w:pStyle w:val="ListParagraph"/>
              <w:numPr>
                <w:ilvl w:val="0"/>
                <w:numId w:val="34"/>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 Assign research papers on topics related to soil properties and their significance.</w:t>
            </w:r>
          </w:p>
          <w:p w14:paraId="5340E795" w14:textId="77777777" w:rsidR="00262440" w:rsidRPr="00397D00" w:rsidRDefault="00116723" w:rsidP="00116723">
            <w:pPr>
              <w:pStyle w:val="ListParagraph"/>
              <w:numPr>
                <w:ilvl w:val="0"/>
                <w:numId w:val="34"/>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 Have students present their group projects or research findings. Assess presentations based on clarity, content, and engagement.</w:t>
            </w:r>
          </w:p>
          <w:p w14:paraId="7C011CB6" w14:textId="77777777" w:rsidR="00262440" w:rsidRDefault="00262440">
            <w:pPr>
              <w:spacing w:after="0" w:line="240" w:lineRule="auto"/>
              <w:rPr>
                <w:rFonts w:asciiTheme="minorHAnsi" w:hAnsiTheme="minorHAnsi" w:cstheme="minorHAnsi"/>
                <w:color w:val="00B050"/>
                <w:sz w:val="24"/>
                <w:szCs w:val="24"/>
              </w:rPr>
            </w:pPr>
          </w:p>
          <w:p w14:paraId="51B76D4C" w14:textId="77777777" w:rsidR="00262440" w:rsidRDefault="00262440">
            <w:pPr>
              <w:spacing w:after="0" w:line="240" w:lineRule="auto"/>
              <w:rPr>
                <w:rFonts w:asciiTheme="minorHAnsi" w:hAnsiTheme="minorHAnsi" w:cstheme="minorHAnsi"/>
                <w:color w:val="00B050"/>
                <w:sz w:val="24"/>
                <w:szCs w:val="24"/>
              </w:rPr>
            </w:pPr>
          </w:p>
          <w:p w14:paraId="04E8EE21" w14:textId="77777777" w:rsidR="00262440" w:rsidRDefault="00262440">
            <w:pPr>
              <w:spacing w:after="0" w:line="240" w:lineRule="auto"/>
              <w:rPr>
                <w:rFonts w:asciiTheme="minorHAnsi" w:hAnsiTheme="minorHAnsi" w:cstheme="minorHAnsi"/>
                <w:color w:val="00B050"/>
                <w:sz w:val="24"/>
                <w:szCs w:val="24"/>
              </w:rPr>
            </w:pPr>
          </w:p>
          <w:p w14:paraId="77042294" w14:textId="77777777" w:rsidR="00262440" w:rsidRDefault="00262440">
            <w:pPr>
              <w:spacing w:after="0" w:line="240" w:lineRule="auto"/>
              <w:rPr>
                <w:rFonts w:asciiTheme="minorHAnsi" w:hAnsiTheme="minorHAnsi" w:cs="Arial"/>
                <w:color w:val="00B050"/>
                <w:sz w:val="24"/>
                <w:szCs w:val="24"/>
              </w:rPr>
            </w:pPr>
          </w:p>
        </w:tc>
      </w:tr>
      <w:tr w:rsidR="00262440" w14:paraId="4450F24C" w14:textId="77777777">
        <w:tc>
          <w:tcPr>
            <w:tcW w:w="1654" w:type="pct"/>
            <w:vMerge w:val="restart"/>
          </w:tcPr>
          <w:p w14:paraId="0D3F4400" w14:textId="77777777" w:rsidR="00262440" w:rsidRDefault="00116723" w:rsidP="00116723">
            <w:pPr>
              <w:pStyle w:val="ListParagraph"/>
              <w:numPr>
                <w:ilvl w:val="0"/>
                <w:numId w:val="32"/>
              </w:numPr>
              <w:spacing w:after="0" w:line="240" w:lineRule="auto"/>
              <w:jc w:val="both"/>
              <w:rPr>
                <w:rFonts w:asciiTheme="minorHAnsi" w:hAnsiTheme="minorHAnsi"/>
                <w:sz w:val="24"/>
                <w:szCs w:val="24"/>
              </w:rPr>
            </w:pPr>
            <w:r>
              <w:rPr>
                <w:rFonts w:asciiTheme="minorHAnsi" w:hAnsiTheme="minorHAnsi"/>
                <w:sz w:val="24"/>
                <w:szCs w:val="24"/>
              </w:rPr>
              <w:t xml:space="preserve">Analyse soil formation in a certain locality through examining soil forming processes, factors influencing soil formation and their relative significance (v/a) </w:t>
            </w:r>
          </w:p>
        </w:tc>
        <w:tc>
          <w:tcPr>
            <w:tcW w:w="1692" w:type="pct"/>
          </w:tcPr>
          <w:p w14:paraId="4F206022" w14:textId="77777777" w:rsidR="00262440" w:rsidRDefault="00116723">
            <w:pPr>
              <w:spacing w:after="0" w:line="240" w:lineRule="auto"/>
              <w:rPr>
                <w:rFonts w:asciiTheme="minorHAnsi" w:hAnsiTheme="minorHAnsi" w:cstheme="minorHAnsi"/>
                <w:b/>
                <w:sz w:val="24"/>
                <w:szCs w:val="24"/>
              </w:rPr>
            </w:pPr>
            <w:r>
              <w:rPr>
                <w:rFonts w:asciiTheme="minorHAnsi" w:hAnsiTheme="minorHAnsi" w:cstheme="minorHAnsi"/>
                <w:b/>
                <w:sz w:val="24"/>
                <w:szCs w:val="24"/>
              </w:rPr>
              <w:t>Soil Formation</w:t>
            </w:r>
          </w:p>
          <w:p w14:paraId="0A0C1D88" w14:textId="77777777" w:rsidR="00262440" w:rsidRDefault="00116723" w:rsidP="00116723">
            <w:pPr>
              <w:pStyle w:val="ListParagraph"/>
              <w:numPr>
                <w:ilvl w:val="0"/>
                <w:numId w:val="35"/>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Through questioning, guide learners to revise rock weathering as one of the soil forming processes. </w:t>
            </w:r>
          </w:p>
          <w:p w14:paraId="1A9DCBB9" w14:textId="77777777" w:rsidR="00262440" w:rsidRDefault="00116723" w:rsidP="00116723">
            <w:pPr>
              <w:pStyle w:val="ListParagraph"/>
              <w:numPr>
                <w:ilvl w:val="0"/>
                <w:numId w:val="35"/>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In groups, learners analyse texts about the processes of soil formation, make notes with illustrations and present their ideas in a whole class discussion. Groups critique each other’s work and make amendments.</w:t>
            </w:r>
          </w:p>
          <w:p w14:paraId="11F6D8CC" w14:textId="77777777" w:rsidR="00262440" w:rsidRDefault="00116723" w:rsidP="00116723">
            <w:pPr>
              <w:pStyle w:val="ListParagraph"/>
              <w:numPr>
                <w:ilvl w:val="0"/>
                <w:numId w:val="35"/>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Guide learners to understand the processes of soil formation through explaining further where necessary, using videos or other illustrations and pointing out key facts for emphasis.</w:t>
            </w:r>
          </w:p>
          <w:p w14:paraId="021FBC33" w14:textId="77777777" w:rsidR="00262440" w:rsidRDefault="00262440">
            <w:pPr>
              <w:spacing w:after="0" w:line="240" w:lineRule="auto"/>
              <w:rPr>
                <w:rFonts w:asciiTheme="minorHAnsi" w:hAnsiTheme="minorHAnsi" w:cstheme="minorHAnsi"/>
                <w:bCs/>
                <w:color w:val="00B050"/>
                <w:sz w:val="24"/>
                <w:szCs w:val="24"/>
              </w:rPr>
            </w:pPr>
          </w:p>
        </w:tc>
        <w:tc>
          <w:tcPr>
            <w:tcW w:w="1654" w:type="pct"/>
          </w:tcPr>
          <w:p w14:paraId="168393E5" w14:textId="77777777" w:rsidR="00262440" w:rsidRPr="00397D00" w:rsidRDefault="00116723" w:rsidP="00116723">
            <w:pPr>
              <w:pStyle w:val="ListParagraph"/>
              <w:numPr>
                <w:ilvl w:val="0"/>
                <w:numId w:val="35"/>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Evaluate learners' fieldwork through detailed field reports. Assess reports based on accuracy, comprehensiveness, and analysis of collected data, including illustrations, maps, and photographs in the reports.</w:t>
            </w:r>
          </w:p>
          <w:p w14:paraId="50CD87D8" w14:textId="77777777" w:rsidR="00262440" w:rsidRPr="00397D00" w:rsidRDefault="00116723" w:rsidP="00116723">
            <w:pPr>
              <w:pStyle w:val="ListParagraph"/>
              <w:numPr>
                <w:ilvl w:val="0"/>
                <w:numId w:val="35"/>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 Assess learners' understanding through reports on their experiments. Use rubrics to evaluate the scientific method, accuracy of results, and clarity of conclusions. Encourage students to discuss their findings in class.</w:t>
            </w:r>
          </w:p>
          <w:p w14:paraId="68E8C16A" w14:textId="21AFD7D5" w:rsidR="00262440" w:rsidRPr="00397D00" w:rsidRDefault="00116723" w:rsidP="00116723">
            <w:pPr>
              <w:pStyle w:val="ListParagraph"/>
              <w:numPr>
                <w:ilvl w:val="0"/>
                <w:numId w:val="35"/>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 Have learners present their project findings to the class. Assess presentations based on content, organization, and delivery. Use peer reviews to provide constructive feedback.</w:t>
            </w:r>
          </w:p>
        </w:tc>
      </w:tr>
      <w:tr w:rsidR="00262440" w14:paraId="100B8AA6" w14:textId="77777777">
        <w:tc>
          <w:tcPr>
            <w:tcW w:w="1654" w:type="pct"/>
            <w:vMerge/>
          </w:tcPr>
          <w:p w14:paraId="6E92981D" w14:textId="77777777" w:rsidR="00262440" w:rsidRDefault="00262440">
            <w:pPr>
              <w:spacing w:after="0" w:line="240" w:lineRule="auto"/>
              <w:jc w:val="both"/>
              <w:rPr>
                <w:rFonts w:asciiTheme="minorHAnsi" w:hAnsiTheme="minorHAnsi"/>
                <w:sz w:val="24"/>
                <w:szCs w:val="24"/>
              </w:rPr>
            </w:pPr>
          </w:p>
        </w:tc>
        <w:tc>
          <w:tcPr>
            <w:tcW w:w="1692" w:type="pct"/>
          </w:tcPr>
          <w:p w14:paraId="625CCC9B" w14:textId="77777777" w:rsidR="00262440" w:rsidRDefault="00116723">
            <w:pPr>
              <w:spacing w:after="0" w:line="240" w:lineRule="auto"/>
              <w:rPr>
                <w:rFonts w:asciiTheme="minorHAnsi" w:hAnsiTheme="minorHAnsi" w:cstheme="minorHAnsi"/>
                <w:b/>
                <w:sz w:val="24"/>
                <w:szCs w:val="24"/>
              </w:rPr>
            </w:pPr>
            <w:r>
              <w:rPr>
                <w:rFonts w:asciiTheme="minorHAnsi" w:hAnsiTheme="minorHAnsi" w:cstheme="minorHAnsi"/>
                <w:b/>
                <w:sz w:val="24"/>
                <w:szCs w:val="24"/>
              </w:rPr>
              <w:t>Factors influencing Soil formation</w:t>
            </w:r>
          </w:p>
          <w:p w14:paraId="18CA5CC0" w14:textId="77777777" w:rsidR="00262440" w:rsidRDefault="00116723" w:rsidP="00116723">
            <w:pPr>
              <w:pStyle w:val="ListParagraph"/>
              <w:numPr>
                <w:ilvl w:val="0"/>
                <w:numId w:val="36"/>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lastRenderedPageBreak/>
              <w:t xml:space="preserve">Learners analyse soil samples   e.g. clay, sand, loam/red earth; identify their differences and suggest possible reasons for the differences observed. </w:t>
            </w:r>
          </w:p>
          <w:p w14:paraId="03DBCC7A" w14:textId="77777777" w:rsidR="00262440" w:rsidRDefault="00116723" w:rsidP="00116723">
            <w:pPr>
              <w:pStyle w:val="ListParagraph"/>
              <w:numPr>
                <w:ilvl w:val="0"/>
                <w:numId w:val="36"/>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In groups or pairs, learners analyse textbook content, extracts and other sources of information about factors influencing soil formation. Groups write brief notes and make presentations. Group ideas feed into a class discussion.</w:t>
            </w:r>
          </w:p>
          <w:p w14:paraId="48D3B778" w14:textId="77777777" w:rsidR="00262440" w:rsidRDefault="00116723" w:rsidP="00116723">
            <w:pPr>
              <w:pStyle w:val="ListParagraph"/>
              <w:numPr>
                <w:ilvl w:val="0"/>
                <w:numId w:val="35"/>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Learners conduct a fieldwork study of the local area to investigate soil types, properties, factors influencing soil formation and soil forming processes taking place in the area. They make reports and share their findings through whole class presentations.</w:t>
            </w:r>
          </w:p>
          <w:p w14:paraId="5C7A777D" w14:textId="77777777" w:rsidR="00262440" w:rsidRDefault="00116723" w:rsidP="00116723">
            <w:pPr>
              <w:pStyle w:val="ListParagraph"/>
              <w:numPr>
                <w:ilvl w:val="0"/>
                <w:numId w:val="35"/>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Guide learners to summarise the main soil types and their respective properties and how these reflect the soil forming processes and factors influencing soil formation.</w:t>
            </w:r>
          </w:p>
          <w:p w14:paraId="08E27671" w14:textId="77777777" w:rsidR="00262440" w:rsidRDefault="00262440">
            <w:pPr>
              <w:pStyle w:val="ListParagraph"/>
              <w:spacing w:after="0" w:line="240" w:lineRule="auto"/>
              <w:ind w:left="360"/>
              <w:jc w:val="both"/>
              <w:rPr>
                <w:rFonts w:asciiTheme="minorHAnsi" w:hAnsiTheme="minorHAnsi" w:cstheme="minorHAnsi"/>
                <w:bCs/>
                <w:sz w:val="24"/>
                <w:szCs w:val="24"/>
              </w:rPr>
            </w:pPr>
          </w:p>
        </w:tc>
        <w:tc>
          <w:tcPr>
            <w:tcW w:w="1654" w:type="pct"/>
          </w:tcPr>
          <w:p w14:paraId="51EA5976" w14:textId="77777777" w:rsidR="00262440" w:rsidRDefault="008A52F8" w:rsidP="00116723">
            <w:pPr>
              <w:pStyle w:val="ListParagraph"/>
              <w:numPr>
                <w:ilvl w:val="0"/>
                <w:numId w:val="98"/>
              </w:numPr>
              <w:spacing w:after="0" w:line="240" w:lineRule="auto"/>
              <w:rPr>
                <w:rFonts w:asciiTheme="minorHAnsi" w:hAnsiTheme="minorHAnsi" w:cstheme="minorHAnsi"/>
                <w:sz w:val="24"/>
                <w:szCs w:val="24"/>
              </w:rPr>
            </w:pPr>
            <w:r w:rsidRPr="00370A09">
              <w:rPr>
                <w:rFonts w:asciiTheme="minorHAnsi" w:hAnsiTheme="minorHAnsi" w:cstheme="minorHAnsi"/>
                <w:sz w:val="24"/>
                <w:szCs w:val="24"/>
              </w:rPr>
              <w:lastRenderedPageBreak/>
              <w:t xml:space="preserve">Observe learners as they analyse soil samples. Pay special attention to </w:t>
            </w:r>
            <w:r w:rsidR="00370A09" w:rsidRPr="00370A09">
              <w:rPr>
                <w:rFonts w:asciiTheme="minorHAnsi" w:hAnsiTheme="minorHAnsi" w:cstheme="minorHAnsi"/>
                <w:sz w:val="24"/>
                <w:szCs w:val="24"/>
              </w:rPr>
              <w:t xml:space="preserve">their </w:t>
            </w:r>
            <w:r w:rsidR="00370A09" w:rsidRPr="00370A09">
              <w:rPr>
                <w:rFonts w:asciiTheme="minorHAnsi" w:hAnsiTheme="minorHAnsi" w:cstheme="minorHAnsi"/>
                <w:sz w:val="24"/>
                <w:szCs w:val="24"/>
              </w:rPr>
              <w:lastRenderedPageBreak/>
              <w:t>ability to carry out a scientific investigation and how well they pay attention to details</w:t>
            </w:r>
            <w:r w:rsidR="00370A09">
              <w:rPr>
                <w:rFonts w:asciiTheme="minorHAnsi" w:hAnsiTheme="minorHAnsi" w:cstheme="minorHAnsi"/>
                <w:sz w:val="24"/>
                <w:szCs w:val="24"/>
              </w:rPr>
              <w:t>.</w:t>
            </w:r>
          </w:p>
          <w:p w14:paraId="72E681B9" w14:textId="33CE2143" w:rsidR="00370A09" w:rsidRPr="00370A09" w:rsidRDefault="00370A09" w:rsidP="00370A09">
            <w:pPr>
              <w:spacing w:after="0" w:line="240" w:lineRule="auto"/>
              <w:rPr>
                <w:rFonts w:asciiTheme="minorHAnsi" w:hAnsiTheme="minorHAnsi" w:cstheme="minorHAnsi"/>
                <w:sz w:val="24"/>
                <w:szCs w:val="24"/>
              </w:rPr>
            </w:pPr>
          </w:p>
        </w:tc>
      </w:tr>
      <w:tr w:rsidR="00262440" w14:paraId="1288F4D2" w14:textId="77777777">
        <w:tc>
          <w:tcPr>
            <w:tcW w:w="1654" w:type="pct"/>
          </w:tcPr>
          <w:p w14:paraId="706C31F0" w14:textId="77777777" w:rsidR="00262440" w:rsidRDefault="00116723" w:rsidP="00116723">
            <w:pPr>
              <w:numPr>
                <w:ilvl w:val="0"/>
                <w:numId w:val="32"/>
              </w:numPr>
              <w:spacing w:after="0" w:line="240" w:lineRule="auto"/>
              <w:jc w:val="both"/>
              <w:rPr>
                <w:rFonts w:asciiTheme="minorHAnsi" w:hAnsiTheme="minorHAnsi"/>
                <w:sz w:val="24"/>
                <w:szCs w:val="24"/>
              </w:rPr>
            </w:pPr>
            <w:r>
              <w:rPr>
                <w:rFonts w:asciiTheme="minorHAnsi" w:hAnsiTheme="minorHAnsi"/>
                <w:sz w:val="24"/>
                <w:szCs w:val="24"/>
              </w:rPr>
              <w:lastRenderedPageBreak/>
              <w:t xml:space="preserve">Deduce the arrangement of soil layers in a given area using information from secondary sources and field observations in order to determine possible developments </w:t>
            </w:r>
            <w:r>
              <w:rPr>
                <w:rFonts w:asciiTheme="minorHAnsi" w:hAnsiTheme="minorHAnsi"/>
                <w:sz w:val="24"/>
                <w:szCs w:val="24"/>
              </w:rPr>
              <w:lastRenderedPageBreak/>
              <w:t>that can be carried out in the area (s, gs)</w:t>
            </w:r>
          </w:p>
          <w:p w14:paraId="01C4A659" w14:textId="77777777" w:rsidR="00262440" w:rsidRDefault="00116723" w:rsidP="00116723">
            <w:pPr>
              <w:pStyle w:val="ListParagraph"/>
              <w:numPr>
                <w:ilvl w:val="0"/>
                <w:numId w:val="32"/>
              </w:numPr>
              <w:spacing w:after="0" w:line="240" w:lineRule="auto"/>
              <w:jc w:val="both"/>
              <w:rPr>
                <w:rFonts w:asciiTheme="minorHAnsi" w:hAnsiTheme="minorHAnsi"/>
                <w:sz w:val="24"/>
                <w:szCs w:val="24"/>
              </w:rPr>
            </w:pPr>
            <w:r>
              <w:rPr>
                <w:rFonts w:asciiTheme="minorHAnsi" w:hAnsiTheme="minorHAnsi"/>
                <w:sz w:val="24"/>
                <w:szCs w:val="24"/>
              </w:rPr>
              <w:t>Infer suitable land use options for certain areas using the knowledge of soil profile and soil catena (v/a)</w:t>
            </w:r>
          </w:p>
        </w:tc>
        <w:tc>
          <w:tcPr>
            <w:tcW w:w="1692" w:type="pct"/>
          </w:tcPr>
          <w:p w14:paraId="702E5602" w14:textId="77777777" w:rsidR="00262440" w:rsidRDefault="00116723">
            <w:pPr>
              <w:spacing w:after="0" w:line="240" w:lineRule="auto"/>
              <w:rPr>
                <w:rFonts w:asciiTheme="minorHAnsi" w:hAnsiTheme="minorHAnsi" w:cstheme="minorHAnsi"/>
                <w:b/>
                <w:sz w:val="24"/>
                <w:szCs w:val="24"/>
              </w:rPr>
            </w:pPr>
            <w:r>
              <w:rPr>
                <w:rFonts w:asciiTheme="minorHAnsi" w:hAnsiTheme="minorHAnsi" w:cstheme="minorHAnsi"/>
                <w:b/>
                <w:sz w:val="24"/>
                <w:szCs w:val="24"/>
              </w:rPr>
              <w:lastRenderedPageBreak/>
              <w:t xml:space="preserve">The Soil Profile </w:t>
            </w:r>
          </w:p>
          <w:p w14:paraId="593C863A"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Learners visit a roadside cutting or a graded construction site, or a quarry to investigate a soil profile. They draw a diagram to illustrate what they observe. Challenge </w:t>
            </w:r>
            <w:r>
              <w:rPr>
                <w:rFonts w:asciiTheme="minorHAnsi" w:hAnsiTheme="minorHAnsi" w:cstheme="minorHAnsi"/>
                <w:bCs/>
                <w:sz w:val="24"/>
                <w:szCs w:val="24"/>
              </w:rPr>
              <w:lastRenderedPageBreak/>
              <w:t xml:space="preserve">them to suggest possible names for the different layers shown on the diagram. Learners display their diagrams and critique each other’s work. </w:t>
            </w:r>
          </w:p>
          <w:p w14:paraId="385F3CF4"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Collaboratively, learners explain what they understand by a soil profile.</w:t>
            </w:r>
          </w:p>
          <w:p w14:paraId="22B3C6D5"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Learners study texts/ extracts/photographs/a chalk board diagram or watch a video about a fully developed idealised soil profile.  They draw and annotate a diagram of the profile and compare it with the field sketch they drew. </w:t>
            </w:r>
          </w:p>
          <w:p w14:paraId="6D21651E"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Guide learners to understand that the three- layer profile seen in the field is oversimplified and may vary with locations and time. </w:t>
            </w:r>
          </w:p>
          <w:p w14:paraId="49436F7B"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In groups, learners carry out library or internet research to compare soil profiles of two contrasting climatic regions. They look for reasons accountable for the differences in the soil profiles.</w:t>
            </w:r>
          </w:p>
          <w:p w14:paraId="3F961037"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Through questioning and discussion, guide learners to explore the influence of the soil profile on land use and development. </w:t>
            </w:r>
          </w:p>
          <w:p w14:paraId="1807D4F6" w14:textId="77777777" w:rsidR="00262440" w:rsidRDefault="00116723" w:rsidP="00116723">
            <w:pPr>
              <w:pStyle w:val="ListParagraph"/>
              <w:numPr>
                <w:ilvl w:val="0"/>
                <w:numId w:val="37"/>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Learners carry out a project to determine soil profile of a location(s) using on topographic </w:t>
            </w:r>
            <w:r>
              <w:rPr>
                <w:rFonts w:asciiTheme="minorHAnsi" w:hAnsiTheme="minorHAnsi" w:cstheme="minorHAnsi"/>
                <w:bCs/>
                <w:sz w:val="24"/>
                <w:szCs w:val="24"/>
              </w:rPr>
              <w:lastRenderedPageBreak/>
              <w:t>survey maps, photographs, line transects or field observations; and how such a profile can influence land use and development.</w:t>
            </w:r>
          </w:p>
          <w:p w14:paraId="10EAF5AF" w14:textId="77777777" w:rsidR="00262440" w:rsidRDefault="00116723">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The Soil Catena</w:t>
            </w:r>
          </w:p>
          <w:p w14:paraId="17F84EB3" w14:textId="77777777" w:rsidR="00262440" w:rsidRDefault="00116723" w:rsidP="00116723">
            <w:pPr>
              <w:pStyle w:val="ListParagraph"/>
              <w:numPr>
                <w:ilvl w:val="0"/>
                <w:numId w:val="38"/>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Learners study a text book or     chalk board diagram of a soil catena and copy it into their notebooks. They analyse the arrangement of soils in the catena and suggest possible reasons for the variations in soil types along the same slope. </w:t>
            </w:r>
          </w:p>
          <w:p w14:paraId="491E0E9F" w14:textId="77777777" w:rsidR="00262440" w:rsidRDefault="00116723" w:rsidP="00116723">
            <w:pPr>
              <w:pStyle w:val="ListParagraph"/>
              <w:numPr>
                <w:ilvl w:val="0"/>
                <w:numId w:val="38"/>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Learners search the Geography or Language dictionary for the meaning of catena. They relate the dictionary meaning to soils. Learners explain what they understand by a soil catena.</w:t>
            </w:r>
          </w:p>
          <w:p w14:paraId="625B8A13" w14:textId="77777777" w:rsidR="00262440" w:rsidRDefault="00116723" w:rsidP="00116723">
            <w:pPr>
              <w:pStyle w:val="ListParagraph"/>
              <w:numPr>
                <w:ilvl w:val="0"/>
                <w:numId w:val="33"/>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Learners conduct a field work study of a slope from the valley to the hill top</w:t>
            </w:r>
            <w:r>
              <w:rPr>
                <w:rFonts w:asciiTheme="minorHAnsi" w:hAnsiTheme="minorHAnsi" w:cstheme="minorHAnsi"/>
                <w:sz w:val="24"/>
                <w:szCs w:val="24"/>
              </w:rPr>
              <w:t xml:space="preserve"> to investigate the arrangement of soil along a slope. They draw a line transect and annotate it to illustrate the relationship between slope, soil types and land use.  </w:t>
            </w:r>
          </w:p>
          <w:p w14:paraId="2347FDBC" w14:textId="77777777" w:rsidR="00262440" w:rsidRDefault="00116723" w:rsidP="00116723">
            <w:pPr>
              <w:pStyle w:val="ListParagraph"/>
              <w:numPr>
                <w:ilvl w:val="0"/>
                <w:numId w:val="33"/>
              </w:numPr>
              <w:spacing w:after="0" w:line="240" w:lineRule="auto"/>
              <w:jc w:val="both"/>
              <w:rPr>
                <w:rFonts w:asciiTheme="minorHAnsi" w:hAnsiTheme="minorHAnsi" w:cstheme="minorHAnsi"/>
                <w:bCs/>
                <w:sz w:val="24"/>
                <w:szCs w:val="24"/>
              </w:rPr>
            </w:pPr>
            <w:r>
              <w:rPr>
                <w:rFonts w:asciiTheme="minorHAnsi" w:hAnsiTheme="minorHAnsi" w:cstheme="minorHAnsi"/>
                <w:bCs/>
                <w:sz w:val="24"/>
                <w:szCs w:val="24"/>
              </w:rPr>
              <w:t xml:space="preserve">Learners display their field findings and diagrams in the classroom and conduct a gallery walk to critique each other’s </w:t>
            </w:r>
            <w:commentRangeStart w:id="58"/>
            <w:r>
              <w:rPr>
                <w:rFonts w:asciiTheme="minorHAnsi" w:hAnsiTheme="minorHAnsi" w:cstheme="minorHAnsi"/>
                <w:bCs/>
                <w:sz w:val="24"/>
                <w:szCs w:val="24"/>
              </w:rPr>
              <w:t xml:space="preserve">work. </w:t>
            </w:r>
            <w:commentRangeEnd w:id="58"/>
            <w:r w:rsidR="00C675FC">
              <w:rPr>
                <w:rStyle w:val="CommentReference"/>
                <w:rFonts w:cs="Times New Roman"/>
                <w:kern w:val="0"/>
                <w:lang w:val="en-US"/>
              </w:rPr>
              <w:commentReference w:id="58"/>
            </w:r>
          </w:p>
        </w:tc>
        <w:tc>
          <w:tcPr>
            <w:tcW w:w="1654" w:type="pct"/>
          </w:tcPr>
          <w:p w14:paraId="1BDDCD45" w14:textId="77777777" w:rsidR="00262440" w:rsidRDefault="00262440">
            <w:pPr>
              <w:spacing w:after="0" w:line="240" w:lineRule="auto"/>
              <w:rPr>
                <w:rFonts w:asciiTheme="minorHAnsi" w:hAnsiTheme="minorHAnsi" w:cstheme="minorHAnsi"/>
                <w:color w:val="00B050"/>
                <w:sz w:val="24"/>
                <w:szCs w:val="24"/>
              </w:rPr>
            </w:pPr>
          </w:p>
          <w:p w14:paraId="27189DD8" w14:textId="77777777" w:rsidR="00262440" w:rsidRPr="00397D00" w:rsidRDefault="00116723" w:rsidP="00116723">
            <w:pPr>
              <w:pStyle w:val="ListParagraph"/>
              <w:numPr>
                <w:ilvl w:val="0"/>
                <w:numId w:val="39"/>
              </w:numPr>
              <w:spacing w:after="0" w:line="240" w:lineRule="auto"/>
              <w:jc w:val="both"/>
              <w:rPr>
                <w:rFonts w:asciiTheme="minorHAnsi" w:hAnsiTheme="minorHAnsi" w:cstheme="minorHAnsi"/>
                <w:sz w:val="24"/>
                <w:szCs w:val="24"/>
              </w:rPr>
            </w:pPr>
            <w:r w:rsidRPr="00397D00">
              <w:rPr>
                <w:rFonts w:asciiTheme="minorHAnsi" w:hAnsiTheme="minorHAnsi" w:cstheme="minorHAnsi"/>
                <w:sz w:val="24"/>
                <w:szCs w:val="24"/>
              </w:rPr>
              <w:t xml:space="preserve">Encourage learners to share what they have </w:t>
            </w:r>
            <w:commentRangeStart w:id="59"/>
            <w:r w:rsidRPr="00397D00">
              <w:rPr>
                <w:rFonts w:asciiTheme="minorHAnsi" w:hAnsiTheme="minorHAnsi" w:cstheme="minorHAnsi"/>
                <w:sz w:val="24"/>
                <w:szCs w:val="24"/>
              </w:rPr>
              <w:t xml:space="preserve">reflected </w:t>
            </w:r>
            <w:commentRangeEnd w:id="59"/>
            <w:r w:rsidR="00C675FC">
              <w:rPr>
                <w:rStyle w:val="CommentReference"/>
                <w:rFonts w:cs="Times New Roman"/>
                <w:kern w:val="0"/>
                <w:lang w:val="en-US"/>
              </w:rPr>
              <w:commentReference w:id="59"/>
            </w:r>
            <w:r w:rsidRPr="00397D00">
              <w:rPr>
                <w:rFonts w:asciiTheme="minorHAnsi" w:hAnsiTheme="minorHAnsi" w:cstheme="minorHAnsi"/>
                <w:sz w:val="24"/>
                <w:szCs w:val="24"/>
              </w:rPr>
              <w:t>with their peers.</w:t>
            </w:r>
          </w:p>
          <w:p w14:paraId="48EE4AD7" w14:textId="77777777" w:rsidR="00423F4C" w:rsidRDefault="00116723" w:rsidP="00116723">
            <w:pPr>
              <w:pStyle w:val="ListParagraph"/>
              <w:numPr>
                <w:ilvl w:val="0"/>
                <w:numId w:val="39"/>
              </w:numPr>
              <w:tabs>
                <w:tab w:val="left" w:pos="720"/>
              </w:tabs>
              <w:spacing w:after="0" w:line="240" w:lineRule="auto"/>
              <w:jc w:val="both"/>
              <w:rPr>
                <w:ins w:id="60" w:author="igunga julius" w:date="2024-12-10T14:15:00Z" w16du:dateUtc="2024-12-10T11:15:00Z"/>
                <w:rFonts w:asciiTheme="minorHAnsi" w:hAnsiTheme="minorHAnsi" w:cstheme="minorHAnsi"/>
                <w:sz w:val="24"/>
                <w:szCs w:val="24"/>
                <w:lang w:val="en-US"/>
              </w:rPr>
            </w:pPr>
            <w:r w:rsidRPr="00397D00">
              <w:rPr>
                <w:rFonts w:asciiTheme="minorHAnsi" w:hAnsiTheme="minorHAnsi" w:cstheme="minorHAnsi"/>
                <w:sz w:val="24"/>
                <w:szCs w:val="24"/>
              </w:rPr>
              <w:t xml:space="preserve"> </w:t>
            </w:r>
            <w:r w:rsidRPr="00397D00">
              <w:rPr>
                <w:rFonts w:asciiTheme="minorHAnsi" w:hAnsiTheme="minorHAnsi" w:cstheme="minorHAnsi"/>
                <w:sz w:val="24"/>
                <w:szCs w:val="24"/>
                <w:lang w:val="en-US"/>
              </w:rPr>
              <w:t xml:space="preserve">Ask </w:t>
            </w:r>
            <w:r w:rsidR="00C54EB0">
              <w:rPr>
                <w:rFonts w:asciiTheme="minorHAnsi" w:hAnsiTheme="minorHAnsi" w:cstheme="minorHAnsi"/>
                <w:sz w:val="24"/>
                <w:szCs w:val="24"/>
                <w:lang w:val="en-US"/>
              </w:rPr>
              <w:t>learners</w:t>
            </w:r>
            <w:r w:rsidRPr="00397D00">
              <w:rPr>
                <w:rFonts w:asciiTheme="minorHAnsi" w:hAnsiTheme="minorHAnsi" w:cstheme="minorHAnsi"/>
                <w:sz w:val="24"/>
                <w:szCs w:val="24"/>
                <w:lang w:val="en-US"/>
              </w:rPr>
              <w:t xml:space="preserve"> to infer likely soil arrangements based on the map features.</w:t>
            </w:r>
          </w:p>
          <w:p w14:paraId="766C2FC6" w14:textId="0FBE1608" w:rsidR="00262440" w:rsidRPr="00397D00" w:rsidRDefault="00116723" w:rsidP="00116723">
            <w:pPr>
              <w:pStyle w:val="ListParagraph"/>
              <w:numPr>
                <w:ilvl w:val="0"/>
                <w:numId w:val="39"/>
              </w:numPr>
              <w:tabs>
                <w:tab w:val="left" w:pos="720"/>
              </w:tabs>
              <w:spacing w:after="0" w:line="240" w:lineRule="auto"/>
              <w:jc w:val="both"/>
              <w:rPr>
                <w:rFonts w:asciiTheme="minorHAnsi" w:hAnsiTheme="minorHAnsi" w:cstheme="minorHAnsi"/>
                <w:sz w:val="24"/>
                <w:szCs w:val="24"/>
                <w:lang w:val="en-US"/>
              </w:rPr>
            </w:pPr>
            <w:del w:id="61" w:author="igunga julius" w:date="2024-12-10T14:15:00Z" w16du:dateUtc="2024-12-10T11:15:00Z">
              <w:r w:rsidRPr="00397D00" w:rsidDel="00423F4C">
                <w:rPr>
                  <w:rFonts w:asciiTheme="minorHAnsi" w:hAnsiTheme="minorHAnsi" w:cstheme="minorHAnsi"/>
                  <w:sz w:val="24"/>
                  <w:szCs w:val="24"/>
                  <w:lang w:val="en-US"/>
                </w:rPr>
                <w:lastRenderedPageBreak/>
                <w:delText xml:space="preserve"> </w:delText>
              </w:r>
            </w:del>
            <w:r w:rsidRPr="00397D00">
              <w:rPr>
                <w:rFonts w:asciiTheme="minorHAnsi" w:hAnsiTheme="minorHAnsi" w:cstheme="minorHAnsi"/>
                <w:sz w:val="24"/>
                <w:szCs w:val="24"/>
                <w:lang w:val="en-US"/>
              </w:rPr>
              <w:t xml:space="preserve">Learners present a written explanation or annotated map showing </w:t>
            </w:r>
            <w:del w:id="62" w:author="igunga julius" w:date="2024-12-10T14:15:00Z" w16du:dateUtc="2024-12-10T11:15:00Z">
              <w:r w:rsidRPr="00397D00" w:rsidDel="00423F4C">
                <w:rPr>
                  <w:rFonts w:asciiTheme="minorHAnsi" w:hAnsiTheme="minorHAnsi" w:cstheme="minorHAnsi"/>
                  <w:sz w:val="24"/>
                  <w:szCs w:val="24"/>
                  <w:lang w:val="en-US"/>
                </w:rPr>
                <w:delText>hypothesised</w:delText>
              </w:r>
            </w:del>
            <w:ins w:id="63" w:author="igunga julius" w:date="2024-12-10T14:15:00Z" w16du:dateUtc="2024-12-10T11:15:00Z">
              <w:r w:rsidR="00423F4C" w:rsidRPr="00397D00">
                <w:rPr>
                  <w:rFonts w:asciiTheme="minorHAnsi" w:hAnsiTheme="minorHAnsi" w:cstheme="minorHAnsi"/>
                  <w:sz w:val="24"/>
                  <w:szCs w:val="24"/>
                  <w:lang w:val="en-US"/>
                </w:rPr>
                <w:t>hypothesized</w:t>
              </w:r>
            </w:ins>
            <w:r w:rsidRPr="00397D00">
              <w:rPr>
                <w:rFonts w:asciiTheme="minorHAnsi" w:hAnsiTheme="minorHAnsi" w:cstheme="minorHAnsi"/>
                <w:sz w:val="24"/>
                <w:szCs w:val="24"/>
                <w:lang w:val="en-US"/>
              </w:rPr>
              <w:t xml:space="preserve"> soil arrangements. Assessment should target logical reasoning, use of map features, and clarity of explanation.</w:t>
            </w:r>
          </w:p>
          <w:p w14:paraId="2F71A3A2" w14:textId="77777777" w:rsidR="00262440" w:rsidRPr="00397D00" w:rsidRDefault="00116723" w:rsidP="00116723">
            <w:pPr>
              <w:pStyle w:val="ListParagraph"/>
              <w:numPr>
                <w:ilvl w:val="0"/>
                <w:numId w:val="39"/>
              </w:numPr>
              <w:spacing w:after="0" w:line="240" w:lineRule="auto"/>
              <w:jc w:val="both"/>
              <w:rPr>
                <w:rFonts w:asciiTheme="minorHAnsi" w:hAnsiTheme="minorHAnsi" w:cstheme="minorHAnsi"/>
                <w:sz w:val="24"/>
                <w:szCs w:val="24"/>
                <w:lang w:val="en-US"/>
              </w:rPr>
            </w:pPr>
            <w:r w:rsidRPr="00397D00">
              <w:rPr>
                <w:rFonts w:asciiTheme="minorHAnsi" w:hAnsiTheme="minorHAnsi" w:cstheme="minorHAnsi"/>
                <w:sz w:val="24"/>
                <w:szCs w:val="24"/>
                <w:lang w:val="en-US"/>
              </w:rPr>
              <w:t>In a classroom or school yard, simulate a line transect with labeled markers representing different soil types and topographic features. Students record observations and deduce soil arrangements. Guide learners to draw a transect diagram or table summarising their findings.</w:t>
            </w:r>
          </w:p>
          <w:p w14:paraId="359F5C7D" w14:textId="77777777" w:rsidR="00262440" w:rsidRPr="00397D00" w:rsidRDefault="00116723" w:rsidP="00116723">
            <w:pPr>
              <w:pStyle w:val="ListParagraph"/>
              <w:numPr>
                <w:ilvl w:val="0"/>
                <w:numId w:val="39"/>
              </w:numPr>
              <w:spacing w:after="0" w:line="240" w:lineRule="auto"/>
              <w:jc w:val="both"/>
              <w:rPr>
                <w:rFonts w:asciiTheme="minorHAnsi" w:hAnsiTheme="minorHAnsi" w:cstheme="minorHAnsi"/>
                <w:sz w:val="24"/>
                <w:szCs w:val="24"/>
                <w:lang w:val="en-US"/>
              </w:rPr>
            </w:pPr>
            <w:r w:rsidRPr="00397D00">
              <w:rPr>
                <w:rFonts w:asciiTheme="minorHAnsi" w:hAnsiTheme="minorHAnsi" w:cstheme="minorHAnsi"/>
                <w:sz w:val="24"/>
                <w:szCs w:val="24"/>
                <w:lang w:val="en-US"/>
              </w:rPr>
              <w:t>Assess completeness of recorded data, accuracy in representing soil layers, and logical interpretation.</w:t>
            </w:r>
          </w:p>
          <w:p w14:paraId="3DABEAB2" w14:textId="77777777" w:rsidR="00262440" w:rsidRPr="00397D00" w:rsidRDefault="00116723" w:rsidP="00116723">
            <w:pPr>
              <w:pStyle w:val="ListParagraph"/>
              <w:numPr>
                <w:ilvl w:val="0"/>
                <w:numId w:val="39"/>
              </w:numPr>
              <w:spacing w:after="0" w:line="240" w:lineRule="auto"/>
              <w:jc w:val="both"/>
              <w:rPr>
                <w:rFonts w:asciiTheme="minorHAnsi" w:hAnsiTheme="minorHAnsi" w:cstheme="minorHAnsi"/>
                <w:sz w:val="24"/>
                <w:szCs w:val="24"/>
                <w:lang w:val="en-US"/>
              </w:rPr>
            </w:pPr>
            <w:r w:rsidRPr="00397D00">
              <w:rPr>
                <w:rFonts w:asciiTheme="minorHAnsi" w:hAnsiTheme="minorHAnsi" w:cstheme="minorHAnsi"/>
                <w:sz w:val="24"/>
                <w:szCs w:val="24"/>
                <w:lang w:val="en-US"/>
              </w:rPr>
              <w:t xml:space="preserve"> Assess a completed field report including, annotated diagrams of soil layers. Written analysis linking soil composition to topographic and environmental factors. Focus on accuracy of observations, quality of diagrams, relevance of analysis, and teamwork.</w:t>
            </w:r>
          </w:p>
          <w:p w14:paraId="07578CDA" w14:textId="77777777" w:rsidR="00262440" w:rsidRDefault="00262440" w:rsidP="00C54EB0">
            <w:pPr>
              <w:spacing w:after="0" w:line="240" w:lineRule="auto"/>
              <w:jc w:val="both"/>
              <w:rPr>
                <w:rFonts w:asciiTheme="minorHAnsi" w:hAnsiTheme="minorHAnsi" w:cstheme="minorHAnsi"/>
                <w:color w:val="00B050"/>
                <w:sz w:val="24"/>
                <w:szCs w:val="24"/>
                <w:lang w:val="en-US"/>
              </w:rPr>
            </w:pPr>
          </w:p>
          <w:p w14:paraId="44C34709" w14:textId="77777777" w:rsidR="00262440" w:rsidRDefault="00262440">
            <w:pPr>
              <w:spacing w:after="0" w:line="240" w:lineRule="auto"/>
              <w:rPr>
                <w:rFonts w:asciiTheme="minorHAnsi" w:hAnsiTheme="minorHAnsi" w:cstheme="minorHAnsi"/>
                <w:color w:val="00B050"/>
                <w:sz w:val="24"/>
                <w:szCs w:val="24"/>
              </w:rPr>
            </w:pPr>
          </w:p>
        </w:tc>
      </w:tr>
      <w:tr w:rsidR="00262440" w14:paraId="51673F74" w14:textId="77777777">
        <w:tc>
          <w:tcPr>
            <w:tcW w:w="1654" w:type="pct"/>
          </w:tcPr>
          <w:p w14:paraId="2B24D9E2" w14:textId="77777777" w:rsidR="00262440" w:rsidRPr="00397D00" w:rsidRDefault="00116723" w:rsidP="00116723">
            <w:pPr>
              <w:numPr>
                <w:ilvl w:val="0"/>
                <w:numId w:val="32"/>
              </w:numPr>
              <w:spacing w:after="0" w:line="240" w:lineRule="auto"/>
              <w:rPr>
                <w:rFonts w:asciiTheme="minorHAnsi" w:hAnsiTheme="minorHAnsi"/>
                <w:sz w:val="24"/>
                <w:szCs w:val="24"/>
              </w:rPr>
            </w:pPr>
            <w:r w:rsidRPr="00397D00">
              <w:rPr>
                <w:rFonts w:asciiTheme="minorHAnsi" w:hAnsiTheme="minorHAnsi"/>
                <w:sz w:val="24"/>
                <w:szCs w:val="24"/>
              </w:rPr>
              <w:lastRenderedPageBreak/>
              <w:t xml:space="preserve">Evaluate the factors affecting soil productivity </w:t>
            </w:r>
            <w:r w:rsidRPr="00397D00">
              <w:rPr>
                <w:rFonts w:asciiTheme="minorHAnsi" w:hAnsiTheme="minorHAnsi"/>
                <w:sz w:val="24"/>
                <w:szCs w:val="24"/>
              </w:rPr>
              <w:lastRenderedPageBreak/>
              <w:t>and propose sustainable practices to enhance soil quality in a given area based on its properties, formation, and use (k, u, s, v)</w:t>
            </w:r>
          </w:p>
        </w:tc>
        <w:tc>
          <w:tcPr>
            <w:tcW w:w="1692" w:type="pct"/>
          </w:tcPr>
          <w:p w14:paraId="3FC7726B" w14:textId="77777777" w:rsidR="00262440" w:rsidRPr="00397D00" w:rsidRDefault="00116723">
            <w:pPr>
              <w:spacing w:after="0" w:line="240" w:lineRule="auto"/>
              <w:rPr>
                <w:rFonts w:asciiTheme="minorHAnsi" w:hAnsiTheme="minorHAnsi" w:cstheme="minorHAnsi"/>
                <w:b/>
                <w:bCs/>
                <w:sz w:val="24"/>
                <w:szCs w:val="24"/>
              </w:rPr>
            </w:pPr>
            <w:r w:rsidRPr="00397D00">
              <w:rPr>
                <w:rFonts w:asciiTheme="minorHAnsi" w:hAnsiTheme="minorHAnsi" w:cstheme="minorHAnsi"/>
                <w:b/>
                <w:bCs/>
                <w:sz w:val="24"/>
                <w:szCs w:val="24"/>
              </w:rPr>
              <w:lastRenderedPageBreak/>
              <w:t>Soil Productivity</w:t>
            </w:r>
          </w:p>
          <w:p w14:paraId="617D3901" w14:textId="77777777" w:rsidR="00262440" w:rsidRPr="00397D00" w:rsidRDefault="00116723" w:rsidP="00116723">
            <w:pPr>
              <w:pStyle w:val="ListParagraph"/>
              <w:numPr>
                <w:ilvl w:val="0"/>
                <w:numId w:val="40"/>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lastRenderedPageBreak/>
              <w:t>Provide learners with a case study of a specific area, including data on soil type, properties and current land use. Guide them to investigate factors influencing soil productivity and suggest improvements. Provide resources such as soil property charts, maps, photographs, and data tables.</w:t>
            </w:r>
          </w:p>
          <w:p w14:paraId="1C00B5CE" w14:textId="77777777" w:rsidR="00262440" w:rsidRPr="00397D00" w:rsidRDefault="00116723" w:rsidP="00116723">
            <w:pPr>
              <w:pStyle w:val="ListParagraph"/>
              <w:numPr>
                <w:ilvl w:val="0"/>
                <w:numId w:val="40"/>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 Visit a nearby farm or area with varied soil use. Guide learners to collect soil samples, observe land use practices, and identify factors impacting productivity. Focus on hands-on exploration of soil characteristics and their influence on productivity.</w:t>
            </w:r>
          </w:p>
          <w:p w14:paraId="624B5C87" w14:textId="77777777" w:rsidR="00262440" w:rsidRPr="00397D00" w:rsidRDefault="00116723" w:rsidP="00116723">
            <w:pPr>
              <w:pStyle w:val="ListParagraph"/>
              <w:numPr>
                <w:ilvl w:val="0"/>
                <w:numId w:val="40"/>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 Conduct classroom experiments such as testing soil pH, texture, and water retention. Help learners understand how physical and chemical properties affect soil productivity.</w:t>
            </w:r>
          </w:p>
          <w:p w14:paraId="002985D5" w14:textId="77777777" w:rsidR="00262440" w:rsidRPr="00397D00" w:rsidRDefault="00116723" w:rsidP="00116723">
            <w:pPr>
              <w:pStyle w:val="ListParagraph"/>
              <w:numPr>
                <w:ilvl w:val="0"/>
                <w:numId w:val="40"/>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 In groups, students analyse different soil profiles and propose solutions for improving soil fertility </w:t>
            </w:r>
          </w:p>
          <w:p w14:paraId="53FFE73D" w14:textId="77777777" w:rsidR="00262440" w:rsidRPr="00397D00" w:rsidRDefault="00116723" w:rsidP="00116723">
            <w:pPr>
              <w:pStyle w:val="ListParagraph"/>
              <w:numPr>
                <w:ilvl w:val="0"/>
                <w:numId w:val="40"/>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Show videos or info graphics on sustainable soil management practices. </w:t>
            </w:r>
          </w:p>
        </w:tc>
        <w:tc>
          <w:tcPr>
            <w:tcW w:w="1654" w:type="pct"/>
          </w:tcPr>
          <w:p w14:paraId="1B56E51B" w14:textId="77777777" w:rsidR="00262440" w:rsidRPr="00397D00" w:rsidRDefault="00262440">
            <w:pPr>
              <w:spacing w:after="0" w:line="240" w:lineRule="auto"/>
              <w:rPr>
                <w:rFonts w:asciiTheme="minorHAnsi" w:hAnsiTheme="minorHAnsi" w:cstheme="minorHAnsi"/>
                <w:sz w:val="24"/>
                <w:szCs w:val="24"/>
              </w:rPr>
            </w:pPr>
          </w:p>
          <w:p w14:paraId="6FA00BC8" w14:textId="5313708B" w:rsidR="00262440" w:rsidRPr="00397D00" w:rsidRDefault="00C54EB0" w:rsidP="00116723">
            <w:pPr>
              <w:pStyle w:val="ListParagraph"/>
              <w:numPr>
                <w:ilvl w:val="0"/>
                <w:numId w:val="40"/>
              </w:numPr>
              <w:spacing w:after="0" w:line="240" w:lineRule="auto"/>
              <w:rPr>
                <w:rFonts w:asciiTheme="minorHAnsi" w:hAnsiTheme="minorHAnsi" w:cstheme="minorHAnsi"/>
                <w:sz w:val="24"/>
                <w:szCs w:val="24"/>
              </w:rPr>
            </w:pPr>
            <w:r>
              <w:rPr>
                <w:rFonts w:asciiTheme="minorHAnsi" w:hAnsiTheme="minorHAnsi" w:cstheme="minorHAnsi"/>
                <w:sz w:val="24"/>
                <w:szCs w:val="24"/>
              </w:rPr>
              <w:lastRenderedPageBreak/>
              <w:t>Learners</w:t>
            </w:r>
            <w:r w:rsidRPr="00397D00">
              <w:rPr>
                <w:rFonts w:asciiTheme="minorHAnsi" w:hAnsiTheme="minorHAnsi" w:cstheme="minorHAnsi"/>
                <w:sz w:val="24"/>
                <w:szCs w:val="24"/>
              </w:rPr>
              <w:t xml:space="preserve"> design a soil management plan for a given area, considering factors like soil type, climate, and land use. Learners write a report or make a presentation reflecting: soil productivity analysis and proposed sustainable practices, giving a justification for each proposal. Assess creativity, feasibility, use of data, and clarity.</w:t>
            </w:r>
          </w:p>
          <w:p w14:paraId="69F0E2BA" w14:textId="0A4D5044" w:rsidR="00262440" w:rsidRPr="00397D00" w:rsidRDefault="00116723" w:rsidP="00116723">
            <w:pPr>
              <w:pStyle w:val="ListParagraph"/>
              <w:numPr>
                <w:ilvl w:val="0"/>
                <w:numId w:val="40"/>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Assess </w:t>
            </w:r>
            <w:r w:rsidR="00C54EB0">
              <w:rPr>
                <w:rFonts w:asciiTheme="minorHAnsi" w:hAnsiTheme="minorHAnsi" w:cstheme="minorHAnsi"/>
                <w:sz w:val="24"/>
                <w:szCs w:val="24"/>
              </w:rPr>
              <w:t xml:space="preserve">learners’ fieldwork reports for </w:t>
            </w:r>
            <w:r w:rsidRPr="00397D00">
              <w:rPr>
                <w:rFonts w:asciiTheme="minorHAnsi" w:hAnsiTheme="minorHAnsi" w:cstheme="minorHAnsi"/>
                <w:sz w:val="24"/>
                <w:szCs w:val="24"/>
              </w:rPr>
              <w:t>accuracy of observations, logical reasoning, and connection to soil productivity.</w:t>
            </w:r>
          </w:p>
          <w:p w14:paraId="2A9ACF50" w14:textId="77777777" w:rsidR="00262440" w:rsidRPr="00397D00" w:rsidRDefault="00262440">
            <w:pPr>
              <w:spacing w:after="0" w:line="240" w:lineRule="auto"/>
              <w:rPr>
                <w:rFonts w:asciiTheme="minorHAnsi" w:hAnsiTheme="minorHAnsi" w:cstheme="minorHAnsi"/>
                <w:sz w:val="24"/>
                <w:szCs w:val="24"/>
              </w:rPr>
            </w:pPr>
          </w:p>
          <w:p w14:paraId="1010039C" w14:textId="77777777" w:rsidR="00262440" w:rsidRPr="00397D00" w:rsidRDefault="00262440">
            <w:pPr>
              <w:spacing w:after="0" w:line="240" w:lineRule="auto"/>
              <w:rPr>
                <w:rFonts w:asciiTheme="minorHAnsi" w:hAnsiTheme="minorHAnsi" w:cstheme="minorHAnsi"/>
                <w:sz w:val="24"/>
                <w:szCs w:val="24"/>
              </w:rPr>
            </w:pPr>
          </w:p>
        </w:tc>
      </w:tr>
      <w:tr w:rsidR="00262440" w14:paraId="4469FC34" w14:textId="77777777">
        <w:tc>
          <w:tcPr>
            <w:tcW w:w="1654" w:type="pct"/>
          </w:tcPr>
          <w:p w14:paraId="16949415" w14:textId="77777777" w:rsidR="00262440" w:rsidRPr="00397D00" w:rsidRDefault="00116723" w:rsidP="00116723">
            <w:pPr>
              <w:numPr>
                <w:ilvl w:val="0"/>
                <w:numId w:val="32"/>
              </w:numPr>
              <w:spacing w:after="0" w:line="240" w:lineRule="auto"/>
              <w:jc w:val="both"/>
              <w:rPr>
                <w:rFonts w:asciiTheme="minorHAnsi" w:hAnsiTheme="minorHAnsi"/>
                <w:sz w:val="24"/>
                <w:szCs w:val="24"/>
              </w:rPr>
            </w:pPr>
            <w:r w:rsidRPr="00397D00">
              <w:rPr>
                <w:rFonts w:asciiTheme="minorHAnsi" w:hAnsiTheme="minorHAnsi"/>
                <w:sz w:val="24"/>
                <w:szCs w:val="24"/>
              </w:rPr>
              <w:lastRenderedPageBreak/>
              <w:t xml:space="preserve">Propose feasible soil conservation strategies </w:t>
            </w:r>
            <w:r w:rsidRPr="00397D00">
              <w:rPr>
                <w:rFonts w:asciiTheme="minorHAnsi" w:hAnsiTheme="minorHAnsi"/>
                <w:sz w:val="24"/>
                <w:szCs w:val="24"/>
              </w:rPr>
              <w:lastRenderedPageBreak/>
              <w:t>for a specific area in order to promote sustainable development through analysing the causes and effects of soil degradation (v/a)</w:t>
            </w:r>
          </w:p>
        </w:tc>
        <w:tc>
          <w:tcPr>
            <w:tcW w:w="1692" w:type="pct"/>
          </w:tcPr>
          <w:p w14:paraId="5D01AA4B" w14:textId="77777777" w:rsidR="00262440" w:rsidRPr="00397D00" w:rsidRDefault="00116723">
            <w:pPr>
              <w:spacing w:after="0" w:line="240" w:lineRule="auto"/>
              <w:rPr>
                <w:rFonts w:asciiTheme="minorHAnsi" w:hAnsiTheme="minorHAnsi" w:cstheme="minorHAnsi"/>
                <w:b/>
                <w:bCs/>
                <w:sz w:val="24"/>
                <w:szCs w:val="24"/>
                <w:lang w:val="en-US"/>
              </w:rPr>
            </w:pPr>
            <w:r w:rsidRPr="00397D00">
              <w:rPr>
                <w:rFonts w:asciiTheme="minorHAnsi" w:hAnsiTheme="minorHAnsi" w:cstheme="minorHAnsi"/>
                <w:b/>
                <w:bCs/>
                <w:sz w:val="24"/>
                <w:szCs w:val="24"/>
                <w:lang w:val="en-US"/>
              </w:rPr>
              <w:lastRenderedPageBreak/>
              <w:t>Soil Degradation and Conservation</w:t>
            </w:r>
          </w:p>
          <w:p w14:paraId="23EEDB39" w14:textId="77777777" w:rsidR="00262440" w:rsidRPr="00397D00" w:rsidRDefault="00116723" w:rsidP="00116723">
            <w:pPr>
              <w:pStyle w:val="ListParagraph"/>
              <w:numPr>
                <w:ilvl w:val="0"/>
                <w:numId w:val="41"/>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lastRenderedPageBreak/>
              <w:t>Provide learners with a real-world case study of soil degradation. Guide learners to analyse the causes, effects, and attempted solutions. Use videos, articles, and maps of the affected areas to enhance learning.</w:t>
            </w:r>
          </w:p>
          <w:p w14:paraId="1D5CDEF1" w14:textId="77777777" w:rsidR="00262440" w:rsidRPr="00397D00" w:rsidRDefault="00116723" w:rsidP="00116723">
            <w:pPr>
              <w:pStyle w:val="ListParagraph"/>
              <w:numPr>
                <w:ilvl w:val="0"/>
                <w:numId w:val="41"/>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 Take students to a nearby degraded area or farmland. Have them observe visible signs of degradation and interview local land users about practices and challenges. Focus on the connection between theory and practice and real-world observations.</w:t>
            </w:r>
          </w:p>
          <w:p w14:paraId="0EE19719" w14:textId="77777777" w:rsidR="00262440" w:rsidRPr="00397D00" w:rsidRDefault="00116723" w:rsidP="00116723">
            <w:pPr>
              <w:pStyle w:val="ListParagraph"/>
              <w:numPr>
                <w:ilvl w:val="0"/>
                <w:numId w:val="41"/>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 xml:space="preserve"> Simulate soil degradation processes in the classroom to help learners understand how degradation occurs and the effectiveness of conservation measures.</w:t>
            </w:r>
          </w:p>
          <w:p w14:paraId="7F6E61DC" w14:textId="77777777" w:rsidR="00262440" w:rsidRPr="00397D00" w:rsidRDefault="00116723" w:rsidP="00116723">
            <w:pPr>
              <w:pStyle w:val="ListParagraph"/>
              <w:numPr>
                <w:ilvl w:val="0"/>
                <w:numId w:val="41"/>
              </w:numPr>
              <w:spacing w:after="0" w:line="240" w:lineRule="auto"/>
              <w:rPr>
                <w:rFonts w:asciiTheme="minorHAnsi" w:hAnsiTheme="minorHAnsi" w:cstheme="minorHAnsi"/>
                <w:bCs/>
                <w:sz w:val="24"/>
                <w:szCs w:val="24"/>
              </w:rPr>
            </w:pPr>
            <w:commentRangeStart w:id="64"/>
            <w:r w:rsidRPr="00397D00">
              <w:rPr>
                <w:rFonts w:asciiTheme="minorHAnsi" w:hAnsiTheme="minorHAnsi" w:cstheme="minorHAnsi"/>
                <w:bCs/>
                <w:sz w:val="24"/>
                <w:szCs w:val="24"/>
              </w:rPr>
              <w:t xml:space="preserve"> Divide learners into groups to research specific soil conservation techniques</w:t>
            </w:r>
            <w:commentRangeEnd w:id="64"/>
            <w:r w:rsidR="00FA152D">
              <w:rPr>
                <w:rStyle w:val="CommentReference"/>
                <w:rFonts w:cs="Times New Roman"/>
                <w:kern w:val="0"/>
                <w:lang w:val="en-US"/>
              </w:rPr>
              <w:commentReference w:id="64"/>
            </w:r>
            <w:r w:rsidRPr="00397D00">
              <w:rPr>
                <w:rFonts w:asciiTheme="minorHAnsi" w:hAnsiTheme="minorHAnsi" w:cstheme="minorHAnsi"/>
                <w:bCs/>
                <w:sz w:val="24"/>
                <w:szCs w:val="24"/>
              </w:rPr>
              <w:t>. Groups present their findings and recommend techniques for a given area.</w:t>
            </w:r>
          </w:p>
          <w:p w14:paraId="48AD3593" w14:textId="77777777" w:rsidR="00262440" w:rsidRPr="00397D00" w:rsidRDefault="00116723" w:rsidP="00116723">
            <w:pPr>
              <w:pStyle w:val="ListParagraph"/>
              <w:numPr>
                <w:ilvl w:val="0"/>
                <w:numId w:val="41"/>
              </w:numPr>
              <w:spacing w:after="0" w:line="240" w:lineRule="auto"/>
              <w:rPr>
                <w:rFonts w:asciiTheme="minorHAnsi" w:hAnsiTheme="minorHAnsi" w:cstheme="minorHAnsi"/>
                <w:bCs/>
                <w:sz w:val="24"/>
                <w:szCs w:val="24"/>
              </w:rPr>
            </w:pPr>
            <w:r w:rsidRPr="00397D00">
              <w:rPr>
                <w:rFonts w:asciiTheme="minorHAnsi" w:hAnsiTheme="minorHAnsi" w:cstheme="minorHAnsi"/>
                <w:bCs/>
                <w:sz w:val="24"/>
                <w:szCs w:val="24"/>
              </w:rPr>
              <w:t>Show documentaries or infographics on successful soil conservation projects to inspire learners and provide practical examples of conservation success stories.</w:t>
            </w:r>
          </w:p>
        </w:tc>
        <w:tc>
          <w:tcPr>
            <w:tcW w:w="1654" w:type="pct"/>
          </w:tcPr>
          <w:p w14:paraId="37ED1D99" w14:textId="77777777" w:rsidR="00262440" w:rsidRPr="00397D00" w:rsidRDefault="00116723" w:rsidP="00116723">
            <w:pPr>
              <w:pStyle w:val="ListParagraph"/>
              <w:numPr>
                <w:ilvl w:val="0"/>
                <w:numId w:val="41"/>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lastRenderedPageBreak/>
              <w:t xml:space="preserve">Learners write a report analysing the causes and </w:t>
            </w:r>
            <w:r w:rsidRPr="00397D00">
              <w:rPr>
                <w:rFonts w:asciiTheme="minorHAnsi" w:hAnsiTheme="minorHAnsi" w:cstheme="minorHAnsi"/>
                <w:sz w:val="24"/>
                <w:szCs w:val="24"/>
              </w:rPr>
              <w:lastRenderedPageBreak/>
              <w:t>impacts of soil degradation in a given area and propose conservation strategies. Assessment focus should be on depth of analysis, relevance of proposed solutions, and clarity of communication.</w:t>
            </w:r>
          </w:p>
          <w:p w14:paraId="1E953E37" w14:textId="77777777" w:rsidR="00262440" w:rsidRPr="00397D00" w:rsidRDefault="00116723" w:rsidP="00116723">
            <w:pPr>
              <w:pStyle w:val="ListParagraph"/>
              <w:numPr>
                <w:ilvl w:val="0"/>
                <w:numId w:val="41"/>
              </w:numPr>
              <w:spacing w:after="0" w:line="240" w:lineRule="auto"/>
              <w:rPr>
                <w:rFonts w:asciiTheme="minorHAnsi" w:hAnsiTheme="minorHAnsi" w:cstheme="minorHAnsi"/>
                <w:sz w:val="24"/>
                <w:szCs w:val="24"/>
              </w:rPr>
            </w:pPr>
            <w:r w:rsidRPr="00397D00">
              <w:rPr>
                <w:rFonts w:asciiTheme="minorHAnsi" w:hAnsiTheme="minorHAnsi" w:cstheme="minorHAnsi"/>
                <w:sz w:val="24"/>
                <w:szCs w:val="24"/>
              </w:rPr>
              <w:t xml:space="preserve"> After a field trip, learners write a reflection on their observations of soil degradation and suggest conservation measures. Assess relevance of observations, logical proposals, and use of geographic terminology.</w:t>
            </w:r>
          </w:p>
          <w:p w14:paraId="5E809055" w14:textId="1AB73750" w:rsidR="00262440" w:rsidRPr="00397D00" w:rsidRDefault="00C54EB0" w:rsidP="00116723">
            <w:pPr>
              <w:pStyle w:val="ListParagraph"/>
              <w:numPr>
                <w:ilvl w:val="0"/>
                <w:numId w:val="41"/>
              </w:numPr>
              <w:spacing w:after="0" w:line="240" w:lineRule="auto"/>
              <w:rPr>
                <w:rFonts w:asciiTheme="minorHAnsi" w:hAnsiTheme="minorHAnsi" w:cstheme="minorHAnsi"/>
                <w:sz w:val="24"/>
                <w:szCs w:val="24"/>
              </w:rPr>
            </w:pPr>
            <w:r>
              <w:rPr>
                <w:rFonts w:asciiTheme="minorHAnsi" w:hAnsiTheme="minorHAnsi" w:cstheme="minorHAnsi"/>
                <w:sz w:val="24"/>
                <w:szCs w:val="24"/>
              </w:rPr>
              <w:t>Observe l</w:t>
            </w:r>
            <w:r w:rsidRPr="00C54EB0">
              <w:rPr>
                <w:rFonts w:asciiTheme="minorHAnsi" w:hAnsiTheme="minorHAnsi" w:cstheme="minorHAnsi"/>
                <w:sz w:val="24"/>
                <w:szCs w:val="24"/>
              </w:rPr>
              <w:t xml:space="preserve">earners </w:t>
            </w:r>
            <w:r>
              <w:rPr>
                <w:rFonts w:asciiTheme="minorHAnsi" w:hAnsiTheme="minorHAnsi" w:cstheme="minorHAnsi"/>
                <w:sz w:val="24"/>
                <w:szCs w:val="24"/>
              </w:rPr>
              <w:t xml:space="preserve">during the </w:t>
            </w:r>
            <w:r w:rsidRPr="00C54EB0">
              <w:rPr>
                <w:rFonts w:asciiTheme="minorHAnsi" w:hAnsiTheme="minorHAnsi" w:cstheme="minorHAnsi"/>
                <w:sz w:val="24"/>
                <w:szCs w:val="24"/>
              </w:rPr>
              <w:t xml:space="preserve">debate about the </w:t>
            </w:r>
            <w:commentRangeStart w:id="65"/>
            <w:r w:rsidRPr="00C54EB0">
              <w:rPr>
                <w:rFonts w:asciiTheme="minorHAnsi" w:hAnsiTheme="minorHAnsi" w:cstheme="minorHAnsi"/>
                <w:sz w:val="24"/>
                <w:szCs w:val="24"/>
              </w:rPr>
              <w:t xml:space="preserve">trade-offs </w:t>
            </w:r>
            <w:commentRangeEnd w:id="65"/>
            <w:r w:rsidR="00143103">
              <w:rPr>
                <w:rStyle w:val="CommentReference"/>
                <w:rFonts w:cs="Times New Roman"/>
                <w:kern w:val="0"/>
                <w:lang w:val="en-US"/>
              </w:rPr>
              <w:commentReference w:id="65"/>
            </w:r>
            <w:r w:rsidRPr="00C54EB0">
              <w:rPr>
                <w:rFonts w:asciiTheme="minorHAnsi" w:hAnsiTheme="minorHAnsi" w:cstheme="minorHAnsi"/>
                <w:sz w:val="24"/>
                <w:szCs w:val="24"/>
              </w:rPr>
              <w:t>of soil conservation methods</w:t>
            </w:r>
            <w:r>
              <w:rPr>
                <w:rFonts w:asciiTheme="minorHAnsi" w:hAnsiTheme="minorHAnsi" w:cstheme="minorHAnsi"/>
                <w:sz w:val="24"/>
                <w:szCs w:val="24"/>
              </w:rPr>
              <w:t xml:space="preserve"> focusing on their ability to make </w:t>
            </w:r>
            <w:r w:rsidRPr="00C54EB0">
              <w:rPr>
                <w:rFonts w:asciiTheme="minorHAnsi" w:hAnsiTheme="minorHAnsi" w:cstheme="minorHAnsi"/>
                <w:sz w:val="24"/>
                <w:szCs w:val="24"/>
              </w:rPr>
              <w:t>evidence-based arguments, teamwork</w:t>
            </w:r>
            <w:r w:rsidRPr="00397D00">
              <w:rPr>
                <w:rFonts w:asciiTheme="minorHAnsi" w:hAnsiTheme="minorHAnsi" w:cstheme="minorHAnsi"/>
                <w:sz w:val="24"/>
                <w:szCs w:val="24"/>
              </w:rPr>
              <w:t>, and creativity.</w:t>
            </w:r>
          </w:p>
          <w:p w14:paraId="4D800C70" w14:textId="01D1AA32" w:rsidR="00262440" w:rsidRPr="00397D00" w:rsidRDefault="00262440" w:rsidP="00C54EB0">
            <w:pPr>
              <w:pStyle w:val="ListParagraph"/>
              <w:spacing w:after="0" w:line="240" w:lineRule="auto"/>
              <w:ind w:left="360"/>
              <w:rPr>
                <w:rFonts w:asciiTheme="minorHAnsi" w:hAnsiTheme="minorHAnsi" w:cstheme="minorHAnsi"/>
                <w:sz w:val="24"/>
                <w:szCs w:val="24"/>
              </w:rPr>
            </w:pPr>
          </w:p>
        </w:tc>
      </w:tr>
    </w:tbl>
    <w:p w14:paraId="30FD36BA" w14:textId="77777777" w:rsidR="00262440" w:rsidRDefault="00262440">
      <w:pPr>
        <w:spacing w:after="0"/>
        <w:rPr>
          <w:rFonts w:asciiTheme="minorHAnsi" w:hAnsiTheme="minorHAnsi"/>
          <w:b/>
          <w:bCs/>
          <w:color w:val="C00000"/>
          <w:sz w:val="24"/>
          <w:szCs w:val="24"/>
        </w:rPr>
      </w:pPr>
    </w:p>
    <w:p w14:paraId="7D293D42" w14:textId="77777777" w:rsidR="00262440" w:rsidRDefault="00262440">
      <w:pPr>
        <w:spacing w:after="0"/>
        <w:rPr>
          <w:rFonts w:asciiTheme="minorHAnsi" w:hAnsiTheme="minorHAnsi"/>
          <w:b/>
          <w:bCs/>
          <w:color w:val="C00000"/>
          <w:sz w:val="24"/>
          <w:szCs w:val="24"/>
        </w:rPr>
      </w:pPr>
    </w:p>
    <w:p w14:paraId="0379627A" w14:textId="77777777" w:rsidR="00262440" w:rsidRDefault="00262440">
      <w:pPr>
        <w:spacing w:after="0"/>
        <w:rPr>
          <w:rFonts w:asciiTheme="minorHAnsi" w:hAnsiTheme="minorHAnsi"/>
          <w:b/>
          <w:bCs/>
          <w:color w:val="C00000"/>
          <w:sz w:val="24"/>
          <w:szCs w:val="24"/>
        </w:rPr>
      </w:pPr>
    </w:p>
    <w:p w14:paraId="1944CE75" w14:textId="77777777" w:rsidR="00262440" w:rsidRDefault="00262440">
      <w:pPr>
        <w:spacing w:after="0"/>
        <w:rPr>
          <w:rFonts w:asciiTheme="minorHAnsi" w:hAnsiTheme="minorHAnsi"/>
          <w:b/>
          <w:bCs/>
          <w:color w:val="C00000"/>
          <w:sz w:val="24"/>
          <w:szCs w:val="24"/>
        </w:rPr>
      </w:pPr>
    </w:p>
    <w:p w14:paraId="7C1BAC31" w14:textId="77777777" w:rsidR="00C54EB0" w:rsidRDefault="00C54EB0">
      <w:pPr>
        <w:spacing w:after="0"/>
        <w:rPr>
          <w:rFonts w:asciiTheme="minorHAnsi" w:hAnsiTheme="minorHAnsi"/>
          <w:b/>
          <w:bCs/>
          <w:color w:val="C00000"/>
          <w:sz w:val="24"/>
          <w:szCs w:val="24"/>
        </w:rPr>
      </w:pPr>
    </w:p>
    <w:p w14:paraId="2AE93418" w14:textId="77777777" w:rsidR="00C54EB0" w:rsidRDefault="00C54EB0">
      <w:pPr>
        <w:spacing w:after="0"/>
        <w:rPr>
          <w:rFonts w:asciiTheme="minorHAnsi" w:hAnsiTheme="minorHAnsi"/>
          <w:b/>
          <w:bCs/>
          <w:color w:val="C00000"/>
          <w:sz w:val="24"/>
          <w:szCs w:val="24"/>
        </w:rPr>
      </w:pPr>
    </w:p>
    <w:p w14:paraId="06B3FE16" w14:textId="77777777" w:rsidR="00C54EB0" w:rsidRDefault="00C54EB0">
      <w:pPr>
        <w:spacing w:after="0"/>
        <w:rPr>
          <w:rFonts w:asciiTheme="minorHAnsi" w:hAnsiTheme="minorHAnsi"/>
          <w:b/>
          <w:bCs/>
          <w:color w:val="C00000"/>
          <w:sz w:val="24"/>
          <w:szCs w:val="24"/>
        </w:rPr>
      </w:pPr>
    </w:p>
    <w:p w14:paraId="7759017F" w14:textId="77777777" w:rsidR="00C54EB0" w:rsidRDefault="00C54EB0">
      <w:pPr>
        <w:spacing w:after="0"/>
        <w:rPr>
          <w:rFonts w:asciiTheme="minorHAnsi" w:hAnsiTheme="minorHAnsi"/>
          <w:b/>
          <w:bCs/>
          <w:color w:val="C00000"/>
          <w:sz w:val="24"/>
          <w:szCs w:val="24"/>
        </w:rPr>
      </w:pPr>
    </w:p>
    <w:p w14:paraId="5EAB81E0" w14:textId="77777777" w:rsidR="00C54EB0" w:rsidRDefault="00C54EB0">
      <w:pPr>
        <w:spacing w:after="0"/>
        <w:rPr>
          <w:rFonts w:asciiTheme="minorHAnsi" w:hAnsiTheme="minorHAnsi"/>
          <w:b/>
          <w:bCs/>
          <w:color w:val="C00000"/>
          <w:sz w:val="24"/>
          <w:szCs w:val="24"/>
        </w:rPr>
      </w:pPr>
    </w:p>
    <w:p w14:paraId="104EDC71" w14:textId="77777777" w:rsidR="00C54EB0" w:rsidRDefault="00C54EB0">
      <w:pPr>
        <w:spacing w:after="0"/>
        <w:rPr>
          <w:rFonts w:asciiTheme="minorHAnsi" w:hAnsiTheme="minorHAnsi"/>
          <w:b/>
          <w:bCs/>
          <w:color w:val="C00000"/>
          <w:sz w:val="24"/>
          <w:szCs w:val="24"/>
        </w:rPr>
      </w:pPr>
    </w:p>
    <w:p w14:paraId="0513E50C" w14:textId="77777777" w:rsidR="00C54EB0" w:rsidRDefault="00C54EB0">
      <w:pPr>
        <w:spacing w:after="0"/>
        <w:rPr>
          <w:rFonts w:asciiTheme="minorHAnsi" w:hAnsiTheme="minorHAnsi"/>
          <w:b/>
          <w:bCs/>
          <w:color w:val="C00000"/>
          <w:sz w:val="24"/>
          <w:szCs w:val="24"/>
        </w:rPr>
      </w:pPr>
    </w:p>
    <w:p w14:paraId="1D87D897" w14:textId="77777777" w:rsidR="00C54EB0" w:rsidRDefault="00C54EB0">
      <w:pPr>
        <w:spacing w:after="0"/>
        <w:rPr>
          <w:rFonts w:asciiTheme="minorHAnsi" w:hAnsiTheme="minorHAnsi"/>
          <w:b/>
          <w:bCs/>
          <w:color w:val="C00000"/>
          <w:sz w:val="24"/>
          <w:szCs w:val="24"/>
        </w:rPr>
      </w:pPr>
    </w:p>
    <w:p w14:paraId="592B57AB" w14:textId="77777777" w:rsidR="00C54EB0" w:rsidRDefault="00C54EB0">
      <w:pPr>
        <w:spacing w:after="0"/>
        <w:rPr>
          <w:rFonts w:asciiTheme="minorHAnsi" w:hAnsiTheme="minorHAnsi"/>
          <w:b/>
          <w:bCs/>
          <w:color w:val="C00000"/>
          <w:sz w:val="24"/>
          <w:szCs w:val="24"/>
        </w:rPr>
      </w:pPr>
    </w:p>
    <w:p w14:paraId="1B245EDE" w14:textId="77777777" w:rsidR="00C54EB0" w:rsidRDefault="00C54EB0">
      <w:pPr>
        <w:spacing w:after="0"/>
        <w:rPr>
          <w:rFonts w:asciiTheme="minorHAnsi" w:hAnsiTheme="minorHAnsi"/>
          <w:b/>
          <w:bCs/>
          <w:color w:val="C00000"/>
          <w:sz w:val="24"/>
          <w:szCs w:val="24"/>
        </w:rPr>
      </w:pPr>
    </w:p>
    <w:p w14:paraId="19E173C8" w14:textId="77777777" w:rsidR="00C54EB0" w:rsidRDefault="00C54EB0">
      <w:pPr>
        <w:spacing w:after="0"/>
        <w:rPr>
          <w:rFonts w:asciiTheme="minorHAnsi" w:hAnsiTheme="minorHAnsi"/>
          <w:b/>
          <w:bCs/>
          <w:color w:val="C00000"/>
          <w:sz w:val="24"/>
          <w:szCs w:val="24"/>
        </w:rPr>
      </w:pPr>
    </w:p>
    <w:p w14:paraId="48581542" w14:textId="77777777" w:rsidR="00262440" w:rsidRDefault="00262440">
      <w:pPr>
        <w:spacing w:after="0"/>
        <w:rPr>
          <w:rFonts w:asciiTheme="minorHAnsi" w:hAnsiTheme="minorHAnsi"/>
          <w:b/>
          <w:bCs/>
          <w:color w:val="C00000"/>
          <w:sz w:val="24"/>
          <w:szCs w:val="24"/>
        </w:rPr>
      </w:pPr>
    </w:p>
    <w:p w14:paraId="321FF5F4" w14:textId="77777777" w:rsidR="00262440" w:rsidRPr="00BB1867" w:rsidRDefault="00116723">
      <w:pPr>
        <w:spacing w:after="0"/>
        <w:rPr>
          <w:rFonts w:asciiTheme="minorHAnsi" w:hAnsiTheme="minorHAnsi"/>
          <w:b/>
          <w:bCs/>
          <w:color w:val="92D050"/>
          <w:sz w:val="32"/>
          <w:szCs w:val="32"/>
        </w:rPr>
      </w:pPr>
      <w:r w:rsidRPr="00BB1867">
        <w:rPr>
          <w:rFonts w:asciiTheme="minorHAnsi" w:hAnsiTheme="minorHAnsi"/>
          <w:b/>
          <w:bCs/>
          <w:color w:val="92D050"/>
          <w:sz w:val="32"/>
          <w:szCs w:val="32"/>
        </w:rPr>
        <w:t>Senior Five   Term Three</w:t>
      </w:r>
    </w:p>
    <w:p w14:paraId="0F2B578D" w14:textId="77777777" w:rsidR="00262440" w:rsidRDefault="00116723">
      <w:pPr>
        <w:jc w:val="both"/>
        <w:rPr>
          <w:rFonts w:asciiTheme="minorHAnsi" w:hAnsiTheme="minorHAnsi" w:cstheme="minorHAnsi"/>
          <w:b/>
          <w:bCs/>
          <w:sz w:val="24"/>
          <w:szCs w:val="24"/>
        </w:rPr>
      </w:pPr>
      <w:r>
        <w:rPr>
          <w:rFonts w:asciiTheme="minorHAnsi" w:hAnsiTheme="minorHAnsi" w:cstheme="minorHAnsi"/>
          <w:b/>
          <w:bCs/>
          <w:sz w:val="24"/>
          <w:szCs w:val="24"/>
        </w:rPr>
        <w:t xml:space="preserve">Topic competency: </w:t>
      </w:r>
    </w:p>
    <w:p w14:paraId="0CCA81C2" w14:textId="77777777" w:rsidR="00262440" w:rsidRDefault="00116723">
      <w:pPr>
        <w:rPr>
          <w:rFonts w:asciiTheme="minorHAnsi" w:hAnsiTheme="minorHAnsi" w:cstheme="minorHAnsi"/>
          <w:sz w:val="24"/>
          <w:szCs w:val="24"/>
        </w:rPr>
      </w:pPr>
      <w:r>
        <w:rPr>
          <w:rFonts w:asciiTheme="minorHAnsi" w:hAnsiTheme="minorHAnsi" w:cstheme="minorHAnsi"/>
          <w:b/>
          <w:bCs/>
          <w:sz w:val="24"/>
          <w:szCs w:val="24"/>
        </w:rPr>
        <w:t>Topic 6:</w:t>
      </w:r>
      <w:r>
        <w:rPr>
          <w:rFonts w:asciiTheme="minorHAnsi" w:hAnsiTheme="minorHAnsi" w:cstheme="minorHAnsi"/>
          <w:sz w:val="24"/>
          <w:szCs w:val="24"/>
        </w:rPr>
        <w:t xml:space="preserve">   </w:t>
      </w:r>
      <w:r>
        <w:rPr>
          <w:rFonts w:asciiTheme="minorHAnsi" w:hAnsiTheme="minorHAnsi"/>
          <w:sz w:val="24"/>
          <w:szCs w:val="24"/>
        </w:rPr>
        <w:t>Population and development</w:t>
      </w:r>
      <w:r>
        <w:rPr>
          <w:rFonts w:asciiTheme="minorHAnsi" w:hAnsiTheme="minorHAnsi" w:cstheme="minorHAnsi"/>
          <w:sz w:val="24"/>
          <w:szCs w:val="24"/>
        </w:rPr>
        <w:t xml:space="preserve">                                                            </w:t>
      </w:r>
      <w:commentRangeStart w:id="66"/>
      <w:r>
        <w:rPr>
          <w:rFonts w:asciiTheme="minorHAnsi" w:eastAsia="Arial" w:hAnsiTheme="minorHAnsi" w:cstheme="minorHAnsi"/>
          <w:b/>
          <w:sz w:val="24"/>
          <w:szCs w:val="24"/>
          <w:lang w:val="en-US"/>
        </w:rPr>
        <w:t>Periods</w:t>
      </w:r>
      <w:commentRangeEnd w:id="66"/>
      <w:r w:rsidR="00945813">
        <w:rPr>
          <w:rStyle w:val="CommentReference"/>
          <w:rFonts w:cs="Times New Roman"/>
          <w:kern w:val="0"/>
          <w:lang w:val="en-US"/>
        </w:rPr>
        <w:commentReference w:id="66"/>
      </w:r>
    </w:p>
    <w:p w14:paraId="4FE0B888" w14:textId="2E135B63" w:rsidR="00262440" w:rsidRPr="00457472" w:rsidRDefault="00116723">
      <w:pPr>
        <w:jc w:val="both"/>
        <w:rPr>
          <w:rFonts w:asciiTheme="minorHAnsi" w:hAnsiTheme="minorHAnsi" w:cstheme="minorHAnsi"/>
          <w:sz w:val="24"/>
          <w:szCs w:val="24"/>
        </w:rPr>
      </w:pPr>
      <w:r>
        <w:rPr>
          <w:rFonts w:asciiTheme="minorHAnsi" w:hAnsiTheme="minorHAnsi" w:cstheme="minorHAnsi"/>
          <w:b/>
          <w:bCs/>
          <w:sz w:val="24"/>
          <w:szCs w:val="24"/>
        </w:rPr>
        <w:t xml:space="preserve">Topic competency: </w:t>
      </w:r>
      <w:r w:rsidRPr="00457472">
        <w:rPr>
          <w:rFonts w:asciiTheme="minorHAnsi" w:hAnsiTheme="minorHAnsi" w:cstheme="minorHAnsi"/>
          <w:sz w:val="24"/>
          <w:szCs w:val="24"/>
        </w:rPr>
        <w:t xml:space="preserve">The learner analyses population dynamics and their implications on development by examining </w:t>
      </w:r>
      <w:r w:rsidR="00457472">
        <w:rPr>
          <w:rFonts w:asciiTheme="minorHAnsi" w:hAnsiTheme="minorHAnsi" w:cstheme="minorHAnsi"/>
          <w:sz w:val="24"/>
          <w:szCs w:val="24"/>
        </w:rPr>
        <w:t xml:space="preserve">spatial </w:t>
      </w:r>
      <w:r w:rsidRPr="00457472">
        <w:rPr>
          <w:rFonts w:asciiTheme="minorHAnsi" w:hAnsiTheme="minorHAnsi" w:cstheme="minorHAnsi"/>
          <w:sz w:val="24"/>
          <w:szCs w:val="24"/>
        </w:rPr>
        <w:t xml:space="preserve">population distribution, growth, structure, and migration at local, regional and global levels so as to propose strategies for </w:t>
      </w:r>
      <w:r w:rsidR="00457472">
        <w:rPr>
          <w:rFonts w:asciiTheme="minorHAnsi" w:hAnsiTheme="minorHAnsi" w:cstheme="minorHAnsi"/>
          <w:sz w:val="24"/>
          <w:szCs w:val="24"/>
        </w:rPr>
        <w:t>managing population as a key resource in</w:t>
      </w:r>
      <w:r w:rsidRPr="00457472">
        <w:rPr>
          <w:rFonts w:asciiTheme="minorHAnsi" w:hAnsiTheme="minorHAnsi" w:cstheme="minorHAnsi"/>
          <w:sz w:val="24"/>
          <w:szCs w:val="24"/>
        </w:rPr>
        <w:t xml:space="preserve"> development. </w:t>
      </w:r>
    </w:p>
    <w:tbl>
      <w:tblPr>
        <w:tblStyle w:val="TableGrid"/>
        <w:tblW w:w="5000" w:type="pct"/>
        <w:tblLook w:val="04A0" w:firstRow="1" w:lastRow="0" w:firstColumn="1" w:lastColumn="0" w:noHBand="0" w:noVBand="1"/>
      </w:tblPr>
      <w:tblGrid>
        <w:gridCol w:w="3093"/>
        <w:gridCol w:w="3164"/>
        <w:gridCol w:w="3093"/>
      </w:tblGrid>
      <w:tr w:rsidR="00370A09" w:rsidRPr="00370A09" w14:paraId="5F27AFD7" w14:textId="77777777">
        <w:tc>
          <w:tcPr>
            <w:tcW w:w="1654" w:type="pct"/>
            <w:shd w:val="clear" w:color="auto" w:fill="F4B083" w:themeFill="accent2" w:themeFillTint="99"/>
          </w:tcPr>
          <w:p w14:paraId="7B141710" w14:textId="77777777" w:rsidR="00262440" w:rsidRPr="00370A09" w:rsidRDefault="00116723">
            <w:pPr>
              <w:spacing w:after="0" w:line="240" w:lineRule="auto"/>
              <w:rPr>
                <w:rFonts w:asciiTheme="minorHAnsi" w:hAnsiTheme="minorHAnsi" w:cstheme="minorHAnsi"/>
                <w:b/>
                <w:bCs/>
                <w:sz w:val="24"/>
                <w:szCs w:val="24"/>
              </w:rPr>
            </w:pPr>
            <w:r w:rsidRPr="00370A09">
              <w:rPr>
                <w:rFonts w:asciiTheme="minorHAnsi" w:hAnsiTheme="minorHAnsi" w:cstheme="minorHAnsi"/>
                <w:b/>
                <w:bCs/>
                <w:sz w:val="24"/>
                <w:szCs w:val="24"/>
              </w:rPr>
              <w:t>Learning Outcomes</w:t>
            </w:r>
          </w:p>
          <w:p w14:paraId="4CC5C2F6" w14:textId="77777777" w:rsidR="00262440" w:rsidRPr="00370A09" w:rsidRDefault="00116723">
            <w:pPr>
              <w:spacing w:after="0" w:line="240" w:lineRule="auto"/>
              <w:rPr>
                <w:rFonts w:asciiTheme="minorHAnsi" w:hAnsiTheme="minorHAnsi" w:cstheme="minorHAnsi"/>
                <w:sz w:val="24"/>
                <w:szCs w:val="24"/>
              </w:rPr>
            </w:pPr>
            <w:r w:rsidRPr="00370A09">
              <w:rPr>
                <w:rFonts w:asciiTheme="minorHAnsi" w:hAnsiTheme="minorHAnsi" w:cstheme="minorHAnsi"/>
                <w:sz w:val="24"/>
                <w:szCs w:val="24"/>
              </w:rPr>
              <w:t>The learner should be able to:</w:t>
            </w:r>
          </w:p>
        </w:tc>
        <w:tc>
          <w:tcPr>
            <w:tcW w:w="1692" w:type="pct"/>
            <w:shd w:val="clear" w:color="auto" w:fill="F4B083" w:themeFill="accent2" w:themeFillTint="99"/>
          </w:tcPr>
          <w:p w14:paraId="59D544D6" w14:textId="77777777" w:rsidR="00262440" w:rsidRPr="00370A09" w:rsidRDefault="00116723">
            <w:pPr>
              <w:spacing w:after="0" w:line="240" w:lineRule="auto"/>
              <w:rPr>
                <w:rFonts w:asciiTheme="minorHAnsi" w:hAnsiTheme="minorHAnsi" w:cstheme="minorHAnsi"/>
                <w:b/>
                <w:bCs/>
                <w:sz w:val="24"/>
                <w:szCs w:val="24"/>
              </w:rPr>
            </w:pPr>
            <w:r w:rsidRPr="00370A09">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65BEAE0A" w14:textId="77777777" w:rsidR="00262440" w:rsidRPr="00370A09" w:rsidRDefault="00116723">
            <w:pPr>
              <w:spacing w:after="0" w:line="240" w:lineRule="auto"/>
              <w:rPr>
                <w:rFonts w:asciiTheme="minorHAnsi" w:hAnsiTheme="minorHAnsi" w:cstheme="minorHAnsi"/>
                <w:b/>
                <w:bCs/>
                <w:sz w:val="24"/>
                <w:szCs w:val="24"/>
              </w:rPr>
            </w:pPr>
            <w:r w:rsidRPr="00370A09">
              <w:rPr>
                <w:rFonts w:asciiTheme="minorHAnsi" w:hAnsiTheme="minorHAnsi" w:cstheme="minorHAnsi"/>
                <w:b/>
                <w:bCs/>
                <w:sz w:val="24"/>
                <w:szCs w:val="24"/>
              </w:rPr>
              <w:t xml:space="preserve">Sample Assessment strategy </w:t>
            </w:r>
          </w:p>
        </w:tc>
      </w:tr>
      <w:tr w:rsidR="00370A09" w:rsidRPr="00370A09" w14:paraId="071DE3AA" w14:textId="77777777">
        <w:tc>
          <w:tcPr>
            <w:tcW w:w="1654" w:type="pct"/>
          </w:tcPr>
          <w:p w14:paraId="1091AEC3" w14:textId="77777777" w:rsidR="00262440" w:rsidRPr="00370A09" w:rsidRDefault="00116723" w:rsidP="00116723">
            <w:pPr>
              <w:pStyle w:val="ListParagraph"/>
              <w:numPr>
                <w:ilvl w:val="0"/>
                <w:numId w:val="42"/>
              </w:numPr>
              <w:spacing w:after="0" w:line="240" w:lineRule="auto"/>
              <w:jc w:val="both"/>
              <w:rPr>
                <w:rFonts w:asciiTheme="minorHAnsi" w:hAnsiTheme="minorHAnsi" w:cs="Arial"/>
                <w:sz w:val="24"/>
                <w:szCs w:val="24"/>
              </w:rPr>
            </w:pPr>
            <w:r w:rsidRPr="00370A09">
              <w:rPr>
                <w:rFonts w:asciiTheme="minorHAnsi" w:hAnsiTheme="minorHAnsi"/>
                <w:sz w:val="24"/>
                <w:szCs w:val="24"/>
              </w:rPr>
              <w:t>Investigate the distribution and density of population using topographic survey maps, statistical data and maps to guide decision-making (s)</w:t>
            </w:r>
          </w:p>
        </w:tc>
        <w:tc>
          <w:tcPr>
            <w:tcW w:w="1692" w:type="pct"/>
          </w:tcPr>
          <w:p w14:paraId="3FEA38A5" w14:textId="77777777" w:rsidR="00262440" w:rsidRPr="00370A09" w:rsidRDefault="00116723" w:rsidP="00116723">
            <w:pPr>
              <w:pStyle w:val="ListParagraph"/>
              <w:numPr>
                <w:ilvl w:val="0"/>
                <w:numId w:val="98"/>
              </w:numPr>
              <w:spacing w:after="0" w:line="240" w:lineRule="auto"/>
              <w:jc w:val="both"/>
              <w:rPr>
                <w:rFonts w:asciiTheme="minorHAnsi" w:hAnsiTheme="minorHAnsi"/>
                <w:b/>
                <w:bCs/>
                <w:sz w:val="24"/>
                <w:szCs w:val="24"/>
              </w:rPr>
            </w:pPr>
            <w:r w:rsidRPr="00370A09">
              <w:rPr>
                <w:rFonts w:asciiTheme="minorHAnsi" w:hAnsiTheme="minorHAnsi"/>
                <w:b/>
                <w:bCs/>
                <w:sz w:val="24"/>
                <w:szCs w:val="24"/>
              </w:rPr>
              <w:t xml:space="preserve">Population Distribution and Density Population </w:t>
            </w:r>
          </w:p>
          <w:p w14:paraId="178BE890" w14:textId="77777777" w:rsidR="00262440" w:rsidRPr="00370A09" w:rsidRDefault="00116723" w:rsidP="00116723">
            <w:pPr>
              <w:pStyle w:val="ListParagraph"/>
              <w:numPr>
                <w:ilvl w:val="0"/>
                <w:numId w:val="98"/>
              </w:numPr>
              <w:spacing w:after="0" w:line="240" w:lineRule="auto"/>
              <w:jc w:val="both"/>
              <w:rPr>
                <w:rFonts w:asciiTheme="minorHAnsi" w:eastAsia="Arial" w:hAnsiTheme="minorHAnsi" w:cstheme="minorHAnsi"/>
                <w:sz w:val="24"/>
                <w:szCs w:val="24"/>
                <w:lang w:val="en-US"/>
              </w:rPr>
            </w:pPr>
            <w:r w:rsidRPr="00370A09">
              <w:rPr>
                <w:rFonts w:asciiTheme="minorHAnsi" w:eastAsia="Arial" w:hAnsiTheme="minorHAnsi" w:cstheme="minorHAnsi"/>
                <w:sz w:val="24"/>
                <w:szCs w:val="24"/>
                <w:lang w:val="en-US"/>
              </w:rPr>
              <w:t>Guide learners to use printed or hand-drawn maps (world, Africa, and Uganda) to identify and label densely and sparsely populated areas.</w:t>
            </w:r>
          </w:p>
          <w:p w14:paraId="6C278B9B" w14:textId="77777777" w:rsidR="00262440" w:rsidRPr="00370A09" w:rsidRDefault="00116723" w:rsidP="00116723">
            <w:pPr>
              <w:pStyle w:val="ListParagraph"/>
              <w:numPr>
                <w:ilvl w:val="0"/>
                <w:numId w:val="98"/>
              </w:numPr>
              <w:spacing w:after="0" w:line="240" w:lineRule="auto"/>
              <w:jc w:val="both"/>
              <w:rPr>
                <w:rFonts w:asciiTheme="minorHAnsi" w:eastAsia="Arial" w:hAnsiTheme="minorHAnsi" w:cstheme="minorHAnsi"/>
                <w:sz w:val="24"/>
                <w:szCs w:val="24"/>
                <w:lang w:val="en-US"/>
              </w:rPr>
            </w:pPr>
            <w:r w:rsidRPr="00370A09">
              <w:rPr>
                <w:rFonts w:asciiTheme="minorHAnsi" w:eastAsia="Arial" w:hAnsiTheme="minorHAnsi" w:cstheme="minorHAnsi"/>
                <w:sz w:val="24"/>
                <w:szCs w:val="24"/>
                <w:lang w:val="en-US"/>
              </w:rPr>
              <w:t>Groups discuss factors influencing population patterns in Uganda and globally, using case studies for comparison.</w:t>
            </w:r>
          </w:p>
          <w:p w14:paraId="4F5A526E" w14:textId="36D4F467" w:rsidR="00262440" w:rsidRPr="00370A09" w:rsidRDefault="00370A09" w:rsidP="00116723">
            <w:pPr>
              <w:pStyle w:val="ListParagraph"/>
              <w:numPr>
                <w:ilvl w:val="0"/>
                <w:numId w:val="98"/>
              </w:numPr>
              <w:spacing w:after="0" w:line="240" w:lineRule="auto"/>
              <w:jc w:val="both"/>
              <w:rPr>
                <w:rFonts w:asciiTheme="minorHAnsi" w:eastAsia="Arial" w:hAnsiTheme="minorHAnsi" w:cstheme="minorHAnsi"/>
                <w:sz w:val="24"/>
                <w:szCs w:val="24"/>
                <w:lang w:val="en-US"/>
              </w:rPr>
            </w:pPr>
            <w:r w:rsidRPr="00370A09">
              <w:rPr>
                <w:rFonts w:asciiTheme="minorHAnsi" w:eastAsia="Arial" w:hAnsiTheme="minorHAnsi" w:cstheme="minorHAnsi"/>
                <w:sz w:val="24"/>
                <w:szCs w:val="24"/>
                <w:lang w:val="en-US"/>
              </w:rPr>
              <w:t xml:space="preserve">In groups, learners conduct a field study in their community to </w:t>
            </w:r>
            <w:r w:rsidRPr="00370A09">
              <w:rPr>
                <w:rFonts w:asciiTheme="minorHAnsi" w:eastAsia="Arial" w:hAnsiTheme="minorHAnsi" w:cstheme="minorHAnsi"/>
                <w:sz w:val="24"/>
                <w:szCs w:val="24"/>
                <w:lang w:val="en-US"/>
              </w:rPr>
              <w:lastRenderedPageBreak/>
              <w:t>investigate population distribution and density. They count households, estimate population density, and use density maps to visualize their findings and compare local data with national trends.</w:t>
            </w:r>
          </w:p>
          <w:p w14:paraId="7C559114" w14:textId="77777777" w:rsidR="00262440" w:rsidRPr="00370A09" w:rsidRDefault="00116723" w:rsidP="00116723">
            <w:pPr>
              <w:pStyle w:val="ListParagraph"/>
              <w:numPr>
                <w:ilvl w:val="0"/>
                <w:numId w:val="98"/>
              </w:numPr>
              <w:spacing w:after="0" w:line="240" w:lineRule="auto"/>
              <w:jc w:val="both"/>
              <w:rPr>
                <w:rFonts w:asciiTheme="minorHAnsi" w:eastAsia="Arial" w:hAnsiTheme="minorHAnsi" w:cstheme="minorHAnsi"/>
                <w:sz w:val="24"/>
                <w:szCs w:val="24"/>
                <w:lang w:val="en-US"/>
              </w:rPr>
            </w:pPr>
            <w:r w:rsidRPr="00370A09">
              <w:rPr>
                <w:rFonts w:asciiTheme="minorHAnsi" w:eastAsia="Arial" w:hAnsiTheme="minorHAnsi" w:cstheme="minorHAnsi"/>
                <w:sz w:val="24"/>
                <w:szCs w:val="24"/>
                <w:lang w:val="en-US"/>
              </w:rPr>
              <w:t>Learners present their findings in class, followed by group discussions to share insights and refine understanding of population dynamics.</w:t>
            </w:r>
          </w:p>
          <w:p w14:paraId="79ABA01A" w14:textId="77777777" w:rsidR="00262440" w:rsidRPr="00370A09" w:rsidRDefault="00262440">
            <w:pPr>
              <w:spacing w:after="0" w:line="240" w:lineRule="auto"/>
              <w:jc w:val="both"/>
              <w:rPr>
                <w:rFonts w:asciiTheme="minorHAnsi" w:eastAsia="Arial" w:hAnsiTheme="minorHAnsi" w:cstheme="minorHAnsi"/>
                <w:b/>
                <w:bCs/>
                <w:sz w:val="24"/>
                <w:szCs w:val="24"/>
              </w:rPr>
            </w:pPr>
          </w:p>
        </w:tc>
        <w:tc>
          <w:tcPr>
            <w:tcW w:w="1654" w:type="pct"/>
          </w:tcPr>
          <w:p w14:paraId="4829FEC1" w14:textId="77777777" w:rsidR="00262440" w:rsidRPr="00370A09" w:rsidRDefault="00116723" w:rsidP="00116723">
            <w:pPr>
              <w:pStyle w:val="ListParagraph"/>
              <w:numPr>
                <w:ilvl w:val="0"/>
                <w:numId w:val="9"/>
              </w:numPr>
              <w:spacing w:after="0" w:line="240" w:lineRule="auto"/>
              <w:rPr>
                <w:rFonts w:asciiTheme="minorHAnsi" w:hAnsiTheme="minorHAnsi" w:cstheme="minorHAnsi"/>
                <w:sz w:val="24"/>
                <w:szCs w:val="24"/>
                <w:lang w:val="en-US"/>
              </w:rPr>
            </w:pPr>
            <w:r w:rsidRPr="00370A09">
              <w:rPr>
                <w:rFonts w:asciiTheme="minorHAnsi" w:hAnsiTheme="minorHAnsi" w:cstheme="minorHAnsi"/>
                <w:sz w:val="24"/>
                <w:szCs w:val="24"/>
                <w:lang w:val="en-US"/>
              </w:rPr>
              <w:lastRenderedPageBreak/>
              <w:t xml:space="preserve">Observe learners as they use printed or hand-drawn maps to identify </w:t>
            </w:r>
            <w:commentRangeStart w:id="67"/>
            <w:r w:rsidRPr="00370A09">
              <w:rPr>
                <w:rFonts w:asciiTheme="minorHAnsi" w:hAnsiTheme="minorHAnsi" w:cstheme="minorHAnsi"/>
                <w:sz w:val="24"/>
                <w:szCs w:val="24"/>
                <w:lang w:val="en-US"/>
              </w:rPr>
              <w:t>and label population areas</w:t>
            </w:r>
            <w:commentRangeEnd w:id="67"/>
            <w:r w:rsidR="00945813">
              <w:rPr>
                <w:rStyle w:val="CommentReference"/>
                <w:rFonts w:cs="Times New Roman"/>
                <w:kern w:val="0"/>
                <w:lang w:val="en-US"/>
              </w:rPr>
              <w:commentReference w:id="67"/>
            </w:r>
            <w:r w:rsidRPr="00370A09">
              <w:rPr>
                <w:rFonts w:asciiTheme="minorHAnsi" w:hAnsiTheme="minorHAnsi" w:cstheme="minorHAnsi"/>
                <w:sz w:val="24"/>
                <w:szCs w:val="24"/>
                <w:lang w:val="en-US"/>
              </w:rPr>
              <w:t>, focusing on how well they work in teams and collaborate</w:t>
            </w:r>
          </w:p>
          <w:p w14:paraId="0E1F0EF4" w14:textId="77777777" w:rsidR="00262440" w:rsidRPr="00370A09" w:rsidRDefault="00116723" w:rsidP="00116723">
            <w:pPr>
              <w:pStyle w:val="ListParagraph"/>
              <w:numPr>
                <w:ilvl w:val="0"/>
                <w:numId w:val="9"/>
              </w:numPr>
              <w:spacing w:after="0" w:line="240" w:lineRule="auto"/>
              <w:rPr>
                <w:rFonts w:asciiTheme="minorHAnsi" w:hAnsiTheme="minorHAnsi" w:cstheme="minorHAnsi"/>
                <w:sz w:val="24"/>
                <w:szCs w:val="24"/>
                <w:lang w:val="en-US"/>
              </w:rPr>
            </w:pPr>
            <w:r w:rsidRPr="00370A09">
              <w:rPr>
                <w:rFonts w:asciiTheme="minorHAnsi" w:hAnsiTheme="minorHAnsi" w:cstheme="minorHAnsi"/>
                <w:sz w:val="24"/>
                <w:szCs w:val="24"/>
                <w:lang w:val="en-US"/>
              </w:rPr>
              <w:t>Assess the completed maps for correctness, clarity, and detail in labeling densely and sparsely populated regions.</w:t>
            </w:r>
          </w:p>
          <w:p w14:paraId="588D5C23" w14:textId="77777777" w:rsidR="00262440" w:rsidRPr="00370A09" w:rsidRDefault="00116723" w:rsidP="00116723">
            <w:pPr>
              <w:pStyle w:val="ListParagraph"/>
              <w:numPr>
                <w:ilvl w:val="0"/>
                <w:numId w:val="9"/>
              </w:numPr>
              <w:spacing w:after="0" w:line="240" w:lineRule="auto"/>
              <w:rPr>
                <w:rFonts w:asciiTheme="minorHAnsi" w:hAnsiTheme="minorHAnsi" w:cstheme="minorHAnsi"/>
                <w:sz w:val="24"/>
                <w:szCs w:val="24"/>
                <w:lang w:val="en-US"/>
              </w:rPr>
            </w:pPr>
            <w:r w:rsidRPr="00370A09">
              <w:rPr>
                <w:rFonts w:asciiTheme="minorHAnsi" w:hAnsiTheme="minorHAnsi" w:cstheme="minorHAnsi"/>
                <w:sz w:val="24"/>
                <w:szCs w:val="24"/>
                <w:lang w:val="en-US"/>
              </w:rPr>
              <w:t xml:space="preserve">Converse with learners to probe for understanding </w:t>
            </w:r>
            <w:r w:rsidRPr="00370A09">
              <w:rPr>
                <w:rFonts w:asciiTheme="minorHAnsi" w:hAnsiTheme="minorHAnsi" w:cstheme="minorHAnsi"/>
                <w:sz w:val="24"/>
                <w:szCs w:val="24"/>
                <w:lang w:val="en-US"/>
              </w:rPr>
              <w:lastRenderedPageBreak/>
              <w:t>of the reasons behind the patterns they labeled.</w:t>
            </w:r>
          </w:p>
          <w:p w14:paraId="42149F14" w14:textId="77777777" w:rsidR="00262440" w:rsidRPr="00370A09" w:rsidRDefault="00116723" w:rsidP="00116723">
            <w:pPr>
              <w:pStyle w:val="ListParagraph"/>
              <w:numPr>
                <w:ilvl w:val="0"/>
                <w:numId w:val="9"/>
              </w:numPr>
              <w:spacing w:after="0" w:line="240" w:lineRule="auto"/>
              <w:rPr>
                <w:rFonts w:asciiTheme="minorHAnsi" w:hAnsiTheme="minorHAnsi" w:cstheme="minorHAnsi"/>
                <w:sz w:val="24"/>
                <w:szCs w:val="24"/>
                <w:lang w:val="en-US"/>
              </w:rPr>
            </w:pPr>
            <w:r w:rsidRPr="00370A09">
              <w:rPr>
                <w:rFonts w:asciiTheme="minorHAnsi" w:hAnsiTheme="minorHAnsi" w:cstheme="minorHAnsi"/>
                <w:sz w:val="24"/>
                <w:szCs w:val="24"/>
                <w:lang w:val="en-US"/>
              </w:rPr>
              <w:t>Observe learners as they present their findings, focusing on clarity, confidence, use of evidence, and ability to respond to peer questions.</w:t>
            </w:r>
          </w:p>
          <w:p w14:paraId="2C279F7A" w14:textId="77777777" w:rsidR="00262440" w:rsidRPr="00370A09" w:rsidRDefault="00116723" w:rsidP="00116723">
            <w:pPr>
              <w:pStyle w:val="ListParagraph"/>
              <w:numPr>
                <w:ilvl w:val="0"/>
                <w:numId w:val="9"/>
              </w:numPr>
              <w:spacing w:after="0" w:line="240" w:lineRule="auto"/>
              <w:rPr>
                <w:rFonts w:asciiTheme="minorHAnsi" w:hAnsiTheme="minorHAnsi" w:cstheme="minorHAnsi"/>
                <w:sz w:val="24"/>
                <w:szCs w:val="24"/>
                <w:lang w:val="en-US"/>
              </w:rPr>
            </w:pPr>
            <w:r w:rsidRPr="00370A09">
              <w:rPr>
                <w:rFonts w:asciiTheme="minorHAnsi" w:hAnsiTheme="minorHAnsi" w:cstheme="minorHAnsi"/>
                <w:sz w:val="24"/>
                <w:szCs w:val="24"/>
                <w:lang w:val="en-US"/>
              </w:rPr>
              <w:t>Evaluate presentation materials such as charts, reports for coherence, depth, and relevance to population dynamics.</w:t>
            </w:r>
          </w:p>
        </w:tc>
      </w:tr>
      <w:tr w:rsidR="00370A09" w:rsidRPr="00370A09" w14:paraId="3D884DC0" w14:textId="77777777">
        <w:tc>
          <w:tcPr>
            <w:tcW w:w="1654" w:type="pct"/>
          </w:tcPr>
          <w:p w14:paraId="20B3AA28" w14:textId="77777777" w:rsidR="00262440" w:rsidRPr="00370A09" w:rsidRDefault="00116723" w:rsidP="00116723">
            <w:pPr>
              <w:pStyle w:val="ListParagraph"/>
              <w:numPr>
                <w:ilvl w:val="0"/>
                <w:numId w:val="42"/>
              </w:numPr>
              <w:spacing w:after="0" w:line="240" w:lineRule="auto"/>
              <w:rPr>
                <w:rFonts w:asciiTheme="minorHAnsi" w:hAnsiTheme="minorHAnsi"/>
                <w:sz w:val="24"/>
                <w:szCs w:val="24"/>
              </w:rPr>
            </w:pPr>
            <w:r w:rsidRPr="00370A09">
              <w:rPr>
                <w:rFonts w:asciiTheme="minorHAnsi" w:hAnsiTheme="minorHAnsi"/>
                <w:sz w:val="24"/>
                <w:szCs w:val="24"/>
              </w:rPr>
              <w:lastRenderedPageBreak/>
              <w:t>Propose ways of regulating population growth in developed and developing countries basing on statistics and other relevant knowledge (u, s, gs)</w:t>
            </w:r>
          </w:p>
        </w:tc>
        <w:tc>
          <w:tcPr>
            <w:tcW w:w="1692" w:type="pct"/>
          </w:tcPr>
          <w:p w14:paraId="27937941" w14:textId="77777777" w:rsidR="00262440" w:rsidRPr="00370A09" w:rsidRDefault="00116723">
            <w:pPr>
              <w:spacing w:after="0" w:line="240" w:lineRule="auto"/>
              <w:jc w:val="both"/>
              <w:rPr>
                <w:rFonts w:asciiTheme="minorHAnsi" w:hAnsiTheme="minorHAnsi"/>
                <w:b/>
                <w:bCs/>
                <w:sz w:val="24"/>
                <w:szCs w:val="24"/>
              </w:rPr>
            </w:pPr>
            <w:r w:rsidRPr="00370A09">
              <w:rPr>
                <w:rFonts w:asciiTheme="minorHAnsi" w:hAnsiTheme="minorHAnsi"/>
                <w:b/>
                <w:bCs/>
                <w:sz w:val="24"/>
                <w:szCs w:val="24"/>
              </w:rPr>
              <w:t>Growth and Size</w:t>
            </w:r>
          </w:p>
          <w:p w14:paraId="03FF10CB" w14:textId="12B53EB0"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Provide learners with population growth data for both developed and developing countries. </w:t>
            </w:r>
          </w:p>
          <w:p w14:paraId="449DB629" w14:textId="7089A57A"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In groups, learners analyse the trends, identify patterns, and compare the rates between developed and developing countries, and create a poster or presentation </w:t>
            </w:r>
            <w:r w:rsidR="005019CC" w:rsidRPr="00370A09">
              <w:rPr>
                <w:rFonts w:asciiTheme="minorHAnsi" w:hAnsiTheme="minorHAnsi"/>
                <w:sz w:val="24"/>
                <w:szCs w:val="24"/>
                <w:lang w:val="en-US"/>
              </w:rPr>
              <w:t>summarizing</w:t>
            </w:r>
            <w:r w:rsidRPr="00370A09">
              <w:rPr>
                <w:rFonts w:asciiTheme="minorHAnsi" w:hAnsiTheme="minorHAnsi"/>
                <w:sz w:val="24"/>
                <w:szCs w:val="24"/>
                <w:lang w:val="en-US"/>
              </w:rPr>
              <w:t xml:space="preserve"> findings and suggesting ways to regulate growth based on the trends. Provide learners with case studies of developed and developing countries.</w:t>
            </w:r>
          </w:p>
          <w:p w14:paraId="71621E61" w14:textId="77777777"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In groups, learners research about population control measures in a developed country and a developing country, and discuss successes, challenges, and ethical considerations for each measure.  </w:t>
            </w:r>
          </w:p>
          <w:p w14:paraId="61650213" w14:textId="1CBCBC1C"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lastRenderedPageBreak/>
              <w:t xml:space="preserve">Learners present their findings and suggest which methods are applicable or adaptable to Uganda. </w:t>
            </w:r>
          </w:p>
          <w:p w14:paraId="524FEA4D" w14:textId="6BE7F138"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Guide learners to organize a debate "Population control policies are more effective in developed countries than in developing countries."  In their assigned teams, learners argue for or against the topic, citing statistics and real-world examples.  </w:t>
            </w:r>
          </w:p>
          <w:p w14:paraId="5EDC5F11" w14:textId="6F575464"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Task learners to reflect on and </w:t>
            </w:r>
            <w:ins w:id="68" w:author="igunga julius" w:date="2024-12-10T16:20:00Z" w16du:dateUtc="2024-12-10T13:20:00Z">
              <w:r w:rsidR="00513B3D">
                <w:rPr>
                  <w:rFonts w:asciiTheme="minorHAnsi" w:hAnsiTheme="minorHAnsi"/>
                  <w:sz w:val="24"/>
                  <w:szCs w:val="24"/>
                  <w:lang w:val="en-US"/>
                </w:rPr>
                <w:t>s</w:t>
              </w:r>
            </w:ins>
            <w:del w:id="69" w:author="igunga julius" w:date="2024-12-10T16:20:00Z" w16du:dateUtc="2024-12-10T13:20:00Z">
              <w:r w:rsidRPr="00370A09" w:rsidDel="00513B3D">
                <w:rPr>
                  <w:rFonts w:asciiTheme="minorHAnsi" w:hAnsiTheme="minorHAnsi"/>
                  <w:sz w:val="24"/>
                  <w:szCs w:val="24"/>
                  <w:lang w:val="en-US"/>
                </w:rPr>
                <w:delText>S</w:delText>
              </w:r>
            </w:del>
            <w:r w:rsidRPr="00370A09">
              <w:rPr>
                <w:rFonts w:asciiTheme="minorHAnsi" w:hAnsiTheme="minorHAnsi"/>
                <w:sz w:val="24"/>
                <w:szCs w:val="24"/>
                <w:lang w:val="en-US"/>
              </w:rPr>
              <w:t>ummarise points raised in the debate with actionable recommendations.</w:t>
            </w:r>
          </w:p>
          <w:p w14:paraId="4979D307" w14:textId="2C57465D" w:rsidR="00262440" w:rsidRPr="00370A09" w:rsidRDefault="00116723" w:rsidP="00116723">
            <w:pPr>
              <w:pStyle w:val="ListParagraph"/>
              <w:numPr>
                <w:ilvl w:val="0"/>
                <w:numId w:val="99"/>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 xml:space="preserve">In pairs, learners conduct a school-based or community survey on attitudes toward family size, family planning, and population control.  They use questionnaires to gather data and identify factors influencing population growth, and write reports </w:t>
            </w:r>
            <w:r w:rsidR="005019CC" w:rsidRPr="00370A09">
              <w:rPr>
                <w:rFonts w:asciiTheme="minorHAnsi" w:hAnsiTheme="minorHAnsi"/>
                <w:sz w:val="24"/>
                <w:szCs w:val="24"/>
                <w:lang w:val="en-US"/>
              </w:rPr>
              <w:t>summarizing</w:t>
            </w:r>
            <w:r w:rsidRPr="00370A09">
              <w:rPr>
                <w:rFonts w:asciiTheme="minorHAnsi" w:hAnsiTheme="minorHAnsi"/>
                <w:sz w:val="24"/>
                <w:szCs w:val="24"/>
                <w:lang w:val="en-US"/>
              </w:rPr>
              <w:t xml:space="preserve"> findings and proposing locally relevant strategies for regulating growth.</w:t>
            </w:r>
          </w:p>
          <w:p w14:paraId="199770FD" w14:textId="1E87EA63" w:rsidR="00262440" w:rsidRPr="00370A09" w:rsidRDefault="00116723" w:rsidP="00116723">
            <w:pPr>
              <w:pStyle w:val="ListParagraph"/>
              <w:numPr>
                <w:ilvl w:val="0"/>
                <w:numId w:val="99"/>
              </w:numPr>
              <w:spacing w:after="0" w:line="240" w:lineRule="auto"/>
              <w:jc w:val="both"/>
              <w:rPr>
                <w:rFonts w:asciiTheme="minorHAnsi" w:hAnsiTheme="minorHAnsi"/>
                <w:b/>
                <w:bCs/>
                <w:sz w:val="24"/>
                <w:szCs w:val="24"/>
                <w:lang w:val="en-US"/>
              </w:rPr>
            </w:pPr>
            <w:r w:rsidRPr="00370A09">
              <w:rPr>
                <w:rFonts w:asciiTheme="minorHAnsi" w:hAnsiTheme="minorHAnsi"/>
                <w:sz w:val="24"/>
                <w:szCs w:val="24"/>
                <w:lang w:val="en-US"/>
              </w:rPr>
              <w:t>Pairs present their findings for further class discussion</w:t>
            </w:r>
            <w:r w:rsidRPr="00370A09">
              <w:rPr>
                <w:rFonts w:asciiTheme="minorHAnsi" w:hAnsiTheme="minorHAnsi"/>
                <w:b/>
                <w:bCs/>
                <w:sz w:val="24"/>
                <w:szCs w:val="24"/>
                <w:lang w:val="en-US"/>
              </w:rPr>
              <w:t>.</w:t>
            </w:r>
          </w:p>
        </w:tc>
        <w:tc>
          <w:tcPr>
            <w:tcW w:w="1654" w:type="pct"/>
          </w:tcPr>
          <w:p w14:paraId="61D66BA8" w14:textId="77777777" w:rsidR="00262440" w:rsidRPr="00370A09" w:rsidRDefault="00116723">
            <w:pPr>
              <w:spacing w:after="0" w:line="240" w:lineRule="auto"/>
              <w:jc w:val="both"/>
              <w:rPr>
                <w:rFonts w:asciiTheme="minorHAnsi" w:hAnsiTheme="minorHAnsi" w:cstheme="minorHAnsi"/>
                <w:sz w:val="24"/>
                <w:szCs w:val="24"/>
              </w:rPr>
            </w:pPr>
            <w:commentRangeStart w:id="70"/>
            <w:r w:rsidRPr="00370A09">
              <w:rPr>
                <w:rFonts w:asciiTheme="minorHAnsi" w:hAnsiTheme="minorHAnsi" w:cstheme="minorHAnsi"/>
                <w:sz w:val="24"/>
                <w:szCs w:val="24"/>
              </w:rPr>
              <w:lastRenderedPageBreak/>
              <w:t>Observe learners as they work in groups to analyse population trends in developing and developed countries, focusing on their ability collaborate, talk confidently, and sort and analyse information.</w:t>
            </w:r>
          </w:p>
          <w:p w14:paraId="79ECEC63" w14:textId="77777777" w:rsidR="00262440" w:rsidRPr="00370A09" w:rsidRDefault="00262440">
            <w:pPr>
              <w:spacing w:after="0" w:line="240" w:lineRule="auto"/>
              <w:jc w:val="both"/>
              <w:rPr>
                <w:rFonts w:asciiTheme="minorHAnsi" w:hAnsiTheme="minorHAnsi" w:cstheme="minorHAnsi"/>
                <w:sz w:val="24"/>
                <w:szCs w:val="24"/>
              </w:rPr>
            </w:pPr>
          </w:p>
          <w:p w14:paraId="1135826F" w14:textId="77777777" w:rsidR="00262440" w:rsidRPr="00370A09" w:rsidRDefault="00116723">
            <w:pPr>
              <w:spacing w:after="0" w:line="240" w:lineRule="auto"/>
              <w:jc w:val="both"/>
              <w:rPr>
                <w:rFonts w:asciiTheme="minorHAnsi" w:hAnsiTheme="minorHAnsi" w:cstheme="minorHAnsi"/>
                <w:sz w:val="24"/>
                <w:szCs w:val="24"/>
              </w:rPr>
            </w:pPr>
            <w:r w:rsidRPr="00370A09">
              <w:rPr>
                <w:rFonts w:asciiTheme="minorHAnsi" w:hAnsiTheme="minorHAnsi" w:cstheme="minorHAnsi"/>
                <w:sz w:val="24"/>
                <w:szCs w:val="24"/>
              </w:rPr>
              <w:t>Probe learners during the discussions, presentations and debates focusing on the depth of their ideas, and ability to identify problems and ways forward.</w:t>
            </w:r>
          </w:p>
          <w:p w14:paraId="4CD9A887" w14:textId="77777777" w:rsidR="00262440" w:rsidRPr="00370A09" w:rsidRDefault="00262440">
            <w:pPr>
              <w:spacing w:after="0" w:line="240" w:lineRule="auto"/>
              <w:jc w:val="both"/>
              <w:rPr>
                <w:rFonts w:asciiTheme="minorHAnsi" w:hAnsiTheme="minorHAnsi" w:cstheme="minorHAnsi"/>
                <w:sz w:val="24"/>
                <w:szCs w:val="24"/>
              </w:rPr>
            </w:pPr>
          </w:p>
          <w:p w14:paraId="55231277" w14:textId="77777777" w:rsidR="00262440" w:rsidRPr="00370A09" w:rsidRDefault="00116723">
            <w:pPr>
              <w:spacing w:after="0" w:line="240" w:lineRule="auto"/>
              <w:jc w:val="both"/>
              <w:rPr>
                <w:rFonts w:asciiTheme="minorHAnsi" w:hAnsiTheme="minorHAnsi" w:cstheme="minorHAnsi"/>
                <w:sz w:val="24"/>
                <w:szCs w:val="24"/>
              </w:rPr>
            </w:pPr>
            <w:r w:rsidRPr="00370A09">
              <w:rPr>
                <w:rFonts w:asciiTheme="minorHAnsi" w:hAnsiTheme="minorHAnsi" w:cstheme="minorHAnsi"/>
                <w:sz w:val="24"/>
                <w:szCs w:val="24"/>
              </w:rPr>
              <w:t>Observe learners as they conduct community surveys, focussing on how well they work with others to generate ideas, plan and carry out investigations and work effectively in diverse teams.</w:t>
            </w:r>
            <w:commentRangeEnd w:id="70"/>
            <w:r w:rsidR="00143103">
              <w:rPr>
                <w:rStyle w:val="CommentReference"/>
                <w:rFonts w:cs="Times New Roman"/>
                <w:kern w:val="0"/>
                <w:lang w:val="en-US"/>
              </w:rPr>
              <w:commentReference w:id="70"/>
            </w:r>
          </w:p>
        </w:tc>
      </w:tr>
      <w:tr w:rsidR="00370A09" w:rsidRPr="00370A09" w14:paraId="7FFA1B96" w14:textId="77777777">
        <w:tc>
          <w:tcPr>
            <w:tcW w:w="1654" w:type="pct"/>
          </w:tcPr>
          <w:p w14:paraId="311B9585" w14:textId="77777777" w:rsidR="00262440" w:rsidRPr="00370A09" w:rsidRDefault="00116723" w:rsidP="00116723">
            <w:pPr>
              <w:pStyle w:val="ListParagraph"/>
              <w:numPr>
                <w:ilvl w:val="0"/>
                <w:numId w:val="42"/>
              </w:numPr>
              <w:spacing w:after="0" w:line="240" w:lineRule="auto"/>
              <w:jc w:val="both"/>
              <w:rPr>
                <w:rFonts w:asciiTheme="minorHAnsi" w:hAnsiTheme="minorHAnsi"/>
                <w:sz w:val="24"/>
                <w:szCs w:val="24"/>
              </w:rPr>
            </w:pPr>
            <w:r w:rsidRPr="00370A09">
              <w:rPr>
                <w:rFonts w:asciiTheme="minorHAnsi" w:hAnsiTheme="minorHAnsi"/>
                <w:sz w:val="24"/>
                <w:szCs w:val="24"/>
              </w:rPr>
              <w:t>Infer the likely impact of population structure of a town/country or region on resource utilisation and people’s wellbeing(v/a)</w:t>
            </w:r>
            <w:r w:rsidRPr="00370A09">
              <w:rPr>
                <w:rFonts w:asciiTheme="minorHAnsi" w:hAnsiTheme="minorHAnsi"/>
                <w:b/>
                <w:bCs/>
                <w:sz w:val="24"/>
                <w:szCs w:val="24"/>
              </w:rPr>
              <w:t xml:space="preserve"> </w:t>
            </w:r>
          </w:p>
        </w:tc>
        <w:tc>
          <w:tcPr>
            <w:tcW w:w="1692" w:type="pct"/>
          </w:tcPr>
          <w:p w14:paraId="0A43CFD5" w14:textId="77777777" w:rsidR="00262440" w:rsidRPr="00370A09" w:rsidRDefault="00116723" w:rsidP="00370A09">
            <w:pPr>
              <w:spacing w:after="0" w:line="240" w:lineRule="auto"/>
              <w:jc w:val="both"/>
              <w:rPr>
                <w:rFonts w:asciiTheme="minorHAnsi" w:hAnsiTheme="minorHAnsi"/>
                <w:b/>
                <w:bCs/>
                <w:sz w:val="24"/>
                <w:szCs w:val="24"/>
              </w:rPr>
            </w:pPr>
            <w:r w:rsidRPr="00370A09">
              <w:rPr>
                <w:rFonts w:asciiTheme="minorHAnsi" w:hAnsiTheme="minorHAnsi"/>
                <w:b/>
                <w:bCs/>
                <w:sz w:val="24"/>
                <w:szCs w:val="24"/>
              </w:rPr>
              <w:t>Population Structure</w:t>
            </w:r>
          </w:p>
          <w:p w14:paraId="48DE24D9" w14:textId="34E1CE9F"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commentRangeStart w:id="71"/>
            <w:r w:rsidRPr="00370A09">
              <w:rPr>
                <w:rFonts w:asciiTheme="minorHAnsi" w:hAnsiTheme="minorHAnsi"/>
                <w:sz w:val="24"/>
                <w:szCs w:val="24"/>
                <w:lang w:val="en-US"/>
              </w:rPr>
              <w:t xml:space="preserve">Learners analyse population pyramids of different countries, towns, or regions, including Uganda, and examine the </w:t>
            </w:r>
            <w:r w:rsidRPr="00370A09">
              <w:rPr>
                <w:rFonts w:asciiTheme="minorHAnsi" w:hAnsiTheme="minorHAnsi"/>
                <w:sz w:val="24"/>
                <w:szCs w:val="24"/>
                <w:lang w:val="en-US"/>
              </w:rPr>
              <w:lastRenderedPageBreak/>
              <w:t>shapes of the pyramids and deduce how each structure impacts resource use and wellbeing.</w:t>
            </w:r>
            <w:commentRangeEnd w:id="71"/>
            <w:r w:rsidR="00945813">
              <w:rPr>
                <w:rStyle w:val="CommentReference"/>
                <w:rFonts w:cs="Times New Roman"/>
                <w:kern w:val="0"/>
                <w:lang w:val="en-US"/>
              </w:rPr>
              <w:commentReference w:id="71"/>
            </w:r>
          </w:p>
          <w:p w14:paraId="0D3865A3" w14:textId="77777777"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Learners make presentations.</w:t>
            </w:r>
          </w:p>
          <w:p w14:paraId="5A4798F2" w14:textId="7472EEB7"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Individually, learners use data on age and gender distribution in a given region or country and construct a population pyramid and analyze its implications for resources and wellbeing.</w:t>
            </w:r>
          </w:p>
          <w:p w14:paraId="6BBABEE9" w14:textId="07E655A8"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Learners conduct a simple survey within the local community to identify the population structure (e.g., many children, working-age adults, or elderly). In groups, learners interview community members about challenges and benefits associated with the local population structure, and write a report or make presentations on findings, focusing on impacts on resources like education, healthcare, and employment.</w:t>
            </w:r>
          </w:p>
          <w:p w14:paraId="4EC3602B" w14:textId="5EE44B60"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t>Guide learners to carry out a resource mapping exercise to enhance understanding of the link between population structure and resource distribution. Assign each group a specific resource such as water, food, healthcare.</w:t>
            </w:r>
          </w:p>
          <w:p w14:paraId="7009E1D4" w14:textId="17910B00" w:rsidR="00262440" w:rsidRPr="00370A09" w:rsidRDefault="00116723" w:rsidP="00116723">
            <w:pPr>
              <w:pStyle w:val="ListParagraph"/>
              <w:numPr>
                <w:ilvl w:val="0"/>
                <w:numId w:val="100"/>
              </w:numPr>
              <w:spacing w:after="0" w:line="240" w:lineRule="auto"/>
              <w:jc w:val="both"/>
              <w:rPr>
                <w:rFonts w:asciiTheme="minorHAnsi" w:hAnsiTheme="minorHAnsi"/>
                <w:sz w:val="24"/>
                <w:szCs w:val="24"/>
                <w:lang w:val="en-US"/>
              </w:rPr>
            </w:pPr>
            <w:r w:rsidRPr="00370A09">
              <w:rPr>
                <w:rFonts w:asciiTheme="minorHAnsi" w:hAnsiTheme="minorHAnsi"/>
                <w:sz w:val="24"/>
                <w:szCs w:val="24"/>
                <w:lang w:val="en-US"/>
              </w:rPr>
              <w:lastRenderedPageBreak/>
              <w:t>In groups, learners map out how a specific population structure might affect the availability and use of their assigned resource. Groups present their maps, discussing potential shortages, surpluses, or inequalities.</w:t>
            </w:r>
          </w:p>
        </w:tc>
        <w:tc>
          <w:tcPr>
            <w:tcW w:w="1654" w:type="pct"/>
          </w:tcPr>
          <w:p w14:paraId="46296885" w14:textId="77777777" w:rsidR="00262440" w:rsidRPr="00370A09" w:rsidRDefault="00116723" w:rsidP="00116723">
            <w:pPr>
              <w:pStyle w:val="ListParagraph"/>
              <w:numPr>
                <w:ilvl w:val="0"/>
                <w:numId w:val="100"/>
              </w:numPr>
              <w:spacing w:after="0" w:line="240" w:lineRule="auto"/>
              <w:jc w:val="both"/>
              <w:rPr>
                <w:rFonts w:asciiTheme="minorHAnsi" w:hAnsiTheme="minorHAnsi" w:cstheme="minorHAnsi"/>
                <w:sz w:val="24"/>
                <w:szCs w:val="24"/>
              </w:rPr>
            </w:pPr>
            <w:r w:rsidRPr="00370A09">
              <w:rPr>
                <w:rFonts w:asciiTheme="minorHAnsi" w:hAnsiTheme="minorHAnsi" w:cstheme="minorHAnsi"/>
                <w:sz w:val="24"/>
                <w:szCs w:val="24"/>
              </w:rPr>
              <w:lastRenderedPageBreak/>
              <w:t xml:space="preserve">Observe learners as they work in groups to analyse population pyramids. Focus on how well they interact with others, look for patterns and </w:t>
            </w:r>
            <w:r w:rsidRPr="00370A09">
              <w:rPr>
                <w:rFonts w:asciiTheme="minorHAnsi" w:hAnsiTheme="minorHAnsi" w:cstheme="minorHAnsi"/>
                <w:sz w:val="24"/>
                <w:szCs w:val="24"/>
              </w:rPr>
              <w:lastRenderedPageBreak/>
              <w:t>generalisations collaboratively.</w:t>
            </w:r>
          </w:p>
          <w:p w14:paraId="3D9B9374" w14:textId="77777777" w:rsidR="00262440" w:rsidRPr="00370A09" w:rsidRDefault="00262440">
            <w:pPr>
              <w:spacing w:after="0" w:line="240" w:lineRule="auto"/>
              <w:jc w:val="both"/>
              <w:rPr>
                <w:rFonts w:asciiTheme="minorHAnsi" w:hAnsiTheme="minorHAnsi" w:cstheme="minorHAnsi"/>
                <w:sz w:val="24"/>
                <w:szCs w:val="24"/>
              </w:rPr>
            </w:pPr>
          </w:p>
          <w:p w14:paraId="14749A84" w14:textId="77777777" w:rsidR="00262440" w:rsidRPr="00370A09" w:rsidRDefault="00116723" w:rsidP="00116723">
            <w:pPr>
              <w:pStyle w:val="ListParagraph"/>
              <w:numPr>
                <w:ilvl w:val="0"/>
                <w:numId w:val="100"/>
              </w:numPr>
              <w:spacing w:after="0" w:line="240" w:lineRule="auto"/>
              <w:jc w:val="both"/>
              <w:rPr>
                <w:rFonts w:asciiTheme="minorHAnsi" w:hAnsiTheme="minorHAnsi" w:cstheme="minorHAnsi"/>
                <w:sz w:val="24"/>
                <w:szCs w:val="24"/>
              </w:rPr>
            </w:pPr>
            <w:r w:rsidRPr="00370A09">
              <w:rPr>
                <w:rFonts w:asciiTheme="minorHAnsi" w:hAnsiTheme="minorHAnsi" w:cstheme="minorHAnsi"/>
                <w:sz w:val="24"/>
                <w:szCs w:val="24"/>
              </w:rPr>
              <w:t>Converse with learners as they discuss and present focusing on how well they sort and analyse information, and identify problems caused by specific population structures and suggest ways forward.</w:t>
            </w:r>
          </w:p>
          <w:p w14:paraId="58587778" w14:textId="77777777" w:rsidR="00262440" w:rsidRPr="00370A09" w:rsidRDefault="00262440">
            <w:pPr>
              <w:spacing w:after="0" w:line="240" w:lineRule="auto"/>
              <w:jc w:val="both"/>
              <w:rPr>
                <w:rFonts w:asciiTheme="minorHAnsi" w:hAnsiTheme="minorHAnsi" w:cstheme="minorHAnsi"/>
                <w:sz w:val="24"/>
                <w:szCs w:val="24"/>
              </w:rPr>
            </w:pPr>
          </w:p>
          <w:p w14:paraId="54EC154D" w14:textId="77777777" w:rsidR="00262440" w:rsidRPr="00370A09" w:rsidRDefault="00116723" w:rsidP="00116723">
            <w:pPr>
              <w:pStyle w:val="ListParagraph"/>
              <w:numPr>
                <w:ilvl w:val="0"/>
                <w:numId w:val="100"/>
              </w:numPr>
              <w:spacing w:after="0" w:line="240" w:lineRule="auto"/>
              <w:jc w:val="both"/>
              <w:rPr>
                <w:rFonts w:asciiTheme="minorHAnsi" w:hAnsiTheme="minorHAnsi" w:cstheme="minorHAnsi"/>
                <w:sz w:val="24"/>
                <w:szCs w:val="24"/>
              </w:rPr>
            </w:pPr>
            <w:r w:rsidRPr="00370A09">
              <w:rPr>
                <w:rFonts w:asciiTheme="minorHAnsi" w:hAnsiTheme="minorHAnsi" w:cstheme="minorHAnsi"/>
                <w:sz w:val="24"/>
                <w:szCs w:val="24"/>
              </w:rPr>
              <w:t>Assess learners’ drawn population pyramids and write ups focusing on clarity, and depth of ideas</w:t>
            </w:r>
          </w:p>
        </w:tc>
      </w:tr>
      <w:tr w:rsidR="00370A09" w:rsidRPr="00370A09" w14:paraId="31CB4B13" w14:textId="77777777">
        <w:tc>
          <w:tcPr>
            <w:tcW w:w="1654" w:type="pct"/>
          </w:tcPr>
          <w:p w14:paraId="390149EC" w14:textId="77777777" w:rsidR="00262440" w:rsidRPr="00370A09" w:rsidRDefault="00116723" w:rsidP="00116723">
            <w:pPr>
              <w:pStyle w:val="ListParagraph"/>
              <w:numPr>
                <w:ilvl w:val="0"/>
                <w:numId w:val="42"/>
              </w:numPr>
              <w:spacing w:after="0" w:line="240" w:lineRule="auto"/>
              <w:rPr>
                <w:rFonts w:asciiTheme="minorHAnsi" w:hAnsiTheme="minorHAnsi"/>
                <w:sz w:val="24"/>
                <w:szCs w:val="24"/>
              </w:rPr>
            </w:pPr>
            <w:r w:rsidRPr="00370A09">
              <w:rPr>
                <w:rFonts w:asciiTheme="minorHAnsi" w:hAnsiTheme="minorHAnsi"/>
                <w:sz w:val="24"/>
                <w:szCs w:val="24"/>
              </w:rPr>
              <w:lastRenderedPageBreak/>
              <w:t>Predict occurrence and impact of population migration in Uganda and other places basing on the knowledge of migrations (c)</w:t>
            </w:r>
          </w:p>
          <w:p w14:paraId="017DA31A" w14:textId="77777777" w:rsidR="00262440" w:rsidRPr="00370A09" w:rsidRDefault="00116723" w:rsidP="00116723">
            <w:pPr>
              <w:pStyle w:val="ListParagraph"/>
              <w:numPr>
                <w:ilvl w:val="0"/>
                <w:numId w:val="42"/>
              </w:numPr>
              <w:spacing w:after="0" w:line="240" w:lineRule="auto"/>
              <w:rPr>
                <w:rFonts w:asciiTheme="minorHAnsi" w:hAnsiTheme="minorHAnsi"/>
                <w:sz w:val="24"/>
                <w:szCs w:val="24"/>
              </w:rPr>
            </w:pPr>
            <w:r w:rsidRPr="00370A09">
              <w:rPr>
                <w:rFonts w:asciiTheme="minorHAnsi" w:hAnsiTheme="minorHAnsi"/>
                <w:sz w:val="24"/>
                <w:szCs w:val="24"/>
              </w:rPr>
              <w:t>Develop a plan/manifesto for regulating or promoting a certain type of population migration by applying relevant information (c)</w:t>
            </w:r>
          </w:p>
        </w:tc>
        <w:tc>
          <w:tcPr>
            <w:tcW w:w="1692" w:type="pct"/>
          </w:tcPr>
          <w:p w14:paraId="4BE6D10B" w14:textId="77777777" w:rsidR="00262440" w:rsidRPr="00370A09" w:rsidRDefault="00116723" w:rsidP="00370A09">
            <w:pPr>
              <w:spacing w:after="0" w:line="240" w:lineRule="auto"/>
              <w:rPr>
                <w:rFonts w:asciiTheme="minorHAnsi" w:hAnsiTheme="minorHAnsi"/>
                <w:b/>
                <w:bCs/>
                <w:sz w:val="24"/>
                <w:szCs w:val="24"/>
              </w:rPr>
            </w:pPr>
            <w:r w:rsidRPr="00370A09">
              <w:rPr>
                <w:rFonts w:asciiTheme="minorHAnsi" w:hAnsiTheme="minorHAnsi"/>
                <w:b/>
                <w:bCs/>
                <w:sz w:val="24"/>
                <w:szCs w:val="24"/>
              </w:rPr>
              <w:t>Population Migrations</w:t>
            </w:r>
          </w:p>
          <w:p w14:paraId="70EE8077"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lang w:val="en-US"/>
              </w:rPr>
            </w:pPr>
            <w:r w:rsidRPr="00370A09">
              <w:rPr>
                <w:rFonts w:asciiTheme="minorHAnsi" w:hAnsiTheme="minorHAnsi" w:cs="Arial"/>
                <w:sz w:val="24"/>
                <w:szCs w:val="24"/>
                <w:lang w:val="en-US"/>
              </w:rPr>
              <w:t>Guide learners to use migration flow maps, and text extracts to track migration patterns in Uganda and globally.</w:t>
            </w:r>
          </w:p>
          <w:p w14:paraId="5470CA0C" w14:textId="01D52024"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lang w:val="en-US"/>
              </w:rPr>
            </w:pPr>
            <w:r w:rsidRPr="00370A09">
              <w:rPr>
                <w:rFonts w:asciiTheme="minorHAnsi" w:hAnsiTheme="minorHAnsi" w:cs="Arial"/>
                <w:sz w:val="24"/>
                <w:szCs w:val="24"/>
              </w:rPr>
              <w:t>In pairs, learners mark areas of high emigration and immigration and discuss reasons for these trends.</w:t>
            </w:r>
          </w:p>
          <w:p w14:paraId="06040701"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lang w:val="en-US"/>
              </w:rPr>
            </w:pPr>
            <w:r w:rsidRPr="00370A09">
              <w:rPr>
                <w:rFonts w:asciiTheme="minorHAnsi" w:hAnsiTheme="minorHAnsi" w:cs="Arial"/>
                <w:sz w:val="24"/>
                <w:szCs w:val="24"/>
                <w:lang w:val="en-US"/>
              </w:rPr>
              <w:t xml:space="preserve">Provide learners with literature to explore historical and current migration trends, and use such to </w:t>
            </w:r>
            <w:r w:rsidRPr="00370A09">
              <w:rPr>
                <w:rFonts w:asciiTheme="minorHAnsi" w:hAnsiTheme="minorHAnsi" w:cs="Arial"/>
                <w:sz w:val="24"/>
                <w:szCs w:val="24"/>
              </w:rPr>
              <w:t>predict occurrence and impact of population migration in Uganda and other places.</w:t>
            </w:r>
            <w:r w:rsidRPr="00370A09">
              <w:rPr>
                <w:rFonts w:asciiTheme="minorHAnsi" w:hAnsiTheme="minorHAnsi" w:cs="Arial"/>
                <w:sz w:val="24"/>
                <w:szCs w:val="24"/>
                <w:lang w:val="en-US"/>
              </w:rPr>
              <w:t xml:space="preserve"> </w:t>
            </w:r>
          </w:p>
          <w:p w14:paraId="41B305AB" w14:textId="75F7A072"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lang w:val="en-US"/>
              </w:rPr>
            </w:pPr>
            <w:r w:rsidRPr="00370A09">
              <w:rPr>
                <w:rFonts w:asciiTheme="minorHAnsi" w:hAnsiTheme="minorHAnsi" w:cs="Arial"/>
                <w:sz w:val="24"/>
                <w:szCs w:val="24"/>
                <w:lang w:val="en-US"/>
              </w:rPr>
              <w:t>Learners research examples of migration from their communities or globally, and identify challenges, benefits, and policies that regulate or promote migration.</w:t>
            </w:r>
          </w:p>
          <w:p w14:paraId="0BED395B"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lang w:val="en-US"/>
              </w:rPr>
            </w:pPr>
            <w:r w:rsidRPr="00370A09">
              <w:rPr>
                <w:rFonts w:asciiTheme="minorHAnsi" w:hAnsiTheme="minorHAnsi" w:cs="Arial"/>
                <w:sz w:val="24"/>
                <w:szCs w:val="24"/>
                <w:lang w:val="en-US"/>
              </w:rPr>
              <w:t>In groups, learners select a type of migration and draft a plan to regulate or promote it.</w:t>
            </w:r>
          </w:p>
        </w:tc>
        <w:tc>
          <w:tcPr>
            <w:tcW w:w="1654" w:type="pct"/>
          </w:tcPr>
          <w:p w14:paraId="26BE0F6F" w14:textId="77777777" w:rsidR="00262440" w:rsidRPr="00370A09" w:rsidRDefault="00262440" w:rsidP="00370A09">
            <w:pPr>
              <w:spacing w:after="0" w:line="240" w:lineRule="auto"/>
              <w:rPr>
                <w:rFonts w:asciiTheme="minorHAnsi" w:hAnsiTheme="minorHAnsi" w:cs="Arial"/>
                <w:sz w:val="24"/>
                <w:szCs w:val="24"/>
              </w:rPr>
            </w:pPr>
          </w:p>
          <w:p w14:paraId="6462D1B7"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rPr>
            </w:pPr>
            <w:r w:rsidRPr="00370A09">
              <w:rPr>
                <w:rFonts w:asciiTheme="minorHAnsi" w:hAnsiTheme="minorHAnsi" w:cs="Arial"/>
                <w:sz w:val="24"/>
                <w:szCs w:val="24"/>
              </w:rPr>
              <w:t>Observe learners as they interact with flow maps, focusing on how well they listen to each other and with comprehension; work with others to generate ideas collaboratively.</w:t>
            </w:r>
          </w:p>
          <w:p w14:paraId="3E1442C1" w14:textId="77777777" w:rsidR="00262440" w:rsidRPr="00370A09" w:rsidRDefault="00262440">
            <w:pPr>
              <w:spacing w:after="0" w:line="240" w:lineRule="auto"/>
              <w:jc w:val="both"/>
              <w:rPr>
                <w:rFonts w:asciiTheme="minorHAnsi" w:hAnsiTheme="minorHAnsi" w:cs="Arial"/>
                <w:sz w:val="24"/>
                <w:szCs w:val="24"/>
              </w:rPr>
            </w:pPr>
          </w:p>
          <w:p w14:paraId="2A51C7D2"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rPr>
            </w:pPr>
            <w:r w:rsidRPr="00370A09">
              <w:rPr>
                <w:rFonts w:asciiTheme="minorHAnsi" w:hAnsiTheme="minorHAnsi" w:cs="Arial"/>
                <w:sz w:val="24"/>
                <w:szCs w:val="24"/>
              </w:rPr>
              <w:t>Probe learners during their discussions and presentations focusing on their ability to predict outcomes and make reasoned decisions, and plan and carry out investigations.</w:t>
            </w:r>
          </w:p>
          <w:p w14:paraId="1E6B97BC" w14:textId="77777777" w:rsidR="00262440" w:rsidRPr="00370A09" w:rsidRDefault="00262440">
            <w:pPr>
              <w:spacing w:after="0" w:line="240" w:lineRule="auto"/>
              <w:jc w:val="both"/>
              <w:rPr>
                <w:rFonts w:asciiTheme="minorHAnsi" w:hAnsiTheme="minorHAnsi" w:cs="Arial"/>
                <w:sz w:val="24"/>
                <w:szCs w:val="24"/>
              </w:rPr>
            </w:pPr>
          </w:p>
          <w:p w14:paraId="20A8D5F9"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rPr>
            </w:pPr>
            <w:r w:rsidRPr="00370A09">
              <w:rPr>
                <w:rFonts w:asciiTheme="minorHAnsi" w:hAnsiTheme="minorHAnsi" w:cs="Arial"/>
                <w:sz w:val="24"/>
                <w:szCs w:val="24"/>
              </w:rPr>
              <w:t>Observe learners as they collaboratively work in their groups, focusing on how well they interact effectively with others.</w:t>
            </w:r>
          </w:p>
          <w:p w14:paraId="082580A9" w14:textId="77777777" w:rsidR="00262440" w:rsidRPr="00370A09" w:rsidRDefault="00262440">
            <w:pPr>
              <w:spacing w:after="0" w:line="240" w:lineRule="auto"/>
              <w:jc w:val="both"/>
              <w:rPr>
                <w:rFonts w:asciiTheme="minorHAnsi" w:hAnsiTheme="minorHAnsi" w:cs="Arial"/>
                <w:sz w:val="24"/>
                <w:szCs w:val="24"/>
              </w:rPr>
            </w:pPr>
          </w:p>
          <w:p w14:paraId="21C586A6" w14:textId="77777777" w:rsidR="00262440" w:rsidRPr="00370A09" w:rsidRDefault="00116723" w:rsidP="00116723">
            <w:pPr>
              <w:pStyle w:val="ListParagraph"/>
              <w:numPr>
                <w:ilvl w:val="0"/>
                <w:numId w:val="100"/>
              </w:numPr>
              <w:spacing w:after="0" w:line="240" w:lineRule="auto"/>
              <w:jc w:val="both"/>
              <w:rPr>
                <w:rFonts w:asciiTheme="minorHAnsi" w:hAnsiTheme="minorHAnsi" w:cs="Arial"/>
                <w:sz w:val="24"/>
                <w:szCs w:val="24"/>
              </w:rPr>
            </w:pPr>
            <w:r w:rsidRPr="00370A09">
              <w:rPr>
                <w:rFonts w:asciiTheme="minorHAnsi" w:hAnsiTheme="minorHAnsi" w:cs="Arial"/>
                <w:sz w:val="24"/>
                <w:szCs w:val="24"/>
              </w:rPr>
              <w:t>Assess learners plans and presentations focusing on clarity of ideas, and ability to evaluate different solutions</w:t>
            </w:r>
          </w:p>
        </w:tc>
      </w:tr>
    </w:tbl>
    <w:p w14:paraId="5F0BD74A" w14:textId="77777777" w:rsidR="00262440" w:rsidRPr="00370A09" w:rsidRDefault="00262440">
      <w:pPr>
        <w:rPr>
          <w:rFonts w:asciiTheme="minorHAnsi" w:hAnsiTheme="minorHAnsi" w:cstheme="minorHAnsi"/>
          <w:b/>
          <w:bCs/>
          <w:sz w:val="24"/>
          <w:szCs w:val="24"/>
        </w:rPr>
      </w:pPr>
    </w:p>
    <w:p w14:paraId="644F2558" w14:textId="77777777" w:rsidR="00262440" w:rsidRDefault="00262440">
      <w:pPr>
        <w:rPr>
          <w:rFonts w:asciiTheme="minorHAnsi" w:hAnsiTheme="minorHAnsi" w:cstheme="minorHAnsi"/>
          <w:b/>
          <w:bCs/>
          <w:sz w:val="24"/>
          <w:szCs w:val="24"/>
        </w:rPr>
      </w:pPr>
    </w:p>
    <w:p w14:paraId="4B589DA6" w14:textId="77777777" w:rsidR="00262440" w:rsidRPr="00707555" w:rsidRDefault="00116723">
      <w:pPr>
        <w:rPr>
          <w:rFonts w:asciiTheme="minorHAnsi" w:hAnsiTheme="minorHAnsi" w:cstheme="minorHAnsi"/>
          <w:sz w:val="24"/>
          <w:szCs w:val="24"/>
        </w:rPr>
      </w:pPr>
      <w:r w:rsidRPr="00707555">
        <w:rPr>
          <w:rFonts w:asciiTheme="minorHAnsi" w:hAnsiTheme="minorHAnsi" w:cstheme="minorHAnsi"/>
          <w:b/>
          <w:bCs/>
          <w:sz w:val="24"/>
          <w:szCs w:val="24"/>
        </w:rPr>
        <w:lastRenderedPageBreak/>
        <w:t>Topic 7:</w:t>
      </w:r>
      <w:r w:rsidRPr="00707555">
        <w:rPr>
          <w:rFonts w:asciiTheme="minorHAnsi" w:hAnsiTheme="minorHAnsi" w:cstheme="minorHAnsi"/>
          <w:sz w:val="24"/>
          <w:szCs w:val="24"/>
        </w:rPr>
        <w:t xml:space="preserve">  </w:t>
      </w:r>
      <w:r w:rsidRPr="00707555">
        <w:rPr>
          <w:rFonts w:asciiTheme="minorHAnsi" w:hAnsiTheme="minorHAnsi"/>
          <w:sz w:val="24"/>
          <w:szCs w:val="24"/>
        </w:rPr>
        <w:t>Drainage and the work of Rivers on landscape</w:t>
      </w:r>
      <w:r w:rsidRPr="00707555">
        <w:rPr>
          <w:rFonts w:asciiTheme="minorHAnsi" w:hAnsiTheme="minorHAnsi" w:cstheme="minorHAnsi"/>
          <w:sz w:val="24"/>
          <w:szCs w:val="24"/>
        </w:rPr>
        <w:t xml:space="preserve">                                </w:t>
      </w:r>
      <w:commentRangeStart w:id="72"/>
      <w:r w:rsidRPr="00707555">
        <w:rPr>
          <w:rFonts w:asciiTheme="minorHAnsi" w:eastAsia="Arial" w:hAnsiTheme="minorHAnsi" w:cstheme="minorHAnsi"/>
          <w:b/>
          <w:sz w:val="24"/>
          <w:szCs w:val="24"/>
          <w:lang w:val="en-US"/>
        </w:rPr>
        <w:t>Periods</w:t>
      </w:r>
      <w:commentRangeEnd w:id="72"/>
      <w:r w:rsidR="00271143">
        <w:rPr>
          <w:rStyle w:val="CommentReference"/>
          <w:rFonts w:cs="Times New Roman"/>
          <w:kern w:val="0"/>
          <w:lang w:val="en-US"/>
        </w:rPr>
        <w:commentReference w:id="72"/>
      </w:r>
    </w:p>
    <w:p w14:paraId="4A4F238F" w14:textId="752E2AE0" w:rsidR="00262440" w:rsidRPr="00707555" w:rsidRDefault="00116723">
      <w:pPr>
        <w:jc w:val="both"/>
        <w:rPr>
          <w:rFonts w:asciiTheme="minorHAnsi" w:hAnsiTheme="minorHAnsi" w:cstheme="minorHAnsi"/>
          <w:sz w:val="24"/>
          <w:szCs w:val="24"/>
          <w:lang w:val="en-US"/>
        </w:rPr>
      </w:pPr>
      <w:r w:rsidRPr="00707555">
        <w:rPr>
          <w:rFonts w:asciiTheme="minorHAnsi" w:hAnsiTheme="minorHAnsi" w:cstheme="minorHAnsi"/>
          <w:b/>
          <w:bCs/>
          <w:sz w:val="24"/>
          <w:szCs w:val="24"/>
        </w:rPr>
        <w:t xml:space="preserve">Topic competency: </w:t>
      </w:r>
      <w:r w:rsidRPr="00707555">
        <w:rPr>
          <w:rFonts w:asciiTheme="minorHAnsi" w:hAnsiTheme="minorHAnsi" w:cstheme="minorHAnsi"/>
          <w:sz w:val="24"/>
          <w:szCs w:val="24"/>
          <w:lang w:val="en-US"/>
        </w:rPr>
        <w:t xml:space="preserve">The learner analyses the processes and impacts of drainage </w:t>
      </w:r>
      <w:r w:rsidR="00707555" w:rsidRPr="00707555">
        <w:rPr>
          <w:rFonts w:asciiTheme="minorHAnsi" w:hAnsiTheme="minorHAnsi" w:cstheme="minorHAnsi"/>
          <w:sz w:val="24"/>
          <w:szCs w:val="24"/>
          <w:lang w:val="en-US"/>
        </w:rPr>
        <w:t>features</w:t>
      </w:r>
      <w:r w:rsidRPr="00707555">
        <w:rPr>
          <w:rFonts w:asciiTheme="minorHAnsi" w:hAnsiTheme="minorHAnsi" w:cstheme="minorHAnsi"/>
          <w:sz w:val="24"/>
          <w:szCs w:val="24"/>
          <w:lang w:val="en-US"/>
        </w:rPr>
        <w:t xml:space="preserve">, by examining their role in shaping landscapes, supporting ecosystems and influencing human activities   in order to propose solutions for sustainable </w:t>
      </w:r>
      <w:commentRangeStart w:id="73"/>
      <w:r w:rsidRPr="00707555">
        <w:rPr>
          <w:rFonts w:asciiTheme="minorHAnsi" w:hAnsiTheme="minorHAnsi" w:cstheme="minorHAnsi"/>
          <w:sz w:val="24"/>
          <w:szCs w:val="24"/>
          <w:lang w:val="en-US"/>
        </w:rPr>
        <w:t xml:space="preserve">utilization </w:t>
      </w:r>
      <w:r w:rsidR="00707555">
        <w:rPr>
          <w:rFonts w:asciiTheme="minorHAnsi" w:hAnsiTheme="minorHAnsi" w:cstheme="minorHAnsi"/>
          <w:sz w:val="24"/>
          <w:szCs w:val="24"/>
          <w:lang w:val="en-US"/>
        </w:rPr>
        <w:t xml:space="preserve">resources </w:t>
      </w:r>
      <w:commentRangeEnd w:id="73"/>
      <w:r w:rsidR="00271143">
        <w:rPr>
          <w:rStyle w:val="CommentReference"/>
          <w:rFonts w:cs="Times New Roman"/>
          <w:kern w:val="0"/>
          <w:lang w:val="en-US"/>
        </w:rPr>
        <w:commentReference w:id="73"/>
      </w:r>
      <w:commentRangeStart w:id="74"/>
      <w:r w:rsidR="00707555">
        <w:rPr>
          <w:rFonts w:asciiTheme="minorHAnsi" w:hAnsiTheme="minorHAnsi" w:cstheme="minorHAnsi"/>
          <w:sz w:val="24"/>
          <w:szCs w:val="24"/>
          <w:lang w:val="en-US"/>
        </w:rPr>
        <w:t xml:space="preserve">associate with </w:t>
      </w:r>
      <w:commentRangeEnd w:id="74"/>
      <w:r w:rsidR="00271143">
        <w:rPr>
          <w:rStyle w:val="CommentReference"/>
          <w:rFonts w:cs="Times New Roman"/>
          <w:kern w:val="0"/>
          <w:lang w:val="en-US"/>
        </w:rPr>
        <w:commentReference w:id="74"/>
      </w:r>
      <w:r w:rsidR="00707555">
        <w:rPr>
          <w:rFonts w:asciiTheme="minorHAnsi" w:hAnsiTheme="minorHAnsi" w:cstheme="minorHAnsi"/>
          <w:sz w:val="24"/>
          <w:szCs w:val="24"/>
          <w:lang w:val="en-US"/>
        </w:rPr>
        <w:t>drainage.</w:t>
      </w:r>
      <w:r w:rsidRPr="00707555">
        <w:rPr>
          <w:rFonts w:asciiTheme="minorHAnsi" w:hAnsiTheme="minorHAnsi" w:cstheme="minorHAnsi"/>
          <w:sz w:val="24"/>
          <w:szCs w:val="24"/>
          <w:lang w:val="en-US"/>
        </w:rPr>
        <w:t xml:space="preserve"> </w:t>
      </w:r>
    </w:p>
    <w:tbl>
      <w:tblPr>
        <w:tblStyle w:val="TableGrid"/>
        <w:tblW w:w="5000" w:type="pct"/>
        <w:tblLook w:val="04A0" w:firstRow="1" w:lastRow="0" w:firstColumn="1" w:lastColumn="0" w:noHBand="0" w:noVBand="1"/>
      </w:tblPr>
      <w:tblGrid>
        <w:gridCol w:w="3093"/>
        <w:gridCol w:w="3252"/>
        <w:gridCol w:w="3005"/>
      </w:tblGrid>
      <w:tr w:rsidR="00262440" w:rsidRPr="00112910" w14:paraId="3C141A80" w14:textId="77777777">
        <w:tc>
          <w:tcPr>
            <w:tcW w:w="1654" w:type="pct"/>
            <w:shd w:val="clear" w:color="auto" w:fill="F4B083" w:themeFill="accent2" w:themeFillTint="99"/>
          </w:tcPr>
          <w:p w14:paraId="591407EE"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70810D46"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39" w:type="pct"/>
            <w:shd w:val="clear" w:color="auto" w:fill="F4B083" w:themeFill="accent2" w:themeFillTint="99"/>
          </w:tcPr>
          <w:p w14:paraId="21E73223"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07" w:type="pct"/>
            <w:shd w:val="clear" w:color="auto" w:fill="F4B083" w:themeFill="accent2" w:themeFillTint="99"/>
          </w:tcPr>
          <w:p w14:paraId="3D7B3E5C" w14:textId="77777777" w:rsidR="00262440" w:rsidRPr="00112910" w:rsidRDefault="00116723">
            <w:pPr>
              <w:spacing w:after="0" w:line="240" w:lineRule="auto"/>
              <w:rPr>
                <w:rFonts w:asciiTheme="minorHAnsi" w:hAnsiTheme="minorHAnsi" w:cstheme="minorHAnsi"/>
                <w:b/>
                <w:bCs/>
                <w:sz w:val="24"/>
                <w:szCs w:val="24"/>
                <w:highlight w:val="yellow"/>
                <w:rPrChange w:id="75" w:author="igunga julius" w:date="2024-12-10T16:40:00Z" w16du:dateUtc="2024-12-10T13:40:00Z">
                  <w:rPr>
                    <w:rFonts w:asciiTheme="minorHAnsi" w:hAnsiTheme="minorHAnsi" w:cstheme="minorHAnsi"/>
                    <w:b/>
                    <w:bCs/>
                    <w:sz w:val="24"/>
                    <w:szCs w:val="24"/>
                  </w:rPr>
                </w:rPrChange>
              </w:rPr>
            </w:pPr>
            <w:r w:rsidRPr="00112910">
              <w:rPr>
                <w:rFonts w:asciiTheme="minorHAnsi" w:hAnsiTheme="minorHAnsi" w:cstheme="minorHAnsi"/>
                <w:b/>
                <w:bCs/>
                <w:sz w:val="24"/>
                <w:szCs w:val="24"/>
                <w:highlight w:val="yellow"/>
                <w:rPrChange w:id="76" w:author="igunga julius" w:date="2024-12-10T16:40:00Z" w16du:dateUtc="2024-12-10T13:40:00Z">
                  <w:rPr>
                    <w:rFonts w:asciiTheme="minorHAnsi" w:hAnsiTheme="minorHAnsi" w:cstheme="minorHAnsi"/>
                    <w:b/>
                    <w:bCs/>
                    <w:sz w:val="24"/>
                    <w:szCs w:val="24"/>
                  </w:rPr>
                </w:rPrChange>
              </w:rPr>
              <w:t xml:space="preserve">Sample Assessment </w:t>
            </w:r>
            <w:commentRangeStart w:id="77"/>
            <w:r w:rsidRPr="00112910">
              <w:rPr>
                <w:rFonts w:asciiTheme="minorHAnsi" w:hAnsiTheme="minorHAnsi" w:cstheme="minorHAnsi"/>
                <w:b/>
                <w:bCs/>
                <w:sz w:val="24"/>
                <w:szCs w:val="24"/>
                <w:highlight w:val="yellow"/>
                <w:rPrChange w:id="78" w:author="igunga julius" w:date="2024-12-10T16:40:00Z" w16du:dateUtc="2024-12-10T13:40:00Z">
                  <w:rPr>
                    <w:rFonts w:asciiTheme="minorHAnsi" w:hAnsiTheme="minorHAnsi" w:cstheme="minorHAnsi"/>
                    <w:b/>
                    <w:bCs/>
                    <w:sz w:val="24"/>
                    <w:szCs w:val="24"/>
                  </w:rPr>
                </w:rPrChange>
              </w:rPr>
              <w:t>strategy</w:t>
            </w:r>
            <w:commentRangeEnd w:id="77"/>
            <w:r w:rsidR="000923BD" w:rsidRPr="00112910">
              <w:rPr>
                <w:rStyle w:val="CommentReference"/>
                <w:rFonts w:cs="Times New Roman"/>
                <w:kern w:val="0"/>
                <w:highlight w:val="yellow"/>
                <w:lang w:val="en-US"/>
                <w:rPrChange w:id="79" w:author="igunga julius" w:date="2024-12-10T16:40:00Z" w16du:dateUtc="2024-12-10T13:40:00Z">
                  <w:rPr>
                    <w:rStyle w:val="CommentReference"/>
                    <w:rFonts w:cs="Times New Roman"/>
                    <w:kern w:val="0"/>
                    <w:lang w:val="en-US"/>
                  </w:rPr>
                </w:rPrChange>
              </w:rPr>
              <w:commentReference w:id="77"/>
            </w:r>
            <w:r w:rsidRPr="00112910">
              <w:rPr>
                <w:rFonts w:asciiTheme="minorHAnsi" w:hAnsiTheme="minorHAnsi" w:cstheme="minorHAnsi"/>
                <w:b/>
                <w:bCs/>
                <w:sz w:val="24"/>
                <w:szCs w:val="24"/>
                <w:highlight w:val="yellow"/>
                <w:rPrChange w:id="80" w:author="igunga julius" w:date="2024-12-10T16:40:00Z" w16du:dateUtc="2024-12-10T13:40:00Z">
                  <w:rPr>
                    <w:rFonts w:asciiTheme="minorHAnsi" w:hAnsiTheme="minorHAnsi" w:cstheme="minorHAnsi"/>
                    <w:b/>
                    <w:bCs/>
                    <w:sz w:val="24"/>
                    <w:szCs w:val="24"/>
                  </w:rPr>
                </w:rPrChange>
              </w:rPr>
              <w:t xml:space="preserve"> </w:t>
            </w:r>
          </w:p>
        </w:tc>
      </w:tr>
      <w:tr w:rsidR="00262440" w:rsidRPr="00112910" w14:paraId="56F89F67" w14:textId="77777777">
        <w:tc>
          <w:tcPr>
            <w:tcW w:w="1654" w:type="pct"/>
          </w:tcPr>
          <w:p w14:paraId="6A497A7D" w14:textId="77777777" w:rsidR="00262440" w:rsidRDefault="00116723" w:rsidP="00116723">
            <w:pPr>
              <w:pStyle w:val="ListParagraph"/>
              <w:numPr>
                <w:ilvl w:val="0"/>
                <w:numId w:val="43"/>
              </w:numPr>
              <w:spacing w:after="0" w:line="240" w:lineRule="auto"/>
              <w:rPr>
                <w:rFonts w:asciiTheme="minorHAnsi" w:hAnsiTheme="minorHAnsi"/>
                <w:sz w:val="24"/>
                <w:szCs w:val="24"/>
              </w:rPr>
            </w:pPr>
            <w:r>
              <w:rPr>
                <w:rFonts w:asciiTheme="minorHAnsi" w:hAnsiTheme="minorHAnsi"/>
                <w:sz w:val="24"/>
                <w:szCs w:val="24"/>
              </w:rPr>
              <w:t>Demonstrate understanding of Uganda’s drainage system by using relevant maps and diagrams to illustrate it (u, s)</w:t>
            </w:r>
          </w:p>
          <w:p w14:paraId="1FECED05" w14:textId="77777777" w:rsidR="00262440" w:rsidRDefault="00262440">
            <w:pPr>
              <w:spacing w:after="0" w:line="240" w:lineRule="auto"/>
              <w:jc w:val="both"/>
              <w:rPr>
                <w:rFonts w:asciiTheme="minorHAnsi" w:hAnsiTheme="minorHAnsi" w:cs="Arial"/>
                <w:sz w:val="24"/>
                <w:szCs w:val="24"/>
              </w:rPr>
            </w:pPr>
          </w:p>
        </w:tc>
        <w:tc>
          <w:tcPr>
            <w:tcW w:w="1739" w:type="pct"/>
          </w:tcPr>
          <w:p w14:paraId="5F4DA9F6" w14:textId="77777777" w:rsidR="00262440" w:rsidRDefault="00116723">
            <w:pPr>
              <w:spacing w:after="0" w:line="240" w:lineRule="auto"/>
              <w:jc w:val="both"/>
              <w:rPr>
                <w:rFonts w:asciiTheme="minorHAnsi" w:hAnsiTheme="minorHAnsi"/>
                <w:b/>
                <w:bCs/>
                <w:sz w:val="24"/>
                <w:szCs w:val="24"/>
              </w:rPr>
            </w:pPr>
            <w:r>
              <w:rPr>
                <w:rFonts w:asciiTheme="minorHAnsi" w:hAnsiTheme="minorHAnsi"/>
                <w:b/>
                <w:bCs/>
                <w:sz w:val="24"/>
                <w:szCs w:val="24"/>
              </w:rPr>
              <w:t>The drainage system of Uganda</w:t>
            </w:r>
          </w:p>
          <w:p w14:paraId="417E37B5"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r>
              <w:rPr>
                <w:rFonts w:asciiTheme="minorHAnsi" w:hAnsiTheme="minorHAnsi"/>
                <w:sz w:val="24"/>
                <w:szCs w:val="24"/>
              </w:rPr>
              <w:t>In groups or pairs, learners study a topographic map of a local or other area in Uganda to identify the drainage features in the area. Groups share their findings.</w:t>
            </w:r>
          </w:p>
          <w:p w14:paraId="222BDF77"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r>
              <w:rPr>
                <w:rFonts w:asciiTheme="minorHAnsi" w:hAnsiTheme="minorHAnsi"/>
                <w:sz w:val="24"/>
                <w:szCs w:val="24"/>
              </w:rPr>
              <w:t xml:space="preserve">Learners analyse a wall /textbook/atlas map showing the drainage system of Uganda. They copy the map into their notebooks and label the major drainage features in the country. </w:t>
            </w:r>
          </w:p>
          <w:p w14:paraId="0828A15D"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r>
              <w:rPr>
                <w:rFonts w:asciiTheme="minorHAnsi" w:hAnsiTheme="minorHAnsi"/>
                <w:sz w:val="24"/>
                <w:szCs w:val="24"/>
              </w:rPr>
              <w:t>Learners make brief notes to describe the drainage system of Uganda.</w:t>
            </w:r>
          </w:p>
          <w:p w14:paraId="19C32B0E"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commentRangeStart w:id="81"/>
            <w:r>
              <w:rPr>
                <w:rFonts w:asciiTheme="minorHAnsi" w:hAnsiTheme="minorHAnsi" w:cstheme="minorHAnsi"/>
                <w:sz w:val="24"/>
                <w:szCs w:val="24"/>
              </w:rPr>
              <w:t>Learners exchange their notebooks and critic each other’s map and notes.</w:t>
            </w:r>
            <w:commentRangeEnd w:id="81"/>
            <w:r w:rsidR="00271143">
              <w:rPr>
                <w:rStyle w:val="CommentReference"/>
                <w:rFonts w:cs="Times New Roman"/>
                <w:kern w:val="0"/>
                <w:lang w:val="en-US"/>
              </w:rPr>
              <w:commentReference w:id="81"/>
            </w:r>
          </w:p>
          <w:p w14:paraId="6F576963"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r>
              <w:rPr>
                <w:rFonts w:asciiTheme="minorHAnsi" w:hAnsiTheme="minorHAnsi"/>
                <w:sz w:val="24"/>
                <w:szCs w:val="24"/>
              </w:rPr>
              <w:t>In groups, learners study a map showing the drainage basins in Uganda; copy the map into their notebooks, and draw a table to show the main drainage features found in each basin.</w:t>
            </w:r>
          </w:p>
          <w:p w14:paraId="0772E8BD" w14:textId="77777777" w:rsidR="00262440" w:rsidRDefault="00116723" w:rsidP="00116723">
            <w:pPr>
              <w:pStyle w:val="ListParagraph"/>
              <w:numPr>
                <w:ilvl w:val="0"/>
                <w:numId w:val="9"/>
              </w:numPr>
              <w:spacing w:after="0" w:line="240" w:lineRule="auto"/>
              <w:jc w:val="both"/>
              <w:rPr>
                <w:rFonts w:asciiTheme="minorHAnsi" w:hAnsiTheme="minorHAnsi"/>
                <w:sz w:val="24"/>
                <w:szCs w:val="24"/>
              </w:rPr>
            </w:pPr>
            <w:r>
              <w:rPr>
                <w:rFonts w:asciiTheme="minorHAnsi" w:hAnsiTheme="minorHAnsi"/>
                <w:sz w:val="24"/>
                <w:szCs w:val="24"/>
              </w:rPr>
              <w:t>As a class, learners discuss and agree on the meaning of drainage and drainage system.</w:t>
            </w:r>
          </w:p>
        </w:tc>
        <w:tc>
          <w:tcPr>
            <w:tcW w:w="1607" w:type="pct"/>
          </w:tcPr>
          <w:p w14:paraId="5E57522E" w14:textId="77777777" w:rsidR="00262440" w:rsidRPr="00112910" w:rsidRDefault="00262440" w:rsidP="001472D0">
            <w:pPr>
              <w:pStyle w:val="ListParagraph"/>
              <w:spacing w:after="0" w:line="240" w:lineRule="auto"/>
              <w:ind w:left="360"/>
              <w:jc w:val="both"/>
              <w:rPr>
                <w:rFonts w:asciiTheme="minorHAnsi" w:hAnsiTheme="minorHAnsi" w:cstheme="minorHAnsi"/>
                <w:sz w:val="24"/>
                <w:szCs w:val="24"/>
              </w:rPr>
            </w:pPr>
          </w:p>
        </w:tc>
      </w:tr>
      <w:tr w:rsidR="00262440" w:rsidRPr="00112910" w14:paraId="16A61C3E" w14:textId="77777777">
        <w:trPr>
          <w:trHeight w:val="440"/>
        </w:trPr>
        <w:tc>
          <w:tcPr>
            <w:tcW w:w="1654" w:type="pct"/>
          </w:tcPr>
          <w:p w14:paraId="66426570" w14:textId="65F851A9" w:rsidR="00262440" w:rsidRDefault="00116723" w:rsidP="00116723">
            <w:pPr>
              <w:pStyle w:val="ListParagraph"/>
              <w:numPr>
                <w:ilvl w:val="0"/>
                <w:numId w:val="43"/>
              </w:numPr>
              <w:spacing w:after="0" w:line="240" w:lineRule="auto"/>
              <w:jc w:val="both"/>
              <w:rPr>
                <w:rFonts w:asciiTheme="minorHAnsi" w:hAnsiTheme="minorHAnsi"/>
                <w:sz w:val="24"/>
                <w:szCs w:val="24"/>
              </w:rPr>
            </w:pPr>
            <w:r>
              <w:rPr>
                <w:rFonts w:asciiTheme="minorHAnsi" w:hAnsiTheme="minorHAnsi"/>
                <w:sz w:val="24"/>
                <w:szCs w:val="24"/>
              </w:rPr>
              <w:lastRenderedPageBreak/>
              <w:t xml:space="preserve">Assess the role of </w:t>
            </w:r>
            <w:r w:rsidR="005019CC">
              <w:rPr>
                <w:rFonts w:asciiTheme="minorHAnsi" w:hAnsiTheme="minorHAnsi"/>
                <w:sz w:val="24"/>
                <w:szCs w:val="24"/>
              </w:rPr>
              <w:t>Pleistocene</w:t>
            </w:r>
            <w:r>
              <w:rPr>
                <w:rFonts w:asciiTheme="minorHAnsi" w:hAnsiTheme="minorHAnsi"/>
                <w:sz w:val="24"/>
                <w:szCs w:val="24"/>
              </w:rPr>
              <w:t xml:space="preserve"> earth movements in the evolution of Uganda’s drainage and resources (v/a)</w:t>
            </w:r>
          </w:p>
        </w:tc>
        <w:tc>
          <w:tcPr>
            <w:tcW w:w="1739" w:type="pct"/>
          </w:tcPr>
          <w:p w14:paraId="1C3A5687" w14:textId="77777777" w:rsidR="00262440" w:rsidRDefault="00116723">
            <w:pPr>
              <w:spacing w:after="0" w:line="240" w:lineRule="auto"/>
              <w:jc w:val="both"/>
              <w:rPr>
                <w:rFonts w:asciiTheme="minorHAnsi" w:hAnsiTheme="minorHAnsi"/>
                <w:b/>
                <w:bCs/>
                <w:sz w:val="24"/>
                <w:szCs w:val="24"/>
              </w:rPr>
            </w:pPr>
            <w:r>
              <w:rPr>
                <w:rFonts w:asciiTheme="minorHAnsi" w:hAnsiTheme="minorHAnsi"/>
                <w:b/>
                <w:bCs/>
                <w:sz w:val="24"/>
                <w:szCs w:val="24"/>
              </w:rPr>
              <w:t>Evolution of Uganda’s drainage</w:t>
            </w:r>
          </w:p>
          <w:p w14:paraId="05162E8C" w14:textId="757800B1" w:rsidR="00262440" w:rsidRDefault="00116723" w:rsidP="00116723">
            <w:pPr>
              <w:pStyle w:val="ListParagraph"/>
              <w:numPr>
                <w:ilvl w:val="0"/>
                <w:numId w:val="45"/>
              </w:numPr>
              <w:autoSpaceDE w:val="0"/>
              <w:autoSpaceDN w:val="0"/>
              <w:adjustRightInd w:val="0"/>
              <w:spacing w:after="200" w:line="276" w:lineRule="auto"/>
              <w:rPr>
                <w:rFonts w:asciiTheme="minorHAnsi" w:hAnsiTheme="minorHAnsi" w:cs="Cambria"/>
                <w:sz w:val="24"/>
                <w:szCs w:val="24"/>
              </w:rPr>
            </w:pPr>
            <w:r>
              <w:rPr>
                <w:rFonts w:asciiTheme="minorHAnsi" w:hAnsiTheme="minorHAnsi" w:cs="Cambria"/>
                <w:sz w:val="24"/>
                <w:szCs w:val="24"/>
              </w:rPr>
              <w:t xml:space="preserve">Using a map of ancient drainage (before </w:t>
            </w:r>
            <w:r w:rsidR="005019CC">
              <w:rPr>
                <w:rFonts w:asciiTheme="minorHAnsi" w:hAnsiTheme="minorHAnsi" w:cs="Cambria"/>
                <w:sz w:val="24"/>
                <w:szCs w:val="24"/>
              </w:rPr>
              <w:t>Pleistocene</w:t>
            </w:r>
            <w:r>
              <w:rPr>
                <w:rFonts w:asciiTheme="minorHAnsi" w:hAnsiTheme="minorHAnsi" w:cs="Cambria"/>
                <w:sz w:val="24"/>
                <w:szCs w:val="24"/>
              </w:rPr>
              <w:t xml:space="preserve"> period) and the map of present drainage, leaners explore the evolution of Uganda’s drainage system. </w:t>
            </w:r>
          </w:p>
          <w:p w14:paraId="3F04587F" w14:textId="25D216FE" w:rsidR="00262440" w:rsidRDefault="00116723" w:rsidP="00116723">
            <w:pPr>
              <w:pStyle w:val="ListParagraph"/>
              <w:numPr>
                <w:ilvl w:val="0"/>
                <w:numId w:val="45"/>
              </w:numPr>
              <w:autoSpaceDE w:val="0"/>
              <w:autoSpaceDN w:val="0"/>
              <w:adjustRightInd w:val="0"/>
              <w:spacing w:after="200" w:line="276" w:lineRule="auto"/>
              <w:jc w:val="both"/>
              <w:rPr>
                <w:rFonts w:asciiTheme="minorHAnsi" w:hAnsiTheme="minorHAnsi" w:cs="Cambria"/>
                <w:sz w:val="24"/>
                <w:szCs w:val="24"/>
              </w:rPr>
            </w:pPr>
            <w:r>
              <w:rPr>
                <w:rFonts w:asciiTheme="minorHAnsi" w:hAnsiTheme="minorHAnsi" w:cs="Cambria"/>
                <w:sz w:val="24"/>
                <w:szCs w:val="24"/>
              </w:rPr>
              <w:t xml:space="preserve">Learners compare a map of ancient drainage (before </w:t>
            </w:r>
            <w:r w:rsidR="005019CC">
              <w:rPr>
                <w:rFonts w:asciiTheme="minorHAnsi" w:hAnsiTheme="minorHAnsi" w:cs="Cambria"/>
                <w:sz w:val="24"/>
                <w:szCs w:val="24"/>
              </w:rPr>
              <w:t>Pleistocene</w:t>
            </w:r>
            <w:r>
              <w:rPr>
                <w:rFonts w:asciiTheme="minorHAnsi" w:hAnsiTheme="minorHAnsi" w:cs="Cambria"/>
                <w:sz w:val="24"/>
                <w:szCs w:val="24"/>
              </w:rPr>
              <w:t xml:space="preserve"> period) and the map of present drainage system of Uganda and write down their findings.</w:t>
            </w:r>
          </w:p>
          <w:p w14:paraId="24C3DD59" w14:textId="77777777" w:rsidR="00262440" w:rsidRDefault="00116723" w:rsidP="00116723">
            <w:pPr>
              <w:pStyle w:val="ListParagraph"/>
              <w:numPr>
                <w:ilvl w:val="0"/>
                <w:numId w:val="45"/>
              </w:numPr>
              <w:autoSpaceDE w:val="0"/>
              <w:autoSpaceDN w:val="0"/>
              <w:adjustRightInd w:val="0"/>
              <w:spacing w:after="200" w:line="276" w:lineRule="auto"/>
              <w:jc w:val="both"/>
              <w:rPr>
                <w:rFonts w:asciiTheme="minorHAnsi" w:hAnsiTheme="minorHAnsi" w:cs="Cambria"/>
                <w:sz w:val="24"/>
                <w:szCs w:val="24"/>
              </w:rPr>
            </w:pPr>
            <w:r>
              <w:rPr>
                <w:rFonts w:asciiTheme="minorHAnsi" w:hAnsiTheme="minorHAnsi" w:cs="Cambria"/>
                <w:sz w:val="24"/>
                <w:szCs w:val="24"/>
              </w:rPr>
              <w:t>Through questioning, challenge learners to suggest possible causes of the observed differences between the two drainage systems.</w:t>
            </w:r>
          </w:p>
          <w:p w14:paraId="090F77AD" w14:textId="77777777" w:rsidR="00262440" w:rsidRDefault="00116723" w:rsidP="00116723">
            <w:pPr>
              <w:pStyle w:val="ListParagraph"/>
              <w:numPr>
                <w:ilvl w:val="0"/>
                <w:numId w:val="45"/>
              </w:numPr>
              <w:autoSpaceDE w:val="0"/>
              <w:autoSpaceDN w:val="0"/>
              <w:adjustRightInd w:val="0"/>
              <w:spacing w:after="200" w:line="276" w:lineRule="auto"/>
              <w:jc w:val="both"/>
              <w:rPr>
                <w:rFonts w:asciiTheme="minorHAnsi" w:hAnsiTheme="minorHAnsi" w:cs="Cambria"/>
                <w:sz w:val="24"/>
                <w:szCs w:val="24"/>
              </w:rPr>
            </w:pPr>
            <w:r>
              <w:rPr>
                <w:rFonts w:asciiTheme="minorHAnsi" w:hAnsiTheme="minorHAnsi" w:cs="Cambria"/>
                <w:sz w:val="24"/>
                <w:szCs w:val="24"/>
              </w:rPr>
              <w:t xml:space="preserve">Learners revise the processes of uplifting and down warping covered at Lower secondary; and how they affect landscape. </w:t>
            </w:r>
          </w:p>
          <w:p w14:paraId="316EE13E" w14:textId="77777777" w:rsidR="00262440" w:rsidRDefault="00116723" w:rsidP="00116723">
            <w:pPr>
              <w:pStyle w:val="ListParagraph"/>
              <w:numPr>
                <w:ilvl w:val="0"/>
                <w:numId w:val="46"/>
              </w:numPr>
              <w:spacing w:after="200" w:line="276" w:lineRule="auto"/>
              <w:jc w:val="both"/>
              <w:rPr>
                <w:rFonts w:asciiTheme="minorHAnsi" w:hAnsiTheme="minorHAnsi"/>
                <w:sz w:val="24"/>
                <w:szCs w:val="24"/>
              </w:rPr>
            </w:pPr>
            <w:r>
              <w:rPr>
                <w:rFonts w:asciiTheme="minorHAnsi" w:hAnsiTheme="minorHAnsi"/>
                <w:sz w:val="24"/>
                <w:szCs w:val="24"/>
              </w:rPr>
              <w:t xml:space="preserve">Using the map of ancient drainage of Uganda and a diagram or demonstration, guide learners to explore how uplifting in western Uganda and in the Kenyan rift valley region led to down warping in central Uganda; reversal of proto rivers, and the eventual formation of Lakes Victoria, Kyoga, and others; River </w:t>
            </w:r>
            <w:r>
              <w:rPr>
                <w:rFonts w:asciiTheme="minorHAnsi" w:hAnsiTheme="minorHAnsi"/>
                <w:sz w:val="24"/>
                <w:szCs w:val="24"/>
              </w:rPr>
              <w:lastRenderedPageBreak/>
              <w:t>Nile and the associated waterfalls.</w:t>
            </w:r>
          </w:p>
          <w:p w14:paraId="05C3E69C" w14:textId="77777777" w:rsidR="00262440" w:rsidRDefault="00116723" w:rsidP="00116723">
            <w:pPr>
              <w:pStyle w:val="ListParagraph"/>
              <w:numPr>
                <w:ilvl w:val="0"/>
                <w:numId w:val="46"/>
              </w:numPr>
              <w:spacing w:after="200" w:line="276" w:lineRule="auto"/>
              <w:jc w:val="both"/>
              <w:rPr>
                <w:rFonts w:asciiTheme="minorHAnsi" w:hAnsiTheme="minorHAnsi"/>
                <w:sz w:val="24"/>
                <w:szCs w:val="24"/>
              </w:rPr>
            </w:pPr>
            <w:r>
              <w:rPr>
                <w:rFonts w:asciiTheme="minorHAnsi" w:hAnsiTheme="minorHAnsi"/>
                <w:sz w:val="24"/>
                <w:szCs w:val="24"/>
              </w:rPr>
              <w:t>Learners copy the maps and diagrams into their notebooks; and summarise the process of down warping and stream reversal.</w:t>
            </w:r>
          </w:p>
        </w:tc>
        <w:tc>
          <w:tcPr>
            <w:tcW w:w="1607" w:type="pct"/>
          </w:tcPr>
          <w:p w14:paraId="4772B567" w14:textId="77777777" w:rsidR="00262440" w:rsidRPr="00112910" w:rsidRDefault="00262440">
            <w:pPr>
              <w:spacing w:after="0" w:line="240" w:lineRule="auto"/>
              <w:jc w:val="both"/>
              <w:rPr>
                <w:rFonts w:asciiTheme="minorHAnsi" w:hAnsiTheme="minorHAnsi" w:cstheme="minorHAnsi"/>
                <w:sz w:val="24"/>
                <w:szCs w:val="24"/>
                <w:highlight w:val="yellow"/>
                <w:rPrChange w:id="82" w:author="igunga julius" w:date="2024-12-10T16:40:00Z" w16du:dateUtc="2024-12-10T13:40:00Z">
                  <w:rPr>
                    <w:rFonts w:asciiTheme="minorHAnsi" w:hAnsiTheme="minorHAnsi" w:cstheme="minorHAnsi"/>
                    <w:sz w:val="24"/>
                    <w:szCs w:val="24"/>
                  </w:rPr>
                </w:rPrChange>
              </w:rPr>
            </w:pPr>
          </w:p>
        </w:tc>
      </w:tr>
      <w:tr w:rsidR="00262440" w14:paraId="7EB5DD38" w14:textId="77777777">
        <w:tc>
          <w:tcPr>
            <w:tcW w:w="1654" w:type="pct"/>
          </w:tcPr>
          <w:p w14:paraId="4D9516B4" w14:textId="77777777" w:rsidR="00262440" w:rsidRDefault="00116723" w:rsidP="00116723">
            <w:pPr>
              <w:pStyle w:val="ListParagraph"/>
              <w:numPr>
                <w:ilvl w:val="0"/>
                <w:numId w:val="43"/>
              </w:numPr>
              <w:spacing w:after="0" w:line="240" w:lineRule="auto"/>
              <w:rPr>
                <w:rFonts w:asciiTheme="minorHAnsi" w:hAnsiTheme="minorHAnsi"/>
                <w:sz w:val="24"/>
                <w:szCs w:val="24"/>
              </w:rPr>
            </w:pPr>
            <w:r>
              <w:rPr>
                <w:rFonts w:asciiTheme="minorHAnsi" w:hAnsiTheme="minorHAnsi"/>
                <w:sz w:val="24"/>
                <w:szCs w:val="24"/>
              </w:rPr>
              <w:t>Infer, from photographs, topographic survey maps and field observations the river channel processes taking place in an area (s)</w:t>
            </w:r>
          </w:p>
          <w:p w14:paraId="6B94CC95" w14:textId="502EAA17" w:rsidR="00262440" w:rsidRPr="00BB520F" w:rsidRDefault="00262440" w:rsidP="00BB520F">
            <w:pPr>
              <w:spacing w:after="0" w:line="240" w:lineRule="auto"/>
              <w:jc w:val="both"/>
              <w:rPr>
                <w:rFonts w:asciiTheme="minorHAnsi" w:hAnsiTheme="minorHAnsi"/>
                <w:sz w:val="24"/>
                <w:szCs w:val="24"/>
              </w:rPr>
            </w:pPr>
          </w:p>
        </w:tc>
        <w:tc>
          <w:tcPr>
            <w:tcW w:w="1739" w:type="pct"/>
          </w:tcPr>
          <w:p w14:paraId="46795E20" w14:textId="77777777" w:rsidR="00262440" w:rsidRPr="00707555" w:rsidRDefault="00116723" w:rsidP="00707555">
            <w:pPr>
              <w:spacing w:after="0" w:line="240" w:lineRule="auto"/>
              <w:jc w:val="both"/>
              <w:rPr>
                <w:rFonts w:asciiTheme="minorHAnsi" w:hAnsiTheme="minorHAnsi" w:cstheme="minorHAnsi"/>
                <w:b/>
                <w:sz w:val="24"/>
                <w:szCs w:val="24"/>
              </w:rPr>
            </w:pPr>
            <w:r w:rsidRPr="00707555">
              <w:rPr>
                <w:rFonts w:asciiTheme="minorHAnsi" w:hAnsiTheme="minorHAnsi" w:cstheme="minorHAnsi"/>
                <w:b/>
                <w:sz w:val="24"/>
                <w:szCs w:val="24"/>
              </w:rPr>
              <w:t>The work of Rivers on landscape</w:t>
            </w:r>
          </w:p>
          <w:p w14:paraId="1EB0FD2F" w14:textId="12EC3276" w:rsidR="00262440" w:rsidRPr="007A44E8" w:rsidRDefault="00116723" w:rsidP="00116723">
            <w:pPr>
              <w:pStyle w:val="ListParagraph"/>
              <w:numPr>
                <w:ilvl w:val="0"/>
                <w:numId w:val="101"/>
              </w:numPr>
              <w:spacing w:after="0" w:line="240" w:lineRule="auto"/>
              <w:jc w:val="both"/>
              <w:rPr>
                <w:rFonts w:asciiTheme="minorHAnsi" w:hAnsiTheme="minorHAnsi" w:cstheme="minorHAnsi"/>
                <w:sz w:val="24"/>
                <w:szCs w:val="24"/>
              </w:rPr>
            </w:pPr>
            <w:r w:rsidRPr="00707555">
              <w:rPr>
                <w:rFonts w:asciiTheme="minorHAnsi" w:hAnsiTheme="minorHAnsi" w:cstheme="minorHAnsi"/>
                <w:sz w:val="24"/>
                <w:szCs w:val="24"/>
              </w:rPr>
              <w:t xml:space="preserve">Provide photographs, topographic survey maps for learners to identify river channel processes taking place in the area. </w:t>
            </w:r>
          </w:p>
          <w:p w14:paraId="06EDB3FE" w14:textId="10870D29" w:rsidR="00262440" w:rsidRPr="00707555" w:rsidRDefault="00116723" w:rsidP="00116723">
            <w:pPr>
              <w:pStyle w:val="ListParagraph"/>
              <w:numPr>
                <w:ilvl w:val="0"/>
                <w:numId w:val="101"/>
              </w:numPr>
              <w:spacing w:after="0" w:line="240" w:lineRule="auto"/>
              <w:jc w:val="both"/>
              <w:rPr>
                <w:rFonts w:asciiTheme="minorHAnsi" w:hAnsiTheme="minorHAnsi" w:cstheme="minorHAnsi"/>
                <w:sz w:val="24"/>
                <w:szCs w:val="24"/>
              </w:rPr>
            </w:pPr>
            <w:r w:rsidRPr="00707555">
              <w:rPr>
                <w:rFonts w:asciiTheme="minorHAnsi" w:hAnsiTheme="minorHAnsi" w:cstheme="minorHAnsi"/>
                <w:sz w:val="24"/>
                <w:szCs w:val="24"/>
              </w:rPr>
              <w:t>If possible, organize a visit to a local river. Have students observe features such as erosion (undercut banks), deposition (sandbars), and transportation (floating materials)</w:t>
            </w:r>
          </w:p>
          <w:p w14:paraId="681EC86D" w14:textId="776C7506" w:rsidR="00262440" w:rsidRPr="00707555" w:rsidRDefault="00116723" w:rsidP="00116723">
            <w:pPr>
              <w:pStyle w:val="ListParagraph"/>
              <w:numPr>
                <w:ilvl w:val="0"/>
                <w:numId w:val="101"/>
              </w:numPr>
              <w:spacing w:after="0" w:line="240" w:lineRule="auto"/>
              <w:jc w:val="both"/>
              <w:rPr>
                <w:rFonts w:asciiTheme="minorHAnsi" w:hAnsiTheme="minorHAnsi" w:cstheme="minorHAnsi"/>
                <w:sz w:val="24"/>
                <w:szCs w:val="24"/>
              </w:rPr>
            </w:pPr>
            <w:r w:rsidRPr="00707555">
              <w:rPr>
                <w:rFonts w:asciiTheme="minorHAnsi" w:hAnsiTheme="minorHAnsi" w:cstheme="minorHAnsi"/>
                <w:sz w:val="24"/>
                <w:szCs w:val="24"/>
              </w:rPr>
              <w:t xml:space="preserve">Guide students to create a concept map linking river processes to their impacts (e.g., waterfalls, floodplains, deltas). </w:t>
            </w:r>
          </w:p>
          <w:p w14:paraId="232F7B37" w14:textId="11DC472D" w:rsidR="00262440" w:rsidRPr="00BB520F" w:rsidRDefault="00116723" w:rsidP="00116723">
            <w:pPr>
              <w:pStyle w:val="ListParagraph"/>
              <w:numPr>
                <w:ilvl w:val="0"/>
                <w:numId w:val="101"/>
              </w:numPr>
              <w:spacing w:after="0" w:line="240" w:lineRule="auto"/>
              <w:jc w:val="both"/>
              <w:rPr>
                <w:rFonts w:asciiTheme="minorHAnsi" w:hAnsiTheme="minorHAnsi" w:cstheme="minorHAnsi"/>
                <w:sz w:val="24"/>
                <w:szCs w:val="24"/>
              </w:rPr>
            </w:pPr>
            <w:r w:rsidRPr="00707555">
              <w:rPr>
                <w:rFonts w:asciiTheme="minorHAnsi" w:hAnsiTheme="minorHAnsi" w:cstheme="minorHAnsi"/>
                <w:sz w:val="24"/>
                <w:szCs w:val="24"/>
              </w:rPr>
              <w:t>Where possible Show learners animations or videos of rivers in action to illustrate the dynamic processes ask them to document their findings and make presentations</w:t>
            </w:r>
          </w:p>
        </w:tc>
        <w:tc>
          <w:tcPr>
            <w:tcW w:w="1607" w:type="pct"/>
          </w:tcPr>
          <w:p w14:paraId="6F96C0D3" w14:textId="77777777" w:rsidR="00262440" w:rsidRPr="00707555" w:rsidRDefault="00116723" w:rsidP="00116723">
            <w:pPr>
              <w:pStyle w:val="ListParagraph"/>
              <w:numPr>
                <w:ilvl w:val="0"/>
                <w:numId w:val="101"/>
              </w:numPr>
              <w:spacing w:after="0" w:line="240" w:lineRule="auto"/>
              <w:jc w:val="both"/>
              <w:rPr>
                <w:rFonts w:asciiTheme="minorHAnsi" w:hAnsiTheme="minorHAnsi" w:cstheme="minorHAnsi"/>
                <w:sz w:val="24"/>
                <w:szCs w:val="24"/>
              </w:rPr>
            </w:pPr>
            <w:commentRangeStart w:id="83"/>
            <w:r w:rsidRPr="00707555">
              <w:rPr>
                <w:rFonts w:asciiTheme="minorHAnsi" w:hAnsiTheme="minorHAnsi" w:cstheme="minorHAnsi"/>
                <w:sz w:val="24"/>
                <w:szCs w:val="24"/>
              </w:rPr>
              <w:t>Converse with the learners, about how a sustainable project would be and share details of such a project report.</w:t>
            </w:r>
            <w:commentRangeEnd w:id="83"/>
            <w:r w:rsidR="00271143">
              <w:rPr>
                <w:rStyle w:val="CommentReference"/>
                <w:rFonts w:cs="Times New Roman"/>
                <w:kern w:val="0"/>
                <w:lang w:val="en-US"/>
              </w:rPr>
              <w:commentReference w:id="83"/>
            </w:r>
          </w:p>
          <w:p w14:paraId="05704250" w14:textId="77777777" w:rsidR="00262440" w:rsidRPr="00707555" w:rsidRDefault="00116723" w:rsidP="00116723">
            <w:pPr>
              <w:pStyle w:val="ListParagraph"/>
              <w:numPr>
                <w:ilvl w:val="0"/>
                <w:numId w:val="101"/>
              </w:numPr>
              <w:spacing w:after="0" w:line="240" w:lineRule="auto"/>
              <w:jc w:val="both"/>
              <w:rPr>
                <w:rFonts w:asciiTheme="minorHAnsi" w:hAnsiTheme="minorHAnsi" w:cstheme="minorHAnsi"/>
                <w:sz w:val="24"/>
                <w:szCs w:val="24"/>
              </w:rPr>
            </w:pPr>
            <w:r w:rsidRPr="00707555">
              <w:rPr>
                <w:rFonts w:asciiTheme="minorHAnsi" w:hAnsiTheme="minorHAnsi" w:cstheme="minorHAnsi"/>
                <w:sz w:val="24"/>
                <w:szCs w:val="24"/>
              </w:rPr>
              <w:t>Assess learners’ report basing on;</w:t>
            </w:r>
            <w:r w:rsidRPr="00707555">
              <w:rPr>
                <w:rFonts w:asciiTheme="minorHAnsi" w:eastAsia="Times New Roman" w:hAnsiTheme="minorHAnsi" w:cstheme="minorHAnsi"/>
                <w:kern w:val="0"/>
                <w:sz w:val="24"/>
                <w:szCs w:val="24"/>
                <w:lang w:val="en-US"/>
              </w:rPr>
              <w:t xml:space="preserve"> analysis of the drainage feature and its resource potential plans for aquaculture or eco-</w:t>
            </w:r>
            <w:commentRangeStart w:id="84"/>
            <w:r w:rsidRPr="00707555">
              <w:rPr>
                <w:rFonts w:asciiTheme="minorHAnsi" w:eastAsia="Times New Roman" w:hAnsiTheme="minorHAnsi" w:cstheme="minorHAnsi"/>
                <w:kern w:val="0"/>
                <w:sz w:val="24"/>
                <w:szCs w:val="24"/>
                <w:lang w:val="en-US"/>
              </w:rPr>
              <w:t>tourism activities environmental impact assessment, financial projections and marketing strategies community engagement initiatives</w:t>
            </w:r>
            <w:commentRangeEnd w:id="84"/>
            <w:r w:rsidR="003E5F08">
              <w:rPr>
                <w:rStyle w:val="CommentReference"/>
                <w:rFonts w:cs="Times New Roman"/>
                <w:kern w:val="0"/>
                <w:lang w:val="en-US"/>
              </w:rPr>
              <w:commentReference w:id="84"/>
            </w:r>
          </w:p>
          <w:p w14:paraId="3EAC9AA7" w14:textId="77777777" w:rsidR="00262440" w:rsidRPr="00707555" w:rsidRDefault="00262440">
            <w:pPr>
              <w:spacing w:after="0" w:line="240" w:lineRule="auto"/>
              <w:jc w:val="both"/>
              <w:rPr>
                <w:rFonts w:asciiTheme="minorHAnsi" w:hAnsiTheme="minorHAnsi" w:cstheme="minorHAnsi"/>
                <w:sz w:val="24"/>
                <w:szCs w:val="24"/>
              </w:rPr>
            </w:pPr>
          </w:p>
        </w:tc>
      </w:tr>
      <w:tr w:rsidR="00BB520F" w14:paraId="3D891B5C" w14:textId="77777777">
        <w:tc>
          <w:tcPr>
            <w:tcW w:w="1654" w:type="pct"/>
          </w:tcPr>
          <w:p w14:paraId="7805B132" w14:textId="77777777" w:rsidR="00BB520F" w:rsidRDefault="00BB520F" w:rsidP="00116723">
            <w:pPr>
              <w:pStyle w:val="ListParagraph"/>
              <w:numPr>
                <w:ilvl w:val="0"/>
                <w:numId w:val="43"/>
              </w:numPr>
              <w:spacing w:after="0" w:line="240" w:lineRule="auto"/>
              <w:rPr>
                <w:rFonts w:asciiTheme="minorHAnsi" w:hAnsiTheme="minorHAnsi"/>
                <w:sz w:val="24"/>
                <w:szCs w:val="24"/>
              </w:rPr>
            </w:pPr>
            <w:r>
              <w:rPr>
                <w:rFonts w:asciiTheme="minorHAnsi" w:hAnsiTheme="minorHAnsi"/>
                <w:sz w:val="24"/>
                <w:szCs w:val="24"/>
              </w:rPr>
              <w:t>Analyse the actual and potential resources associated with the drainage system of Uganda and other countries or regions(v/a)</w:t>
            </w:r>
          </w:p>
          <w:p w14:paraId="604A3207" w14:textId="77777777" w:rsidR="00BB520F" w:rsidRDefault="00BB520F" w:rsidP="00BB520F">
            <w:pPr>
              <w:pStyle w:val="ListParagraph"/>
              <w:spacing w:after="0" w:line="240" w:lineRule="auto"/>
              <w:ind w:left="360"/>
              <w:rPr>
                <w:rFonts w:asciiTheme="minorHAnsi" w:hAnsiTheme="minorHAnsi"/>
                <w:sz w:val="24"/>
                <w:szCs w:val="24"/>
              </w:rPr>
            </w:pPr>
          </w:p>
          <w:p w14:paraId="2D42934A" w14:textId="0D6BCDB1" w:rsidR="00BB520F" w:rsidRDefault="00BB520F" w:rsidP="00116723">
            <w:pPr>
              <w:pStyle w:val="ListParagraph"/>
              <w:numPr>
                <w:ilvl w:val="0"/>
                <w:numId w:val="43"/>
              </w:numPr>
              <w:spacing w:after="0" w:line="240" w:lineRule="auto"/>
              <w:rPr>
                <w:rFonts w:asciiTheme="minorHAnsi" w:hAnsiTheme="minorHAnsi"/>
                <w:sz w:val="24"/>
                <w:szCs w:val="24"/>
              </w:rPr>
            </w:pPr>
            <w:r>
              <w:rPr>
                <w:rFonts w:asciiTheme="minorHAnsi" w:hAnsiTheme="minorHAnsi"/>
                <w:sz w:val="24"/>
                <w:szCs w:val="24"/>
              </w:rPr>
              <w:t>Develop a plan for exploiting the resource potential presented by a local drainage feature by applying relevant knowledge and skills in order to guide sustainable development (s, gs)</w:t>
            </w:r>
          </w:p>
        </w:tc>
        <w:tc>
          <w:tcPr>
            <w:tcW w:w="1739" w:type="pct"/>
          </w:tcPr>
          <w:p w14:paraId="28EDBB91" w14:textId="19B5AF9B" w:rsidR="00BB520F" w:rsidRDefault="00BB520F" w:rsidP="00BB520F">
            <w:pPr>
              <w:spacing w:after="0" w:line="240" w:lineRule="auto"/>
              <w:jc w:val="both"/>
              <w:rPr>
                <w:rFonts w:asciiTheme="minorHAnsi" w:hAnsiTheme="minorHAnsi"/>
                <w:b/>
                <w:bCs/>
                <w:sz w:val="24"/>
                <w:szCs w:val="24"/>
              </w:rPr>
            </w:pPr>
            <w:r>
              <w:rPr>
                <w:rFonts w:asciiTheme="minorHAnsi" w:hAnsiTheme="minorHAnsi"/>
                <w:b/>
                <w:bCs/>
                <w:sz w:val="24"/>
                <w:szCs w:val="24"/>
              </w:rPr>
              <w:lastRenderedPageBreak/>
              <w:t xml:space="preserve">Importance of drainage </w:t>
            </w:r>
            <w:r w:rsidR="001472D0">
              <w:rPr>
                <w:rFonts w:asciiTheme="minorHAnsi" w:hAnsiTheme="minorHAnsi"/>
                <w:b/>
                <w:bCs/>
                <w:sz w:val="24"/>
                <w:szCs w:val="24"/>
              </w:rPr>
              <w:t>in development</w:t>
            </w:r>
          </w:p>
          <w:p w14:paraId="43416F6F" w14:textId="77777777" w:rsidR="00BB520F" w:rsidRPr="009859F1" w:rsidRDefault="00BB520F" w:rsidP="00116723">
            <w:pPr>
              <w:pStyle w:val="ListParagraph"/>
              <w:numPr>
                <w:ilvl w:val="0"/>
                <w:numId w:val="102"/>
              </w:numPr>
              <w:spacing w:after="0" w:line="240" w:lineRule="auto"/>
              <w:jc w:val="both"/>
              <w:rPr>
                <w:rFonts w:asciiTheme="minorHAnsi" w:hAnsiTheme="minorHAnsi" w:cs="Cambria"/>
                <w:sz w:val="24"/>
                <w:szCs w:val="24"/>
              </w:rPr>
            </w:pPr>
            <w:r w:rsidRPr="009859F1">
              <w:rPr>
                <w:rFonts w:asciiTheme="minorHAnsi" w:hAnsiTheme="minorHAnsi" w:cs="Cambria"/>
                <w:sz w:val="24"/>
                <w:szCs w:val="24"/>
              </w:rPr>
              <w:t xml:space="preserve">In groups, learners conduct a fieldwork study of a local drainage feature or features to investigate their </w:t>
            </w:r>
            <w:r w:rsidRPr="009859F1">
              <w:rPr>
                <w:rFonts w:asciiTheme="minorHAnsi" w:hAnsiTheme="minorHAnsi" w:cs="Cambria"/>
                <w:sz w:val="24"/>
                <w:szCs w:val="24"/>
              </w:rPr>
              <w:lastRenderedPageBreak/>
              <w:t>environmental, cultural and economic importance; and write reports.</w:t>
            </w:r>
          </w:p>
          <w:p w14:paraId="405CD349" w14:textId="77777777" w:rsidR="00BB520F" w:rsidRDefault="00BB520F" w:rsidP="00116723">
            <w:pPr>
              <w:pStyle w:val="ListParagraph"/>
              <w:numPr>
                <w:ilvl w:val="0"/>
                <w:numId w:val="44"/>
              </w:numPr>
              <w:autoSpaceDE w:val="0"/>
              <w:autoSpaceDN w:val="0"/>
              <w:adjustRightInd w:val="0"/>
              <w:spacing w:after="200" w:line="276" w:lineRule="auto"/>
              <w:jc w:val="both"/>
              <w:rPr>
                <w:rFonts w:asciiTheme="minorHAnsi" w:hAnsiTheme="minorHAnsi"/>
                <w:b/>
                <w:bCs/>
                <w:sz w:val="24"/>
                <w:szCs w:val="24"/>
              </w:rPr>
            </w:pPr>
            <w:r>
              <w:rPr>
                <w:rFonts w:asciiTheme="minorHAnsi" w:hAnsiTheme="minorHAnsi" w:cs="Cambria"/>
                <w:sz w:val="24"/>
                <w:szCs w:val="24"/>
              </w:rPr>
              <w:t xml:space="preserve">Groups present their findings and their ideas feed into a whole class discussion. </w:t>
            </w:r>
          </w:p>
          <w:p w14:paraId="442268D1" w14:textId="77777777" w:rsidR="00BB520F" w:rsidRPr="009859F1" w:rsidRDefault="00BB520F" w:rsidP="00116723">
            <w:pPr>
              <w:pStyle w:val="ListParagraph"/>
              <w:numPr>
                <w:ilvl w:val="0"/>
                <w:numId w:val="102"/>
              </w:numPr>
              <w:spacing w:after="0" w:line="240" w:lineRule="auto"/>
              <w:jc w:val="both"/>
              <w:rPr>
                <w:rFonts w:asciiTheme="minorHAnsi" w:hAnsiTheme="minorHAnsi"/>
                <w:b/>
                <w:bCs/>
                <w:sz w:val="24"/>
                <w:szCs w:val="24"/>
              </w:rPr>
            </w:pPr>
            <w:r w:rsidRPr="009859F1">
              <w:rPr>
                <w:rFonts w:asciiTheme="minorHAnsi" w:hAnsiTheme="minorHAnsi" w:cs="Cambria"/>
                <w:sz w:val="24"/>
                <w:szCs w:val="24"/>
              </w:rPr>
              <w:t xml:space="preserve">Learners analyse photographs of human activities at drainage features or carry out internet/library </w:t>
            </w:r>
            <w:commentRangeStart w:id="85"/>
            <w:r w:rsidRPr="009859F1">
              <w:rPr>
                <w:rFonts w:asciiTheme="minorHAnsi" w:hAnsiTheme="minorHAnsi" w:cs="Cambria"/>
                <w:sz w:val="24"/>
                <w:szCs w:val="24"/>
              </w:rPr>
              <w:t xml:space="preserve">research find </w:t>
            </w:r>
            <w:commentRangeEnd w:id="85"/>
            <w:r w:rsidR="00B6360C">
              <w:rPr>
                <w:rStyle w:val="CommentReference"/>
                <w:rFonts w:cs="Times New Roman"/>
                <w:kern w:val="0"/>
                <w:lang w:val="en-US"/>
              </w:rPr>
              <w:commentReference w:id="85"/>
            </w:r>
            <w:r w:rsidRPr="009859F1">
              <w:rPr>
                <w:rFonts w:asciiTheme="minorHAnsi" w:hAnsiTheme="minorHAnsi" w:cs="Cambria"/>
                <w:sz w:val="24"/>
                <w:szCs w:val="24"/>
              </w:rPr>
              <w:t>out the resources associated with, and importance of drainage features in development; and make reports.</w:t>
            </w:r>
          </w:p>
          <w:p w14:paraId="723649C5" w14:textId="77777777" w:rsidR="00BB520F" w:rsidRPr="00BB520F" w:rsidRDefault="00BB520F" w:rsidP="00116723">
            <w:pPr>
              <w:pStyle w:val="ListParagraph"/>
              <w:numPr>
                <w:ilvl w:val="0"/>
                <w:numId w:val="102"/>
              </w:numPr>
              <w:spacing w:after="0" w:line="240" w:lineRule="auto"/>
              <w:jc w:val="both"/>
              <w:rPr>
                <w:rFonts w:asciiTheme="minorHAnsi" w:hAnsiTheme="minorHAnsi"/>
                <w:sz w:val="24"/>
                <w:szCs w:val="24"/>
              </w:rPr>
            </w:pPr>
            <w:commentRangeStart w:id="86"/>
            <w:r w:rsidRPr="00BB520F">
              <w:rPr>
                <w:rFonts w:asciiTheme="minorHAnsi" w:hAnsiTheme="minorHAnsi"/>
                <w:sz w:val="24"/>
                <w:szCs w:val="24"/>
              </w:rPr>
              <w:t>Learners carry out research to analyse two case studies of major drainage features and their influence on the development of the country, counties or regio</w:t>
            </w:r>
            <w:commentRangeEnd w:id="86"/>
            <w:r w:rsidR="00811FC7">
              <w:rPr>
                <w:rStyle w:val="CommentReference"/>
                <w:rFonts w:cs="Times New Roman"/>
                <w:kern w:val="0"/>
                <w:lang w:val="en-US"/>
              </w:rPr>
              <w:commentReference w:id="86"/>
            </w:r>
            <w:r w:rsidRPr="00BB520F">
              <w:rPr>
                <w:rFonts w:asciiTheme="minorHAnsi" w:hAnsiTheme="minorHAnsi"/>
                <w:sz w:val="24"/>
                <w:szCs w:val="24"/>
              </w:rPr>
              <w:t>n where they are found; and challenges associated with harnessing them for development. They write reports and present their findings</w:t>
            </w:r>
          </w:p>
          <w:p w14:paraId="6E19397C" w14:textId="5D32E8E0" w:rsidR="00BB520F" w:rsidRPr="00BB520F" w:rsidRDefault="00BB520F" w:rsidP="00116723">
            <w:pPr>
              <w:pStyle w:val="ListParagraph"/>
              <w:numPr>
                <w:ilvl w:val="0"/>
                <w:numId w:val="102"/>
              </w:numPr>
              <w:spacing w:after="0" w:line="240" w:lineRule="auto"/>
              <w:jc w:val="both"/>
              <w:rPr>
                <w:rFonts w:asciiTheme="minorHAnsi" w:hAnsiTheme="minorHAnsi" w:cstheme="minorHAnsi"/>
                <w:b/>
                <w:i/>
                <w:iCs/>
                <w:sz w:val="24"/>
                <w:szCs w:val="24"/>
              </w:rPr>
            </w:pPr>
            <w:r w:rsidRPr="00BB520F">
              <w:rPr>
                <w:rFonts w:asciiTheme="minorHAnsi" w:hAnsiTheme="minorHAnsi" w:cstheme="minorHAnsi"/>
                <w:i/>
                <w:iCs/>
                <w:sz w:val="24"/>
                <w:szCs w:val="24"/>
              </w:rPr>
              <w:t>Learners design   and execute a project on the sustainable exploitation of a drainage feature in their locality in regard to its resource potential, make a report and share with the rest of the class.</w:t>
            </w:r>
          </w:p>
        </w:tc>
        <w:tc>
          <w:tcPr>
            <w:tcW w:w="1607" w:type="pct"/>
          </w:tcPr>
          <w:p w14:paraId="58BF4A10" w14:textId="52AF7742" w:rsidR="00BB520F" w:rsidRPr="00707555" w:rsidRDefault="003E5F08" w:rsidP="001472D0">
            <w:pPr>
              <w:pStyle w:val="ListParagraph"/>
              <w:spacing w:after="0" w:line="240" w:lineRule="auto"/>
              <w:ind w:left="360"/>
              <w:jc w:val="both"/>
              <w:rPr>
                <w:rFonts w:asciiTheme="minorHAnsi" w:hAnsiTheme="minorHAnsi" w:cstheme="minorHAnsi"/>
                <w:sz w:val="24"/>
                <w:szCs w:val="24"/>
              </w:rPr>
            </w:pPr>
            <w:ins w:id="87" w:author="igunga julius" w:date="2024-12-10T17:27:00Z" w16du:dateUtc="2024-12-10T14:27:00Z">
              <w:r w:rsidRPr="003E5F08">
                <w:rPr>
                  <w:rFonts w:asciiTheme="minorHAnsi" w:hAnsiTheme="minorHAnsi" w:cstheme="minorHAnsi"/>
                  <w:sz w:val="24"/>
                  <w:szCs w:val="24"/>
                  <w:highlight w:val="yellow"/>
                  <w:rPrChange w:id="88" w:author="igunga julius" w:date="2024-12-10T17:27:00Z" w16du:dateUtc="2024-12-10T14:27:00Z">
                    <w:rPr>
                      <w:rFonts w:asciiTheme="minorHAnsi" w:hAnsiTheme="minorHAnsi" w:cstheme="minorHAnsi"/>
                      <w:sz w:val="24"/>
                      <w:szCs w:val="24"/>
                    </w:rPr>
                  </w:rPrChange>
                </w:rPr>
                <w:lastRenderedPageBreak/>
                <w:t xml:space="preserve">Strategies missing </w:t>
              </w:r>
              <w:commentRangeStart w:id="89"/>
              <w:r w:rsidRPr="003E5F08">
                <w:rPr>
                  <w:rFonts w:asciiTheme="minorHAnsi" w:hAnsiTheme="minorHAnsi" w:cstheme="minorHAnsi"/>
                  <w:sz w:val="24"/>
                  <w:szCs w:val="24"/>
                  <w:highlight w:val="yellow"/>
                  <w:rPrChange w:id="90" w:author="igunga julius" w:date="2024-12-10T17:27:00Z" w16du:dateUtc="2024-12-10T14:27:00Z">
                    <w:rPr>
                      <w:rFonts w:asciiTheme="minorHAnsi" w:hAnsiTheme="minorHAnsi" w:cstheme="minorHAnsi"/>
                      <w:sz w:val="24"/>
                      <w:szCs w:val="24"/>
                    </w:rPr>
                  </w:rPrChange>
                </w:rPr>
                <w:t>here</w:t>
              </w:r>
              <w:commentRangeEnd w:id="89"/>
              <w:r>
                <w:rPr>
                  <w:rStyle w:val="CommentReference"/>
                  <w:rFonts w:cs="Times New Roman"/>
                  <w:kern w:val="0"/>
                  <w:lang w:val="en-US"/>
                </w:rPr>
                <w:commentReference w:id="89"/>
              </w:r>
            </w:ins>
          </w:p>
        </w:tc>
      </w:tr>
    </w:tbl>
    <w:p w14:paraId="64A1DD86" w14:textId="77777777" w:rsidR="00262440" w:rsidRDefault="00262440">
      <w:pPr>
        <w:spacing w:after="0"/>
        <w:rPr>
          <w:rFonts w:asciiTheme="minorHAnsi" w:hAnsiTheme="minorHAnsi"/>
          <w:b/>
          <w:bCs/>
          <w:color w:val="C00000"/>
          <w:sz w:val="24"/>
          <w:szCs w:val="24"/>
        </w:rPr>
      </w:pPr>
    </w:p>
    <w:p w14:paraId="30BC3BB7" w14:textId="77777777" w:rsidR="00262440" w:rsidRDefault="00262440">
      <w:pPr>
        <w:spacing w:after="0"/>
        <w:rPr>
          <w:rFonts w:asciiTheme="minorHAnsi" w:hAnsiTheme="minorHAnsi"/>
          <w:b/>
          <w:bCs/>
          <w:color w:val="C00000"/>
          <w:sz w:val="24"/>
          <w:szCs w:val="24"/>
        </w:rPr>
      </w:pPr>
    </w:p>
    <w:p w14:paraId="404BB3BF" w14:textId="77777777" w:rsidR="00262440" w:rsidRPr="00BB1867" w:rsidRDefault="00116723">
      <w:pPr>
        <w:spacing w:after="0"/>
        <w:rPr>
          <w:rFonts w:asciiTheme="minorHAnsi" w:hAnsiTheme="minorHAnsi"/>
          <w:b/>
          <w:bCs/>
          <w:color w:val="92D050"/>
          <w:sz w:val="32"/>
          <w:szCs w:val="32"/>
        </w:rPr>
      </w:pPr>
      <w:r w:rsidRPr="00BB1867">
        <w:rPr>
          <w:rFonts w:asciiTheme="minorHAnsi" w:hAnsiTheme="minorHAnsi"/>
          <w:b/>
          <w:bCs/>
          <w:color w:val="92D050"/>
          <w:sz w:val="32"/>
          <w:szCs w:val="32"/>
        </w:rPr>
        <w:t>Senior Six   Term One</w:t>
      </w:r>
    </w:p>
    <w:p w14:paraId="333B7F2E" w14:textId="77777777" w:rsidR="00262440" w:rsidRDefault="00116723">
      <w:pPr>
        <w:rPr>
          <w:rFonts w:asciiTheme="minorHAnsi" w:hAnsiTheme="minorHAnsi"/>
          <w:sz w:val="24"/>
          <w:szCs w:val="24"/>
        </w:rPr>
      </w:pPr>
      <w:r>
        <w:rPr>
          <w:rFonts w:asciiTheme="minorHAnsi" w:hAnsiTheme="minorHAnsi" w:cstheme="minorHAnsi"/>
          <w:b/>
          <w:bCs/>
          <w:sz w:val="24"/>
          <w:szCs w:val="24"/>
        </w:rPr>
        <w:t>Topic 8:</w:t>
      </w:r>
      <w:r>
        <w:rPr>
          <w:rFonts w:asciiTheme="minorHAnsi" w:hAnsiTheme="minorHAnsi" w:cstheme="minorHAnsi"/>
          <w:sz w:val="24"/>
          <w:szCs w:val="24"/>
        </w:rPr>
        <w:t xml:space="preserve"> </w:t>
      </w:r>
      <w:r>
        <w:rPr>
          <w:rFonts w:asciiTheme="minorHAnsi" w:hAnsiTheme="minorHAnsi"/>
          <w:sz w:val="24"/>
          <w:szCs w:val="24"/>
        </w:rPr>
        <w:t xml:space="preserve">Energy Production                                                                                   </w:t>
      </w:r>
      <w:commentRangeStart w:id="91"/>
      <w:r>
        <w:rPr>
          <w:rFonts w:asciiTheme="minorHAnsi" w:hAnsiTheme="minorHAnsi"/>
          <w:b/>
          <w:bCs/>
          <w:sz w:val="24"/>
          <w:szCs w:val="24"/>
        </w:rPr>
        <w:t>Periods</w:t>
      </w:r>
      <w:commentRangeEnd w:id="91"/>
      <w:r w:rsidR="003E5F08">
        <w:rPr>
          <w:rStyle w:val="CommentReference"/>
          <w:rFonts w:cs="Times New Roman"/>
          <w:kern w:val="0"/>
          <w:lang w:val="en-US"/>
        </w:rPr>
        <w:commentReference w:id="91"/>
      </w:r>
    </w:p>
    <w:p w14:paraId="0C8AC48E" w14:textId="7F3A3189" w:rsidR="00262440" w:rsidRPr="00707555" w:rsidRDefault="00116723">
      <w:pPr>
        <w:jc w:val="both"/>
        <w:rPr>
          <w:rFonts w:asciiTheme="minorHAnsi" w:hAnsiTheme="minorHAnsi" w:cstheme="minorHAnsi"/>
          <w:sz w:val="24"/>
          <w:szCs w:val="24"/>
          <w:lang w:val="en-US"/>
        </w:rPr>
      </w:pPr>
      <w:r>
        <w:rPr>
          <w:rFonts w:asciiTheme="minorHAnsi" w:hAnsiTheme="minorHAnsi" w:cstheme="minorHAnsi"/>
          <w:b/>
          <w:bCs/>
          <w:sz w:val="24"/>
          <w:szCs w:val="24"/>
        </w:rPr>
        <w:lastRenderedPageBreak/>
        <w:t xml:space="preserve">Topic competency: </w:t>
      </w:r>
      <w:r w:rsidRPr="00707555">
        <w:rPr>
          <w:rFonts w:asciiTheme="minorHAnsi" w:eastAsia="Arial" w:hAnsiTheme="minorHAnsi" w:cstheme="minorHAnsi"/>
          <w:sz w:val="24"/>
          <w:szCs w:val="24"/>
          <w:lang w:val="en-US"/>
        </w:rPr>
        <w:t xml:space="preserve">The learner demonstrates understanding of </w:t>
      </w:r>
      <w:r w:rsidR="00B01FB6">
        <w:rPr>
          <w:rFonts w:asciiTheme="minorHAnsi" w:eastAsia="Arial" w:hAnsiTheme="minorHAnsi" w:cstheme="minorHAnsi"/>
          <w:sz w:val="24"/>
          <w:szCs w:val="24"/>
          <w:lang w:val="en-US"/>
        </w:rPr>
        <w:t xml:space="preserve">the dynamics of </w:t>
      </w:r>
      <w:r w:rsidRPr="00707555">
        <w:rPr>
          <w:rFonts w:asciiTheme="minorHAnsi" w:eastAsia="Arial" w:hAnsiTheme="minorHAnsi" w:cstheme="minorHAnsi"/>
          <w:sz w:val="24"/>
          <w:szCs w:val="24"/>
          <w:lang w:val="en-US"/>
        </w:rPr>
        <w:t>energy production and consumption through assessing the efficiency</w:t>
      </w:r>
      <w:r w:rsidR="00B01FB6">
        <w:rPr>
          <w:rFonts w:asciiTheme="minorHAnsi" w:eastAsia="Arial" w:hAnsiTheme="minorHAnsi" w:cstheme="minorHAnsi"/>
          <w:sz w:val="24"/>
          <w:szCs w:val="24"/>
          <w:lang w:val="en-US"/>
        </w:rPr>
        <w:t xml:space="preserve"> </w:t>
      </w:r>
      <w:r w:rsidRPr="00707555">
        <w:rPr>
          <w:rFonts w:asciiTheme="minorHAnsi" w:eastAsia="Arial" w:hAnsiTheme="minorHAnsi" w:cstheme="minorHAnsi"/>
          <w:sz w:val="24"/>
          <w:szCs w:val="24"/>
          <w:lang w:val="en-US"/>
        </w:rPr>
        <w:t xml:space="preserve">and viability of the different sources and forms of energy; and proposes viable forms of energy to be adopted in a region or country so as to balance energy </w:t>
      </w:r>
      <w:r w:rsidR="00707555" w:rsidRPr="00707555">
        <w:rPr>
          <w:rFonts w:asciiTheme="minorHAnsi" w:eastAsia="Arial" w:hAnsiTheme="minorHAnsi" w:cstheme="minorHAnsi"/>
          <w:sz w:val="24"/>
          <w:szCs w:val="24"/>
          <w:lang w:val="en-US"/>
        </w:rPr>
        <w:t>use and</w:t>
      </w:r>
      <w:r w:rsidRPr="00707555">
        <w:rPr>
          <w:rFonts w:asciiTheme="minorHAnsi" w:eastAsia="Arial" w:hAnsiTheme="minorHAnsi" w:cstheme="minorHAnsi"/>
          <w:sz w:val="24"/>
          <w:szCs w:val="24"/>
          <w:lang w:val="en-US"/>
        </w:rPr>
        <w:t xml:space="preserve"> environmental stewardship.</w:t>
      </w:r>
    </w:p>
    <w:tbl>
      <w:tblPr>
        <w:tblStyle w:val="TableGrid"/>
        <w:tblW w:w="5000" w:type="pct"/>
        <w:tblLook w:val="04A0" w:firstRow="1" w:lastRow="0" w:firstColumn="1" w:lastColumn="0" w:noHBand="0" w:noVBand="1"/>
      </w:tblPr>
      <w:tblGrid>
        <w:gridCol w:w="3093"/>
        <w:gridCol w:w="3164"/>
        <w:gridCol w:w="3093"/>
      </w:tblGrid>
      <w:tr w:rsidR="00262440" w14:paraId="1FD12BC0" w14:textId="77777777">
        <w:tc>
          <w:tcPr>
            <w:tcW w:w="1654" w:type="pct"/>
            <w:shd w:val="clear" w:color="auto" w:fill="F4B083" w:themeFill="accent2" w:themeFillTint="99"/>
          </w:tcPr>
          <w:p w14:paraId="42A341F2"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0C25A9E6"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692" w:type="pct"/>
            <w:shd w:val="clear" w:color="auto" w:fill="F4B083" w:themeFill="accent2" w:themeFillTint="99"/>
          </w:tcPr>
          <w:p w14:paraId="1BF38CE3"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69709A02"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Sample Assessment strategy </w:t>
            </w:r>
          </w:p>
        </w:tc>
      </w:tr>
      <w:tr w:rsidR="00B01FB6" w:rsidRPr="00B01FB6" w14:paraId="4100533E" w14:textId="77777777">
        <w:tc>
          <w:tcPr>
            <w:tcW w:w="1654" w:type="pct"/>
          </w:tcPr>
          <w:p w14:paraId="3688233E"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Demonstrate understanding of energy resources and their spatial distribution (u)</w:t>
            </w:r>
          </w:p>
          <w:p w14:paraId="1FBCC7BC" w14:textId="77777777" w:rsidR="00262440" w:rsidRPr="00B01FB6" w:rsidRDefault="00262440" w:rsidP="00B01FB6">
            <w:pPr>
              <w:spacing w:after="0" w:line="240" w:lineRule="auto"/>
              <w:ind w:left="360"/>
              <w:jc w:val="both"/>
              <w:rPr>
                <w:rFonts w:asciiTheme="minorHAnsi" w:hAnsiTheme="minorHAnsi"/>
                <w:sz w:val="24"/>
                <w:szCs w:val="24"/>
              </w:rPr>
            </w:pPr>
          </w:p>
          <w:p w14:paraId="28473258" w14:textId="768B4D53" w:rsidR="00262440" w:rsidRPr="00B01FB6" w:rsidRDefault="00262440" w:rsidP="00B01FB6">
            <w:pPr>
              <w:pStyle w:val="ListParagraph"/>
              <w:spacing w:after="0" w:line="240" w:lineRule="auto"/>
              <w:ind w:left="360"/>
              <w:jc w:val="both"/>
              <w:rPr>
                <w:rFonts w:asciiTheme="minorHAnsi" w:hAnsiTheme="minorHAnsi" w:cs="Arial"/>
                <w:sz w:val="24"/>
                <w:szCs w:val="24"/>
              </w:rPr>
            </w:pPr>
          </w:p>
        </w:tc>
        <w:tc>
          <w:tcPr>
            <w:tcW w:w="1692" w:type="pct"/>
          </w:tcPr>
          <w:p w14:paraId="4E63128A" w14:textId="77777777" w:rsidR="00262440" w:rsidRPr="00B01FB6" w:rsidRDefault="00116723" w:rsidP="00B01FB6">
            <w:pPr>
              <w:spacing w:after="0" w:line="240" w:lineRule="auto"/>
              <w:jc w:val="both"/>
              <w:rPr>
                <w:rFonts w:asciiTheme="minorHAnsi" w:hAnsiTheme="minorHAnsi"/>
                <w:b/>
                <w:sz w:val="24"/>
                <w:szCs w:val="24"/>
              </w:rPr>
            </w:pPr>
            <w:r w:rsidRPr="00B01FB6">
              <w:rPr>
                <w:rFonts w:asciiTheme="minorHAnsi" w:hAnsiTheme="minorHAnsi"/>
                <w:b/>
                <w:sz w:val="24"/>
                <w:szCs w:val="24"/>
              </w:rPr>
              <w:t>Major energy Resources</w:t>
            </w:r>
          </w:p>
          <w:p w14:paraId="49CB174B" w14:textId="77777777" w:rsidR="00262440" w:rsidRPr="00B01FB6" w:rsidRDefault="00116723" w:rsidP="00116723">
            <w:pPr>
              <w:numPr>
                <w:ilvl w:val="0"/>
                <w:numId w:val="49"/>
              </w:numPr>
              <w:spacing w:after="0" w:line="240" w:lineRule="auto"/>
              <w:jc w:val="both"/>
              <w:rPr>
                <w:rFonts w:asciiTheme="minorHAnsi" w:eastAsia="Arial" w:hAnsiTheme="minorHAnsi" w:cstheme="minorHAnsi"/>
                <w:bCs/>
                <w:sz w:val="24"/>
                <w:szCs w:val="24"/>
              </w:rPr>
            </w:pPr>
            <w:r w:rsidRPr="00B01FB6">
              <w:rPr>
                <w:rFonts w:asciiTheme="minorHAnsi" w:eastAsia="Arial" w:hAnsiTheme="minorHAnsi" w:cstheme="minorHAnsi"/>
                <w:bCs/>
                <w:sz w:val="24"/>
                <w:szCs w:val="24"/>
              </w:rPr>
              <w:t xml:space="preserve">Guide learners to use maps (e.g., global, regional, and Uganda maps) to locate major energy resources such as hydroelectric power stations, oil fields, and solar farms. </w:t>
            </w:r>
          </w:p>
          <w:p w14:paraId="0F4965F3" w14:textId="77777777" w:rsidR="00262440" w:rsidRPr="00B01FB6" w:rsidRDefault="00116723" w:rsidP="00116723">
            <w:pPr>
              <w:numPr>
                <w:ilvl w:val="0"/>
                <w:numId w:val="49"/>
              </w:numPr>
              <w:spacing w:after="0" w:line="240" w:lineRule="auto"/>
              <w:jc w:val="both"/>
              <w:rPr>
                <w:rFonts w:asciiTheme="minorHAnsi" w:eastAsia="Arial" w:hAnsiTheme="minorHAnsi" w:cstheme="minorHAnsi"/>
                <w:bCs/>
                <w:sz w:val="24"/>
                <w:szCs w:val="24"/>
              </w:rPr>
            </w:pPr>
            <w:r w:rsidRPr="00B01FB6">
              <w:rPr>
                <w:rFonts w:asciiTheme="minorHAnsi" w:eastAsia="Arial" w:hAnsiTheme="minorHAnsi" w:cstheme="minorHAnsi"/>
                <w:bCs/>
                <w:sz w:val="24"/>
                <w:szCs w:val="24"/>
              </w:rPr>
              <w:t>In groups, learners classify energy resources into renewable and non-renewable and discuss their spatial distribution.</w:t>
            </w:r>
          </w:p>
          <w:p w14:paraId="0DD8DC9E" w14:textId="77777777" w:rsidR="00262440" w:rsidRPr="00B01FB6" w:rsidRDefault="00116723" w:rsidP="00116723">
            <w:pPr>
              <w:numPr>
                <w:ilvl w:val="0"/>
                <w:numId w:val="49"/>
              </w:numPr>
              <w:spacing w:after="0" w:line="240" w:lineRule="auto"/>
              <w:jc w:val="both"/>
              <w:rPr>
                <w:rFonts w:asciiTheme="minorHAnsi" w:eastAsia="Arial" w:hAnsiTheme="minorHAnsi" w:cstheme="minorHAnsi"/>
                <w:bCs/>
                <w:sz w:val="24"/>
                <w:szCs w:val="24"/>
              </w:rPr>
            </w:pPr>
            <w:r w:rsidRPr="00B01FB6">
              <w:rPr>
                <w:rFonts w:asciiTheme="minorHAnsi" w:eastAsia="Arial" w:hAnsiTheme="minorHAnsi" w:cstheme="minorHAnsi"/>
                <w:bCs/>
                <w:sz w:val="24"/>
                <w:szCs w:val="24"/>
              </w:rPr>
              <w:t>Assign a research task on factors influencing the distribution of energy resources in Uganda and globally, followed by presentations.</w:t>
            </w:r>
          </w:p>
        </w:tc>
        <w:tc>
          <w:tcPr>
            <w:tcW w:w="1654" w:type="pct"/>
          </w:tcPr>
          <w:p w14:paraId="53945BDC" w14:textId="77777777" w:rsidR="00262440" w:rsidRPr="00B01FB6" w:rsidRDefault="00262440" w:rsidP="00B01FB6">
            <w:pPr>
              <w:spacing w:after="0" w:line="240" w:lineRule="auto"/>
              <w:jc w:val="both"/>
              <w:rPr>
                <w:rFonts w:asciiTheme="minorHAnsi" w:hAnsiTheme="minorHAnsi" w:cstheme="minorHAnsi"/>
                <w:sz w:val="24"/>
                <w:szCs w:val="24"/>
              </w:rPr>
            </w:pPr>
          </w:p>
          <w:p w14:paraId="7D94E52E" w14:textId="77777777" w:rsidR="00262440" w:rsidRPr="00B01FB6" w:rsidRDefault="00116723" w:rsidP="00116723">
            <w:pPr>
              <w:pStyle w:val="ListParagraph"/>
              <w:numPr>
                <w:ilvl w:val="0"/>
                <w:numId w:val="49"/>
              </w:numPr>
              <w:spacing w:after="0" w:line="240" w:lineRule="auto"/>
              <w:jc w:val="both"/>
              <w:rPr>
                <w:rFonts w:asciiTheme="minorHAnsi" w:hAnsiTheme="minorHAnsi" w:cstheme="minorHAnsi"/>
                <w:sz w:val="24"/>
                <w:szCs w:val="24"/>
              </w:rPr>
            </w:pPr>
            <w:r w:rsidRPr="00B01FB6">
              <w:rPr>
                <w:rFonts w:asciiTheme="minorHAnsi" w:hAnsiTheme="minorHAnsi" w:cstheme="minorHAnsi"/>
                <w:sz w:val="24"/>
                <w:szCs w:val="24"/>
              </w:rPr>
              <w:t>Observe learners as they collaboratively analyze maps, focusing on accuracy and teamwork.</w:t>
            </w:r>
          </w:p>
          <w:p w14:paraId="542902E1" w14:textId="77777777" w:rsidR="00262440" w:rsidRPr="00B01FB6" w:rsidRDefault="00116723" w:rsidP="00116723">
            <w:pPr>
              <w:pStyle w:val="ListParagraph"/>
              <w:numPr>
                <w:ilvl w:val="0"/>
                <w:numId w:val="49"/>
              </w:numPr>
              <w:spacing w:after="0" w:line="240" w:lineRule="auto"/>
              <w:jc w:val="both"/>
              <w:rPr>
                <w:rFonts w:asciiTheme="minorHAnsi" w:hAnsiTheme="minorHAnsi" w:cstheme="minorHAnsi"/>
                <w:sz w:val="24"/>
                <w:szCs w:val="24"/>
              </w:rPr>
            </w:pPr>
            <w:r w:rsidRPr="00B01FB6">
              <w:rPr>
                <w:rFonts w:asciiTheme="minorHAnsi" w:hAnsiTheme="minorHAnsi" w:cstheme="minorHAnsi"/>
                <w:sz w:val="24"/>
                <w:szCs w:val="24"/>
              </w:rPr>
              <w:t>Converse with learners during group discussions to assess understanding of factors influencing spatial distribution.</w:t>
            </w:r>
          </w:p>
          <w:p w14:paraId="4460649A" w14:textId="77777777" w:rsidR="00262440" w:rsidRPr="00B01FB6" w:rsidRDefault="00116723" w:rsidP="00116723">
            <w:pPr>
              <w:pStyle w:val="ListParagraph"/>
              <w:numPr>
                <w:ilvl w:val="0"/>
                <w:numId w:val="49"/>
              </w:numPr>
              <w:spacing w:after="0" w:line="240" w:lineRule="auto"/>
              <w:jc w:val="both"/>
              <w:rPr>
                <w:rFonts w:asciiTheme="minorHAnsi" w:hAnsiTheme="minorHAnsi" w:cstheme="minorHAnsi"/>
                <w:sz w:val="24"/>
                <w:szCs w:val="24"/>
              </w:rPr>
            </w:pPr>
            <w:r w:rsidRPr="00B01FB6">
              <w:rPr>
                <w:rFonts w:asciiTheme="minorHAnsi" w:hAnsiTheme="minorHAnsi" w:cstheme="minorHAnsi"/>
                <w:sz w:val="24"/>
                <w:szCs w:val="24"/>
              </w:rPr>
              <w:t>Evaluate presentations and maps for clarity, accuracy, and relevance.</w:t>
            </w:r>
          </w:p>
        </w:tc>
      </w:tr>
      <w:tr w:rsidR="00B01FB6" w:rsidRPr="00B01FB6" w14:paraId="73BF16D8" w14:textId="77777777">
        <w:tc>
          <w:tcPr>
            <w:tcW w:w="1654" w:type="pct"/>
          </w:tcPr>
          <w:p w14:paraId="44864F8F"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Analyse, using statistical methods, trends of energy production and consumption in Uganda and other countries so as to make informed decisions about energy resources (s)</w:t>
            </w:r>
          </w:p>
          <w:p w14:paraId="6FA6F936"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Compare and contrast energy production and consumption in countries at different levels of development (v/a)</w:t>
            </w:r>
          </w:p>
        </w:tc>
        <w:tc>
          <w:tcPr>
            <w:tcW w:w="1692" w:type="pct"/>
          </w:tcPr>
          <w:p w14:paraId="73B38BC5" w14:textId="77777777" w:rsidR="00262440" w:rsidRPr="00B01FB6" w:rsidRDefault="00116723">
            <w:pPr>
              <w:spacing w:after="0" w:line="240" w:lineRule="auto"/>
              <w:jc w:val="both"/>
              <w:rPr>
                <w:rFonts w:asciiTheme="minorHAnsi" w:hAnsiTheme="minorHAnsi" w:cstheme="minorHAnsi"/>
                <w:b/>
                <w:sz w:val="24"/>
                <w:szCs w:val="24"/>
              </w:rPr>
            </w:pPr>
            <w:r w:rsidRPr="00B01FB6">
              <w:rPr>
                <w:rFonts w:asciiTheme="minorHAnsi" w:hAnsiTheme="minorHAnsi" w:cstheme="minorHAnsi"/>
                <w:b/>
                <w:sz w:val="24"/>
                <w:szCs w:val="24"/>
              </w:rPr>
              <w:t>World energy Production and Consumption</w:t>
            </w:r>
          </w:p>
          <w:p w14:paraId="4A05E7D9"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Provide learners with statistical data (graphs, charts, or tables) on energy production and consumption in Uganda, developing, and developed countries.</w:t>
            </w:r>
          </w:p>
          <w:p w14:paraId="5F9C3D3B"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Guide learners to identify trends and patterns in the data, calculate percentages, and make predictions.</w:t>
            </w:r>
          </w:p>
          <w:p w14:paraId="07E5F2A1"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lastRenderedPageBreak/>
              <w:t>Task groups with creating comparative bar charts or line graphs showing trends over time and discussing implications for energy policies.</w:t>
            </w:r>
          </w:p>
        </w:tc>
        <w:tc>
          <w:tcPr>
            <w:tcW w:w="1654" w:type="pct"/>
          </w:tcPr>
          <w:p w14:paraId="1B99B713"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lastRenderedPageBreak/>
              <w:t>Observe learners’ ability to manipulate and interpret data during group work.</w:t>
            </w:r>
          </w:p>
          <w:p w14:paraId="73110A4C"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Converse with learners to probe their conclusions and predictions about future trends.</w:t>
            </w:r>
          </w:p>
          <w:p w14:paraId="6FC500DD" w14:textId="77777777" w:rsidR="00262440" w:rsidRPr="00B01FB6" w:rsidRDefault="00116723" w:rsidP="00116723">
            <w:pPr>
              <w:pStyle w:val="ListParagraph"/>
              <w:numPr>
                <w:ilvl w:val="0"/>
                <w:numId w:val="50"/>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 xml:space="preserve">Evaluate charts and written </w:t>
            </w:r>
            <w:commentRangeStart w:id="92"/>
            <w:r w:rsidRPr="00B01FB6">
              <w:rPr>
                <w:rFonts w:asciiTheme="minorHAnsi" w:eastAsia="Times New Roman" w:hAnsiTheme="minorHAnsi" w:cstheme="minorHAnsi"/>
                <w:kern w:val="0"/>
                <w:sz w:val="24"/>
                <w:szCs w:val="24"/>
              </w:rPr>
              <w:t>analyses</w:t>
            </w:r>
            <w:commentRangeEnd w:id="92"/>
            <w:r w:rsidR="009C71FC">
              <w:rPr>
                <w:rStyle w:val="CommentReference"/>
                <w:rFonts w:cs="Times New Roman"/>
                <w:kern w:val="0"/>
                <w:lang w:val="en-US"/>
              </w:rPr>
              <w:commentReference w:id="92"/>
            </w:r>
            <w:r w:rsidRPr="00B01FB6">
              <w:rPr>
                <w:rFonts w:asciiTheme="minorHAnsi" w:eastAsia="Times New Roman" w:hAnsiTheme="minorHAnsi" w:cstheme="minorHAnsi"/>
                <w:kern w:val="0"/>
                <w:sz w:val="24"/>
                <w:szCs w:val="24"/>
              </w:rPr>
              <w:t xml:space="preserve"> for systematic presentation, accuracy, and relevance.</w:t>
            </w:r>
          </w:p>
        </w:tc>
      </w:tr>
      <w:tr w:rsidR="00B01FB6" w:rsidRPr="00B01FB6" w14:paraId="316D5B6E" w14:textId="77777777">
        <w:tc>
          <w:tcPr>
            <w:tcW w:w="1654" w:type="pct"/>
          </w:tcPr>
          <w:p w14:paraId="04DC405A"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Evaluate policies and strategies aimed at ensuring access to sustainable sources of energy (v/a)</w:t>
            </w:r>
          </w:p>
          <w:p w14:paraId="109D751F" w14:textId="77777777" w:rsidR="00262440" w:rsidRPr="00B01FB6" w:rsidRDefault="00262440">
            <w:pPr>
              <w:spacing w:after="0" w:line="240" w:lineRule="auto"/>
              <w:jc w:val="both"/>
              <w:rPr>
                <w:rFonts w:asciiTheme="minorHAnsi" w:hAnsiTheme="minorHAnsi"/>
                <w:sz w:val="24"/>
                <w:szCs w:val="24"/>
              </w:rPr>
            </w:pPr>
          </w:p>
        </w:tc>
        <w:tc>
          <w:tcPr>
            <w:tcW w:w="1692" w:type="pct"/>
          </w:tcPr>
          <w:p w14:paraId="03A2D120" w14:textId="77777777" w:rsidR="00262440" w:rsidRDefault="00116723">
            <w:pPr>
              <w:spacing w:after="0" w:line="240" w:lineRule="auto"/>
              <w:jc w:val="both"/>
              <w:rPr>
                <w:ins w:id="93" w:author="igunga julius" w:date="2024-12-11T10:58:00Z" w16du:dateUtc="2024-12-11T07:58:00Z"/>
                <w:rFonts w:asciiTheme="minorHAnsi" w:hAnsiTheme="minorHAnsi" w:cstheme="minorHAnsi"/>
                <w:b/>
                <w:sz w:val="24"/>
                <w:szCs w:val="24"/>
              </w:rPr>
            </w:pPr>
            <w:commentRangeStart w:id="94"/>
            <w:commentRangeStart w:id="95"/>
            <w:r w:rsidRPr="00B01FB6">
              <w:rPr>
                <w:rFonts w:asciiTheme="minorHAnsi" w:hAnsiTheme="minorHAnsi" w:cstheme="minorHAnsi"/>
                <w:b/>
                <w:sz w:val="24"/>
                <w:szCs w:val="24"/>
              </w:rPr>
              <w:t xml:space="preserve">Factors affecting development of energy resources </w:t>
            </w:r>
            <w:commentRangeEnd w:id="94"/>
            <w:r w:rsidR="009C71FC">
              <w:rPr>
                <w:rStyle w:val="CommentReference"/>
                <w:rFonts w:cs="Times New Roman"/>
                <w:kern w:val="0"/>
                <w:lang w:val="en-US"/>
              </w:rPr>
              <w:commentReference w:id="94"/>
            </w:r>
            <w:commentRangeEnd w:id="95"/>
            <w:r w:rsidR="009C71FC">
              <w:rPr>
                <w:rStyle w:val="CommentReference"/>
                <w:rFonts w:cs="Times New Roman"/>
                <w:kern w:val="0"/>
                <w:lang w:val="en-US"/>
              </w:rPr>
              <w:commentReference w:id="95"/>
            </w:r>
          </w:p>
          <w:p w14:paraId="18E24540" w14:textId="77777777" w:rsidR="009C71FC" w:rsidRPr="00B01FB6" w:rsidRDefault="009C71FC">
            <w:pPr>
              <w:spacing w:after="0" w:line="240" w:lineRule="auto"/>
              <w:jc w:val="both"/>
              <w:rPr>
                <w:rFonts w:asciiTheme="minorHAnsi" w:hAnsiTheme="minorHAnsi" w:cstheme="minorHAnsi"/>
                <w:b/>
                <w:sz w:val="24"/>
                <w:szCs w:val="24"/>
              </w:rPr>
            </w:pPr>
          </w:p>
          <w:p w14:paraId="183D6835" w14:textId="77777777" w:rsidR="00262440" w:rsidRPr="00B01FB6" w:rsidRDefault="00116723" w:rsidP="00116723">
            <w:pPr>
              <w:pStyle w:val="ListParagraph"/>
              <w:numPr>
                <w:ilvl w:val="0"/>
                <w:numId w:val="51"/>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Groups research energy policies like Uganda’s Renewable Energy Policy or global initiatives (e.g., Paris Agreement).</w:t>
            </w:r>
          </w:p>
          <w:p w14:paraId="06D379D9" w14:textId="77777777" w:rsidR="00262440" w:rsidRPr="00B01FB6" w:rsidRDefault="00116723" w:rsidP="00116723">
            <w:pPr>
              <w:pStyle w:val="ListParagraph"/>
              <w:numPr>
                <w:ilvl w:val="0"/>
                <w:numId w:val="51"/>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Organize a debate on the effectiveness of local vs. global strategies for sustainable energy access.</w:t>
            </w:r>
          </w:p>
          <w:p w14:paraId="79F61CF8" w14:textId="77777777" w:rsidR="00262440" w:rsidRPr="00B01FB6" w:rsidRDefault="00116723" w:rsidP="00116723">
            <w:pPr>
              <w:pStyle w:val="ListParagraph"/>
              <w:numPr>
                <w:ilvl w:val="0"/>
                <w:numId w:val="51"/>
              </w:numPr>
              <w:spacing w:after="0" w:line="240" w:lineRule="auto"/>
              <w:jc w:val="both"/>
              <w:rPr>
                <w:rFonts w:asciiTheme="minorHAnsi" w:eastAsia="Arial" w:hAnsiTheme="minorHAnsi" w:cstheme="minorHAnsi"/>
                <w:b/>
                <w:sz w:val="24"/>
                <w:szCs w:val="24"/>
              </w:rPr>
            </w:pPr>
            <w:r w:rsidRPr="00B01FB6">
              <w:rPr>
                <w:rFonts w:asciiTheme="minorHAnsi" w:eastAsia="Times New Roman" w:hAnsiTheme="minorHAnsi" w:cstheme="minorHAnsi"/>
                <w:kern w:val="0"/>
                <w:sz w:val="24"/>
                <w:szCs w:val="24"/>
              </w:rPr>
              <w:t>Learners draft policy recommendations for improving energy access in Uganda.</w:t>
            </w:r>
          </w:p>
          <w:p w14:paraId="71C25D90" w14:textId="77777777" w:rsidR="00262440" w:rsidRPr="00B01FB6" w:rsidRDefault="00262440">
            <w:pPr>
              <w:spacing w:after="0" w:line="240" w:lineRule="auto"/>
              <w:jc w:val="both"/>
              <w:rPr>
                <w:rStyle w:val="Emphasis"/>
                <w:rFonts w:asciiTheme="minorHAnsi" w:hAnsiTheme="minorHAnsi" w:cstheme="minorHAnsi"/>
                <w:b/>
                <w:sz w:val="24"/>
                <w:szCs w:val="24"/>
              </w:rPr>
            </w:pPr>
          </w:p>
          <w:p w14:paraId="488C46BD" w14:textId="77777777" w:rsidR="00262440" w:rsidRPr="00B01FB6" w:rsidRDefault="00116723">
            <w:pPr>
              <w:spacing w:after="0" w:line="240" w:lineRule="auto"/>
              <w:jc w:val="both"/>
              <w:rPr>
                <w:rFonts w:asciiTheme="minorHAnsi" w:eastAsia="Times New Roman" w:hAnsiTheme="minorHAnsi" w:cstheme="minorHAnsi"/>
                <w:i/>
                <w:kern w:val="0"/>
                <w:sz w:val="24"/>
                <w:szCs w:val="24"/>
              </w:rPr>
            </w:pPr>
            <w:r w:rsidRPr="00B01FB6">
              <w:rPr>
                <w:rStyle w:val="Emphasis"/>
                <w:rFonts w:asciiTheme="minorHAnsi" w:hAnsiTheme="minorHAnsi" w:cstheme="minorHAnsi"/>
                <w:b/>
                <w:i w:val="0"/>
                <w:sz w:val="24"/>
                <w:szCs w:val="24"/>
              </w:rPr>
              <w:t>Environmental Impacts of Energy Production</w:t>
            </w:r>
            <w:r w:rsidRPr="00B01FB6">
              <w:rPr>
                <w:rFonts w:asciiTheme="minorHAnsi" w:hAnsiTheme="minorHAnsi" w:cstheme="minorHAnsi"/>
                <w:i/>
                <w:sz w:val="24"/>
                <w:szCs w:val="24"/>
              </w:rPr>
              <w:br/>
            </w:r>
          </w:p>
          <w:p w14:paraId="48828A04" w14:textId="77777777" w:rsidR="00262440" w:rsidRPr="00B01FB6" w:rsidRDefault="00116723">
            <w:pPr>
              <w:spacing w:after="0" w:line="240" w:lineRule="auto"/>
              <w:jc w:val="both"/>
              <w:rPr>
                <w:rFonts w:asciiTheme="minorHAnsi" w:hAnsiTheme="minorHAnsi" w:cstheme="minorHAnsi"/>
                <w:b/>
                <w:sz w:val="24"/>
                <w:szCs w:val="24"/>
              </w:rPr>
            </w:pPr>
            <w:commentRangeStart w:id="96"/>
            <w:r w:rsidRPr="00B01FB6">
              <w:rPr>
                <w:rFonts w:asciiTheme="minorHAnsi" w:eastAsia="Times New Roman" w:hAnsiTheme="minorHAnsi" w:cstheme="minorHAnsi"/>
                <w:kern w:val="0"/>
                <w:sz w:val="24"/>
                <w:szCs w:val="24"/>
              </w:rPr>
              <w:t>Conduct fieldwork to observe local energy projects, assess their environmental impacts, and suggest mitigation strategies.</w:t>
            </w:r>
            <w:commentRangeEnd w:id="96"/>
            <w:r w:rsidR="009D5EF7">
              <w:rPr>
                <w:rStyle w:val="CommentReference"/>
                <w:rFonts w:cs="Times New Roman"/>
                <w:kern w:val="0"/>
                <w:lang w:val="en-US"/>
              </w:rPr>
              <w:commentReference w:id="96"/>
            </w:r>
          </w:p>
        </w:tc>
        <w:tc>
          <w:tcPr>
            <w:tcW w:w="1654" w:type="pct"/>
          </w:tcPr>
          <w:p w14:paraId="52F58E9F" w14:textId="635E9DE3" w:rsidR="00262440" w:rsidRPr="00B01FB6" w:rsidRDefault="001806FA" w:rsidP="00116723">
            <w:pPr>
              <w:pStyle w:val="ListParagraph"/>
              <w:numPr>
                <w:ilvl w:val="0"/>
                <w:numId w:val="50"/>
              </w:numPr>
              <w:spacing w:after="0" w:line="240" w:lineRule="auto"/>
              <w:jc w:val="both"/>
              <w:rPr>
                <w:rFonts w:asciiTheme="minorHAnsi" w:eastAsia="Times New Roman" w:hAnsiTheme="minorHAnsi" w:cstheme="minorHAnsi"/>
                <w:b/>
                <w:bCs/>
                <w:kern w:val="0"/>
                <w:sz w:val="24"/>
                <w:szCs w:val="24"/>
              </w:rPr>
            </w:pPr>
            <w:ins w:id="97" w:author="igunga julius" w:date="2024-12-10T17:39:00Z" w16du:dateUtc="2024-12-10T14:39:00Z">
              <w:r w:rsidRPr="001806FA">
                <w:rPr>
                  <w:rFonts w:asciiTheme="minorHAnsi" w:eastAsia="Times New Roman" w:hAnsiTheme="minorHAnsi" w:cstheme="minorHAnsi"/>
                  <w:b/>
                  <w:bCs/>
                  <w:kern w:val="0"/>
                  <w:sz w:val="24"/>
                  <w:szCs w:val="24"/>
                  <w:highlight w:val="yellow"/>
                  <w:rPrChange w:id="98" w:author="igunga julius" w:date="2024-12-10T17:39:00Z" w16du:dateUtc="2024-12-10T14:39:00Z">
                    <w:rPr>
                      <w:rFonts w:asciiTheme="minorHAnsi" w:eastAsia="Times New Roman" w:hAnsiTheme="minorHAnsi" w:cstheme="minorHAnsi"/>
                      <w:b/>
                      <w:bCs/>
                      <w:kern w:val="0"/>
                      <w:sz w:val="24"/>
                      <w:szCs w:val="24"/>
                    </w:rPr>
                  </w:rPrChange>
                </w:rPr>
                <w:t xml:space="preserve">Assessment </w:t>
              </w:r>
              <w:commentRangeStart w:id="99"/>
              <w:r w:rsidRPr="001806FA">
                <w:rPr>
                  <w:rFonts w:asciiTheme="minorHAnsi" w:eastAsia="Times New Roman" w:hAnsiTheme="minorHAnsi" w:cstheme="minorHAnsi"/>
                  <w:b/>
                  <w:bCs/>
                  <w:kern w:val="0"/>
                  <w:sz w:val="24"/>
                  <w:szCs w:val="24"/>
                  <w:highlight w:val="yellow"/>
                  <w:rPrChange w:id="100" w:author="igunga julius" w:date="2024-12-10T17:39:00Z" w16du:dateUtc="2024-12-10T14:39:00Z">
                    <w:rPr>
                      <w:rFonts w:asciiTheme="minorHAnsi" w:eastAsia="Times New Roman" w:hAnsiTheme="minorHAnsi" w:cstheme="minorHAnsi"/>
                      <w:b/>
                      <w:bCs/>
                      <w:kern w:val="0"/>
                      <w:sz w:val="24"/>
                      <w:szCs w:val="24"/>
                    </w:rPr>
                  </w:rPrChange>
                </w:rPr>
                <w:t>strategies</w:t>
              </w:r>
              <w:commentRangeEnd w:id="99"/>
              <w:r>
                <w:rPr>
                  <w:rStyle w:val="CommentReference"/>
                  <w:rFonts w:cs="Times New Roman"/>
                  <w:kern w:val="0"/>
                  <w:lang w:val="en-US"/>
                </w:rPr>
                <w:commentReference w:id="99"/>
              </w:r>
              <w:r w:rsidRPr="001806FA">
                <w:rPr>
                  <w:rFonts w:asciiTheme="minorHAnsi" w:eastAsia="Times New Roman" w:hAnsiTheme="minorHAnsi" w:cstheme="minorHAnsi"/>
                  <w:b/>
                  <w:bCs/>
                  <w:kern w:val="0"/>
                  <w:sz w:val="24"/>
                  <w:szCs w:val="24"/>
                  <w:highlight w:val="yellow"/>
                  <w:rPrChange w:id="101" w:author="igunga julius" w:date="2024-12-10T17:39:00Z" w16du:dateUtc="2024-12-10T14:39:00Z">
                    <w:rPr>
                      <w:rFonts w:asciiTheme="minorHAnsi" w:eastAsia="Times New Roman" w:hAnsiTheme="minorHAnsi" w:cstheme="minorHAnsi"/>
                      <w:b/>
                      <w:bCs/>
                      <w:kern w:val="0"/>
                      <w:sz w:val="24"/>
                      <w:szCs w:val="24"/>
                    </w:rPr>
                  </w:rPrChange>
                </w:rPr>
                <w:t xml:space="preserve"> missing</w:t>
              </w:r>
            </w:ins>
          </w:p>
        </w:tc>
      </w:tr>
      <w:tr w:rsidR="00262440" w:rsidRPr="00B01FB6" w14:paraId="468F8F2B" w14:textId="77777777">
        <w:tc>
          <w:tcPr>
            <w:tcW w:w="1654" w:type="pct"/>
          </w:tcPr>
          <w:p w14:paraId="4B59537E"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Evaluate policies and strategies aimed at ensuring access to sustainable sources of energy (v/a)</w:t>
            </w:r>
          </w:p>
          <w:p w14:paraId="3CE4DC05" w14:textId="77777777" w:rsidR="00262440" w:rsidRPr="00B01FB6" w:rsidRDefault="00116723" w:rsidP="00116723">
            <w:pPr>
              <w:numPr>
                <w:ilvl w:val="0"/>
                <w:numId w:val="48"/>
              </w:numPr>
              <w:spacing w:after="0" w:line="240" w:lineRule="auto"/>
              <w:jc w:val="both"/>
              <w:rPr>
                <w:rFonts w:asciiTheme="minorHAnsi" w:hAnsiTheme="minorHAnsi"/>
                <w:sz w:val="24"/>
                <w:szCs w:val="24"/>
              </w:rPr>
            </w:pPr>
            <w:r w:rsidRPr="00B01FB6">
              <w:rPr>
                <w:rFonts w:asciiTheme="minorHAnsi" w:hAnsiTheme="minorHAnsi"/>
                <w:sz w:val="24"/>
                <w:szCs w:val="24"/>
              </w:rPr>
              <w:t>Argue out the case for sustainable utilisation of energy resources at local, regional and global scales (v/a)</w:t>
            </w:r>
          </w:p>
        </w:tc>
        <w:tc>
          <w:tcPr>
            <w:tcW w:w="1692" w:type="pct"/>
          </w:tcPr>
          <w:p w14:paraId="32D97E17" w14:textId="77777777" w:rsidR="00262440" w:rsidRPr="00B01FB6" w:rsidRDefault="00116723">
            <w:pPr>
              <w:spacing w:after="0" w:line="240" w:lineRule="auto"/>
              <w:jc w:val="both"/>
              <w:rPr>
                <w:rFonts w:asciiTheme="minorHAnsi" w:hAnsiTheme="minorHAnsi" w:cstheme="minorHAnsi"/>
                <w:b/>
                <w:sz w:val="24"/>
                <w:szCs w:val="24"/>
              </w:rPr>
            </w:pPr>
            <w:r w:rsidRPr="00B01FB6">
              <w:rPr>
                <w:rFonts w:asciiTheme="minorHAnsi" w:hAnsiTheme="minorHAnsi" w:cstheme="minorHAnsi"/>
                <w:b/>
                <w:sz w:val="24"/>
                <w:szCs w:val="24"/>
              </w:rPr>
              <w:t xml:space="preserve">Sustainable Utilisation of Energy resources </w:t>
            </w:r>
          </w:p>
          <w:p w14:paraId="5CC6FCC3" w14:textId="77777777" w:rsidR="00262440" w:rsidRPr="00B01FB6" w:rsidRDefault="00116723" w:rsidP="00116723">
            <w:pPr>
              <w:pStyle w:val="ListParagraph"/>
              <w:numPr>
                <w:ilvl w:val="0"/>
                <w:numId w:val="47"/>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Assign groups to research and create case studies comparing energy production and consumption in a developed (e.g., USA) and a developing country (e.g., Uganda).</w:t>
            </w:r>
          </w:p>
          <w:p w14:paraId="58DBBED2" w14:textId="77777777" w:rsidR="00262440" w:rsidRPr="00B01FB6" w:rsidRDefault="00116723" w:rsidP="00116723">
            <w:pPr>
              <w:pStyle w:val="ListParagraph"/>
              <w:numPr>
                <w:ilvl w:val="0"/>
                <w:numId w:val="52"/>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lastRenderedPageBreak/>
              <w:t>Facilitate a class discussion to highlight differences in access, technology, and policy.</w:t>
            </w:r>
          </w:p>
          <w:p w14:paraId="01347368" w14:textId="77777777" w:rsidR="00262440" w:rsidRPr="00B01FB6" w:rsidRDefault="00116723" w:rsidP="00116723">
            <w:pPr>
              <w:pStyle w:val="ListParagraph"/>
              <w:numPr>
                <w:ilvl w:val="0"/>
                <w:numId w:val="52"/>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Learners prepare a comparative table summarizing findings.</w:t>
            </w:r>
          </w:p>
        </w:tc>
        <w:tc>
          <w:tcPr>
            <w:tcW w:w="1654" w:type="pct"/>
          </w:tcPr>
          <w:p w14:paraId="543C0C96" w14:textId="77777777" w:rsidR="00262440" w:rsidRPr="00B01FB6" w:rsidRDefault="00116723" w:rsidP="00116723">
            <w:pPr>
              <w:pStyle w:val="ListParagraph"/>
              <w:numPr>
                <w:ilvl w:val="0"/>
                <w:numId w:val="52"/>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lastRenderedPageBreak/>
              <w:t>Observe group interactions to assess their ability to collaborate and synthesize information.</w:t>
            </w:r>
          </w:p>
          <w:p w14:paraId="1EBBABFD" w14:textId="77777777" w:rsidR="00262440" w:rsidRPr="00B01FB6" w:rsidRDefault="00116723" w:rsidP="00116723">
            <w:pPr>
              <w:pStyle w:val="ListParagraph"/>
              <w:numPr>
                <w:ilvl w:val="0"/>
                <w:numId w:val="52"/>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t>Converse during presentations to evaluate their understanding of differences in energy production and consumption</w:t>
            </w:r>
            <w:r w:rsidRPr="00B01FB6">
              <w:rPr>
                <w:rFonts w:asciiTheme="minorHAnsi" w:eastAsia="Times New Roman" w:hAnsiTheme="minorHAnsi" w:cstheme="minorHAnsi"/>
                <w:kern w:val="0"/>
                <w:sz w:val="24"/>
                <w:szCs w:val="24"/>
                <w:lang w:val="en-US"/>
              </w:rPr>
              <w:t xml:space="preserve">. </w:t>
            </w:r>
          </w:p>
          <w:p w14:paraId="20C1D185" w14:textId="77777777" w:rsidR="00262440" w:rsidRPr="00B01FB6" w:rsidRDefault="00116723" w:rsidP="00116723">
            <w:pPr>
              <w:pStyle w:val="ListParagraph"/>
              <w:numPr>
                <w:ilvl w:val="0"/>
                <w:numId w:val="52"/>
              </w:numPr>
              <w:spacing w:after="0" w:line="240" w:lineRule="auto"/>
              <w:jc w:val="both"/>
              <w:rPr>
                <w:rFonts w:asciiTheme="minorHAnsi" w:eastAsia="Times New Roman" w:hAnsiTheme="minorHAnsi" w:cstheme="minorHAnsi"/>
                <w:kern w:val="0"/>
                <w:sz w:val="24"/>
                <w:szCs w:val="24"/>
              </w:rPr>
            </w:pPr>
            <w:r w:rsidRPr="00B01FB6">
              <w:rPr>
                <w:rFonts w:asciiTheme="minorHAnsi" w:eastAsia="Times New Roman" w:hAnsiTheme="minorHAnsi" w:cstheme="minorHAnsi"/>
                <w:kern w:val="0"/>
                <w:sz w:val="24"/>
                <w:szCs w:val="24"/>
              </w:rPr>
              <w:lastRenderedPageBreak/>
              <w:t>Evaluate comparative tables for comprehensiveness, accuracy, and depth of analysis.</w:t>
            </w:r>
          </w:p>
        </w:tc>
      </w:tr>
    </w:tbl>
    <w:p w14:paraId="0C7432C6" w14:textId="77777777" w:rsidR="00262440" w:rsidRPr="00B01FB6" w:rsidRDefault="00262440">
      <w:pPr>
        <w:rPr>
          <w:rFonts w:asciiTheme="minorHAnsi" w:hAnsiTheme="minorHAnsi" w:cstheme="minorHAnsi"/>
          <w:b/>
          <w:bCs/>
          <w:sz w:val="24"/>
          <w:szCs w:val="24"/>
        </w:rPr>
      </w:pPr>
    </w:p>
    <w:p w14:paraId="24582E95" w14:textId="77777777" w:rsidR="00262440" w:rsidRDefault="00262440">
      <w:pPr>
        <w:rPr>
          <w:rFonts w:asciiTheme="minorHAnsi" w:hAnsiTheme="minorHAnsi" w:cstheme="minorHAnsi"/>
          <w:b/>
          <w:bCs/>
          <w:color w:val="00B050"/>
          <w:sz w:val="24"/>
          <w:szCs w:val="24"/>
        </w:rPr>
      </w:pPr>
    </w:p>
    <w:p w14:paraId="65FFC445" w14:textId="77777777" w:rsidR="00262440" w:rsidRDefault="00116723">
      <w:pPr>
        <w:spacing w:after="0" w:line="240" w:lineRule="auto"/>
        <w:rPr>
          <w:rFonts w:asciiTheme="minorHAnsi" w:hAnsiTheme="minorHAnsi"/>
          <w:sz w:val="24"/>
          <w:szCs w:val="24"/>
        </w:rPr>
      </w:pPr>
      <w:r>
        <w:rPr>
          <w:rFonts w:asciiTheme="minorHAnsi" w:hAnsiTheme="minorHAnsi" w:cstheme="minorHAnsi"/>
          <w:b/>
          <w:bCs/>
          <w:sz w:val="24"/>
          <w:szCs w:val="24"/>
        </w:rPr>
        <w:t>Topic 9:</w:t>
      </w:r>
      <w:r>
        <w:rPr>
          <w:rFonts w:asciiTheme="minorHAnsi" w:hAnsiTheme="minorHAnsi" w:cstheme="minorHAnsi"/>
          <w:sz w:val="24"/>
          <w:szCs w:val="24"/>
        </w:rPr>
        <w:t xml:space="preserve"> </w:t>
      </w:r>
      <w:r>
        <w:rPr>
          <w:rFonts w:asciiTheme="minorHAnsi" w:hAnsiTheme="minorHAnsi"/>
          <w:sz w:val="24"/>
          <w:szCs w:val="24"/>
        </w:rPr>
        <w:t>Slope development</w:t>
      </w:r>
      <w:r>
        <w:rPr>
          <w:rFonts w:asciiTheme="minorHAnsi" w:hAnsiTheme="minorHAnsi" w:cstheme="minorHAnsi"/>
          <w:sz w:val="24"/>
          <w:szCs w:val="24"/>
        </w:rPr>
        <w:t xml:space="preserve">                                                                                  </w:t>
      </w:r>
      <w:commentRangeStart w:id="102"/>
      <w:r>
        <w:rPr>
          <w:rFonts w:asciiTheme="minorHAnsi" w:eastAsia="Arial" w:hAnsiTheme="minorHAnsi" w:cstheme="minorHAnsi"/>
          <w:b/>
          <w:sz w:val="24"/>
          <w:szCs w:val="24"/>
          <w:lang w:val="en-US"/>
        </w:rPr>
        <w:t>Periods</w:t>
      </w:r>
      <w:commentRangeEnd w:id="102"/>
      <w:r w:rsidR="001806FA">
        <w:rPr>
          <w:rStyle w:val="CommentReference"/>
          <w:rFonts w:cs="Times New Roman"/>
          <w:kern w:val="0"/>
          <w:lang w:val="en-US"/>
        </w:rPr>
        <w:commentReference w:id="102"/>
      </w:r>
    </w:p>
    <w:p w14:paraId="20198979" w14:textId="77777777" w:rsidR="00262440" w:rsidRDefault="00262440">
      <w:pPr>
        <w:spacing w:after="0" w:line="240" w:lineRule="auto"/>
        <w:rPr>
          <w:rFonts w:asciiTheme="minorHAnsi" w:hAnsiTheme="minorHAnsi"/>
          <w:sz w:val="24"/>
          <w:szCs w:val="24"/>
        </w:rPr>
      </w:pPr>
    </w:p>
    <w:p w14:paraId="0EBBAAD8" w14:textId="77777777" w:rsidR="00262440" w:rsidRDefault="00116723">
      <w:pPr>
        <w:jc w:val="both"/>
        <w:rPr>
          <w:rFonts w:asciiTheme="minorHAnsi" w:hAnsiTheme="minorHAnsi" w:cstheme="minorHAnsi"/>
          <w:color w:val="FF0000"/>
          <w:sz w:val="24"/>
          <w:szCs w:val="24"/>
          <w:lang w:val="en-US"/>
        </w:rPr>
      </w:pPr>
      <w:r>
        <w:rPr>
          <w:rFonts w:asciiTheme="minorHAnsi" w:hAnsiTheme="minorHAnsi" w:cstheme="minorHAnsi"/>
          <w:b/>
          <w:bCs/>
          <w:sz w:val="24"/>
          <w:szCs w:val="24"/>
        </w:rPr>
        <w:t xml:space="preserve">Topic competency: </w:t>
      </w:r>
    </w:p>
    <w:p w14:paraId="5095E9AC" w14:textId="77777777" w:rsidR="00262440" w:rsidRDefault="00116723">
      <w:pPr>
        <w:jc w:val="both"/>
        <w:rPr>
          <w:rFonts w:asciiTheme="minorHAnsi" w:eastAsia="Arial" w:hAnsiTheme="minorHAnsi" w:cstheme="minorHAnsi"/>
          <w:sz w:val="24"/>
          <w:szCs w:val="24"/>
        </w:rPr>
      </w:pPr>
      <w:r>
        <w:rPr>
          <w:rFonts w:asciiTheme="minorHAnsi" w:eastAsia="Arial" w:hAnsiTheme="minorHAnsi" w:cstheme="minorHAnsi"/>
          <w:sz w:val="24"/>
          <w:szCs w:val="24"/>
        </w:rPr>
        <w:t>The learner analyses spatial variations of slope processes by examining case studies, interpreting graphic representations, and using field data to assess their impacts on landscape, ecosystems, and human activities; and proposes sustainable strategies for managing slope-related hazards to ensure environmental protection and safe land use.</w:t>
      </w:r>
    </w:p>
    <w:tbl>
      <w:tblPr>
        <w:tblStyle w:val="TableGrid"/>
        <w:tblW w:w="5000" w:type="pct"/>
        <w:tblLook w:val="04A0" w:firstRow="1" w:lastRow="0" w:firstColumn="1" w:lastColumn="0" w:noHBand="0" w:noVBand="1"/>
      </w:tblPr>
      <w:tblGrid>
        <w:gridCol w:w="3093"/>
        <w:gridCol w:w="3164"/>
        <w:gridCol w:w="3093"/>
      </w:tblGrid>
      <w:tr w:rsidR="00D817E2" w:rsidRPr="00D817E2" w14:paraId="040ABD4D" w14:textId="77777777">
        <w:tc>
          <w:tcPr>
            <w:tcW w:w="1654" w:type="pct"/>
            <w:shd w:val="clear" w:color="auto" w:fill="F4B083" w:themeFill="accent2" w:themeFillTint="99"/>
          </w:tcPr>
          <w:p w14:paraId="22325715" w14:textId="77777777" w:rsidR="00262440" w:rsidRPr="00D817E2" w:rsidRDefault="00116723">
            <w:pPr>
              <w:spacing w:after="0" w:line="240" w:lineRule="auto"/>
              <w:rPr>
                <w:rFonts w:asciiTheme="minorHAnsi" w:hAnsiTheme="minorHAnsi" w:cstheme="minorHAnsi"/>
                <w:b/>
                <w:bCs/>
                <w:sz w:val="24"/>
                <w:szCs w:val="24"/>
              </w:rPr>
            </w:pPr>
            <w:r w:rsidRPr="00D817E2">
              <w:rPr>
                <w:rFonts w:asciiTheme="minorHAnsi" w:hAnsiTheme="minorHAnsi" w:cstheme="minorHAnsi"/>
                <w:b/>
                <w:bCs/>
                <w:sz w:val="24"/>
                <w:szCs w:val="24"/>
              </w:rPr>
              <w:t>Learning Outcomes</w:t>
            </w:r>
          </w:p>
          <w:p w14:paraId="0043942E" w14:textId="77777777" w:rsidR="00262440" w:rsidRPr="00D817E2" w:rsidRDefault="00116723">
            <w:p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The learner should be able to:</w:t>
            </w:r>
          </w:p>
        </w:tc>
        <w:tc>
          <w:tcPr>
            <w:tcW w:w="1692" w:type="pct"/>
            <w:shd w:val="clear" w:color="auto" w:fill="F4B083" w:themeFill="accent2" w:themeFillTint="99"/>
          </w:tcPr>
          <w:p w14:paraId="3B984A21" w14:textId="77777777" w:rsidR="00262440" w:rsidRPr="00D817E2" w:rsidRDefault="00116723">
            <w:pPr>
              <w:spacing w:after="0" w:line="240" w:lineRule="auto"/>
              <w:rPr>
                <w:rFonts w:asciiTheme="minorHAnsi" w:hAnsiTheme="minorHAnsi" w:cstheme="minorHAnsi"/>
                <w:sz w:val="24"/>
                <w:szCs w:val="24"/>
              </w:rPr>
            </w:pPr>
            <w:r w:rsidRPr="00D817E2">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5C60AE47" w14:textId="77777777" w:rsidR="00262440" w:rsidRPr="00D817E2" w:rsidRDefault="00116723">
            <w:pPr>
              <w:spacing w:after="0" w:line="240" w:lineRule="auto"/>
              <w:rPr>
                <w:rFonts w:asciiTheme="minorHAnsi" w:hAnsiTheme="minorHAnsi" w:cstheme="minorHAnsi"/>
                <w:sz w:val="24"/>
                <w:szCs w:val="24"/>
              </w:rPr>
            </w:pPr>
            <w:r w:rsidRPr="00D817E2">
              <w:rPr>
                <w:rFonts w:asciiTheme="minorHAnsi" w:hAnsiTheme="minorHAnsi" w:cstheme="minorHAnsi"/>
                <w:b/>
                <w:bCs/>
                <w:sz w:val="24"/>
                <w:szCs w:val="24"/>
              </w:rPr>
              <w:t xml:space="preserve">Sample Assessment strategy </w:t>
            </w:r>
          </w:p>
        </w:tc>
      </w:tr>
      <w:tr w:rsidR="00D817E2" w:rsidRPr="00D817E2" w14:paraId="57FDFC37" w14:textId="77777777">
        <w:tc>
          <w:tcPr>
            <w:tcW w:w="1654" w:type="pct"/>
          </w:tcPr>
          <w:p w14:paraId="2B0CEED8" w14:textId="77777777" w:rsidR="00262440" w:rsidRPr="00D817E2" w:rsidRDefault="00116723" w:rsidP="00116723">
            <w:pPr>
              <w:numPr>
                <w:ilvl w:val="0"/>
                <w:numId w:val="53"/>
              </w:numPr>
              <w:spacing w:after="0" w:line="240" w:lineRule="auto"/>
              <w:rPr>
                <w:rFonts w:asciiTheme="minorHAnsi" w:hAnsiTheme="minorHAnsi"/>
                <w:sz w:val="24"/>
                <w:szCs w:val="24"/>
              </w:rPr>
            </w:pPr>
            <w:r w:rsidRPr="00D817E2">
              <w:rPr>
                <w:rFonts w:asciiTheme="minorHAnsi" w:hAnsiTheme="minorHAnsi"/>
                <w:sz w:val="24"/>
                <w:szCs w:val="24"/>
              </w:rPr>
              <w:t>Assess the influence of slope development on the physical environment and human activities (u)</w:t>
            </w:r>
          </w:p>
        </w:tc>
        <w:tc>
          <w:tcPr>
            <w:tcW w:w="1692" w:type="pct"/>
          </w:tcPr>
          <w:p w14:paraId="2A338CF7" w14:textId="77777777" w:rsidR="00262440" w:rsidRPr="00D817E2" w:rsidRDefault="00116723">
            <w:pPr>
              <w:spacing w:after="0" w:line="240" w:lineRule="auto"/>
              <w:jc w:val="both"/>
              <w:rPr>
                <w:rFonts w:asciiTheme="minorHAnsi" w:hAnsiTheme="minorHAnsi"/>
                <w:b/>
                <w:bCs/>
                <w:sz w:val="24"/>
                <w:szCs w:val="24"/>
              </w:rPr>
            </w:pPr>
            <w:r w:rsidRPr="00D817E2">
              <w:rPr>
                <w:rFonts w:asciiTheme="minorHAnsi" w:hAnsiTheme="minorHAnsi"/>
                <w:b/>
                <w:bCs/>
                <w:sz w:val="24"/>
                <w:szCs w:val="24"/>
              </w:rPr>
              <w:t xml:space="preserve">Theories of slope development </w:t>
            </w:r>
          </w:p>
          <w:p w14:paraId="16B3B7ED" w14:textId="77777777" w:rsidR="00262440" w:rsidRPr="00D817E2" w:rsidRDefault="00116723" w:rsidP="00116723">
            <w:pPr>
              <w:pStyle w:val="ListParagraph"/>
              <w:numPr>
                <w:ilvl w:val="0"/>
                <w:numId w:val="9"/>
              </w:numPr>
              <w:spacing w:after="0" w:line="240" w:lineRule="auto"/>
              <w:jc w:val="both"/>
              <w:rPr>
                <w:rFonts w:asciiTheme="minorHAnsi" w:hAnsiTheme="minorHAnsi"/>
                <w:bCs/>
                <w:sz w:val="24"/>
                <w:szCs w:val="24"/>
              </w:rPr>
            </w:pPr>
            <w:r w:rsidRPr="00D817E2">
              <w:rPr>
                <w:rFonts w:asciiTheme="minorHAnsi" w:hAnsiTheme="minorHAnsi"/>
                <w:bCs/>
                <w:sz w:val="24"/>
                <w:szCs w:val="24"/>
              </w:rPr>
              <w:t>Use diagrams, animations, or models to illustrate theories of slope development (e.g., Davis’s cycle of erosion, Penck’s theory, and King’s slope replacement model) to help learners visualise and understand complex theoretical concepts. Use multimedia presentations or interactive whiteboard illustrations.</w:t>
            </w:r>
          </w:p>
          <w:p w14:paraId="07A3AA8F" w14:textId="4CFC2510"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bCs/>
                <w:sz w:val="24"/>
                <w:szCs w:val="24"/>
              </w:rPr>
              <w:t xml:space="preserve"> </w:t>
            </w:r>
            <w:r w:rsidRPr="00D817E2">
              <w:rPr>
                <w:rFonts w:asciiTheme="minorHAnsi" w:hAnsiTheme="minorHAnsi"/>
                <w:sz w:val="24"/>
                <w:szCs w:val="24"/>
              </w:rPr>
              <w:t xml:space="preserve">Provide learners with examples of landscapes shaped by different slope development </w:t>
            </w:r>
            <w:r w:rsidR="00BB1867" w:rsidRPr="00D817E2">
              <w:rPr>
                <w:rFonts w:asciiTheme="minorHAnsi" w:hAnsiTheme="minorHAnsi"/>
                <w:sz w:val="24"/>
                <w:szCs w:val="24"/>
              </w:rPr>
              <w:t>theories and</w:t>
            </w:r>
            <w:r w:rsidR="005019CC" w:rsidRPr="00D817E2">
              <w:rPr>
                <w:rFonts w:asciiTheme="minorHAnsi" w:hAnsiTheme="minorHAnsi"/>
                <w:sz w:val="24"/>
                <w:szCs w:val="24"/>
              </w:rPr>
              <w:t xml:space="preserve"> </w:t>
            </w:r>
            <w:r w:rsidRPr="00D817E2">
              <w:rPr>
                <w:rFonts w:asciiTheme="minorHAnsi" w:hAnsiTheme="minorHAnsi"/>
                <w:sz w:val="24"/>
                <w:szCs w:val="24"/>
              </w:rPr>
              <w:t xml:space="preserve">guide </w:t>
            </w:r>
            <w:r w:rsidR="005019CC" w:rsidRPr="00D817E2">
              <w:rPr>
                <w:rFonts w:asciiTheme="minorHAnsi" w:hAnsiTheme="minorHAnsi"/>
                <w:sz w:val="24"/>
                <w:szCs w:val="24"/>
              </w:rPr>
              <w:t>them</w:t>
            </w:r>
            <w:r w:rsidRPr="00D817E2">
              <w:rPr>
                <w:rFonts w:asciiTheme="minorHAnsi" w:hAnsiTheme="minorHAnsi"/>
                <w:sz w:val="24"/>
                <w:szCs w:val="24"/>
              </w:rPr>
              <w:t xml:space="preserve"> to analyse how each theory applies to the observed features; using </w:t>
            </w:r>
            <w:r w:rsidRPr="00D817E2">
              <w:rPr>
                <w:rFonts w:asciiTheme="minorHAnsi" w:hAnsiTheme="minorHAnsi"/>
                <w:sz w:val="24"/>
                <w:szCs w:val="24"/>
              </w:rPr>
              <w:lastRenderedPageBreak/>
              <w:t xml:space="preserve">resources such as photos, maps, and scholarly articles. </w:t>
            </w:r>
          </w:p>
          <w:p w14:paraId="2CD2F0EA" w14:textId="77777777"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sz w:val="24"/>
                <w:szCs w:val="24"/>
              </w:rPr>
              <w:t xml:space="preserve"> Guide learners to Visit a local slope or landform to observe and document features, hypothesise the processes at work, and relate their findings to slope development theories.</w:t>
            </w:r>
          </w:p>
          <w:p w14:paraId="337106FE" w14:textId="77777777"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sz w:val="24"/>
                <w:szCs w:val="24"/>
              </w:rPr>
              <w:t xml:space="preserve"> Divide students into groups and assign each a slope development theory. Groups research their theory, create diagrams, and present their findings to the class.</w:t>
            </w:r>
          </w:p>
          <w:p w14:paraId="12260AC7" w14:textId="77777777"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sz w:val="24"/>
                <w:szCs w:val="24"/>
              </w:rPr>
              <w:t xml:space="preserve"> Provide unlabelled diagrams or cross-sections of slopes. Guide learners to identify the processes depicted and match them to the relevant theories of slope development.</w:t>
            </w:r>
          </w:p>
          <w:p w14:paraId="5878393A" w14:textId="77777777"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sz w:val="24"/>
                <w:szCs w:val="24"/>
              </w:rPr>
              <w:t xml:space="preserve"> Organize a debate where students argue for or against the applicability of different slope development theories in specific environments (humid vs. arid).</w:t>
            </w:r>
          </w:p>
          <w:p w14:paraId="736BE9B1" w14:textId="4053722F" w:rsidR="00262440" w:rsidRPr="00D817E2" w:rsidRDefault="00116723" w:rsidP="00116723">
            <w:pPr>
              <w:pStyle w:val="ListParagraph"/>
              <w:numPr>
                <w:ilvl w:val="0"/>
                <w:numId w:val="9"/>
              </w:numPr>
              <w:spacing w:after="0" w:line="240" w:lineRule="auto"/>
              <w:jc w:val="both"/>
              <w:rPr>
                <w:rFonts w:asciiTheme="minorHAnsi" w:hAnsiTheme="minorHAnsi"/>
                <w:sz w:val="24"/>
                <w:szCs w:val="24"/>
              </w:rPr>
            </w:pPr>
            <w:r w:rsidRPr="00D817E2">
              <w:rPr>
                <w:rFonts w:asciiTheme="minorHAnsi" w:hAnsiTheme="minorHAnsi"/>
                <w:sz w:val="24"/>
                <w:szCs w:val="24"/>
              </w:rPr>
              <w:t xml:space="preserve"> Pose a problem scenario, such as predicting slope evolution in an area prone to erosion. Students propose solutions based on their understanding of slope development theories.</w:t>
            </w:r>
          </w:p>
        </w:tc>
        <w:tc>
          <w:tcPr>
            <w:tcW w:w="1654" w:type="pct"/>
          </w:tcPr>
          <w:p w14:paraId="0DF10E82"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lastRenderedPageBreak/>
              <w:t>Guide learners to write a report comparing at least two slope development theories and evaluating their relevance to a specific landform. Assess depth of research, clarity of comparisons, use of evidence, and relevance to the landform.</w:t>
            </w:r>
          </w:p>
          <w:p w14:paraId="73C65795"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Guide learners to draw diagrams to represent slope development theories and explain them. Assess accuracy, clarity, and ability to link the diagram to the theory.</w:t>
            </w:r>
          </w:p>
          <w:p w14:paraId="1B1ADE7A"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Given a case study of a landscape, learners identify which slope development theory </w:t>
            </w:r>
            <w:r w:rsidRPr="00D817E2">
              <w:rPr>
                <w:rFonts w:asciiTheme="minorHAnsi" w:hAnsiTheme="minorHAnsi" w:cstheme="minorHAnsi"/>
                <w:sz w:val="24"/>
                <w:szCs w:val="24"/>
              </w:rPr>
              <w:lastRenderedPageBreak/>
              <w:t>applies and justify their reasoning.</w:t>
            </w:r>
          </w:p>
          <w:p w14:paraId="70D59ECC"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Assess logical reasoning, application of theory, and clarity of explanation.</w:t>
            </w:r>
          </w:p>
          <w:p w14:paraId="4E39E5F4"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Learners document observations from a local slope, relate these to slope development theories, and explain the processes shaping the slope. Assess accuracy of observations, relevance to theory, and completeness of the report.</w:t>
            </w:r>
          </w:p>
          <w:p w14:paraId="1E37A692" w14:textId="77777777" w:rsidR="00262440" w:rsidRPr="00D817E2" w:rsidRDefault="00116723" w:rsidP="00116723">
            <w:pPr>
              <w:pStyle w:val="ListParagraph"/>
              <w:numPr>
                <w:ilvl w:val="0"/>
                <w:numId w:val="9"/>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Assessment Criteria: Logical structure, accuracy, and depth of connections.</w:t>
            </w:r>
          </w:p>
        </w:tc>
      </w:tr>
      <w:tr w:rsidR="00D817E2" w:rsidRPr="00D817E2" w14:paraId="73BD8EE7" w14:textId="77777777">
        <w:tc>
          <w:tcPr>
            <w:tcW w:w="1654" w:type="pct"/>
          </w:tcPr>
          <w:p w14:paraId="45C1A744" w14:textId="77777777" w:rsidR="00262440" w:rsidRPr="00D817E2" w:rsidRDefault="00116723" w:rsidP="00116723">
            <w:pPr>
              <w:numPr>
                <w:ilvl w:val="0"/>
                <w:numId w:val="53"/>
              </w:numPr>
              <w:spacing w:after="0" w:line="240" w:lineRule="auto"/>
              <w:rPr>
                <w:rFonts w:asciiTheme="minorHAnsi" w:hAnsiTheme="minorHAnsi"/>
                <w:sz w:val="24"/>
                <w:szCs w:val="24"/>
              </w:rPr>
            </w:pPr>
            <w:r w:rsidRPr="00D817E2">
              <w:rPr>
                <w:rFonts w:asciiTheme="minorHAnsi" w:hAnsiTheme="minorHAnsi"/>
                <w:sz w:val="24"/>
                <w:szCs w:val="24"/>
              </w:rPr>
              <w:lastRenderedPageBreak/>
              <w:t xml:space="preserve">Appraise programs and actions aimed at mitigating and responding to occurrence </w:t>
            </w:r>
            <w:r w:rsidRPr="00D817E2">
              <w:rPr>
                <w:rFonts w:asciiTheme="minorHAnsi" w:hAnsiTheme="minorHAnsi"/>
                <w:sz w:val="24"/>
                <w:szCs w:val="24"/>
              </w:rPr>
              <w:lastRenderedPageBreak/>
              <w:t>of mass wasting in the highland areas of Uganda and the rest of east Africa (u, v/a)</w:t>
            </w:r>
          </w:p>
        </w:tc>
        <w:tc>
          <w:tcPr>
            <w:tcW w:w="1692" w:type="pct"/>
          </w:tcPr>
          <w:p w14:paraId="313ABB03" w14:textId="77777777" w:rsidR="00262440" w:rsidRPr="00D817E2" w:rsidRDefault="00116723">
            <w:pPr>
              <w:spacing w:after="0" w:line="240" w:lineRule="auto"/>
              <w:jc w:val="both"/>
              <w:rPr>
                <w:rFonts w:asciiTheme="minorHAnsi" w:hAnsiTheme="minorHAnsi"/>
                <w:b/>
                <w:bCs/>
                <w:sz w:val="24"/>
                <w:szCs w:val="24"/>
              </w:rPr>
            </w:pPr>
            <w:r w:rsidRPr="00D817E2">
              <w:rPr>
                <w:rFonts w:asciiTheme="minorHAnsi" w:hAnsiTheme="minorHAnsi"/>
                <w:b/>
                <w:bCs/>
                <w:sz w:val="24"/>
                <w:szCs w:val="24"/>
              </w:rPr>
              <w:lastRenderedPageBreak/>
              <w:t xml:space="preserve">Types and Processes of Mass Wasting </w:t>
            </w:r>
          </w:p>
          <w:p w14:paraId="35253DBA"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Use documentaries, YouTube videos, or </w:t>
            </w:r>
            <w:commentRangeStart w:id="103"/>
            <w:r w:rsidRPr="00D817E2">
              <w:rPr>
                <w:rFonts w:asciiTheme="minorHAnsi" w:hAnsiTheme="minorHAnsi" w:cstheme="minorHAnsi"/>
                <w:bCs/>
                <w:sz w:val="24"/>
                <w:szCs w:val="24"/>
              </w:rPr>
              <w:t>GIS</w:t>
            </w:r>
            <w:commentRangeEnd w:id="103"/>
            <w:r w:rsidR="00E81D99">
              <w:rPr>
                <w:rStyle w:val="CommentReference"/>
                <w:rFonts w:cs="Times New Roman"/>
                <w:kern w:val="0"/>
                <w:lang w:val="en-US"/>
              </w:rPr>
              <w:commentReference w:id="103"/>
            </w:r>
            <w:r w:rsidRPr="00D817E2">
              <w:rPr>
                <w:rFonts w:asciiTheme="minorHAnsi" w:hAnsiTheme="minorHAnsi" w:cstheme="minorHAnsi"/>
                <w:bCs/>
                <w:sz w:val="24"/>
                <w:szCs w:val="24"/>
              </w:rPr>
              <w:t xml:space="preserve"> </w:t>
            </w:r>
            <w:r w:rsidRPr="00D817E2">
              <w:rPr>
                <w:rFonts w:asciiTheme="minorHAnsi" w:hAnsiTheme="minorHAnsi" w:cstheme="minorHAnsi"/>
                <w:bCs/>
                <w:sz w:val="24"/>
                <w:szCs w:val="24"/>
              </w:rPr>
              <w:lastRenderedPageBreak/>
              <w:t>visualizations of mass wasting events to show different types of mass wasting processes; to provide a visual understanding of the processes and their distinguishing features.</w:t>
            </w:r>
          </w:p>
          <w:p w14:paraId="70BDE807"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 Take learners to a site where evidence of mass wasting (e.g., scars from landslides or talus slopes) is visible. Have them document features and processes through sketches and notes.</w:t>
            </w:r>
          </w:p>
          <w:p w14:paraId="407B3E1E"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 Divide learners into groups, with each group researching a specific type of mass wasting (e.g., creep, slumping, debris flow). Groups create diagrams and present their findings.</w:t>
            </w:r>
          </w:p>
          <w:p w14:paraId="530ADC30"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 Provide diagrams of slopes showing different mass wasting processes. Students identify and explain each process.</w:t>
            </w:r>
          </w:p>
          <w:p w14:paraId="62AE0EBA"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 Learners role-play as geologists or environmental managers tasked with assessing mass wasting risks in a hypothetical area and proposing mitigation strategies.</w:t>
            </w:r>
          </w:p>
          <w:p w14:paraId="4A77E7FC"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 xml:space="preserve"> Present case studies of significant mass wasting events (e.g., the Oso landslide in the USA or mudslides in Sierra Leone). Learners analyse the </w:t>
            </w:r>
            <w:r w:rsidRPr="00D817E2">
              <w:rPr>
                <w:rFonts w:asciiTheme="minorHAnsi" w:hAnsiTheme="minorHAnsi" w:cstheme="minorHAnsi"/>
                <w:bCs/>
                <w:sz w:val="24"/>
                <w:szCs w:val="24"/>
              </w:rPr>
              <w:lastRenderedPageBreak/>
              <w:t>causes, effects, and response measures.</w:t>
            </w:r>
          </w:p>
          <w:p w14:paraId="750B9665" w14:textId="7A6BD044" w:rsidR="00262440" w:rsidRPr="00D817E2" w:rsidRDefault="00116723" w:rsidP="00116723">
            <w:pPr>
              <w:pStyle w:val="ListParagraph"/>
              <w:numPr>
                <w:ilvl w:val="0"/>
                <w:numId w:val="54"/>
              </w:numPr>
              <w:spacing w:after="0" w:line="240" w:lineRule="auto"/>
              <w:jc w:val="both"/>
              <w:rPr>
                <w:rFonts w:asciiTheme="minorHAnsi" w:hAnsiTheme="minorHAnsi" w:cstheme="minorHAnsi"/>
                <w:bCs/>
                <w:sz w:val="24"/>
                <w:szCs w:val="24"/>
              </w:rPr>
            </w:pPr>
            <w:r w:rsidRPr="00D817E2">
              <w:rPr>
                <w:rFonts w:asciiTheme="minorHAnsi" w:hAnsiTheme="minorHAnsi" w:cstheme="minorHAnsi"/>
                <w:bCs/>
                <w:sz w:val="24"/>
                <w:szCs w:val="24"/>
              </w:rPr>
              <w:t>Conduct a</w:t>
            </w:r>
            <w:r w:rsidR="00D817E2" w:rsidRPr="00D817E2">
              <w:rPr>
                <w:rFonts w:asciiTheme="minorHAnsi" w:hAnsiTheme="minorHAnsi" w:cstheme="minorHAnsi"/>
                <w:bCs/>
                <w:sz w:val="24"/>
                <w:szCs w:val="24"/>
              </w:rPr>
              <w:t>n</w:t>
            </w:r>
            <w:r w:rsidRPr="00D817E2">
              <w:rPr>
                <w:rFonts w:asciiTheme="minorHAnsi" w:hAnsiTheme="minorHAnsi" w:cstheme="minorHAnsi"/>
                <w:bCs/>
                <w:sz w:val="24"/>
                <w:szCs w:val="24"/>
              </w:rPr>
              <w:t xml:space="preserve"> experiment simulating mass wasting using sand, soil, water, and inclined trays to model different processes to demonstrate how factors like slope angle and moisture content influence mass wasting.</w:t>
            </w:r>
          </w:p>
        </w:tc>
        <w:tc>
          <w:tcPr>
            <w:tcW w:w="1654" w:type="pct"/>
          </w:tcPr>
          <w:p w14:paraId="58959774" w14:textId="77777777" w:rsidR="00262440" w:rsidRPr="00D817E2" w:rsidRDefault="00262440">
            <w:pPr>
              <w:spacing w:after="0" w:line="240" w:lineRule="auto"/>
              <w:jc w:val="both"/>
              <w:rPr>
                <w:rFonts w:asciiTheme="minorHAnsi" w:hAnsiTheme="minorHAnsi" w:cstheme="minorHAnsi"/>
                <w:sz w:val="24"/>
                <w:szCs w:val="24"/>
              </w:rPr>
            </w:pPr>
          </w:p>
          <w:p w14:paraId="7DE0133B"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Students write a report on a field trip documenting observed mass wasting </w:t>
            </w:r>
            <w:r w:rsidRPr="00D817E2">
              <w:rPr>
                <w:rFonts w:asciiTheme="minorHAnsi" w:hAnsiTheme="minorHAnsi" w:cstheme="minorHAnsi"/>
                <w:sz w:val="24"/>
                <w:szCs w:val="24"/>
              </w:rPr>
              <w:lastRenderedPageBreak/>
              <w:t>processes, their types, and contributing factors. Assess detail of observations, use of geographic terminology, and linkage to mass wasting processes.</w:t>
            </w:r>
          </w:p>
          <w:p w14:paraId="184EB353"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Learners draw labelled diagrams illustrating different types of mass wasting and explain the processes involved. Assess Clarity, accuracy, and depth of explanation.</w:t>
            </w:r>
          </w:p>
          <w:p w14:paraId="1E42386B"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Given a case study of a mass wasting event, learners analyse the causes, effects, and responses, then propose mitigation strategies. Assess quality of analysis, use of evidence, and creativity of proposals.</w:t>
            </w:r>
          </w:p>
          <w:p w14:paraId="6D7B1C5D"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After the role-play, learners write a reflection on their proposed strategies for managing mass wasting risks and the challenges faced. Assess depth of insight, logical reasoning, and connection to real-world scenarios.</w:t>
            </w:r>
          </w:p>
          <w:p w14:paraId="26FBFE2B" w14:textId="77777777" w:rsidR="00262440" w:rsidRPr="00D817E2" w:rsidRDefault="00116723" w:rsidP="00116723">
            <w:pPr>
              <w:pStyle w:val="ListParagraph"/>
              <w:numPr>
                <w:ilvl w:val="0"/>
                <w:numId w:val="54"/>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Organise a debate on the question, "Should communities at high risk of mass wasting relocate or focus on mitigation strategies?" Assess depth of arguments, use of evidence, and teamwork.</w:t>
            </w:r>
          </w:p>
          <w:p w14:paraId="2C527E21" w14:textId="77777777" w:rsidR="00262440" w:rsidRPr="00D817E2" w:rsidRDefault="00116723">
            <w:p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After conducting a mass wasting simulation </w:t>
            </w:r>
            <w:r w:rsidRPr="00D817E2">
              <w:rPr>
                <w:rFonts w:asciiTheme="minorHAnsi" w:hAnsiTheme="minorHAnsi" w:cstheme="minorHAnsi"/>
                <w:sz w:val="24"/>
                <w:szCs w:val="24"/>
              </w:rPr>
              <w:lastRenderedPageBreak/>
              <w:t>experiment, students document their observations and conclusions about the factors influencing slope stability. Assess quality of observations, connection to theory, and clarity of explanation.</w:t>
            </w:r>
          </w:p>
        </w:tc>
      </w:tr>
      <w:tr w:rsidR="00D817E2" w:rsidRPr="00D817E2" w14:paraId="38149397" w14:textId="77777777">
        <w:tc>
          <w:tcPr>
            <w:tcW w:w="1654" w:type="pct"/>
          </w:tcPr>
          <w:p w14:paraId="4A2028BB" w14:textId="77777777" w:rsidR="00262440" w:rsidRPr="00D817E2" w:rsidRDefault="00116723" w:rsidP="00116723">
            <w:pPr>
              <w:numPr>
                <w:ilvl w:val="0"/>
                <w:numId w:val="53"/>
              </w:numPr>
              <w:spacing w:after="0" w:line="240" w:lineRule="auto"/>
              <w:rPr>
                <w:rFonts w:asciiTheme="minorHAnsi" w:hAnsiTheme="minorHAnsi"/>
                <w:sz w:val="24"/>
                <w:szCs w:val="24"/>
              </w:rPr>
            </w:pPr>
            <w:r w:rsidRPr="00D817E2">
              <w:rPr>
                <w:rFonts w:asciiTheme="minorHAnsi" w:hAnsiTheme="minorHAnsi"/>
                <w:sz w:val="24"/>
                <w:szCs w:val="24"/>
              </w:rPr>
              <w:lastRenderedPageBreak/>
              <w:t xml:space="preserve">Predict the occurrence of mass wasting in highland areas through applying </w:t>
            </w:r>
            <w:commentRangeStart w:id="104"/>
            <w:r w:rsidRPr="00D817E2">
              <w:rPr>
                <w:rFonts w:asciiTheme="minorHAnsi" w:hAnsiTheme="minorHAnsi"/>
                <w:sz w:val="24"/>
                <w:szCs w:val="24"/>
              </w:rPr>
              <w:t xml:space="preserve">the relevant information </w:t>
            </w:r>
            <w:commentRangeEnd w:id="104"/>
            <w:r w:rsidR="00B51B7E">
              <w:rPr>
                <w:rStyle w:val="CommentReference"/>
                <w:rFonts w:cs="Times New Roman"/>
                <w:kern w:val="0"/>
                <w:lang w:val="en-US"/>
              </w:rPr>
              <w:commentReference w:id="104"/>
            </w:r>
            <w:r w:rsidRPr="00D817E2">
              <w:rPr>
                <w:rFonts w:asciiTheme="minorHAnsi" w:hAnsiTheme="minorHAnsi"/>
                <w:sz w:val="24"/>
                <w:szCs w:val="24"/>
              </w:rPr>
              <w:t>(v/a)</w:t>
            </w:r>
          </w:p>
        </w:tc>
        <w:tc>
          <w:tcPr>
            <w:tcW w:w="1692" w:type="pct"/>
          </w:tcPr>
          <w:p w14:paraId="4EC76EAA" w14:textId="77777777" w:rsidR="00262440" w:rsidRPr="00D817E2" w:rsidRDefault="00116723">
            <w:pPr>
              <w:spacing w:after="0" w:line="240" w:lineRule="auto"/>
              <w:jc w:val="both"/>
              <w:rPr>
                <w:rFonts w:asciiTheme="minorHAnsi" w:hAnsiTheme="minorHAnsi"/>
                <w:b/>
                <w:bCs/>
                <w:sz w:val="24"/>
                <w:szCs w:val="24"/>
              </w:rPr>
            </w:pPr>
            <w:r w:rsidRPr="00D817E2">
              <w:rPr>
                <w:rFonts w:asciiTheme="minorHAnsi" w:hAnsiTheme="minorHAnsi"/>
                <w:b/>
                <w:bCs/>
                <w:sz w:val="24"/>
                <w:szCs w:val="24"/>
              </w:rPr>
              <w:t xml:space="preserve">Effects of mass wasting </w:t>
            </w:r>
          </w:p>
          <w:p w14:paraId="53ED5CB4" w14:textId="77777777" w:rsidR="00262440" w:rsidRPr="00D817E2" w:rsidRDefault="00116723" w:rsidP="00116723">
            <w:pPr>
              <w:pStyle w:val="ListParagraph"/>
              <w:numPr>
                <w:ilvl w:val="0"/>
                <w:numId w:val="55"/>
              </w:numPr>
              <w:spacing w:after="0" w:line="240" w:lineRule="auto"/>
              <w:rPr>
                <w:rFonts w:asciiTheme="minorHAnsi" w:hAnsiTheme="minorHAnsi"/>
                <w:sz w:val="24"/>
                <w:szCs w:val="24"/>
              </w:rPr>
            </w:pPr>
            <w:r w:rsidRPr="00D817E2">
              <w:rPr>
                <w:rFonts w:asciiTheme="minorHAnsi" w:hAnsiTheme="minorHAnsi"/>
                <w:sz w:val="24"/>
                <w:szCs w:val="24"/>
              </w:rPr>
              <w:t>Provide case studies of mass wasting events in both humid and arid regions. Learners analyse the causes, effects, and responses to these events.</w:t>
            </w:r>
          </w:p>
          <w:p w14:paraId="540A4346" w14:textId="37736E28" w:rsidR="00262440" w:rsidRPr="00B51B7E" w:rsidRDefault="00116723" w:rsidP="00B51B7E">
            <w:pPr>
              <w:pStyle w:val="ListParagraph"/>
              <w:numPr>
                <w:ilvl w:val="0"/>
                <w:numId w:val="55"/>
              </w:numPr>
              <w:spacing w:after="0" w:line="240" w:lineRule="auto"/>
              <w:rPr>
                <w:rFonts w:asciiTheme="minorHAnsi" w:hAnsiTheme="minorHAnsi"/>
                <w:sz w:val="24"/>
                <w:szCs w:val="24"/>
                <w:rPrChange w:id="105" w:author="igunga julius" w:date="2024-12-11T13:05:00Z" w16du:dateUtc="2024-12-11T10:05:00Z">
                  <w:rPr/>
                </w:rPrChange>
              </w:rPr>
            </w:pPr>
            <w:r w:rsidRPr="00D817E2">
              <w:rPr>
                <w:rFonts w:asciiTheme="minorHAnsi" w:hAnsiTheme="minorHAnsi"/>
                <w:sz w:val="24"/>
                <w:szCs w:val="24"/>
              </w:rPr>
              <w:t xml:space="preserve">  Use software or online tools to create interactive models of slope failure and ma</w:t>
            </w:r>
            <w:r w:rsidRPr="00B51B7E">
              <w:rPr>
                <w:rFonts w:asciiTheme="minorHAnsi" w:hAnsiTheme="minorHAnsi"/>
                <w:sz w:val="24"/>
                <w:szCs w:val="24"/>
                <w:rPrChange w:id="106" w:author="igunga julius" w:date="2024-12-11T13:05:00Z" w16du:dateUtc="2024-12-11T10:05:00Z">
                  <w:rPr/>
                </w:rPrChange>
              </w:rPr>
              <w:t>ss wasting events. And allow learners to manipulate variables in simulations to see the impact on slopes.</w:t>
            </w:r>
          </w:p>
          <w:p w14:paraId="28C3C520" w14:textId="77777777" w:rsidR="00262440" w:rsidRPr="00D817E2" w:rsidRDefault="00116723" w:rsidP="00116723">
            <w:pPr>
              <w:pStyle w:val="ListParagraph"/>
              <w:numPr>
                <w:ilvl w:val="0"/>
                <w:numId w:val="55"/>
              </w:numPr>
              <w:spacing w:after="0" w:line="240" w:lineRule="auto"/>
              <w:rPr>
                <w:rFonts w:asciiTheme="minorHAnsi" w:hAnsiTheme="minorHAnsi"/>
                <w:sz w:val="24"/>
                <w:szCs w:val="24"/>
              </w:rPr>
            </w:pPr>
            <w:r w:rsidRPr="00D817E2">
              <w:rPr>
                <w:rFonts w:asciiTheme="minorHAnsi" w:hAnsiTheme="minorHAnsi"/>
                <w:sz w:val="24"/>
                <w:szCs w:val="24"/>
              </w:rPr>
              <w:t>Conduct field trips to local highland areas or slopes where signs of mass wasting are visible.</w:t>
            </w:r>
          </w:p>
          <w:p w14:paraId="796E174A" w14:textId="77777777" w:rsidR="00262440" w:rsidRPr="00D817E2" w:rsidRDefault="00116723">
            <w:pPr>
              <w:pStyle w:val="ListParagraph"/>
              <w:spacing w:after="0" w:line="240" w:lineRule="auto"/>
              <w:ind w:left="360"/>
              <w:rPr>
                <w:rFonts w:asciiTheme="minorHAnsi" w:hAnsiTheme="minorHAnsi"/>
                <w:sz w:val="24"/>
                <w:szCs w:val="24"/>
              </w:rPr>
            </w:pPr>
            <w:r w:rsidRPr="00D817E2">
              <w:rPr>
                <w:rFonts w:asciiTheme="minorHAnsi" w:hAnsiTheme="minorHAnsi"/>
                <w:sz w:val="24"/>
                <w:szCs w:val="24"/>
              </w:rPr>
              <w:t>Guide learners in making observations, taking measurements, and recording data on slope stability and mass wasting indicators.</w:t>
            </w:r>
          </w:p>
          <w:p w14:paraId="0F807AB5" w14:textId="77777777" w:rsidR="00262440" w:rsidRPr="00D817E2" w:rsidRDefault="00116723" w:rsidP="00116723">
            <w:pPr>
              <w:pStyle w:val="ListParagraph"/>
              <w:numPr>
                <w:ilvl w:val="0"/>
                <w:numId w:val="55"/>
              </w:numPr>
              <w:spacing w:after="0" w:line="240" w:lineRule="auto"/>
              <w:rPr>
                <w:rFonts w:asciiTheme="minorHAnsi" w:hAnsiTheme="minorHAnsi"/>
                <w:sz w:val="24"/>
                <w:szCs w:val="24"/>
              </w:rPr>
            </w:pPr>
            <w:r w:rsidRPr="00D817E2">
              <w:rPr>
                <w:rFonts w:asciiTheme="minorHAnsi" w:hAnsiTheme="minorHAnsi"/>
                <w:sz w:val="24"/>
                <w:szCs w:val="24"/>
              </w:rPr>
              <w:t xml:space="preserve">Assign group projects that focus on predicting and analysing mass wasting events and learners gather and synthesise information from various </w:t>
            </w:r>
            <w:r w:rsidRPr="00D817E2">
              <w:rPr>
                <w:rFonts w:asciiTheme="minorHAnsi" w:hAnsiTheme="minorHAnsi"/>
                <w:sz w:val="24"/>
                <w:szCs w:val="24"/>
              </w:rPr>
              <w:lastRenderedPageBreak/>
              <w:t>sources, such as topographic maps, photographs, and field data. Groups present their findings and propose sustainable management strategies.</w:t>
            </w:r>
          </w:p>
          <w:p w14:paraId="64C78121" w14:textId="2E31495B" w:rsidR="00262440" w:rsidRPr="00D817E2" w:rsidRDefault="00116723" w:rsidP="00116723">
            <w:pPr>
              <w:pStyle w:val="ListParagraph"/>
              <w:numPr>
                <w:ilvl w:val="0"/>
                <w:numId w:val="55"/>
              </w:numPr>
              <w:spacing w:after="0" w:line="240" w:lineRule="auto"/>
              <w:rPr>
                <w:rFonts w:asciiTheme="minorHAnsi" w:hAnsiTheme="minorHAnsi"/>
                <w:sz w:val="24"/>
                <w:szCs w:val="24"/>
              </w:rPr>
            </w:pPr>
            <w:commentRangeStart w:id="107"/>
            <w:r w:rsidRPr="00D817E2">
              <w:rPr>
                <w:rFonts w:asciiTheme="minorHAnsi" w:hAnsiTheme="minorHAnsi"/>
                <w:sz w:val="24"/>
                <w:szCs w:val="24"/>
              </w:rPr>
              <w:t>Learners debate on the impacts of mass wasting on landscapes, ecosystems, and human activities. Present different viewpoints and scenarios for learners to debate.</w:t>
            </w:r>
            <w:commentRangeEnd w:id="107"/>
            <w:r w:rsidR="00276287">
              <w:rPr>
                <w:rStyle w:val="CommentReference"/>
                <w:rFonts w:cs="Times New Roman"/>
                <w:kern w:val="0"/>
                <w:lang w:val="en-US"/>
              </w:rPr>
              <w:commentReference w:id="107"/>
            </w:r>
          </w:p>
        </w:tc>
        <w:tc>
          <w:tcPr>
            <w:tcW w:w="1654" w:type="pct"/>
          </w:tcPr>
          <w:p w14:paraId="54B1AC93" w14:textId="77777777" w:rsidR="00262440" w:rsidRPr="00D817E2" w:rsidRDefault="00116723" w:rsidP="00116723">
            <w:pPr>
              <w:pStyle w:val="ListParagraph"/>
              <w:numPr>
                <w:ilvl w:val="0"/>
                <w:numId w:val="56"/>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lastRenderedPageBreak/>
              <w:t xml:space="preserve">Use rubrics to evaluate the quality and depth of the reports. </w:t>
            </w:r>
          </w:p>
          <w:p w14:paraId="3F365839" w14:textId="77777777" w:rsidR="00262440" w:rsidRPr="00D817E2" w:rsidRDefault="00116723" w:rsidP="00116723">
            <w:pPr>
              <w:pStyle w:val="ListParagraph"/>
              <w:numPr>
                <w:ilvl w:val="0"/>
                <w:numId w:val="56"/>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Observe presentations based on content, organization, and delivery. </w:t>
            </w:r>
          </w:p>
          <w:p w14:paraId="22E34DDD" w14:textId="77777777" w:rsidR="00262440" w:rsidRPr="00D817E2" w:rsidRDefault="00116723" w:rsidP="00116723">
            <w:pPr>
              <w:pStyle w:val="ListParagraph"/>
              <w:numPr>
                <w:ilvl w:val="0"/>
                <w:numId w:val="56"/>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 xml:space="preserve"> Allow learners to assess their peers and encourage self-assessments to promote reflective learning.</w:t>
            </w:r>
          </w:p>
          <w:p w14:paraId="052ED1E2" w14:textId="77777777" w:rsidR="00262440" w:rsidRPr="00D817E2" w:rsidRDefault="00116723" w:rsidP="00116723">
            <w:pPr>
              <w:pStyle w:val="ListParagraph"/>
              <w:numPr>
                <w:ilvl w:val="0"/>
                <w:numId w:val="56"/>
              </w:numPr>
              <w:spacing w:after="0" w:line="240" w:lineRule="auto"/>
              <w:jc w:val="both"/>
              <w:rPr>
                <w:rFonts w:asciiTheme="minorHAnsi" w:hAnsiTheme="minorHAnsi" w:cstheme="minorHAnsi"/>
                <w:sz w:val="24"/>
                <w:szCs w:val="24"/>
              </w:rPr>
            </w:pPr>
            <w:r w:rsidRPr="00D817E2">
              <w:rPr>
                <w:rFonts w:asciiTheme="minorHAnsi" w:hAnsiTheme="minorHAnsi" w:cstheme="minorHAnsi"/>
                <w:sz w:val="24"/>
                <w:szCs w:val="24"/>
              </w:rPr>
              <w:t>Converse with learners as they actively engage in hands-on activities during the field trips.</w:t>
            </w:r>
          </w:p>
          <w:p w14:paraId="70368039" w14:textId="77777777" w:rsidR="00262440" w:rsidRPr="00D817E2" w:rsidRDefault="00116723" w:rsidP="00116723">
            <w:pPr>
              <w:pStyle w:val="ListParagraph"/>
              <w:numPr>
                <w:ilvl w:val="0"/>
                <w:numId w:val="56"/>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 xml:space="preserve">Observe presentations based on content, organization, and delivery. </w:t>
            </w:r>
          </w:p>
          <w:p w14:paraId="75E20297" w14:textId="77777777" w:rsidR="00262440" w:rsidRPr="00D817E2" w:rsidRDefault="00116723" w:rsidP="00116723">
            <w:pPr>
              <w:pStyle w:val="ListParagraph"/>
              <w:numPr>
                <w:ilvl w:val="0"/>
                <w:numId w:val="57"/>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Assess Clarity, accuracy, and depth of explanation.</w:t>
            </w:r>
          </w:p>
          <w:p w14:paraId="7A8A4CAB" w14:textId="77777777" w:rsidR="00262440" w:rsidRPr="00D817E2" w:rsidRDefault="00116723" w:rsidP="00116723">
            <w:pPr>
              <w:pStyle w:val="ListParagraph"/>
              <w:numPr>
                <w:ilvl w:val="0"/>
                <w:numId w:val="57"/>
              </w:numPr>
              <w:spacing w:after="0" w:line="240" w:lineRule="auto"/>
              <w:rPr>
                <w:rFonts w:asciiTheme="minorHAnsi" w:hAnsiTheme="minorHAnsi" w:cstheme="minorHAnsi"/>
                <w:sz w:val="24"/>
                <w:szCs w:val="24"/>
              </w:rPr>
            </w:pPr>
            <w:commentRangeStart w:id="108"/>
            <w:r w:rsidRPr="00D817E2">
              <w:rPr>
                <w:rFonts w:asciiTheme="minorHAnsi" w:hAnsiTheme="minorHAnsi" w:cstheme="minorHAnsi"/>
                <w:sz w:val="24"/>
                <w:szCs w:val="24"/>
              </w:rPr>
              <w:t>For debates</w:t>
            </w:r>
            <w:commentRangeEnd w:id="108"/>
            <w:r w:rsidR="00276287">
              <w:rPr>
                <w:rStyle w:val="CommentReference"/>
                <w:rFonts w:cs="Times New Roman"/>
                <w:kern w:val="0"/>
                <w:lang w:val="en-US"/>
              </w:rPr>
              <w:commentReference w:id="108"/>
            </w:r>
            <w:r w:rsidRPr="00D817E2">
              <w:rPr>
                <w:rFonts w:asciiTheme="minorHAnsi" w:hAnsiTheme="minorHAnsi" w:cstheme="minorHAnsi"/>
                <w:sz w:val="24"/>
                <w:szCs w:val="24"/>
              </w:rPr>
              <w:t>, assess Clarity, accuracy, and depth of explanation.</w:t>
            </w:r>
          </w:p>
          <w:p w14:paraId="26AC3907" w14:textId="77777777" w:rsidR="00262440" w:rsidRPr="00D817E2" w:rsidRDefault="00262440">
            <w:pPr>
              <w:spacing w:after="0" w:line="240" w:lineRule="auto"/>
              <w:jc w:val="both"/>
              <w:rPr>
                <w:rFonts w:asciiTheme="minorHAnsi" w:hAnsiTheme="minorHAnsi" w:cstheme="minorHAnsi"/>
                <w:sz w:val="24"/>
                <w:szCs w:val="24"/>
              </w:rPr>
            </w:pPr>
          </w:p>
        </w:tc>
      </w:tr>
      <w:tr w:rsidR="00D817E2" w:rsidRPr="00D817E2" w14:paraId="61401141" w14:textId="77777777">
        <w:tc>
          <w:tcPr>
            <w:tcW w:w="1654" w:type="pct"/>
          </w:tcPr>
          <w:p w14:paraId="086EDDBA" w14:textId="77777777" w:rsidR="00262440" w:rsidRPr="00D817E2" w:rsidRDefault="00116723" w:rsidP="00116723">
            <w:pPr>
              <w:numPr>
                <w:ilvl w:val="0"/>
                <w:numId w:val="53"/>
              </w:numPr>
              <w:spacing w:after="0" w:line="240" w:lineRule="auto"/>
              <w:rPr>
                <w:rFonts w:asciiTheme="minorHAnsi" w:hAnsiTheme="minorHAnsi"/>
                <w:sz w:val="24"/>
                <w:szCs w:val="24"/>
              </w:rPr>
            </w:pPr>
            <w:r w:rsidRPr="00D817E2">
              <w:rPr>
                <w:rFonts w:asciiTheme="minorHAnsi" w:hAnsiTheme="minorHAnsi"/>
                <w:sz w:val="24"/>
                <w:szCs w:val="24"/>
              </w:rPr>
              <w:t>Propose strategies for preventing mass wasting in the highland areas of Uganda through applying relevant information (v/a)</w:t>
            </w:r>
          </w:p>
          <w:p w14:paraId="203CE231" w14:textId="77777777" w:rsidR="00262440" w:rsidRPr="00D817E2" w:rsidRDefault="00262440">
            <w:pPr>
              <w:pStyle w:val="ListParagraph"/>
              <w:spacing w:after="0" w:line="240" w:lineRule="auto"/>
              <w:ind w:left="360"/>
              <w:rPr>
                <w:rFonts w:asciiTheme="minorHAnsi" w:hAnsiTheme="minorHAnsi"/>
                <w:sz w:val="24"/>
                <w:szCs w:val="24"/>
              </w:rPr>
            </w:pPr>
          </w:p>
        </w:tc>
        <w:tc>
          <w:tcPr>
            <w:tcW w:w="1692" w:type="pct"/>
          </w:tcPr>
          <w:p w14:paraId="5ABE3F6D" w14:textId="77777777" w:rsidR="00262440" w:rsidRPr="00D817E2" w:rsidRDefault="00116723">
            <w:pPr>
              <w:spacing w:after="0" w:line="240" w:lineRule="auto"/>
              <w:rPr>
                <w:rFonts w:asciiTheme="minorHAnsi" w:hAnsiTheme="minorHAnsi" w:cstheme="minorHAnsi"/>
                <w:b/>
                <w:bCs/>
                <w:sz w:val="24"/>
                <w:szCs w:val="24"/>
              </w:rPr>
            </w:pPr>
            <w:r w:rsidRPr="00D817E2">
              <w:rPr>
                <w:rFonts w:asciiTheme="minorHAnsi" w:hAnsiTheme="minorHAnsi" w:cstheme="minorHAnsi"/>
                <w:b/>
                <w:bCs/>
                <w:sz w:val="24"/>
                <w:szCs w:val="24"/>
              </w:rPr>
              <w:t>Measures to control mass wasting</w:t>
            </w:r>
          </w:p>
          <w:p w14:paraId="4F941954" w14:textId="77777777" w:rsidR="00262440" w:rsidRPr="00D817E2" w:rsidRDefault="00116723" w:rsidP="00116723">
            <w:pPr>
              <w:pStyle w:val="ListParagraph"/>
              <w:numPr>
                <w:ilvl w:val="0"/>
                <w:numId w:val="58"/>
              </w:numPr>
              <w:spacing w:after="0" w:line="240" w:lineRule="auto"/>
              <w:rPr>
                <w:rFonts w:asciiTheme="minorHAnsi" w:hAnsiTheme="minorHAnsi" w:cstheme="minorHAnsi"/>
                <w:bCs/>
                <w:sz w:val="24"/>
                <w:szCs w:val="24"/>
              </w:rPr>
            </w:pPr>
            <w:r w:rsidRPr="00D817E2">
              <w:rPr>
                <w:rFonts w:asciiTheme="minorHAnsi" w:hAnsiTheme="minorHAnsi" w:cstheme="minorHAnsi"/>
                <w:bCs/>
                <w:sz w:val="24"/>
                <w:szCs w:val="24"/>
              </w:rPr>
              <w:t xml:space="preserve">In groups, learners use internet or textbooks to research on case studies of successful measures to control mass wasting. </w:t>
            </w:r>
            <w:commentRangeStart w:id="109"/>
            <w:r w:rsidRPr="00D817E2">
              <w:rPr>
                <w:rFonts w:asciiTheme="minorHAnsi" w:hAnsiTheme="minorHAnsi" w:cstheme="minorHAnsi"/>
                <w:bCs/>
                <w:sz w:val="24"/>
                <w:szCs w:val="24"/>
              </w:rPr>
              <w:t>analyse</w:t>
            </w:r>
            <w:commentRangeEnd w:id="109"/>
            <w:r w:rsidR="00BB0436">
              <w:rPr>
                <w:rStyle w:val="CommentReference"/>
                <w:rFonts w:cs="Times New Roman"/>
                <w:kern w:val="0"/>
                <w:lang w:val="en-US"/>
              </w:rPr>
              <w:commentReference w:id="109"/>
            </w:r>
            <w:r w:rsidRPr="00D817E2">
              <w:rPr>
                <w:rFonts w:asciiTheme="minorHAnsi" w:hAnsiTheme="minorHAnsi" w:cstheme="minorHAnsi"/>
                <w:bCs/>
                <w:sz w:val="24"/>
                <w:szCs w:val="24"/>
              </w:rPr>
              <w:t xml:space="preserve"> them and discuss the effectiveness of different measures.</w:t>
            </w:r>
          </w:p>
          <w:p w14:paraId="7F9C9875" w14:textId="77777777" w:rsidR="00262440" w:rsidRPr="00D817E2" w:rsidRDefault="00116723" w:rsidP="00116723">
            <w:pPr>
              <w:pStyle w:val="ListParagraph"/>
              <w:numPr>
                <w:ilvl w:val="0"/>
                <w:numId w:val="58"/>
              </w:numPr>
              <w:spacing w:after="0" w:line="240" w:lineRule="auto"/>
              <w:rPr>
                <w:rFonts w:asciiTheme="minorHAnsi" w:hAnsiTheme="minorHAnsi" w:cstheme="minorHAnsi"/>
                <w:bCs/>
                <w:sz w:val="24"/>
                <w:szCs w:val="24"/>
              </w:rPr>
            </w:pPr>
            <w:r w:rsidRPr="00D817E2">
              <w:rPr>
                <w:rFonts w:asciiTheme="minorHAnsi" w:hAnsiTheme="minorHAnsi" w:cstheme="minorHAnsi"/>
                <w:bCs/>
                <w:sz w:val="24"/>
                <w:szCs w:val="24"/>
              </w:rPr>
              <w:t xml:space="preserve"> Use diagrams and models to illustrate various mass wasting control techniques. Create 3D models of slopes and demonstrate how different measures can be applied to control erosion and stabilise the slopes. Let learners design their own models or diagrams using low-cost materials provided in class.</w:t>
            </w:r>
          </w:p>
          <w:p w14:paraId="3591C4C1" w14:textId="77777777" w:rsidR="00262440" w:rsidRPr="00D817E2" w:rsidRDefault="00116723" w:rsidP="00116723">
            <w:pPr>
              <w:pStyle w:val="ListParagraph"/>
              <w:numPr>
                <w:ilvl w:val="0"/>
                <w:numId w:val="58"/>
              </w:numPr>
              <w:spacing w:after="0" w:line="240" w:lineRule="auto"/>
              <w:rPr>
                <w:rFonts w:asciiTheme="minorHAnsi" w:hAnsiTheme="minorHAnsi" w:cstheme="minorHAnsi"/>
                <w:bCs/>
                <w:sz w:val="24"/>
                <w:szCs w:val="24"/>
              </w:rPr>
            </w:pPr>
            <w:r w:rsidRPr="00D817E2">
              <w:rPr>
                <w:rFonts w:asciiTheme="minorHAnsi" w:hAnsiTheme="minorHAnsi" w:cstheme="minorHAnsi"/>
                <w:bCs/>
                <w:sz w:val="24"/>
                <w:szCs w:val="24"/>
              </w:rPr>
              <w:t xml:space="preserve">Organise field trips to local areas with visible control measures and learners observe, document, and evaluate </w:t>
            </w:r>
            <w:r w:rsidRPr="00D817E2">
              <w:rPr>
                <w:rFonts w:asciiTheme="minorHAnsi" w:hAnsiTheme="minorHAnsi" w:cstheme="minorHAnsi"/>
                <w:bCs/>
                <w:sz w:val="24"/>
                <w:szCs w:val="24"/>
              </w:rPr>
              <w:lastRenderedPageBreak/>
              <w:t>the effectiveness of these measures in the field.</w:t>
            </w:r>
          </w:p>
          <w:p w14:paraId="3435EA85" w14:textId="77777777" w:rsidR="00262440" w:rsidRPr="00D817E2" w:rsidRDefault="00116723" w:rsidP="00116723">
            <w:pPr>
              <w:pStyle w:val="ListParagraph"/>
              <w:numPr>
                <w:ilvl w:val="0"/>
                <w:numId w:val="58"/>
              </w:numPr>
              <w:spacing w:after="0" w:line="240" w:lineRule="auto"/>
              <w:rPr>
                <w:rFonts w:asciiTheme="minorHAnsi" w:hAnsiTheme="minorHAnsi" w:cstheme="minorHAnsi"/>
                <w:bCs/>
                <w:sz w:val="24"/>
                <w:szCs w:val="24"/>
              </w:rPr>
            </w:pPr>
            <w:r w:rsidRPr="00D817E2">
              <w:rPr>
                <w:rFonts w:asciiTheme="minorHAnsi" w:hAnsiTheme="minorHAnsi" w:cstheme="minorHAnsi"/>
                <w:bCs/>
                <w:sz w:val="24"/>
                <w:szCs w:val="24"/>
              </w:rPr>
              <w:t xml:space="preserve">Provide learners with maps and data </w:t>
            </w:r>
            <w:commentRangeStart w:id="110"/>
            <w:r w:rsidRPr="00D817E2">
              <w:rPr>
                <w:rFonts w:asciiTheme="minorHAnsi" w:hAnsiTheme="minorHAnsi" w:cstheme="minorHAnsi"/>
                <w:bCs/>
                <w:sz w:val="24"/>
                <w:szCs w:val="24"/>
              </w:rPr>
              <w:t xml:space="preserve">of a highland area </w:t>
            </w:r>
            <w:commentRangeEnd w:id="110"/>
            <w:r w:rsidR="003B74AB">
              <w:rPr>
                <w:rStyle w:val="CommentReference"/>
                <w:rFonts w:cs="Times New Roman"/>
                <w:kern w:val="0"/>
                <w:lang w:val="en-US"/>
              </w:rPr>
              <w:commentReference w:id="110"/>
            </w:r>
            <w:r w:rsidRPr="00D817E2">
              <w:rPr>
                <w:rFonts w:asciiTheme="minorHAnsi" w:hAnsiTheme="minorHAnsi" w:cstheme="minorHAnsi"/>
                <w:bCs/>
                <w:sz w:val="24"/>
                <w:szCs w:val="24"/>
              </w:rPr>
              <w:t>prone to mass wasting and ask them to propose sustainable control measures. Learners present their proposals, including cost-benefit analysis and environmental impact assessments.</w:t>
            </w:r>
          </w:p>
        </w:tc>
        <w:tc>
          <w:tcPr>
            <w:tcW w:w="1654" w:type="pct"/>
          </w:tcPr>
          <w:p w14:paraId="1372B1F5" w14:textId="77777777" w:rsidR="00262440" w:rsidRPr="00D817E2" w:rsidRDefault="00262440">
            <w:pPr>
              <w:spacing w:after="0" w:line="240" w:lineRule="auto"/>
              <w:rPr>
                <w:rFonts w:asciiTheme="minorHAnsi" w:hAnsiTheme="minorHAnsi" w:cstheme="minorHAnsi"/>
                <w:sz w:val="24"/>
                <w:szCs w:val="24"/>
              </w:rPr>
            </w:pPr>
          </w:p>
          <w:p w14:paraId="3221BBFA" w14:textId="77777777" w:rsidR="00262440" w:rsidRPr="00D817E2" w:rsidRDefault="00116723" w:rsidP="00116723">
            <w:pPr>
              <w:pStyle w:val="ListParagraph"/>
              <w:numPr>
                <w:ilvl w:val="0"/>
                <w:numId w:val="58"/>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Use rubrics to assess the quality and feasibility of learners' findings.</w:t>
            </w:r>
          </w:p>
          <w:p w14:paraId="53353398" w14:textId="77777777" w:rsidR="00262440" w:rsidRPr="00D817E2" w:rsidRDefault="00116723" w:rsidP="00116723">
            <w:pPr>
              <w:pStyle w:val="ListParagraph"/>
              <w:numPr>
                <w:ilvl w:val="0"/>
                <w:numId w:val="58"/>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Observe learners as they design their own models using low-cost materials; converse with them during the engagement. Encourage peer assessment to promote collaborative learning and critical feedback.</w:t>
            </w:r>
          </w:p>
          <w:p w14:paraId="7D28DFD6" w14:textId="77777777" w:rsidR="00D817E2" w:rsidRPr="00D817E2" w:rsidRDefault="00116723" w:rsidP="00116723">
            <w:pPr>
              <w:pStyle w:val="ListParagraph"/>
              <w:numPr>
                <w:ilvl w:val="0"/>
                <w:numId w:val="58"/>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 xml:space="preserve">Converse with learners in the field and use rubrics to assess what they document. </w:t>
            </w:r>
          </w:p>
          <w:p w14:paraId="6C71B52B" w14:textId="140ACB60" w:rsidR="00262440" w:rsidRPr="00D817E2" w:rsidRDefault="00116723" w:rsidP="00116723">
            <w:pPr>
              <w:pStyle w:val="ListParagraph"/>
              <w:numPr>
                <w:ilvl w:val="0"/>
                <w:numId w:val="58"/>
              </w:numPr>
              <w:spacing w:after="0" w:line="240" w:lineRule="auto"/>
              <w:rPr>
                <w:rFonts w:asciiTheme="minorHAnsi" w:hAnsiTheme="minorHAnsi" w:cstheme="minorHAnsi"/>
                <w:sz w:val="24"/>
                <w:szCs w:val="24"/>
              </w:rPr>
            </w:pPr>
            <w:r w:rsidRPr="00D817E2">
              <w:rPr>
                <w:rFonts w:asciiTheme="minorHAnsi" w:hAnsiTheme="minorHAnsi" w:cstheme="minorHAnsi"/>
                <w:sz w:val="24"/>
                <w:szCs w:val="24"/>
              </w:rPr>
              <w:t xml:space="preserve">Use rubrics to evaluate the thoroughness, creativity, and </w:t>
            </w:r>
            <w:commentRangeStart w:id="111"/>
            <w:r w:rsidRPr="00D817E2">
              <w:rPr>
                <w:rFonts w:asciiTheme="minorHAnsi" w:hAnsiTheme="minorHAnsi" w:cstheme="minorHAnsi"/>
                <w:sz w:val="24"/>
                <w:szCs w:val="24"/>
              </w:rPr>
              <w:t>practicality</w:t>
            </w:r>
            <w:commentRangeEnd w:id="111"/>
            <w:r w:rsidR="003B74AB">
              <w:rPr>
                <w:rStyle w:val="CommentReference"/>
                <w:rFonts w:cs="Times New Roman"/>
                <w:kern w:val="0"/>
                <w:lang w:val="en-US"/>
              </w:rPr>
              <w:commentReference w:id="111"/>
            </w:r>
            <w:r w:rsidRPr="00D817E2">
              <w:rPr>
                <w:rFonts w:asciiTheme="minorHAnsi" w:hAnsiTheme="minorHAnsi" w:cstheme="minorHAnsi"/>
                <w:sz w:val="24"/>
                <w:szCs w:val="24"/>
              </w:rPr>
              <w:t xml:space="preserve"> of the proposals.</w:t>
            </w:r>
          </w:p>
        </w:tc>
      </w:tr>
    </w:tbl>
    <w:p w14:paraId="2B307A50" w14:textId="77777777" w:rsidR="00BB1867" w:rsidRDefault="00BB1867">
      <w:pPr>
        <w:rPr>
          <w:rFonts w:asciiTheme="minorHAnsi" w:hAnsiTheme="minorHAnsi" w:cstheme="minorHAnsi"/>
          <w:b/>
          <w:bCs/>
          <w:sz w:val="24"/>
          <w:szCs w:val="24"/>
        </w:rPr>
      </w:pPr>
    </w:p>
    <w:p w14:paraId="25F8CC66" w14:textId="7C24CF45" w:rsidR="00262440" w:rsidRDefault="00116723">
      <w:pPr>
        <w:rPr>
          <w:rFonts w:asciiTheme="minorHAnsi" w:hAnsiTheme="minorHAnsi" w:cstheme="minorHAnsi"/>
          <w:sz w:val="24"/>
          <w:szCs w:val="24"/>
        </w:rPr>
      </w:pPr>
      <w:r>
        <w:rPr>
          <w:rFonts w:asciiTheme="minorHAnsi" w:hAnsiTheme="minorHAnsi" w:cstheme="minorHAnsi"/>
          <w:b/>
          <w:bCs/>
          <w:sz w:val="24"/>
          <w:szCs w:val="24"/>
        </w:rPr>
        <w:t>Topic 10: Problems of Food Supply</w:t>
      </w:r>
      <w:r>
        <w:rPr>
          <w:rFonts w:asciiTheme="minorHAnsi" w:hAnsiTheme="minorHAnsi" w:cstheme="minorHAnsi"/>
          <w:sz w:val="24"/>
          <w:szCs w:val="24"/>
        </w:rPr>
        <w:t xml:space="preserve">                                                        </w:t>
      </w:r>
      <w:r>
        <w:rPr>
          <w:rFonts w:asciiTheme="minorHAnsi" w:eastAsia="Arial" w:hAnsiTheme="minorHAnsi" w:cstheme="minorHAnsi"/>
          <w:b/>
          <w:sz w:val="24"/>
          <w:szCs w:val="24"/>
        </w:rPr>
        <w:t xml:space="preserve">18 </w:t>
      </w:r>
      <w:r>
        <w:rPr>
          <w:rFonts w:asciiTheme="minorHAnsi" w:eastAsia="Arial" w:hAnsiTheme="minorHAnsi" w:cstheme="minorHAnsi"/>
          <w:b/>
          <w:sz w:val="24"/>
          <w:szCs w:val="24"/>
          <w:lang w:val="en-US"/>
        </w:rPr>
        <w:t>Periods</w:t>
      </w:r>
    </w:p>
    <w:p w14:paraId="54C620EC" w14:textId="77777777" w:rsidR="00262440" w:rsidRDefault="00116723">
      <w:pPr>
        <w:jc w:val="both"/>
        <w:rPr>
          <w:rFonts w:asciiTheme="minorHAnsi" w:eastAsia="Arial" w:hAnsiTheme="minorHAnsi" w:cstheme="minorHAnsi"/>
          <w:sz w:val="24"/>
          <w:szCs w:val="24"/>
        </w:rPr>
      </w:pPr>
      <w:r>
        <w:rPr>
          <w:rFonts w:asciiTheme="minorHAnsi" w:hAnsiTheme="minorHAnsi" w:cstheme="minorHAnsi"/>
          <w:b/>
          <w:bCs/>
          <w:sz w:val="24"/>
          <w:szCs w:val="24"/>
        </w:rPr>
        <w:t xml:space="preserve">Topic competency: </w:t>
      </w:r>
      <w:r>
        <w:rPr>
          <w:rFonts w:asciiTheme="minorHAnsi" w:eastAsia="Arial" w:hAnsiTheme="minorHAnsi" w:cstheme="minorHAnsi"/>
          <w:sz w:val="24"/>
          <w:szCs w:val="24"/>
        </w:rPr>
        <w:t xml:space="preserve">The learner analyses local and global food supply problems as well as strategies adopted to address them using relevant information and geographic tools; and proposes innovative solutions to ensure food security for all. </w:t>
      </w:r>
    </w:p>
    <w:tbl>
      <w:tblPr>
        <w:tblStyle w:val="TableGrid"/>
        <w:tblW w:w="5038" w:type="pct"/>
        <w:tblInd w:w="-72" w:type="dxa"/>
        <w:tblLook w:val="04A0" w:firstRow="1" w:lastRow="0" w:firstColumn="1" w:lastColumn="0" w:noHBand="0" w:noVBand="1"/>
      </w:tblPr>
      <w:tblGrid>
        <w:gridCol w:w="3163"/>
        <w:gridCol w:w="3164"/>
        <w:gridCol w:w="3094"/>
      </w:tblGrid>
      <w:tr w:rsidR="00262440" w14:paraId="33F1D06F" w14:textId="77777777">
        <w:tc>
          <w:tcPr>
            <w:tcW w:w="1679" w:type="pct"/>
            <w:shd w:val="clear" w:color="auto" w:fill="F4B083" w:themeFill="accent2" w:themeFillTint="99"/>
          </w:tcPr>
          <w:p w14:paraId="4FE9DC98"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59C08B68"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679" w:type="pct"/>
            <w:shd w:val="clear" w:color="auto" w:fill="F4B083" w:themeFill="accent2" w:themeFillTint="99"/>
          </w:tcPr>
          <w:p w14:paraId="4AB10CF7"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Suggested Learning Activities  </w:t>
            </w:r>
          </w:p>
        </w:tc>
        <w:tc>
          <w:tcPr>
            <w:tcW w:w="1642" w:type="pct"/>
            <w:shd w:val="clear" w:color="auto" w:fill="F4B083" w:themeFill="accent2" w:themeFillTint="99"/>
          </w:tcPr>
          <w:p w14:paraId="054B470F"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 xml:space="preserve">Sample Assessment strategy </w:t>
            </w:r>
          </w:p>
        </w:tc>
      </w:tr>
      <w:tr w:rsidR="00262440" w14:paraId="0CF0F2B3" w14:textId="77777777">
        <w:tc>
          <w:tcPr>
            <w:tcW w:w="1679" w:type="pct"/>
          </w:tcPr>
          <w:p w14:paraId="5ED5FED3" w14:textId="77777777" w:rsidR="00262440" w:rsidRDefault="00116723" w:rsidP="00116723">
            <w:pPr>
              <w:pStyle w:val="ListParagraph"/>
              <w:numPr>
                <w:ilvl w:val="0"/>
                <w:numId w:val="59"/>
              </w:numPr>
              <w:spacing w:after="0" w:line="240" w:lineRule="auto"/>
              <w:jc w:val="both"/>
              <w:rPr>
                <w:rFonts w:asciiTheme="minorHAnsi" w:hAnsiTheme="minorHAnsi" w:cs="Arial"/>
                <w:sz w:val="24"/>
                <w:szCs w:val="24"/>
              </w:rPr>
            </w:pPr>
            <w:r>
              <w:rPr>
                <w:rFonts w:asciiTheme="minorHAnsi" w:hAnsiTheme="minorHAnsi"/>
                <w:sz w:val="24"/>
                <w:szCs w:val="24"/>
              </w:rPr>
              <w:t>Examine the relationship between the level of economic development and food supply in a country or region by using statistics and other information (s, gs, v/a)</w:t>
            </w:r>
          </w:p>
        </w:tc>
        <w:tc>
          <w:tcPr>
            <w:tcW w:w="1679" w:type="pct"/>
          </w:tcPr>
          <w:p w14:paraId="529DCFF3" w14:textId="77777777" w:rsidR="00262440" w:rsidRDefault="00116723">
            <w:pPr>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Trends in World food Supply </w:t>
            </w:r>
          </w:p>
          <w:p w14:paraId="0B3F7B51" w14:textId="77777777" w:rsidR="00262440" w:rsidRDefault="00116723" w:rsidP="00116723">
            <w:pPr>
              <w:pStyle w:val="ListParagraph"/>
              <w:numPr>
                <w:ilvl w:val="0"/>
                <w:numId w:val="60"/>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In groups, learners analyse texts and statistics about global and regional trends in food production and supply; identify areas with high food production (surplus) and areas with low food production and present their findings.</w:t>
            </w:r>
          </w:p>
          <w:p w14:paraId="1D6A8455" w14:textId="77777777" w:rsidR="00262440" w:rsidRDefault="00116723" w:rsidP="00116723">
            <w:pPr>
              <w:pStyle w:val="ListParagraph"/>
              <w:numPr>
                <w:ilvl w:val="0"/>
                <w:numId w:val="60"/>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Group ideas feed into a whole class discussion.</w:t>
            </w:r>
          </w:p>
          <w:p w14:paraId="1A63634F" w14:textId="77777777" w:rsidR="00262440" w:rsidRDefault="00116723" w:rsidP="00116723">
            <w:pPr>
              <w:pStyle w:val="ListParagraph"/>
              <w:numPr>
                <w:ilvl w:val="0"/>
                <w:numId w:val="60"/>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In groups learners discuss and draw a table to categorise the countries and regions with surplus food and those with food deficits according to their levels of economic development.</w:t>
            </w:r>
          </w:p>
        </w:tc>
        <w:tc>
          <w:tcPr>
            <w:tcW w:w="1642" w:type="pct"/>
          </w:tcPr>
          <w:p w14:paraId="71E58A8A"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Observe learners as they engage with texts and statistics to identify global trends and patterns. Look for evidence of ability to identify trends and patterns.</w:t>
            </w:r>
          </w:p>
          <w:p w14:paraId="0E00BCDB" w14:textId="77777777" w:rsidR="00262440" w:rsidRDefault="00116723" w:rsidP="00116723">
            <w:pPr>
              <w:pStyle w:val="ListParagraph"/>
              <w:numPr>
                <w:ilvl w:val="0"/>
                <w:numId w:val="9"/>
              </w:numPr>
              <w:spacing w:after="0" w:line="240" w:lineRule="auto"/>
              <w:jc w:val="both"/>
              <w:rPr>
                <w:rFonts w:asciiTheme="minorHAnsi" w:eastAsia="Arial" w:hAnsiTheme="minorHAnsi" w:cstheme="minorHAnsi"/>
                <w:sz w:val="24"/>
                <w:szCs w:val="24"/>
              </w:rPr>
            </w:pPr>
            <w:r>
              <w:rPr>
                <w:rFonts w:asciiTheme="minorHAnsi" w:eastAsia="Arial" w:hAnsiTheme="minorHAnsi" w:cstheme="minorHAnsi"/>
                <w:sz w:val="24"/>
                <w:szCs w:val="24"/>
              </w:rPr>
              <w:t>In conversation, ask learners to explain their findings, and to provide evidence to support their conclusions.</w:t>
            </w:r>
          </w:p>
          <w:p w14:paraId="4D59E69D"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eastAsia="Arial" w:hAnsiTheme="minorHAnsi" w:cstheme="minorHAnsi"/>
                <w:sz w:val="24"/>
                <w:szCs w:val="24"/>
              </w:rPr>
              <w:t>Assess learners’ categorisation of countries for ability to relate food production and economic development and accuracy of information.</w:t>
            </w:r>
          </w:p>
        </w:tc>
      </w:tr>
      <w:tr w:rsidR="00262440" w14:paraId="003508CE" w14:textId="77777777">
        <w:tc>
          <w:tcPr>
            <w:tcW w:w="1679" w:type="pct"/>
          </w:tcPr>
          <w:p w14:paraId="129B7274" w14:textId="77777777" w:rsidR="00262440" w:rsidRDefault="00116723" w:rsidP="00116723">
            <w:pPr>
              <w:pStyle w:val="ListParagraph"/>
              <w:numPr>
                <w:ilvl w:val="0"/>
                <w:numId w:val="59"/>
              </w:numPr>
              <w:spacing w:after="0" w:line="240" w:lineRule="auto"/>
              <w:jc w:val="both"/>
              <w:rPr>
                <w:rFonts w:asciiTheme="minorHAnsi" w:hAnsiTheme="minorHAnsi"/>
                <w:sz w:val="24"/>
                <w:szCs w:val="24"/>
              </w:rPr>
            </w:pPr>
            <w:r>
              <w:rPr>
                <w:rFonts w:asciiTheme="minorHAnsi" w:hAnsiTheme="minorHAnsi"/>
                <w:sz w:val="24"/>
                <w:szCs w:val="24"/>
              </w:rPr>
              <w:lastRenderedPageBreak/>
              <w:t>Demonstrate understanding of food shortages in Sub-Saharan Africa and other developing countries by using relevant information (u)</w:t>
            </w:r>
          </w:p>
        </w:tc>
        <w:tc>
          <w:tcPr>
            <w:tcW w:w="1679" w:type="pct"/>
          </w:tcPr>
          <w:p w14:paraId="7082932C" w14:textId="77777777" w:rsidR="00262440" w:rsidRDefault="00116723">
            <w:pPr>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t>Food Shortages in Developing Countries</w:t>
            </w:r>
          </w:p>
          <w:p w14:paraId="5C54E051" w14:textId="77777777" w:rsidR="00262440" w:rsidRDefault="00116723" w:rsidP="00116723">
            <w:pPr>
              <w:pStyle w:val="ListParagraph"/>
              <w:numPr>
                <w:ilvl w:val="0"/>
                <w:numId w:val="6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Through questioning, guide learners to assess the food supply situation in their community, district and in Uganda as a whole. </w:t>
            </w:r>
          </w:p>
          <w:p w14:paraId="3F2E5B78" w14:textId="77777777" w:rsidR="00262440" w:rsidRDefault="00116723" w:rsidP="00116723">
            <w:pPr>
              <w:pStyle w:val="ListParagraph"/>
              <w:numPr>
                <w:ilvl w:val="0"/>
                <w:numId w:val="6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a discussion, learners account for the level of food supply situation in their own community, district and in Uganda.</w:t>
            </w:r>
          </w:p>
          <w:p w14:paraId="7077CE7A" w14:textId="77777777" w:rsidR="00262440" w:rsidRDefault="00116723" w:rsidP="00116723">
            <w:pPr>
              <w:pStyle w:val="ListParagraph"/>
              <w:numPr>
                <w:ilvl w:val="0"/>
                <w:numId w:val="61"/>
              </w:numPr>
              <w:spacing w:after="0" w:line="240" w:lineRule="auto"/>
              <w:jc w:val="both"/>
              <w:rPr>
                <w:rFonts w:asciiTheme="minorHAnsi" w:hAnsiTheme="minorHAnsi" w:cstheme="minorHAnsi"/>
                <w:color w:val="FF0000"/>
                <w:sz w:val="24"/>
                <w:szCs w:val="24"/>
              </w:rPr>
            </w:pPr>
            <w:r>
              <w:rPr>
                <w:rFonts w:asciiTheme="minorHAnsi" w:hAnsiTheme="minorHAnsi" w:cstheme="minorHAnsi"/>
                <w:sz w:val="24"/>
                <w:szCs w:val="24"/>
              </w:rPr>
              <w:t xml:space="preserve">In groups or pairs, learners search books, magazines and newspaper articles or Internet for information about food shortages in Sub-Saharan Africa. </w:t>
            </w:r>
            <w:r>
              <w:rPr>
                <w:rFonts w:asciiTheme="minorHAnsi" w:hAnsiTheme="minorHAnsi" w:cstheme="minorHAnsi"/>
                <w:color w:val="FF0000"/>
                <w:sz w:val="24"/>
                <w:szCs w:val="24"/>
              </w:rPr>
              <w:t xml:space="preserve"> </w:t>
            </w:r>
            <w:r>
              <w:rPr>
                <w:rFonts w:asciiTheme="minorHAnsi" w:hAnsiTheme="minorHAnsi" w:cstheme="minorHAnsi"/>
                <w:sz w:val="24"/>
                <w:szCs w:val="24"/>
              </w:rPr>
              <w:t>They investigate the countries affected by food shortages and discuss the causes of food shortages in the region.</w:t>
            </w:r>
            <w:r>
              <w:rPr>
                <w:rFonts w:asciiTheme="minorHAnsi" w:hAnsiTheme="minorHAnsi" w:cstheme="minorHAnsi"/>
                <w:color w:val="FF0000"/>
                <w:sz w:val="24"/>
                <w:szCs w:val="24"/>
              </w:rPr>
              <w:t xml:space="preserve"> </w:t>
            </w:r>
          </w:p>
          <w:p w14:paraId="3F390DE4" w14:textId="77777777" w:rsidR="00262440" w:rsidRDefault="00116723" w:rsidP="00116723">
            <w:pPr>
              <w:pStyle w:val="ListParagraph"/>
              <w:numPr>
                <w:ilvl w:val="0"/>
                <w:numId w:val="6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Guide learners to brainstorm about the challenges associated with decreasing food supply in the region (sub-Saharan Africa).</w:t>
            </w:r>
          </w:p>
          <w:p w14:paraId="0AD6A924" w14:textId="77777777" w:rsidR="00262440" w:rsidRDefault="00116723" w:rsidP="00116723">
            <w:pPr>
              <w:pStyle w:val="ListParagraph"/>
              <w:numPr>
                <w:ilvl w:val="0"/>
                <w:numId w:val="61"/>
              </w:numPr>
              <w:spacing w:after="0" w:line="240" w:lineRule="auto"/>
              <w:jc w:val="both"/>
              <w:rPr>
                <w:rFonts w:asciiTheme="minorHAnsi" w:hAnsiTheme="minorHAnsi" w:cstheme="minorHAnsi"/>
                <w:color w:val="FF0000"/>
                <w:sz w:val="24"/>
                <w:szCs w:val="24"/>
              </w:rPr>
            </w:pPr>
            <w:r>
              <w:rPr>
                <w:rFonts w:asciiTheme="minorHAnsi" w:hAnsiTheme="minorHAnsi" w:cstheme="minorHAnsi"/>
                <w:sz w:val="24"/>
                <w:szCs w:val="24"/>
              </w:rPr>
              <w:t>Learners carry out library/Internet research to analyse two case studies of countries outside Africa facing food shortages; write reports and share their findings in a whole class discussion.</w:t>
            </w:r>
          </w:p>
          <w:p w14:paraId="68237E3A" w14:textId="77777777" w:rsidR="00262440" w:rsidRDefault="00116723" w:rsidP="00116723">
            <w:pPr>
              <w:pStyle w:val="ListParagraph"/>
              <w:numPr>
                <w:ilvl w:val="0"/>
                <w:numId w:val="6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Groups discuss and agree on the forms of food shortages experienced in Africa and other developing regions and </w:t>
            </w:r>
            <w:r>
              <w:rPr>
                <w:rFonts w:asciiTheme="minorHAnsi" w:hAnsiTheme="minorHAnsi" w:cstheme="minorHAnsi"/>
                <w:sz w:val="24"/>
                <w:szCs w:val="24"/>
              </w:rPr>
              <w:lastRenderedPageBreak/>
              <w:t xml:space="preserve">the appropriate terms used to describe them. </w:t>
            </w:r>
          </w:p>
        </w:tc>
        <w:tc>
          <w:tcPr>
            <w:tcW w:w="1642" w:type="pct"/>
          </w:tcPr>
          <w:p w14:paraId="34AE6118"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lastRenderedPageBreak/>
              <w:t>Listen to learners’ assessment of the food supply situation noting their level of awareness of their own locality.</w:t>
            </w:r>
          </w:p>
          <w:p w14:paraId="20CFB062" w14:textId="77777777" w:rsidR="00262440" w:rsidRDefault="00262440">
            <w:pPr>
              <w:spacing w:after="0" w:line="240" w:lineRule="auto"/>
              <w:jc w:val="both"/>
              <w:rPr>
                <w:rFonts w:asciiTheme="minorHAnsi" w:hAnsiTheme="minorHAnsi" w:cstheme="minorHAnsi"/>
                <w:sz w:val="24"/>
                <w:szCs w:val="24"/>
              </w:rPr>
            </w:pPr>
          </w:p>
          <w:p w14:paraId="5AAE7132"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In conversation, ask them to give their opinions about food supply in Uganda: </w:t>
            </w:r>
            <w:commentRangeStart w:id="112"/>
            <w:r>
              <w:rPr>
                <w:rFonts w:asciiTheme="minorHAnsi" w:hAnsiTheme="minorHAnsi" w:cstheme="minorHAnsi"/>
                <w:sz w:val="24"/>
                <w:szCs w:val="24"/>
              </w:rPr>
              <w:t xml:space="preserve">Does Uganda suffer from famine or not? </w:t>
            </w:r>
            <w:commentRangeEnd w:id="112"/>
            <w:r w:rsidR="007B38CD">
              <w:rPr>
                <w:rStyle w:val="CommentReference"/>
                <w:rFonts w:cs="Times New Roman"/>
                <w:kern w:val="0"/>
                <w:lang w:val="en-US"/>
              </w:rPr>
              <w:commentReference w:id="112"/>
            </w:r>
            <w:r>
              <w:rPr>
                <w:rFonts w:asciiTheme="minorHAnsi" w:hAnsiTheme="minorHAnsi" w:cstheme="minorHAnsi"/>
                <w:sz w:val="24"/>
                <w:szCs w:val="24"/>
              </w:rPr>
              <w:t>Evaluate their ability to defend their points of view.</w:t>
            </w:r>
          </w:p>
          <w:p w14:paraId="713983F2" w14:textId="77777777" w:rsidR="00262440" w:rsidRDefault="00262440">
            <w:pPr>
              <w:spacing w:after="0" w:line="240" w:lineRule="auto"/>
              <w:jc w:val="both"/>
              <w:rPr>
                <w:rFonts w:asciiTheme="minorHAnsi" w:hAnsiTheme="minorHAnsi" w:cstheme="minorHAnsi"/>
                <w:sz w:val="24"/>
                <w:szCs w:val="24"/>
              </w:rPr>
            </w:pPr>
          </w:p>
          <w:p w14:paraId="4687D3A0" w14:textId="77777777" w:rsidR="00262440" w:rsidRDefault="00116723" w:rsidP="00116723">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present and discuss their reports focusing on their level of organisation and analysis and ability to sort information and respect for each other’s’ views.</w:t>
            </w:r>
          </w:p>
          <w:p w14:paraId="63CE6C93" w14:textId="77777777" w:rsidR="00262440" w:rsidRDefault="00262440">
            <w:pPr>
              <w:spacing w:after="0" w:line="240" w:lineRule="auto"/>
              <w:jc w:val="both"/>
              <w:rPr>
                <w:rFonts w:asciiTheme="minorHAnsi" w:hAnsiTheme="minorHAnsi" w:cstheme="minorHAnsi"/>
                <w:sz w:val="24"/>
                <w:szCs w:val="24"/>
              </w:rPr>
            </w:pPr>
          </w:p>
          <w:p w14:paraId="0128403D" w14:textId="77777777" w:rsidR="00262440" w:rsidRDefault="00262440">
            <w:pPr>
              <w:spacing w:after="0" w:line="240" w:lineRule="auto"/>
              <w:jc w:val="both"/>
              <w:rPr>
                <w:rFonts w:asciiTheme="minorHAnsi" w:hAnsiTheme="minorHAnsi" w:cstheme="minorHAnsi"/>
                <w:sz w:val="24"/>
                <w:szCs w:val="24"/>
              </w:rPr>
            </w:pPr>
          </w:p>
        </w:tc>
      </w:tr>
      <w:tr w:rsidR="00262440" w14:paraId="6741D859" w14:textId="77777777">
        <w:tc>
          <w:tcPr>
            <w:tcW w:w="1679" w:type="pct"/>
          </w:tcPr>
          <w:p w14:paraId="0D9F737F" w14:textId="77777777" w:rsidR="00262440" w:rsidRDefault="00116723" w:rsidP="00116723">
            <w:pPr>
              <w:pStyle w:val="ListParagraph"/>
              <w:numPr>
                <w:ilvl w:val="0"/>
                <w:numId w:val="59"/>
              </w:numPr>
              <w:spacing w:after="0" w:line="240" w:lineRule="auto"/>
              <w:jc w:val="both"/>
              <w:rPr>
                <w:rFonts w:asciiTheme="minorHAnsi" w:hAnsiTheme="minorHAnsi"/>
                <w:sz w:val="24"/>
                <w:szCs w:val="24"/>
              </w:rPr>
            </w:pPr>
            <w:r>
              <w:rPr>
                <w:rFonts w:asciiTheme="minorHAnsi" w:hAnsiTheme="minorHAnsi"/>
                <w:sz w:val="24"/>
                <w:szCs w:val="24"/>
              </w:rPr>
              <w:t>Evaluate policies and programs aimed at increasing food supplies in Uganda and other developing countries (v/a)</w:t>
            </w:r>
          </w:p>
        </w:tc>
        <w:tc>
          <w:tcPr>
            <w:tcW w:w="1679" w:type="pct"/>
          </w:tcPr>
          <w:p w14:paraId="391E9801" w14:textId="77777777" w:rsidR="00262440" w:rsidRDefault="00116723">
            <w:pPr>
              <w:spacing w:after="0" w:line="240" w:lineRule="auto"/>
              <w:jc w:val="both"/>
              <w:rPr>
                <w:rFonts w:asciiTheme="minorHAnsi" w:hAnsiTheme="minorHAnsi"/>
                <w:b/>
                <w:bCs/>
                <w:sz w:val="24"/>
                <w:szCs w:val="24"/>
              </w:rPr>
            </w:pPr>
            <w:r>
              <w:rPr>
                <w:rFonts w:asciiTheme="minorHAnsi" w:hAnsiTheme="minorHAnsi"/>
                <w:b/>
                <w:bCs/>
                <w:sz w:val="24"/>
                <w:szCs w:val="24"/>
              </w:rPr>
              <w:t xml:space="preserve">Addressing food shortages </w:t>
            </w:r>
          </w:p>
          <w:p w14:paraId="65BA29AA" w14:textId="77777777" w:rsidR="00262440" w:rsidRDefault="00116723" w:rsidP="00116723">
            <w:pPr>
              <w:pStyle w:val="ListParagraph"/>
              <w:numPr>
                <w:ilvl w:val="0"/>
                <w:numId w:val="62"/>
              </w:numPr>
              <w:spacing w:after="0" w:line="240" w:lineRule="auto"/>
              <w:jc w:val="both"/>
              <w:rPr>
                <w:rFonts w:asciiTheme="minorHAnsi" w:eastAsia="Arial" w:hAnsiTheme="minorHAnsi" w:cs="Arial"/>
                <w:color w:val="000000"/>
                <w:sz w:val="24"/>
                <w:szCs w:val="24"/>
              </w:rPr>
            </w:pPr>
            <w:r>
              <w:rPr>
                <w:rFonts w:asciiTheme="minorHAnsi" w:eastAsia="Arial" w:hAnsiTheme="minorHAnsi" w:cstheme="minorHAnsi"/>
                <w:color w:val="000000"/>
                <w:sz w:val="24"/>
                <w:szCs w:val="24"/>
              </w:rPr>
              <w:t>Learners brainstorm ways of ensuring adequate food supply in their families and communities.</w:t>
            </w:r>
          </w:p>
          <w:p w14:paraId="31DD4DA7" w14:textId="77777777" w:rsidR="00262440" w:rsidRDefault="00116723" w:rsidP="00116723">
            <w:pPr>
              <w:pStyle w:val="ListParagraph"/>
              <w:numPr>
                <w:ilvl w:val="0"/>
                <w:numId w:val="62"/>
              </w:numPr>
              <w:spacing w:after="0" w:line="240" w:lineRule="auto"/>
              <w:jc w:val="both"/>
              <w:rPr>
                <w:rFonts w:asciiTheme="minorHAnsi" w:eastAsia="Arial" w:hAnsiTheme="minorHAnsi" w:cs="Arial"/>
                <w:color w:val="000000"/>
                <w:sz w:val="24"/>
                <w:szCs w:val="24"/>
              </w:rPr>
            </w:pPr>
            <w:r>
              <w:rPr>
                <w:rFonts w:asciiTheme="minorHAnsi" w:eastAsia="Arial" w:hAnsiTheme="minorHAnsi" w:cstheme="minorHAnsi"/>
                <w:color w:val="000000"/>
                <w:sz w:val="24"/>
                <w:szCs w:val="24"/>
              </w:rPr>
              <w:t>Learners discuss measures which can be taken to address food shortages in Sub-Saharan Africa</w:t>
            </w:r>
            <w:r>
              <w:rPr>
                <w:rFonts w:asciiTheme="minorHAnsi" w:eastAsia="Arial" w:hAnsiTheme="minorHAnsi" w:cs="Arial"/>
                <w:color w:val="000000"/>
                <w:sz w:val="24"/>
                <w:szCs w:val="24"/>
              </w:rPr>
              <w:t xml:space="preserve">. </w:t>
            </w:r>
          </w:p>
          <w:p w14:paraId="11F8D2EB" w14:textId="77777777" w:rsidR="00262440" w:rsidRDefault="00116723" w:rsidP="00116723">
            <w:pPr>
              <w:pStyle w:val="ListParagraph"/>
              <w:numPr>
                <w:ilvl w:val="0"/>
                <w:numId w:val="62"/>
              </w:numPr>
              <w:spacing w:after="0" w:line="240" w:lineRule="auto"/>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Learners carry out library/internet research about efforts made to end food shortages in Sub-Saharan Africa and other developing countries, evaluate their effectiveness and write reports. Individual reports feed into a whole class discussion. </w:t>
            </w:r>
          </w:p>
        </w:tc>
        <w:tc>
          <w:tcPr>
            <w:tcW w:w="1642" w:type="pct"/>
          </w:tcPr>
          <w:p w14:paraId="11C02D48" w14:textId="77777777" w:rsidR="00262440" w:rsidRDefault="00116723" w:rsidP="00116723">
            <w:pPr>
              <w:pStyle w:val="ListParagraph"/>
              <w:numPr>
                <w:ilvl w:val="0"/>
                <w:numId w:val="62"/>
              </w:numPr>
              <w:spacing w:after="0" w:line="240" w:lineRule="auto"/>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Observe learners discussing ways of addressing food shortages in Sub-Saharan Africa and assess their ability to come up with feasible solutions to real life problems. </w:t>
            </w:r>
          </w:p>
          <w:p w14:paraId="1495E792" w14:textId="77777777" w:rsidR="00262440" w:rsidRDefault="00262440">
            <w:pPr>
              <w:spacing w:after="0" w:line="240" w:lineRule="auto"/>
              <w:jc w:val="both"/>
              <w:rPr>
                <w:rFonts w:asciiTheme="minorHAnsi" w:eastAsia="Arial" w:hAnsiTheme="minorHAnsi" w:cstheme="minorHAnsi"/>
                <w:color w:val="000000"/>
                <w:sz w:val="24"/>
                <w:szCs w:val="24"/>
              </w:rPr>
            </w:pPr>
          </w:p>
          <w:p w14:paraId="55E1794B" w14:textId="77777777" w:rsidR="00262440" w:rsidRDefault="00116723" w:rsidP="00116723">
            <w:pPr>
              <w:pStyle w:val="ListParagraph"/>
              <w:numPr>
                <w:ilvl w:val="0"/>
                <w:numId w:val="62"/>
              </w:numPr>
              <w:spacing w:after="0" w:line="240" w:lineRule="auto"/>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In conversation, probe learners to elaborate their ideas noting how well they express their views.</w:t>
            </w:r>
          </w:p>
          <w:p w14:paraId="45F7275C" w14:textId="77777777" w:rsidR="00262440" w:rsidRDefault="00262440">
            <w:pPr>
              <w:spacing w:after="0" w:line="240" w:lineRule="auto"/>
              <w:jc w:val="both"/>
              <w:rPr>
                <w:rFonts w:asciiTheme="minorHAnsi" w:eastAsia="Arial" w:hAnsiTheme="minorHAnsi" w:cstheme="minorHAnsi"/>
                <w:color w:val="000000"/>
                <w:sz w:val="24"/>
                <w:szCs w:val="24"/>
              </w:rPr>
            </w:pPr>
          </w:p>
          <w:p w14:paraId="35ADCA97" w14:textId="77777777" w:rsidR="00262440" w:rsidRDefault="00116723" w:rsidP="00116723">
            <w:pPr>
              <w:pStyle w:val="ListParagraph"/>
              <w:numPr>
                <w:ilvl w:val="0"/>
                <w:numId w:val="62"/>
              </w:numPr>
              <w:spacing w:after="0" w:line="240" w:lineRule="auto"/>
              <w:jc w:val="both"/>
              <w:rPr>
                <w:rFonts w:asciiTheme="minorHAnsi" w:hAnsiTheme="minorHAnsi" w:cstheme="minorHAnsi"/>
                <w:sz w:val="24"/>
                <w:szCs w:val="24"/>
              </w:rPr>
            </w:pPr>
            <w:r>
              <w:rPr>
                <w:rFonts w:asciiTheme="minorHAnsi" w:eastAsia="Arial" w:hAnsiTheme="minorHAnsi" w:cstheme="minorHAnsi"/>
                <w:color w:val="000000"/>
                <w:sz w:val="24"/>
                <w:szCs w:val="24"/>
              </w:rPr>
              <w:t>Assess learners’ written reports focusing on relevance, accuracy and coherence of information.</w:t>
            </w:r>
          </w:p>
        </w:tc>
      </w:tr>
      <w:tr w:rsidR="00262440" w14:paraId="21347B5C" w14:textId="77777777">
        <w:tc>
          <w:tcPr>
            <w:tcW w:w="1679" w:type="pct"/>
          </w:tcPr>
          <w:p w14:paraId="6415B1D6" w14:textId="77777777" w:rsidR="00262440" w:rsidRDefault="00116723" w:rsidP="00116723">
            <w:pPr>
              <w:pStyle w:val="ListParagraph"/>
              <w:numPr>
                <w:ilvl w:val="0"/>
                <w:numId w:val="59"/>
              </w:numPr>
              <w:spacing w:after="0" w:line="240" w:lineRule="auto"/>
              <w:rPr>
                <w:rFonts w:asciiTheme="minorHAnsi" w:hAnsiTheme="minorHAnsi"/>
                <w:sz w:val="24"/>
                <w:szCs w:val="24"/>
              </w:rPr>
            </w:pPr>
            <w:r>
              <w:rPr>
                <w:rFonts w:asciiTheme="minorHAnsi" w:hAnsiTheme="minorHAnsi"/>
                <w:sz w:val="24"/>
                <w:szCs w:val="24"/>
              </w:rPr>
              <w:t>Develop an action plan or manifesto for addressing food shortages in Africa or any other area basing on the causes and effects of the situation (gs, v/a)</w:t>
            </w:r>
          </w:p>
        </w:tc>
        <w:tc>
          <w:tcPr>
            <w:tcW w:w="1679" w:type="pct"/>
          </w:tcPr>
          <w:p w14:paraId="2F5440F9" w14:textId="77777777" w:rsidR="00262440" w:rsidRDefault="00116723">
            <w:pPr>
              <w:spacing w:after="0" w:line="240" w:lineRule="auto"/>
              <w:rPr>
                <w:rFonts w:asciiTheme="minorHAnsi" w:hAnsiTheme="minorHAnsi" w:cs="Arial"/>
                <w:sz w:val="24"/>
                <w:szCs w:val="24"/>
              </w:rPr>
            </w:pPr>
            <w:r>
              <w:rPr>
                <w:rFonts w:asciiTheme="minorHAnsi" w:eastAsia="Arial" w:hAnsiTheme="minorHAnsi" w:cstheme="minorHAnsi"/>
                <w:i/>
                <w:iCs/>
                <w:color w:val="000000"/>
                <w:sz w:val="24"/>
                <w:szCs w:val="24"/>
              </w:rPr>
              <w:t>Learners carry out a project on strengthening /consolidating food security in the local area or other areas.</w:t>
            </w:r>
          </w:p>
        </w:tc>
        <w:tc>
          <w:tcPr>
            <w:tcW w:w="1642" w:type="pct"/>
          </w:tcPr>
          <w:p w14:paraId="4E4D6F51" w14:textId="77777777" w:rsidR="00262440" w:rsidRDefault="00116723" w:rsidP="00116723">
            <w:pPr>
              <w:pStyle w:val="ListParagraph"/>
              <w:numPr>
                <w:ilvl w:val="0"/>
                <w:numId w:val="16"/>
              </w:numPr>
              <w:spacing w:after="0" w:line="240" w:lineRule="auto"/>
              <w:rPr>
                <w:rFonts w:asciiTheme="minorHAnsi" w:hAnsiTheme="minorHAnsi" w:cstheme="minorHAnsi"/>
                <w:sz w:val="24"/>
                <w:szCs w:val="24"/>
              </w:rPr>
            </w:pPr>
            <w:r>
              <w:rPr>
                <w:rFonts w:asciiTheme="minorHAnsi" w:hAnsiTheme="minorHAnsi" w:cstheme="minorHAnsi"/>
                <w:sz w:val="24"/>
                <w:szCs w:val="24"/>
              </w:rPr>
              <w:t>Assess learners’ project work throughout the process paying special attention to their ability to:</w:t>
            </w:r>
          </w:p>
          <w:p w14:paraId="0BB44E9F"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work independently with persistence, </w:t>
            </w:r>
          </w:p>
          <w:p w14:paraId="1F38D539"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manage goals and time, </w:t>
            </w:r>
          </w:p>
          <w:p w14:paraId="6258ACAB"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use a range of media to communicate ideas, </w:t>
            </w:r>
          </w:p>
          <w:p w14:paraId="7EE50877"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work together to generate ideas, </w:t>
            </w:r>
          </w:p>
          <w:p w14:paraId="3382B019"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identify problems and ways forward,</w:t>
            </w:r>
          </w:p>
          <w:p w14:paraId="37AA7418" w14:textId="77777777" w:rsidR="00262440" w:rsidRDefault="00116723" w:rsidP="00116723">
            <w:pPr>
              <w:pStyle w:val="ListParagraph"/>
              <w:numPr>
                <w:ilvl w:val="0"/>
                <w:numId w:val="17"/>
              </w:numPr>
              <w:spacing w:after="0" w:line="240" w:lineRule="auto"/>
              <w:rPr>
                <w:rFonts w:asciiTheme="minorHAnsi" w:hAnsiTheme="minorHAnsi" w:cstheme="minorHAnsi"/>
                <w:sz w:val="24"/>
                <w:szCs w:val="24"/>
              </w:rPr>
            </w:pPr>
            <w:r>
              <w:rPr>
                <w:rFonts w:asciiTheme="minorHAnsi" w:hAnsiTheme="minorHAnsi" w:cstheme="minorHAnsi"/>
                <w:sz w:val="24"/>
                <w:szCs w:val="24"/>
              </w:rPr>
              <w:t>evaluate different solutions.</w:t>
            </w:r>
          </w:p>
        </w:tc>
      </w:tr>
    </w:tbl>
    <w:p w14:paraId="1032D466" w14:textId="77777777" w:rsidR="00231F5E" w:rsidRDefault="00231F5E" w:rsidP="00231F5E">
      <w:pPr>
        <w:spacing w:after="0" w:line="240" w:lineRule="auto"/>
        <w:rPr>
          <w:rFonts w:asciiTheme="minorHAnsi" w:hAnsiTheme="minorHAnsi" w:cstheme="minorHAnsi"/>
          <w:b/>
          <w:bCs/>
          <w:sz w:val="24"/>
          <w:szCs w:val="24"/>
        </w:rPr>
      </w:pPr>
    </w:p>
    <w:p w14:paraId="6B5C69AB" w14:textId="77777777" w:rsidR="007B38CD" w:rsidRDefault="007B38CD" w:rsidP="00231F5E">
      <w:pPr>
        <w:spacing w:after="0"/>
        <w:rPr>
          <w:ins w:id="113" w:author="igunga julius" w:date="2024-12-11T14:52:00Z" w16du:dateUtc="2024-12-11T11:52:00Z"/>
          <w:rFonts w:asciiTheme="minorHAnsi" w:hAnsiTheme="minorHAnsi"/>
          <w:b/>
          <w:bCs/>
          <w:color w:val="92D050"/>
          <w:sz w:val="32"/>
          <w:szCs w:val="32"/>
        </w:rPr>
      </w:pPr>
    </w:p>
    <w:p w14:paraId="6C4B30B1" w14:textId="77777777" w:rsidR="007B38CD" w:rsidRDefault="007B38CD" w:rsidP="00231F5E">
      <w:pPr>
        <w:spacing w:after="0"/>
        <w:rPr>
          <w:ins w:id="114" w:author="igunga julius" w:date="2024-12-11T14:52:00Z" w16du:dateUtc="2024-12-11T11:52:00Z"/>
          <w:rFonts w:asciiTheme="minorHAnsi" w:hAnsiTheme="minorHAnsi"/>
          <w:b/>
          <w:bCs/>
          <w:color w:val="92D050"/>
          <w:sz w:val="32"/>
          <w:szCs w:val="32"/>
        </w:rPr>
      </w:pPr>
    </w:p>
    <w:p w14:paraId="090AF96A" w14:textId="7E751247" w:rsidR="00231F5E" w:rsidRPr="00BB1867" w:rsidRDefault="00231F5E" w:rsidP="00231F5E">
      <w:pPr>
        <w:spacing w:after="0"/>
        <w:rPr>
          <w:rFonts w:asciiTheme="minorHAnsi" w:hAnsiTheme="minorHAnsi"/>
          <w:b/>
          <w:bCs/>
          <w:color w:val="92D050"/>
          <w:sz w:val="32"/>
          <w:szCs w:val="32"/>
        </w:rPr>
      </w:pPr>
      <w:r w:rsidRPr="00BB1867">
        <w:rPr>
          <w:rFonts w:asciiTheme="minorHAnsi" w:hAnsiTheme="minorHAnsi"/>
          <w:b/>
          <w:bCs/>
          <w:color w:val="92D050"/>
          <w:sz w:val="32"/>
          <w:szCs w:val="32"/>
        </w:rPr>
        <w:lastRenderedPageBreak/>
        <w:t>Senior Six   Term Two</w:t>
      </w:r>
    </w:p>
    <w:p w14:paraId="050F1F5E" w14:textId="77777777" w:rsidR="00231F5E" w:rsidRDefault="00231F5E" w:rsidP="00231F5E">
      <w:pPr>
        <w:spacing w:after="0" w:line="240" w:lineRule="auto"/>
        <w:rPr>
          <w:rFonts w:asciiTheme="minorHAnsi" w:hAnsiTheme="minorHAnsi" w:cstheme="minorHAnsi"/>
          <w:b/>
          <w:bCs/>
          <w:sz w:val="24"/>
          <w:szCs w:val="24"/>
        </w:rPr>
      </w:pPr>
    </w:p>
    <w:p w14:paraId="3033140B" w14:textId="026D9687" w:rsidR="00231F5E" w:rsidRPr="00E014EC" w:rsidRDefault="00231F5E" w:rsidP="00231F5E">
      <w:pPr>
        <w:spacing w:after="0" w:line="240" w:lineRule="auto"/>
        <w:rPr>
          <w:sz w:val="24"/>
          <w:szCs w:val="24"/>
        </w:rPr>
      </w:pPr>
      <w:r w:rsidRPr="00E014EC">
        <w:rPr>
          <w:rFonts w:asciiTheme="minorHAnsi" w:hAnsiTheme="minorHAnsi" w:cstheme="minorHAnsi"/>
          <w:b/>
          <w:bCs/>
          <w:sz w:val="24"/>
          <w:szCs w:val="24"/>
        </w:rPr>
        <w:t>Topic 11:</w:t>
      </w:r>
      <w:r w:rsidRPr="00E014EC">
        <w:rPr>
          <w:rFonts w:asciiTheme="minorHAnsi" w:hAnsiTheme="minorHAnsi" w:cstheme="minorHAnsi"/>
          <w:sz w:val="24"/>
          <w:szCs w:val="24"/>
        </w:rPr>
        <w:t xml:space="preserve">  </w:t>
      </w:r>
      <w:r w:rsidRPr="00E014EC">
        <w:rPr>
          <w:sz w:val="24"/>
          <w:szCs w:val="24"/>
        </w:rPr>
        <w:t xml:space="preserve">Settlement                                                                     </w:t>
      </w:r>
      <w:r w:rsidRPr="00E014EC">
        <w:rPr>
          <w:rFonts w:asciiTheme="minorHAnsi" w:hAnsiTheme="minorHAnsi" w:cstheme="minorHAnsi"/>
          <w:sz w:val="24"/>
          <w:szCs w:val="24"/>
        </w:rPr>
        <w:t xml:space="preserve">  </w:t>
      </w:r>
      <w:r w:rsidR="009E353C">
        <w:rPr>
          <w:rFonts w:asciiTheme="minorHAnsi" w:hAnsiTheme="minorHAnsi" w:cstheme="minorHAnsi"/>
          <w:sz w:val="24"/>
          <w:szCs w:val="24"/>
        </w:rPr>
        <w:t xml:space="preserve">42 </w:t>
      </w:r>
      <w:r w:rsidRPr="00E014EC">
        <w:rPr>
          <w:rFonts w:asciiTheme="minorHAnsi" w:eastAsia="Arial" w:hAnsiTheme="minorHAnsi" w:cstheme="minorHAnsi"/>
          <w:b/>
          <w:sz w:val="24"/>
          <w:szCs w:val="24"/>
          <w:lang w:val="en-US"/>
        </w:rPr>
        <w:t>periods</w:t>
      </w:r>
    </w:p>
    <w:p w14:paraId="3294BAFF" w14:textId="77777777" w:rsidR="00231F5E" w:rsidRPr="00E014EC" w:rsidRDefault="00231F5E" w:rsidP="00231F5E">
      <w:pPr>
        <w:jc w:val="both"/>
        <w:rPr>
          <w:rFonts w:asciiTheme="minorHAnsi" w:hAnsiTheme="minorHAnsi" w:cstheme="minorHAnsi"/>
          <w:b/>
          <w:bCs/>
          <w:sz w:val="24"/>
          <w:szCs w:val="24"/>
        </w:rPr>
      </w:pPr>
    </w:p>
    <w:p w14:paraId="784946DA" w14:textId="049712A7" w:rsidR="00231F5E" w:rsidRPr="00E014EC" w:rsidRDefault="00231F5E" w:rsidP="00231F5E">
      <w:pPr>
        <w:jc w:val="both"/>
        <w:rPr>
          <w:rFonts w:ascii="Arial" w:eastAsia="DengXian" w:hAnsi="Arial" w:cs="Arial"/>
          <w:sz w:val="24"/>
          <w:szCs w:val="24"/>
        </w:rPr>
      </w:pPr>
      <w:r w:rsidRPr="00E014EC">
        <w:rPr>
          <w:rFonts w:asciiTheme="minorHAnsi" w:hAnsiTheme="minorHAnsi" w:cstheme="minorHAnsi"/>
          <w:b/>
          <w:bCs/>
          <w:sz w:val="24"/>
          <w:szCs w:val="24"/>
        </w:rPr>
        <w:t xml:space="preserve">Topic competency:  </w:t>
      </w:r>
      <w:r w:rsidRPr="00E014EC">
        <w:rPr>
          <w:rFonts w:asciiTheme="minorHAnsi" w:eastAsia="Arial" w:hAnsiTheme="minorHAnsi" w:cstheme="minorHAnsi"/>
          <w:sz w:val="24"/>
          <w:szCs w:val="24"/>
        </w:rPr>
        <w:t>The learner proposes plans for developing and re-developing settlements and their environments through collecting, processing and analysing information about certain settlements so as to promote the welfare and sustainable development of their inhabitants.</w:t>
      </w:r>
    </w:p>
    <w:tbl>
      <w:tblPr>
        <w:tblStyle w:val="TableGrid"/>
        <w:tblW w:w="5000" w:type="pct"/>
        <w:tblLook w:val="04A0" w:firstRow="1" w:lastRow="0" w:firstColumn="1" w:lastColumn="0" w:noHBand="0" w:noVBand="1"/>
      </w:tblPr>
      <w:tblGrid>
        <w:gridCol w:w="2975"/>
        <w:gridCol w:w="3282"/>
        <w:gridCol w:w="3093"/>
      </w:tblGrid>
      <w:tr w:rsidR="00231F5E" w:rsidRPr="00C21665" w14:paraId="0AB6F911" w14:textId="77777777" w:rsidTr="00E014EC">
        <w:tc>
          <w:tcPr>
            <w:tcW w:w="1591" w:type="pct"/>
            <w:shd w:val="clear" w:color="auto" w:fill="F4B083" w:themeFill="accent2" w:themeFillTint="99"/>
          </w:tcPr>
          <w:p w14:paraId="2E3004DE" w14:textId="77777777" w:rsidR="00231F5E" w:rsidRDefault="00231F5E" w:rsidP="00423F4C">
            <w:pPr>
              <w:rPr>
                <w:rFonts w:asciiTheme="minorHAnsi" w:hAnsiTheme="minorHAnsi" w:cstheme="minorHAnsi"/>
                <w:sz w:val="24"/>
                <w:szCs w:val="24"/>
              </w:rPr>
            </w:pPr>
            <w:r w:rsidRPr="00C21665">
              <w:rPr>
                <w:rFonts w:asciiTheme="minorHAnsi" w:hAnsiTheme="minorHAnsi" w:cstheme="minorHAnsi"/>
                <w:sz w:val="24"/>
                <w:szCs w:val="24"/>
              </w:rPr>
              <w:t>Learning Outcomes</w:t>
            </w:r>
          </w:p>
          <w:p w14:paraId="0337933E" w14:textId="77777777" w:rsidR="00231F5E" w:rsidRPr="00C21665" w:rsidRDefault="00231F5E" w:rsidP="00423F4C">
            <w:pPr>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55" w:type="pct"/>
            <w:shd w:val="clear" w:color="auto" w:fill="F4B083" w:themeFill="accent2" w:themeFillTint="99"/>
          </w:tcPr>
          <w:p w14:paraId="061855CB" w14:textId="77777777" w:rsidR="00231F5E" w:rsidRPr="00C21665" w:rsidRDefault="00231F5E" w:rsidP="00423F4C">
            <w:pPr>
              <w:rPr>
                <w:rFonts w:asciiTheme="minorHAnsi" w:hAnsiTheme="minorHAnsi" w:cstheme="minorHAnsi"/>
                <w:sz w:val="24"/>
                <w:szCs w:val="24"/>
              </w:rPr>
            </w:pPr>
            <w:commentRangeStart w:id="115"/>
            <w:r w:rsidRPr="00C21665">
              <w:rPr>
                <w:rFonts w:asciiTheme="minorHAnsi" w:hAnsiTheme="minorHAnsi" w:cstheme="minorHAnsi"/>
                <w:sz w:val="24"/>
                <w:szCs w:val="24"/>
              </w:rPr>
              <w:t xml:space="preserve">Teaching learning strategies </w:t>
            </w:r>
          </w:p>
        </w:tc>
        <w:tc>
          <w:tcPr>
            <w:tcW w:w="1654" w:type="pct"/>
            <w:shd w:val="clear" w:color="auto" w:fill="F4B083" w:themeFill="accent2" w:themeFillTint="99"/>
          </w:tcPr>
          <w:p w14:paraId="6E9FFCED" w14:textId="77777777" w:rsidR="00231F5E" w:rsidRPr="00C21665" w:rsidRDefault="00231F5E" w:rsidP="00423F4C">
            <w:pPr>
              <w:rPr>
                <w:rFonts w:asciiTheme="minorHAnsi" w:hAnsiTheme="minorHAnsi" w:cstheme="minorHAnsi"/>
                <w:sz w:val="24"/>
                <w:szCs w:val="24"/>
              </w:rPr>
            </w:pPr>
            <w:r w:rsidRPr="00C21665">
              <w:rPr>
                <w:rFonts w:asciiTheme="minorHAnsi" w:hAnsiTheme="minorHAnsi" w:cstheme="minorHAnsi"/>
                <w:sz w:val="24"/>
                <w:szCs w:val="24"/>
              </w:rPr>
              <w:t xml:space="preserve">Assessment strategies </w:t>
            </w:r>
            <w:commentRangeEnd w:id="115"/>
            <w:r w:rsidR="003A58D2">
              <w:rPr>
                <w:rStyle w:val="CommentReference"/>
                <w:rFonts w:cs="Times New Roman"/>
                <w:kern w:val="0"/>
                <w:lang w:val="en-US"/>
              </w:rPr>
              <w:commentReference w:id="115"/>
            </w:r>
          </w:p>
        </w:tc>
      </w:tr>
      <w:tr w:rsidR="00231F5E" w:rsidRPr="008E50E1" w14:paraId="55E93A8B" w14:textId="77777777" w:rsidTr="00E014EC">
        <w:tc>
          <w:tcPr>
            <w:tcW w:w="1591" w:type="pct"/>
          </w:tcPr>
          <w:p w14:paraId="287DB7CD" w14:textId="77777777" w:rsidR="00231F5E" w:rsidRPr="00F05753" w:rsidRDefault="00231F5E" w:rsidP="00116723">
            <w:pPr>
              <w:numPr>
                <w:ilvl w:val="0"/>
                <w:numId w:val="63"/>
              </w:numPr>
              <w:spacing w:after="0" w:line="240" w:lineRule="auto"/>
              <w:rPr>
                <w:color w:val="000000"/>
                <w:sz w:val="24"/>
                <w:szCs w:val="24"/>
              </w:rPr>
            </w:pPr>
            <w:r w:rsidRPr="00F05753">
              <w:rPr>
                <w:color w:val="000000"/>
                <w:sz w:val="24"/>
                <w:szCs w:val="24"/>
              </w:rPr>
              <w:t>Demonstrates understanding of settlements by examining their</w:t>
            </w:r>
            <w:r>
              <w:rPr>
                <w:color w:val="000000"/>
                <w:sz w:val="24"/>
                <w:szCs w:val="24"/>
              </w:rPr>
              <w:t xml:space="preserve"> </w:t>
            </w:r>
            <w:r w:rsidRPr="00F05753">
              <w:rPr>
                <w:color w:val="000000"/>
                <w:sz w:val="24"/>
                <w:szCs w:val="24"/>
              </w:rPr>
              <w:t>types, characteristics</w:t>
            </w:r>
            <w:r>
              <w:rPr>
                <w:color w:val="000000"/>
                <w:sz w:val="24"/>
                <w:szCs w:val="24"/>
              </w:rPr>
              <w:t xml:space="preserve">, </w:t>
            </w:r>
            <w:r w:rsidRPr="00F05753">
              <w:rPr>
                <w:color w:val="000000"/>
                <w:sz w:val="24"/>
                <w:szCs w:val="24"/>
              </w:rPr>
              <w:t xml:space="preserve">patterns, </w:t>
            </w:r>
            <w:r>
              <w:rPr>
                <w:color w:val="000000"/>
                <w:sz w:val="24"/>
                <w:szCs w:val="24"/>
              </w:rPr>
              <w:t xml:space="preserve">and </w:t>
            </w:r>
            <w:r w:rsidRPr="00F05753">
              <w:rPr>
                <w:color w:val="000000"/>
                <w:sz w:val="24"/>
                <w:szCs w:val="24"/>
              </w:rPr>
              <w:t>functions</w:t>
            </w:r>
            <w:r>
              <w:rPr>
                <w:color w:val="000000"/>
                <w:sz w:val="24"/>
                <w:szCs w:val="24"/>
              </w:rPr>
              <w:t xml:space="preserve"> (u)</w:t>
            </w:r>
          </w:p>
          <w:p w14:paraId="7A00F6E8" w14:textId="77777777" w:rsidR="00231F5E" w:rsidRPr="00A72569" w:rsidRDefault="00231F5E" w:rsidP="00423F4C">
            <w:pPr>
              <w:jc w:val="both"/>
              <w:rPr>
                <w:rFonts w:ascii="Arial" w:hAnsi="Arial" w:cs="Arial"/>
                <w:sz w:val="24"/>
                <w:szCs w:val="24"/>
              </w:rPr>
            </w:pPr>
          </w:p>
        </w:tc>
        <w:tc>
          <w:tcPr>
            <w:tcW w:w="1755" w:type="pct"/>
          </w:tcPr>
          <w:p w14:paraId="120D0E68" w14:textId="77777777" w:rsidR="00231F5E" w:rsidRDefault="00231F5E" w:rsidP="00423F4C">
            <w:pPr>
              <w:jc w:val="both"/>
              <w:rPr>
                <w:sz w:val="24"/>
                <w:szCs w:val="24"/>
              </w:rPr>
            </w:pPr>
            <w:r w:rsidRPr="00E248BE">
              <w:rPr>
                <w:b/>
                <w:sz w:val="24"/>
                <w:szCs w:val="24"/>
              </w:rPr>
              <w:t>Introduction to settlement:</w:t>
            </w:r>
            <w:r>
              <w:rPr>
                <w:sz w:val="24"/>
                <w:szCs w:val="24"/>
              </w:rPr>
              <w:t xml:space="preserve"> </w:t>
            </w:r>
          </w:p>
          <w:p w14:paraId="696A3167" w14:textId="57841BEE" w:rsidR="00231F5E" w:rsidRPr="00883F45" w:rsidRDefault="00231F5E" w:rsidP="00423F4C">
            <w:pPr>
              <w:jc w:val="both"/>
              <w:rPr>
                <w:rFonts w:asciiTheme="minorHAnsi" w:eastAsia="Arial" w:hAnsiTheme="minorHAnsi" w:cstheme="minorHAnsi"/>
                <w:sz w:val="24"/>
                <w:szCs w:val="24"/>
              </w:rPr>
            </w:pPr>
            <w:r>
              <w:rPr>
                <w:rFonts w:asciiTheme="minorHAnsi" w:eastAsia="Arial" w:hAnsiTheme="minorHAnsi" w:cstheme="minorHAnsi"/>
                <w:sz w:val="24"/>
                <w:szCs w:val="24"/>
              </w:rPr>
              <w:t>Through brainstorming, a</w:t>
            </w:r>
            <w:r w:rsidRPr="00883F45">
              <w:rPr>
                <w:rFonts w:asciiTheme="minorHAnsi" w:eastAsia="Arial" w:hAnsiTheme="minorHAnsi" w:cstheme="minorHAnsi"/>
                <w:sz w:val="24"/>
                <w:szCs w:val="24"/>
              </w:rPr>
              <w:t>sk learners to describe where they live</w:t>
            </w:r>
            <w:r w:rsidR="00E014EC">
              <w:rPr>
                <w:rFonts w:asciiTheme="minorHAnsi" w:eastAsia="Arial" w:hAnsiTheme="minorHAnsi" w:cstheme="minorHAnsi"/>
                <w:sz w:val="24"/>
                <w:szCs w:val="24"/>
              </w:rPr>
              <w:t>.</w:t>
            </w:r>
          </w:p>
          <w:p w14:paraId="6658333E" w14:textId="02306630" w:rsidR="00231F5E" w:rsidRDefault="00231F5E" w:rsidP="00423F4C">
            <w:pPr>
              <w:jc w:val="both"/>
              <w:rPr>
                <w:rFonts w:asciiTheme="minorHAnsi" w:eastAsia="Arial" w:hAnsiTheme="minorHAnsi" w:cstheme="minorHAnsi"/>
                <w:bCs/>
                <w:sz w:val="24"/>
                <w:szCs w:val="24"/>
              </w:rPr>
            </w:pPr>
            <w:r w:rsidRPr="00883F45">
              <w:rPr>
                <w:rFonts w:asciiTheme="minorHAnsi" w:eastAsia="Arial" w:hAnsiTheme="minorHAnsi" w:cstheme="minorHAnsi"/>
                <w:sz w:val="24"/>
                <w:szCs w:val="24"/>
              </w:rPr>
              <w:t>Learners study photographs</w:t>
            </w:r>
            <w:r>
              <w:rPr>
                <w:rFonts w:asciiTheme="minorHAnsi" w:eastAsia="Arial" w:hAnsiTheme="minorHAnsi" w:cstheme="minorHAnsi"/>
                <w:sz w:val="24"/>
                <w:szCs w:val="24"/>
              </w:rPr>
              <w:t xml:space="preserve">, </w:t>
            </w:r>
            <w:commentRangeStart w:id="116"/>
            <w:r>
              <w:rPr>
                <w:rFonts w:asciiTheme="minorHAnsi" w:eastAsia="Arial" w:hAnsiTheme="minorHAnsi" w:cstheme="minorHAnsi"/>
                <w:sz w:val="24"/>
                <w:szCs w:val="24"/>
              </w:rPr>
              <w:t xml:space="preserve">texts extracts </w:t>
            </w:r>
            <w:commentRangeEnd w:id="116"/>
            <w:r w:rsidR="00D92973">
              <w:rPr>
                <w:rStyle w:val="CommentReference"/>
                <w:rFonts w:cs="Times New Roman"/>
                <w:kern w:val="0"/>
                <w:lang w:val="en-US"/>
              </w:rPr>
              <w:commentReference w:id="116"/>
            </w:r>
            <w:r>
              <w:rPr>
                <w:rFonts w:asciiTheme="minorHAnsi" w:eastAsia="Arial" w:hAnsiTheme="minorHAnsi" w:cstheme="minorHAnsi"/>
                <w:sz w:val="24"/>
                <w:szCs w:val="24"/>
              </w:rPr>
              <w:t>or</w:t>
            </w:r>
            <w:r w:rsidRPr="00883F45">
              <w:rPr>
                <w:rFonts w:asciiTheme="minorHAnsi" w:eastAsia="Arial" w:hAnsiTheme="minorHAnsi" w:cstheme="minorHAnsi"/>
                <w:sz w:val="24"/>
                <w:szCs w:val="24"/>
              </w:rPr>
              <w:t xml:space="preserve"> watch a video clip showing different settlement types i.</w:t>
            </w:r>
            <w:commentRangeStart w:id="117"/>
            <w:r w:rsidRPr="00883F45">
              <w:rPr>
                <w:rFonts w:asciiTheme="minorHAnsi" w:eastAsia="Arial" w:hAnsiTheme="minorHAnsi" w:cstheme="minorHAnsi"/>
                <w:sz w:val="24"/>
                <w:szCs w:val="24"/>
              </w:rPr>
              <w:t>e</w:t>
            </w:r>
            <w:commentRangeEnd w:id="117"/>
            <w:r w:rsidR="00D92973">
              <w:rPr>
                <w:rStyle w:val="CommentReference"/>
                <w:rFonts w:cs="Times New Roman"/>
                <w:kern w:val="0"/>
                <w:lang w:val="en-US"/>
              </w:rPr>
              <w:commentReference w:id="117"/>
            </w:r>
            <w:r w:rsidRPr="00883F45">
              <w:rPr>
                <w:rFonts w:asciiTheme="minorHAnsi" w:eastAsia="Arial" w:hAnsiTheme="minorHAnsi" w:cstheme="minorHAnsi"/>
                <w:sz w:val="24"/>
                <w:szCs w:val="24"/>
              </w:rPr>
              <w:t>, rural, urban and peri-urban</w:t>
            </w:r>
            <w:r>
              <w:rPr>
                <w:rFonts w:asciiTheme="minorHAnsi" w:eastAsia="Arial" w:hAnsiTheme="minorHAnsi" w:cstheme="minorHAnsi"/>
                <w:sz w:val="24"/>
                <w:szCs w:val="24"/>
              </w:rPr>
              <w:t xml:space="preserve">, </w:t>
            </w:r>
            <w:r w:rsidRPr="00A5262B">
              <w:rPr>
                <w:rFonts w:asciiTheme="minorHAnsi" w:eastAsia="Arial" w:hAnsiTheme="minorHAnsi" w:cstheme="minorHAnsi"/>
                <w:bCs/>
                <w:sz w:val="24"/>
                <w:szCs w:val="24"/>
              </w:rPr>
              <w:t>write down their findings, and make presentations.   Group ideas feed into a whole class discussion.</w:t>
            </w:r>
          </w:p>
          <w:p w14:paraId="44393FDE" w14:textId="15CCE20F" w:rsidR="00231F5E" w:rsidRDefault="00231F5E" w:rsidP="00423F4C">
            <w:pPr>
              <w:jc w:val="both"/>
              <w:rPr>
                <w:rFonts w:asciiTheme="minorHAnsi" w:eastAsia="Arial" w:hAnsiTheme="minorHAnsi" w:cstheme="minorHAnsi"/>
                <w:sz w:val="24"/>
                <w:szCs w:val="24"/>
              </w:rPr>
            </w:pPr>
            <w:r>
              <w:rPr>
                <w:rFonts w:asciiTheme="minorHAnsi" w:eastAsia="Arial" w:hAnsiTheme="minorHAnsi" w:cstheme="minorHAnsi"/>
                <w:bCs/>
                <w:sz w:val="24"/>
                <w:szCs w:val="24"/>
              </w:rPr>
              <w:t>Guide learners to brainstorm and agree on the meaning of settlement.</w:t>
            </w:r>
          </w:p>
          <w:p w14:paraId="6353FE57" w14:textId="77777777" w:rsidR="00231F5E" w:rsidRPr="00883F45" w:rsidRDefault="00231F5E" w:rsidP="00423F4C">
            <w:pPr>
              <w:jc w:val="both"/>
              <w:rPr>
                <w:rFonts w:asciiTheme="minorHAnsi" w:eastAsia="Arial" w:hAnsiTheme="minorHAnsi" w:cstheme="minorHAnsi"/>
                <w:sz w:val="24"/>
                <w:szCs w:val="24"/>
              </w:rPr>
            </w:pPr>
            <w:r w:rsidRPr="00883F45">
              <w:rPr>
                <w:rFonts w:asciiTheme="minorHAnsi" w:eastAsia="Arial" w:hAnsiTheme="minorHAnsi" w:cstheme="minorHAnsi"/>
                <w:sz w:val="24"/>
                <w:szCs w:val="24"/>
              </w:rPr>
              <w:t xml:space="preserve">In groups, learners analyse three different topographic maps and describe the different settlement patterns </w:t>
            </w:r>
            <w:commentRangeStart w:id="118"/>
            <w:r w:rsidRPr="00883F45">
              <w:rPr>
                <w:rFonts w:asciiTheme="minorHAnsi" w:eastAsia="Arial" w:hAnsiTheme="minorHAnsi" w:cstheme="minorHAnsi"/>
                <w:sz w:val="24"/>
                <w:szCs w:val="24"/>
              </w:rPr>
              <w:t>(Linear, nucleated, dispersed etc)</w:t>
            </w:r>
            <w:commentRangeEnd w:id="118"/>
            <w:r w:rsidR="00F970AB">
              <w:rPr>
                <w:rStyle w:val="CommentReference"/>
                <w:rFonts w:cs="Times New Roman"/>
                <w:kern w:val="0"/>
                <w:lang w:val="en-US"/>
              </w:rPr>
              <w:commentReference w:id="118"/>
            </w:r>
            <w:r w:rsidRPr="00883F45">
              <w:rPr>
                <w:rFonts w:asciiTheme="minorHAnsi" w:eastAsia="Arial" w:hAnsiTheme="minorHAnsi" w:cstheme="minorHAnsi"/>
                <w:sz w:val="24"/>
                <w:szCs w:val="24"/>
              </w:rPr>
              <w:t xml:space="preserve"> and relate them to the types of settlements.</w:t>
            </w:r>
          </w:p>
          <w:p w14:paraId="4D98A19C" w14:textId="77777777" w:rsidR="00231F5E" w:rsidRDefault="00231F5E" w:rsidP="00423F4C">
            <w:pPr>
              <w:jc w:val="both"/>
              <w:rPr>
                <w:rFonts w:asciiTheme="minorHAnsi" w:eastAsia="Arial" w:hAnsiTheme="minorHAnsi" w:cstheme="minorHAnsi"/>
                <w:sz w:val="24"/>
                <w:szCs w:val="24"/>
              </w:rPr>
            </w:pPr>
            <w:commentRangeStart w:id="119"/>
            <w:commentRangeStart w:id="120"/>
            <w:r>
              <w:rPr>
                <w:rFonts w:asciiTheme="minorHAnsi" w:eastAsia="Arial" w:hAnsiTheme="minorHAnsi" w:cstheme="minorHAnsi"/>
                <w:sz w:val="24"/>
                <w:szCs w:val="24"/>
              </w:rPr>
              <w:t xml:space="preserve">In groups, </w:t>
            </w:r>
            <w:r w:rsidRPr="00883F45">
              <w:rPr>
                <w:rFonts w:asciiTheme="minorHAnsi" w:eastAsia="Arial" w:hAnsiTheme="minorHAnsi" w:cstheme="minorHAnsi"/>
                <w:sz w:val="24"/>
                <w:szCs w:val="24"/>
              </w:rPr>
              <w:t xml:space="preserve">learners discuss the functions of settlements, giving </w:t>
            </w:r>
            <w:r w:rsidRPr="00883F45">
              <w:rPr>
                <w:rFonts w:asciiTheme="minorHAnsi" w:eastAsia="Arial" w:hAnsiTheme="minorHAnsi" w:cstheme="minorHAnsi"/>
                <w:sz w:val="24"/>
                <w:szCs w:val="24"/>
              </w:rPr>
              <w:lastRenderedPageBreak/>
              <w:t xml:space="preserve">examples from the maps and local communities they know. </w:t>
            </w:r>
          </w:p>
          <w:p w14:paraId="737CC286" w14:textId="77777777" w:rsidR="00231F5E" w:rsidRPr="00883F45" w:rsidRDefault="00231F5E" w:rsidP="00423F4C">
            <w:pPr>
              <w:jc w:val="both"/>
              <w:rPr>
                <w:rFonts w:asciiTheme="minorHAnsi" w:eastAsia="Arial" w:hAnsiTheme="minorHAnsi" w:cstheme="minorHAnsi"/>
                <w:sz w:val="24"/>
                <w:szCs w:val="24"/>
              </w:rPr>
            </w:pPr>
            <w:r>
              <w:rPr>
                <w:rFonts w:asciiTheme="minorHAnsi" w:eastAsia="Arial" w:hAnsiTheme="minorHAnsi" w:cstheme="minorHAnsi"/>
                <w:sz w:val="24"/>
                <w:szCs w:val="24"/>
              </w:rPr>
              <w:t>Groups present their ideas for further discussion.</w:t>
            </w:r>
          </w:p>
          <w:p w14:paraId="626827BB" w14:textId="77777777" w:rsidR="00231F5E" w:rsidRPr="002D3184" w:rsidRDefault="00231F5E" w:rsidP="00423F4C">
            <w:pPr>
              <w:jc w:val="both"/>
              <w:rPr>
                <w:rFonts w:asciiTheme="minorHAnsi" w:eastAsia="Arial" w:hAnsiTheme="minorHAnsi" w:cstheme="minorHAnsi"/>
                <w:sz w:val="24"/>
                <w:szCs w:val="24"/>
              </w:rPr>
            </w:pPr>
            <w:r w:rsidRPr="00883F45">
              <w:rPr>
                <w:rFonts w:asciiTheme="minorHAnsi" w:eastAsia="Arial" w:hAnsiTheme="minorHAnsi" w:cstheme="minorHAnsi"/>
                <w:sz w:val="24"/>
                <w:szCs w:val="24"/>
              </w:rPr>
              <w:t>Learners make guided notes in their books</w:t>
            </w:r>
            <w:commentRangeEnd w:id="119"/>
            <w:r w:rsidR="00F970AB">
              <w:rPr>
                <w:rStyle w:val="CommentReference"/>
                <w:rFonts w:cs="Times New Roman"/>
                <w:kern w:val="0"/>
                <w:lang w:val="en-US"/>
              </w:rPr>
              <w:commentReference w:id="119"/>
            </w:r>
            <w:commentRangeEnd w:id="120"/>
            <w:r w:rsidR="00F970AB">
              <w:rPr>
                <w:rStyle w:val="CommentReference"/>
                <w:rFonts w:cs="Times New Roman"/>
                <w:kern w:val="0"/>
                <w:lang w:val="en-US"/>
              </w:rPr>
              <w:commentReference w:id="120"/>
            </w:r>
          </w:p>
        </w:tc>
        <w:tc>
          <w:tcPr>
            <w:tcW w:w="1654" w:type="pct"/>
          </w:tcPr>
          <w:p w14:paraId="4D7DEAC8" w14:textId="46B894D4" w:rsidR="00231F5E" w:rsidRPr="00BC6266" w:rsidRDefault="00231F5E" w:rsidP="00423F4C">
            <w:pPr>
              <w:jc w:val="both"/>
              <w:rPr>
                <w:rFonts w:asciiTheme="minorHAnsi" w:hAnsiTheme="minorHAnsi" w:cstheme="minorHAnsi"/>
                <w:sz w:val="24"/>
                <w:szCs w:val="24"/>
              </w:rPr>
            </w:pPr>
            <w:r w:rsidRPr="00BC6266">
              <w:rPr>
                <w:rFonts w:asciiTheme="minorHAnsi" w:hAnsiTheme="minorHAnsi" w:cstheme="minorHAnsi"/>
                <w:sz w:val="24"/>
                <w:szCs w:val="24"/>
              </w:rPr>
              <w:lastRenderedPageBreak/>
              <w:t xml:space="preserve">Observe how learners </w:t>
            </w:r>
            <w:r>
              <w:rPr>
                <w:rFonts w:asciiTheme="minorHAnsi" w:hAnsiTheme="minorHAnsi" w:cstheme="minorHAnsi"/>
                <w:sz w:val="24"/>
                <w:szCs w:val="24"/>
              </w:rPr>
              <w:t xml:space="preserve">listen </w:t>
            </w:r>
            <w:r w:rsidRPr="00BC6266">
              <w:rPr>
                <w:rFonts w:asciiTheme="minorHAnsi" w:hAnsiTheme="minorHAnsi" w:cstheme="minorHAnsi"/>
                <w:sz w:val="24"/>
                <w:szCs w:val="24"/>
              </w:rPr>
              <w:t xml:space="preserve">attentively </w:t>
            </w:r>
            <w:r>
              <w:rPr>
                <w:rFonts w:asciiTheme="minorHAnsi" w:hAnsiTheme="minorHAnsi" w:cstheme="minorHAnsi"/>
                <w:sz w:val="24"/>
                <w:szCs w:val="24"/>
              </w:rPr>
              <w:t xml:space="preserve">and with comprehension as they </w:t>
            </w:r>
            <w:r w:rsidRPr="00BC6266">
              <w:rPr>
                <w:rFonts w:asciiTheme="minorHAnsi" w:hAnsiTheme="minorHAnsi" w:cstheme="minorHAnsi"/>
                <w:sz w:val="24"/>
                <w:szCs w:val="24"/>
              </w:rPr>
              <w:t>watch the video</w:t>
            </w:r>
            <w:r>
              <w:rPr>
                <w:rFonts w:asciiTheme="minorHAnsi" w:hAnsiTheme="minorHAnsi" w:cstheme="minorHAnsi"/>
                <w:sz w:val="24"/>
                <w:szCs w:val="24"/>
              </w:rPr>
              <w:t>.</w:t>
            </w:r>
          </w:p>
          <w:p w14:paraId="36B5921D" w14:textId="25C90E35" w:rsidR="00231F5E" w:rsidRDefault="00231F5E" w:rsidP="00423F4C">
            <w:pPr>
              <w:jc w:val="both"/>
              <w:rPr>
                <w:rFonts w:asciiTheme="minorHAnsi" w:hAnsiTheme="minorHAnsi" w:cstheme="minorHAnsi"/>
                <w:sz w:val="24"/>
                <w:szCs w:val="24"/>
              </w:rPr>
            </w:pPr>
            <w:r w:rsidRPr="00BC6266">
              <w:rPr>
                <w:rFonts w:asciiTheme="minorHAnsi" w:hAnsiTheme="minorHAnsi" w:cstheme="minorHAnsi"/>
                <w:sz w:val="24"/>
                <w:szCs w:val="24"/>
              </w:rPr>
              <w:t xml:space="preserve">Hold conversation to check for their </w:t>
            </w:r>
            <w:r>
              <w:rPr>
                <w:rFonts w:asciiTheme="minorHAnsi" w:hAnsiTheme="minorHAnsi" w:cstheme="minorHAnsi"/>
                <w:sz w:val="24"/>
                <w:szCs w:val="24"/>
              </w:rPr>
              <w:t xml:space="preserve">deeper </w:t>
            </w:r>
            <w:r w:rsidRPr="00BC6266">
              <w:rPr>
                <w:rFonts w:asciiTheme="minorHAnsi" w:hAnsiTheme="minorHAnsi" w:cstheme="minorHAnsi"/>
                <w:sz w:val="24"/>
                <w:szCs w:val="24"/>
              </w:rPr>
              <w:t>understanding of the key concepts</w:t>
            </w:r>
            <w:r>
              <w:rPr>
                <w:rFonts w:asciiTheme="minorHAnsi" w:hAnsiTheme="minorHAnsi" w:cstheme="minorHAnsi"/>
                <w:sz w:val="24"/>
                <w:szCs w:val="24"/>
              </w:rPr>
              <w:t>.</w:t>
            </w:r>
          </w:p>
          <w:p w14:paraId="6C4B4A1D" w14:textId="700909C7" w:rsidR="00231F5E" w:rsidRPr="00BC6266" w:rsidRDefault="00231F5E" w:rsidP="00423F4C">
            <w:pPr>
              <w:jc w:val="both"/>
              <w:rPr>
                <w:rFonts w:asciiTheme="minorHAnsi" w:hAnsiTheme="minorHAnsi" w:cstheme="minorHAnsi"/>
                <w:sz w:val="24"/>
                <w:szCs w:val="24"/>
              </w:rPr>
            </w:pPr>
            <w:r w:rsidRPr="00BC6266">
              <w:rPr>
                <w:rFonts w:asciiTheme="minorHAnsi" w:hAnsiTheme="minorHAnsi" w:cstheme="minorHAnsi"/>
                <w:sz w:val="24"/>
                <w:szCs w:val="24"/>
              </w:rPr>
              <w:t>Observe individual learners in groups and assess their ability to</w:t>
            </w:r>
            <w:r>
              <w:rPr>
                <w:rFonts w:asciiTheme="minorHAnsi" w:hAnsiTheme="minorHAnsi" w:cstheme="minorHAnsi"/>
                <w:sz w:val="24"/>
                <w:szCs w:val="24"/>
              </w:rPr>
              <w:t xml:space="preserve"> t</w:t>
            </w:r>
            <w:r w:rsidRPr="00BC6266">
              <w:rPr>
                <w:rFonts w:asciiTheme="minorHAnsi" w:hAnsiTheme="minorHAnsi" w:cstheme="minorHAnsi"/>
                <w:sz w:val="24"/>
                <w:szCs w:val="24"/>
              </w:rPr>
              <w:t>alk confidently and explain ideas clearly</w:t>
            </w:r>
            <w:r>
              <w:rPr>
                <w:rFonts w:asciiTheme="minorHAnsi" w:hAnsiTheme="minorHAnsi" w:cstheme="minorHAnsi"/>
                <w:sz w:val="24"/>
                <w:szCs w:val="24"/>
              </w:rPr>
              <w:t xml:space="preserve">, </w:t>
            </w:r>
            <w:commentRangeStart w:id="121"/>
            <w:r>
              <w:rPr>
                <w:rFonts w:asciiTheme="minorHAnsi" w:hAnsiTheme="minorHAnsi" w:cstheme="minorHAnsi"/>
                <w:sz w:val="24"/>
                <w:szCs w:val="24"/>
              </w:rPr>
              <w:t>and a</w:t>
            </w:r>
            <w:r w:rsidRPr="00BC6266">
              <w:rPr>
                <w:rFonts w:asciiTheme="minorHAnsi" w:hAnsiTheme="minorHAnsi" w:cstheme="minorHAnsi"/>
                <w:sz w:val="24"/>
                <w:szCs w:val="24"/>
              </w:rPr>
              <w:t>ccurately</w:t>
            </w:r>
            <w:commentRangeEnd w:id="121"/>
            <w:r w:rsidR="00D92973">
              <w:rPr>
                <w:rStyle w:val="CommentReference"/>
                <w:rFonts w:cs="Times New Roman"/>
                <w:kern w:val="0"/>
                <w:lang w:val="en-US"/>
              </w:rPr>
              <w:commentReference w:id="121"/>
            </w:r>
            <w:r w:rsidRPr="00BC6266">
              <w:rPr>
                <w:rFonts w:asciiTheme="minorHAnsi" w:hAnsiTheme="minorHAnsi" w:cstheme="minorHAnsi"/>
                <w:sz w:val="24"/>
                <w:szCs w:val="24"/>
              </w:rPr>
              <w:t xml:space="preserve"> analyse settlement patterns</w:t>
            </w:r>
            <w:r>
              <w:rPr>
                <w:rFonts w:asciiTheme="minorHAnsi" w:hAnsiTheme="minorHAnsi" w:cstheme="minorHAnsi"/>
                <w:sz w:val="24"/>
                <w:szCs w:val="24"/>
              </w:rPr>
              <w:t>.</w:t>
            </w:r>
          </w:p>
          <w:p w14:paraId="1F673858" w14:textId="77777777" w:rsidR="00231F5E" w:rsidRPr="00BC6266" w:rsidRDefault="00231F5E" w:rsidP="00423F4C">
            <w:pPr>
              <w:jc w:val="both"/>
              <w:rPr>
                <w:rFonts w:asciiTheme="minorHAnsi" w:hAnsiTheme="minorHAnsi" w:cstheme="minorHAnsi"/>
                <w:sz w:val="24"/>
                <w:szCs w:val="24"/>
              </w:rPr>
            </w:pPr>
            <w:r w:rsidRPr="00BC6266">
              <w:rPr>
                <w:rFonts w:asciiTheme="minorHAnsi" w:hAnsiTheme="minorHAnsi" w:cstheme="minorHAnsi"/>
                <w:sz w:val="24"/>
                <w:szCs w:val="24"/>
              </w:rPr>
              <w:t>Converse with learners about functions of settlements through probing questions</w:t>
            </w:r>
            <w:r>
              <w:rPr>
                <w:rFonts w:asciiTheme="minorHAnsi" w:hAnsiTheme="minorHAnsi" w:cstheme="minorHAnsi"/>
                <w:sz w:val="24"/>
                <w:szCs w:val="24"/>
              </w:rPr>
              <w:t>, focussing on</w:t>
            </w:r>
            <w:r w:rsidRPr="00BC6266">
              <w:rPr>
                <w:rFonts w:asciiTheme="minorHAnsi" w:hAnsiTheme="minorHAnsi" w:cstheme="minorHAnsi"/>
                <w:sz w:val="24"/>
                <w:szCs w:val="24"/>
              </w:rPr>
              <w:t xml:space="preserve"> coherence and accuracy of responses</w:t>
            </w:r>
            <w:r>
              <w:rPr>
                <w:rFonts w:asciiTheme="minorHAnsi" w:hAnsiTheme="minorHAnsi" w:cstheme="minorHAnsi"/>
                <w:sz w:val="24"/>
                <w:szCs w:val="24"/>
              </w:rPr>
              <w:t>.</w:t>
            </w:r>
          </w:p>
        </w:tc>
      </w:tr>
      <w:tr w:rsidR="00231F5E" w:rsidRPr="008E50E1" w14:paraId="31D1459D" w14:textId="77777777" w:rsidTr="00E014EC">
        <w:tc>
          <w:tcPr>
            <w:tcW w:w="1591" w:type="pct"/>
          </w:tcPr>
          <w:p w14:paraId="6F77D7A3" w14:textId="77777777" w:rsidR="00231F5E" w:rsidRPr="00F05753" w:rsidRDefault="00231F5E" w:rsidP="00116723">
            <w:pPr>
              <w:numPr>
                <w:ilvl w:val="0"/>
                <w:numId w:val="63"/>
              </w:numPr>
              <w:spacing w:after="0" w:line="240" w:lineRule="auto"/>
              <w:rPr>
                <w:color w:val="000000"/>
                <w:sz w:val="24"/>
                <w:szCs w:val="24"/>
              </w:rPr>
            </w:pPr>
            <w:r w:rsidRPr="00F05753">
              <w:rPr>
                <w:color w:val="000000"/>
                <w:sz w:val="24"/>
                <w:szCs w:val="24"/>
              </w:rPr>
              <w:t>Analyse the relationship between settlement and the environment in regions with contrasting physical environments (</w:t>
            </w:r>
            <w:r>
              <w:rPr>
                <w:color w:val="000000"/>
                <w:sz w:val="24"/>
                <w:szCs w:val="24"/>
              </w:rPr>
              <w:t>v/a)</w:t>
            </w:r>
          </w:p>
        </w:tc>
        <w:tc>
          <w:tcPr>
            <w:tcW w:w="1755" w:type="pct"/>
          </w:tcPr>
          <w:p w14:paraId="22617C37" w14:textId="3F8402DC" w:rsidR="00231F5E" w:rsidRDefault="00231F5E" w:rsidP="00423F4C">
            <w:commentRangeStart w:id="122"/>
            <w:commentRangeStart w:id="123"/>
            <w:r w:rsidRPr="000901FE">
              <w:t xml:space="preserve">Divide </w:t>
            </w:r>
            <w:r>
              <w:t>learners</w:t>
            </w:r>
            <w:r w:rsidRPr="000901FE">
              <w:t xml:space="preserve"> into groups and assign each group two</w:t>
            </w:r>
            <w:r>
              <w:t xml:space="preserve"> case studies of </w:t>
            </w:r>
            <w:r w:rsidRPr="000901FE">
              <w:t>contrasting environments (</w:t>
            </w:r>
            <w:r w:rsidR="00BB1867" w:rsidRPr="000901FE">
              <w:t>e.g.</w:t>
            </w:r>
            <w:r w:rsidRPr="000901FE">
              <w:t xml:space="preserve"> desert vs. tropical rainforest, mountainous vs. coastal region).</w:t>
            </w:r>
            <w:r w:rsidRPr="000901FE">
              <w:br/>
            </w:r>
            <w:commentRangeEnd w:id="123"/>
            <w:r w:rsidR="000E6DF0">
              <w:rPr>
                <w:rStyle w:val="CommentReference"/>
                <w:rFonts w:cs="Times New Roman"/>
                <w:kern w:val="0"/>
                <w:lang w:val="en-US"/>
              </w:rPr>
              <w:commentReference w:id="123"/>
            </w:r>
            <w:r>
              <w:t>In their groups, learners r</w:t>
            </w:r>
            <w:r w:rsidRPr="000901FE">
              <w:t xml:space="preserve">esearch </w:t>
            </w:r>
            <w:r>
              <w:t xml:space="preserve">about </w:t>
            </w:r>
            <w:r w:rsidRPr="000901FE">
              <w:t>how human settlements in these environments are influenced by physical factors.</w:t>
            </w:r>
            <w:r>
              <w:t xml:space="preserve"> </w:t>
            </w:r>
            <w:commentRangeStart w:id="124"/>
            <w:r>
              <w:t>Task them to c</w:t>
            </w:r>
            <w:r w:rsidRPr="000901FE">
              <w:t>ompare factors such as population density, housing styles, economic activities, and infrastructure development.</w:t>
            </w:r>
            <w:commentRangeEnd w:id="124"/>
            <w:r w:rsidR="000E6DF0">
              <w:rPr>
                <w:rStyle w:val="CommentReference"/>
                <w:rFonts w:cs="Times New Roman"/>
                <w:kern w:val="0"/>
                <w:lang w:val="en-US"/>
              </w:rPr>
              <w:commentReference w:id="124"/>
            </w:r>
          </w:p>
          <w:p w14:paraId="10E6FC8F" w14:textId="77777777" w:rsidR="00231F5E" w:rsidRPr="00231F5E" w:rsidRDefault="00231F5E" w:rsidP="00423F4C">
            <w:pPr>
              <w:rPr>
                <w:rFonts w:asciiTheme="minorHAnsi" w:eastAsiaTheme="minorHAnsi" w:hAnsiTheme="minorHAnsi" w:cstheme="minorBidi"/>
                <w:lang w:val="en-US"/>
              </w:rPr>
            </w:pPr>
            <w:commentRangeStart w:id="125"/>
            <w:r w:rsidRPr="000901FE">
              <w:t>Groups present their findings using charts, maps, or presentations to demonstrate how settlements adapt to different environments.</w:t>
            </w:r>
            <w:r w:rsidRPr="00231F5E">
              <w:rPr>
                <w:rFonts w:asciiTheme="minorHAnsi" w:eastAsiaTheme="minorHAnsi" w:hAnsiTheme="minorHAnsi" w:cstheme="minorBidi"/>
                <w:lang w:val="en-US"/>
              </w:rPr>
              <w:t xml:space="preserve"> </w:t>
            </w:r>
            <w:commentRangeEnd w:id="125"/>
            <w:r w:rsidR="000E6DF0">
              <w:rPr>
                <w:rStyle w:val="CommentReference"/>
                <w:rFonts w:cs="Times New Roman"/>
                <w:kern w:val="0"/>
                <w:lang w:val="en-US"/>
              </w:rPr>
              <w:commentReference w:id="125"/>
            </w:r>
          </w:p>
          <w:p w14:paraId="0873C4BB" w14:textId="77777777" w:rsidR="00231F5E" w:rsidRPr="00231F5E" w:rsidRDefault="00231F5E" w:rsidP="00423F4C">
            <w:pPr>
              <w:rPr>
                <w:rFonts w:asciiTheme="minorHAnsi" w:eastAsiaTheme="minorHAnsi" w:hAnsiTheme="minorHAnsi" w:cstheme="minorBidi"/>
                <w:lang w:val="en-US"/>
              </w:rPr>
            </w:pPr>
            <w:r w:rsidRPr="006000E1">
              <w:rPr>
                <w:rFonts w:asciiTheme="minorHAnsi" w:hAnsiTheme="minorHAnsi" w:cstheme="minorHAnsi"/>
                <w:bCs/>
                <w:sz w:val="24"/>
                <w:szCs w:val="24"/>
              </w:rPr>
              <w:t xml:space="preserve">Learners </w:t>
            </w:r>
            <w:commentRangeStart w:id="126"/>
            <w:r>
              <w:rPr>
                <w:rFonts w:asciiTheme="minorHAnsi" w:hAnsiTheme="minorHAnsi" w:cstheme="minorHAnsi"/>
                <w:bCs/>
                <w:sz w:val="24"/>
                <w:szCs w:val="24"/>
              </w:rPr>
              <w:t xml:space="preserve">analyse </w:t>
            </w:r>
            <w:r w:rsidRPr="006000E1">
              <w:rPr>
                <w:rFonts w:asciiTheme="minorHAnsi" w:hAnsiTheme="minorHAnsi" w:cstheme="minorHAnsi"/>
                <w:bCs/>
                <w:sz w:val="24"/>
                <w:szCs w:val="24"/>
              </w:rPr>
              <w:t xml:space="preserve">statistics </w:t>
            </w:r>
            <w:r>
              <w:rPr>
                <w:rFonts w:asciiTheme="minorHAnsi" w:hAnsiTheme="minorHAnsi" w:cstheme="minorHAnsi"/>
                <w:bCs/>
                <w:sz w:val="24"/>
                <w:szCs w:val="24"/>
              </w:rPr>
              <w:t xml:space="preserve">showing </w:t>
            </w:r>
            <w:r w:rsidRPr="006000E1">
              <w:rPr>
                <w:rFonts w:asciiTheme="minorHAnsi" w:hAnsiTheme="minorHAnsi" w:cstheme="minorHAnsi"/>
                <w:bCs/>
                <w:sz w:val="24"/>
                <w:szCs w:val="24"/>
              </w:rPr>
              <w:t xml:space="preserve">number of </w:t>
            </w:r>
            <w:commentRangeEnd w:id="126"/>
            <w:r w:rsidR="00AC4539">
              <w:rPr>
                <w:rStyle w:val="CommentReference"/>
                <w:rFonts w:cs="Times New Roman"/>
                <w:kern w:val="0"/>
                <w:lang w:val="en-US"/>
              </w:rPr>
              <w:commentReference w:id="126"/>
            </w:r>
            <w:r w:rsidRPr="006000E1">
              <w:rPr>
                <w:rFonts w:asciiTheme="minorHAnsi" w:hAnsiTheme="minorHAnsi" w:cstheme="minorHAnsi"/>
                <w:bCs/>
                <w:sz w:val="24"/>
                <w:szCs w:val="24"/>
              </w:rPr>
              <w:t xml:space="preserve">settlements of an area in Uganda. </w:t>
            </w:r>
            <w:r>
              <w:rPr>
                <w:rFonts w:asciiTheme="minorHAnsi" w:hAnsiTheme="minorHAnsi" w:cstheme="minorHAnsi"/>
                <w:bCs/>
                <w:sz w:val="24"/>
                <w:szCs w:val="24"/>
              </w:rPr>
              <w:t>Individually, learners draw and use a</w:t>
            </w:r>
            <w:r w:rsidRPr="006000E1">
              <w:rPr>
                <w:rFonts w:asciiTheme="minorHAnsi" w:hAnsiTheme="minorHAnsi" w:cstheme="minorHAnsi"/>
                <w:bCs/>
                <w:sz w:val="24"/>
                <w:szCs w:val="24"/>
              </w:rPr>
              <w:t xml:space="preserve"> dot map to show distribution of settlement in that area.</w:t>
            </w:r>
          </w:p>
          <w:p w14:paraId="5C4EF80C" w14:textId="77777777" w:rsidR="00231F5E" w:rsidRDefault="00231F5E" w:rsidP="00423F4C">
            <w:pPr>
              <w:rPr>
                <w:i/>
                <w:iCs/>
                <w:lang w:val="en-US"/>
              </w:rPr>
            </w:pPr>
            <w:r w:rsidRPr="000901FE">
              <w:rPr>
                <w:lang w:val="en-US"/>
              </w:rPr>
              <w:t xml:space="preserve">Organize </w:t>
            </w:r>
            <w:r>
              <w:rPr>
                <w:lang w:val="en-US"/>
              </w:rPr>
              <w:t xml:space="preserve">learners to </w:t>
            </w:r>
            <w:r w:rsidRPr="000901FE">
              <w:rPr>
                <w:lang w:val="en-US"/>
              </w:rPr>
              <w:t xml:space="preserve">debate on the motion: </w:t>
            </w:r>
            <w:r w:rsidRPr="000901FE">
              <w:rPr>
                <w:i/>
                <w:iCs/>
                <w:lang w:val="en-US"/>
              </w:rPr>
              <w:t xml:space="preserve">"Settlements are more influenced by the environment than human </w:t>
            </w:r>
            <w:commentRangeStart w:id="127"/>
            <w:r w:rsidRPr="000901FE">
              <w:rPr>
                <w:i/>
                <w:iCs/>
                <w:lang w:val="en-US"/>
              </w:rPr>
              <w:t>ingenuity</w:t>
            </w:r>
            <w:commentRangeEnd w:id="127"/>
            <w:r w:rsidR="005C5C49">
              <w:rPr>
                <w:rStyle w:val="CommentReference"/>
                <w:rFonts w:cs="Times New Roman"/>
                <w:kern w:val="0"/>
                <w:lang w:val="en-US"/>
              </w:rPr>
              <w:commentReference w:id="127"/>
            </w:r>
            <w:r w:rsidRPr="000901FE">
              <w:rPr>
                <w:i/>
                <w:iCs/>
                <w:lang w:val="en-US"/>
              </w:rPr>
              <w:t>."</w:t>
            </w:r>
            <w:r>
              <w:rPr>
                <w:i/>
                <w:iCs/>
                <w:lang w:val="en-US"/>
              </w:rPr>
              <w:t xml:space="preserve">  </w:t>
            </w:r>
          </w:p>
          <w:p w14:paraId="5C8ED473" w14:textId="77777777" w:rsidR="00231F5E" w:rsidRPr="000750BE" w:rsidRDefault="00231F5E" w:rsidP="00423F4C">
            <w:pPr>
              <w:rPr>
                <w:b/>
                <w:bCs/>
                <w:lang w:val="en-US"/>
              </w:rPr>
            </w:pPr>
            <w:r w:rsidRPr="00D26461">
              <w:rPr>
                <w:lang w:val="en-US"/>
              </w:rPr>
              <w:lastRenderedPageBreak/>
              <w:t>Individually, learners write</w:t>
            </w:r>
            <w:r>
              <w:rPr>
                <w:i/>
                <w:iCs/>
                <w:lang w:val="en-US"/>
              </w:rPr>
              <w:t xml:space="preserve"> </w:t>
            </w:r>
            <w:r w:rsidRPr="002A2ECF">
              <w:rPr>
                <w:lang w:val="en-US"/>
              </w:rPr>
              <w:t>post-debate essay</w:t>
            </w:r>
            <w:r>
              <w:rPr>
                <w:lang w:val="en-US"/>
              </w:rPr>
              <w:t>s</w:t>
            </w:r>
            <w:r w:rsidRPr="002A2ECF">
              <w:rPr>
                <w:lang w:val="en-US"/>
              </w:rPr>
              <w:t xml:space="preserve"> reflecting on how both environment and human innovation shape settlements</w:t>
            </w:r>
            <w:commentRangeEnd w:id="122"/>
            <w:r w:rsidR="00A6606A">
              <w:rPr>
                <w:rStyle w:val="CommentReference"/>
                <w:rFonts w:cs="Times New Roman"/>
                <w:kern w:val="0"/>
                <w:lang w:val="en-US"/>
              </w:rPr>
              <w:commentReference w:id="122"/>
            </w:r>
          </w:p>
        </w:tc>
        <w:tc>
          <w:tcPr>
            <w:tcW w:w="1654" w:type="pct"/>
          </w:tcPr>
          <w:p w14:paraId="3B116372" w14:textId="37AC4984" w:rsidR="00231F5E" w:rsidRDefault="00231F5E" w:rsidP="00423F4C">
            <w:pPr>
              <w:jc w:val="both"/>
              <w:rPr>
                <w:rFonts w:asciiTheme="minorHAnsi" w:hAnsiTheme="minorHAnsi" w:cstheme="minorHAnsi"/>
                <w:sz w:val="24"/>
                <w:szCs w:val="24"/>
              </w:rPr>
            </w:pPr>
            <w:commentRangeStart w:id="128"/>
            <w:r>
              <w:rPr>
                <w:rFonts w:asciiTheme="minorHAnsi" w:hAnsiTheme="minorHAnsi" w:cstheme="minorHAnsi"/>
                <w:sz w:val="24"/>
                <w:szCs w:val="24"/>
              </w:rPr>
              <w:lastRenderedPageBreak/>
              <w:t>Observe learners as they research about how human settlements are influenced by physical factors, focus on their ability to take responsibility for own learning.</w:t>
            </w:r>
          </w:p>
          <w:p w14:paraId="77E3B7AA" w14:textId="678D1149"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Ask learners as they make presentations to explain clearly how physical environment influences settlement, so as to assess deeper understanding.</w:t>
            </w:r>
          </w:p>
          <w:p w14:paraId="7609F136" w14:textId="77777777" w:rsidR="00231F5E" w:rsidDel="00A6606A" w:rsidRDefault="00231F5E" w:rsidP="00423F4C">
            <w:pPr>
              <w:jc w:val="both"/>
              <w:rPr>
                <w:del w:id="129" w:author="igunga julius" w:date="2024-12-11T15:27:00Z" w16du:dateUtc="2024-12-11T12:27:00Z"/>
                <w:rFonts w:asciiTheme="minorHAnsi" w:hAnsiTheme="minorHAnsi" w:cstheme="minorHAnsi"/>
                <w:sz w:val="24"/>
                <w:szCs w:val="24"/>
              </w:rPr>
            </w:pPr>
            <w:r>
              <w:rPr>
                <w:rFonts w:asciiTheme="minorHAnsi" w:hAnsiTheme="minorHAnsi" w:cstheme="minorHAnsi"/>
                <w:sz w:val="24"/>
                <w:szCs w:val="24"/>
              </w:rPr>
              <w:t xml:space="preserve"> Evaluate learners dot maps for accuracy and coherence of information.</w:t>
            </w:r>
            <w:commentRangeEnd w:id="128"/>
            <w:r w:rsidR="00A6606A">
              <w:rPr>
                <w:rStyle w:val="CommentReference"/>
                <w:rFonts w:cs="Times New Roman"/>
                <w:kern w:val="0"/>
                <w:lang w:val="en-US"/>
              </w:rPr>
              <w:commentReference w:id="128"/>
            </w:r>
          </w:p>
          <w:p w14:paraId="76779994" w14:textId="77777777" w:rsidR="00231F5E" w:rsidDel="00A6606A" w:rsidRDefault="00231F5E" w:rsidP="00423F4C">
            <w:pPr>
              <w:jc w:val="both"/>
              <w:rPr>
                <w:del w:id="130" w:author="igunga julius" w:date="2024-12-11T15:27:00Z" w16du:dateUtc="2024-12-11T12:27:00Z"/>
                <w:rFonts w:asciiTheme="minorHAnsi" w:hAnsiTheme="minorHAnsi" w:cstheme="minorHAnsi"/>
                <w:sz w:val="24"/>
                <w:szCs w:val="24"/>
              </w:rPr>
            </w:pPr>
          </w:p>
          <w:p w14:paraId="654BB16F" w14:textId="77777777" w:rsidR="00231F5E" w:rsidDel="00A6606A" w:rsidRDefault="00231F5E" w:rsidP="00423F4C">
            <w:pPr>
              <w:jc w:val="both"/>
              <w:rPr>
                <w:del w:id="131" w:author="igunga julius" w:date="2024-12-11T15:27:00Z" w16du:dateUtc="2024-12-11T12:27:00Z"/>
                <w:rFonts w:asciiTheme="minorHAnsi" w:hAnsiTheme="minorHAnsi" w:cstheme="minorHAnsi"/>
                <w:sz w:val="24"/>
                <w:szCs w:val="24"/>
              </w:rPr>
            </w:pPr>
          </w:p>
          <w:p w14:paraId="23E2D41B" w14:textId="77777777" w:rsidR="00231F5E" w:rsidDel="00A6606A" w:rsidRDefault="00231F5E" w:rsidP="00423F4C">
            <w:pPr>
              <w:jc w:val="both"/>
              <w:rPr>
                <w:del w:id="132" w:author="igunga julius" w:date="2024-12-11T15:27:00Z" w16du:dateUtc="2024-12-11T12:27:00Z"/>
                <w:rFonts w:asciiTheme="minorHAnsi" w:hAnsiTheme="minorHAnsi" w:cstheme="minorHAnsi"/>
                <w:sz w:val="24"/>
                <w:szCs w:val="24"/>
              </w:rPr>
            </w:pPr>
          </w:p>
          <w:p w14:paraId="4FEFCF0C" w14:textId="77777777" w:rsidR="00231F5E" w:rsidDel="00A6606A" w:rsidRDefault="00231F5E" w:rsidP="00423F4C">
            <w:pPr>
              <w:jc w:val="both"/>
              <w:rPr>
                <w:del w:id="133" w:author="igunga julius" w:date="2024-12-11T15:27:00Z" w16du:dateUtc="2024-12-11T12:27:00Z"/>
                <w:rFonts w:asciiTheme="minorHAnsi" w:hAnsiTheme="minorHAnsi" w:cstheme="minorHAnsi"/>
                <w:sz w:val="24"/>
                <w:szCs w:val="24"/>
              </w:rPr>
            </w:pPr>
          </w:p>
          <w:p w14:paraId="3DE6E4E3" w14:textId="77777777" w:rsidR="00231F5E" w:rsidDel="00A6606A" w:rsidRDefault="00231F5E" w:rsidP="00423F4C">
            <w:pPr>
              <w:jc w:val="both"/>
              <w:rPr>
                <w:del w:id="134" w:author="igunga julius" w:date="2024-12-11T15:27:00Z" w16du:dateUtc="2024-12-11T12:27:00Z"/>
                <w:rFonts w:asciiTheme="minorHAnsi" w:hAnsiTheme="minorHAnsi" w:cstheme="minorHAnsi"/>
                <w:sz w:val="24"/>
                <w:szCs w:val="24"/>
              </w:rPr>
            </w:pPr>
          </w:p>
          <w:p w14:paraId="5DE7B706" w14:textId="77777777" w:rsidR="00231F5E" w:rsidDel="00A6606A" w:rsidRDefault="00231F5E" w:rsidP="00423F4C">
            <w:pPr>
              <w:jc w:val="both"/>
              <w:rPr>
                <w:del w:id="135" w:author="igunga julius" w:date="2024-12-11T15:27:00Z" w16du:dateUtc="2024-12-11T12:27:00Z"/>
                <w:rFonts w:asciiTheme="minorHAnsi" w:hAnsiTheme="minorHAnsi" w:cstheme="minorHAnsi"/>
                <w:sz w:val="24"/>
                <w:szCs w:val="24"/>
              </w:rPr>
            </w:pPr>
          </w:p>
          <w:p w14:paraId="1D6543DD" w14:textId="77777777" w:rsidR="00231F5E" w:rsidDel="00A6606A" w:rsidRDefault="00231F5E" w:rsidP="00423F4C">
            <w:pPr>
              <w:jc w:val="both"/>
              <w:rPr>
                <w:del w:id="136" w:author="igunga julius" w:date="2024-12-11T15:27:00Z" w16du:dateUtc="2024-12-11T12:27:00Z"/>
                <w:rFonts w:asciiTheme="minorHAnsi" w:hAnsiTheme="minorHAnsi" w:cstheme="minorHAnsi"/>
                <w:sz w:val="24"/>
                <w:szCs w:val="24"/>
              </w:rPr>
            </w:pPr>
          </w:p>
          <w:p w14:paraId="50E9313A" w14:textId="77777777" w:rsidR="00231F5E" w:rsidDel="00A6606A" w:rsidRDefault="00231F5E" w:rsidP="00423F4C">
            <w:pPr>
              <w:jc w:val="both"/>
              <w:rPr>
                <w:del w:id="137" w:author="igunga julius" w:date="2024-12-11T15:27:00Z" w16du:dateUtc="2024-12-11T12:27:00Z"/>
                <w:rFonts w:asciiTheme="minorHAnsi" w:hAnsiTheme="minorHAnsi" w:cstheme="minorHAnsi"/>
                <w:sz w:val="24"/>
                <w:szCs w:val="24"/>
              </w:rPr>
            </w:pPr>
          </w:p>
          <w:p w14:paraId="1D1263E6" w14:textId="77777777" w:rsidR="00231F5E" w:rsidDel="00A6606A" w:rsidRDefault="00231F5E" w:rsidP="00423F4C">
            <w:pPr>
              <w:jc w:val="both"/>
              <w:rPr>
                <w:del w:id="138" w:author="igunga julius" w:date="2024-12-11T15:27:00Z" w16du:dateUtc="2024-12-11T12:27:00Z"/>
                <w:rFonts w:asciiTheme="minorHAnsi" w:hAnsiTheme="minorHAnsi" w:cstheme="minorHAnsi"/>
                <w:sz w:val="24"/>
                <w:szCs w:val="24"/>
              </w:rPr>
            </w:pPr>
          </w:p>
          <w:p w14:paraId="658F429F" w14:textId="77777777" w:rsidR="00231F5E" w:rsidDel="00A6606A" w:rsidRDefault="00231F5E" w:rsidP="00423F4C">
            <w:pPr>
              <w:jc w:val="both"/>
              <w:rPr>
                <w:del w:id="139" w:author="igunga julius" w:date="2024-12-11T15:27:00Z" w16du:dateUtc="2024-12-11T12:27:00Z"/>
                <w:rFonts w:asciiTheme="minorHAnsi" w:hAnsiTheme="minorHAnsi" w:cstheme="minorHAnsi"/>
                <w:sz w:val="24"/>
                <w:szCs w:val="24"/>
              </w:rPr>
            </w:pPr>
          </w:p>
          <w:p w14:paraId="43FBC652" w14:textId="77777777" w:rsidR="00231F5E" w:rsidDel="00A6606A" w:rsidRDefault="00231F5E" w:rsidP="00423F4C">
            <w:pPr>
              <w:jc w:val="both"/>
              <w:rPr>
                <w:del w:id="140" w:author="igunga julius" w:date="2024-12-11T15:27:00Z" w16du:dateUtc="2024-12-11T12:27:00Z"/>
                <w:rFonts w:asciiTheme="minorHAnsi" w:hAnsiTheme="minorHAnsi" w:cstheme="minorHAnsi"/>
                <w:sz w:val="24"/>
                <w:szCs w:val="24"/>
              </w:rPr>
            </w:pPr>
          </w:p>
          <w:p w14:paraId="2CF41B98" w14:textId="77777777" w:rsidR="00231F5E" w:rsidDel="00A6606A" w:rsidRDefault="00231F5E" w:rsidP="00423F4C">
            <w:pPr>
              <w:jc w:val="both"/>
              <w:rPr>
                <w:del w:id="141" w:author="igunga julius" w:date="2024-12-11T15:27:00Z" w16du:dateUtc="2024-12-11T12:27:00Z"/>
                <w:rFonts w:asciiTheme="minorHAnsi" w:hAnsiTheme="minorHAnsi" w:cstheme="minorHAnsi"/>
                <w:sz w:val="24"/>
                <w:szCs w:val="24"/>
              </w:rPr>
            </w:pPr>
          </w:p>
          <w:p w14:paraId="2BD36DF6" w14:textId="77777777" w:rsidR="00231F5E" w:rsidDel="00A6606A" w:rsidRDefault="00231F5E" w:rsidP="00423F4C">
            <w:pPr>
              <w:jc w:val="both"/>
              <w:rPr>
                <w:del w:id="142" w:author="igunga julius" w:date="2024-12-11T15:27:00Z" w16du:dateUtc="2024-12-11T12:27:00Z"/>
                <w:rFonts w:asciiTheme="minorHAnsi" w:hAnsiTheme="minorHAnsi" w:cstheme="minorHAnsi"/>
                <w:sz w:val="24"/>
                <w:szCs w:val="24"/>
              </w:rPr>
            </w:pPr>
          </w:p>
          <w:p w14:paraId="692E44BD" w14:textId="77777777" w:rsidR="00231F5E" w:rsidDel="00A6606A" w:rsidRDefault="00231F5E" w:rsidP="00423F4C">
            <w:pPr>
              <w:jc w:val="both"/>
              <w:rPr>
                <w:del w:id="143" w:author="igunga julius" w:date="2024-12-11T15:27:00Z" w16du:dateUtc="2024-12-11T12:27:00Z"/>
                <w:rFonts w:asciiTheme="minorHAnsi" w:hAnsiTheme="minorHAnsi" w:cstheme="minorHAnsi"/>
                <w:sz w:val="24"/>
                <w:szCs w:val="24"/>
              </w:rPr>
            </w:pPr>
          </w:p>
          <w:p w14:paraId="2F1006B7" w14:textId="77777777" w:rsidR="00231F5E" w:rsidRDefault="00231F5E" w:rsidP="00423F4C">
            <w:pPr>
              <w:jc w:val="both"/>
              <w:rPr>
                <w:rFonts w:asciiTheme="minorHAnsi" w:hAnsiTheme="minorHAnsi" w:cstheme="minorHAnsi"/>
                <w:sz w:val="24"/>
                <w:szCs w:val="24"/>
              </w:rPr>
            </w:pPr>
          </w:p>
          <w:p w14:paraId="14DE5E38" w14:textId="77777777" w:rsidR="00231F5E" w:rsidRPr="00BC6266" w:rsidRDefault="00231F5E" w:rsidP="00423F4C">
            <w:pPr>
              <w:jc w:val="both"/>
              <w:rPr>
                <w:rFonts w:asciiTheme="minorHAnsi" w:hAnsiTheme="minorHAnsi" w:cstheme="minorHAnsi"/>
                <w:sz w:val="24"/>
                <w:szCs w:val="24"/>
              </w:rPr>
            </w:pPr>
            <w:r>
              <w:rPr>
                <w:rFonts w:asciiTheme="minorHAnsi" w:hAnsiTheme="minorHAnsi" w:cstheme="minorHAnsi"/>
                <w:sz w:val="24"/>
                <w:szCs w:val="24"/>
              </w:rPr>
              <w:t>Observe learners during the debate to assess their ability to defend their ideas in context, talk confidently and explain opinions clearly, and listen attentively and with comprehension while respecting other people’s views.</w:t>
            </w:r>
          </w:p>
        </w:tc>
      </w:tr>
      <w:tr w:rsidR="00231F5E" w:rsidRPr="00A74F68" w14:paraId="48DDD1A2" w14:textId="77777777" w:rsidTr="00E014EC">
        <w:tc>
          <w:tcPr>
            <w:tcW w:w="1591" w:type="pct"/>
          </w:tcPr>
          <w:p w14:paraId="44686583" w14:textId="77777777" w:rsidR="00231F5E" w:rsidRPr="00081391" w:rsidRDefault="00231F5E" w:rsidP="00116723">
            <w:pPr>
              <w:pStyle w:val="ListParagraph"/>
              <w:numPr>
                <w:ilvl w:val="0"/>
                <w:numId w:val="63"/>
              </w:numPr>
              <w:spacing w:after="0" w:line="240" w:lineRule="auto"/>
              <w:jc w:val="both"/>
              <w:rPr>
                <w:sz w:val="24"/>
                <w:szCs w:val="24"/>
              </w:rPr>
            </w:pPr>
            <w:r w:rsidRPr="00F05753">
              <w:rPr>
                <w:color w:val="000000"/>
                <w:sz w:val="24"/>
                <w:szCs w:val="24"/>
              </w:rPr>
              <w:t xml:space="preserve">Analyse the </w:t>
            </w:r>
            <w:r w:rsidRPr="000750BE">
              <w:rPr>
                <w:color w:val="000000"/>
                <w:sz w:val="24"/>
                <w:szCs w:val="24"/>
              </w:rPr>
              <w:t>changing types, patterns a</w:t>
            </w:r>
            <w:r w:rsidRPr="00F05753">
              <w:rPr>
                <w:color w:val="000000"/>
                <w:sz w:val="24"/>
                <w:szCs w:val="24"/>
              </w:rPr>
              <w:t xml:space="preserve">nd </w:t>
            </w:r>
            <w:commentRangeStart w:id="144"/>
            <w:r w:rsidRPr="00F05753">
              <w:rPr>
                <w:color w:val="000000"/>
                <w:sz w:val="24"/>
                <w:szCs w:val="24"/>
              </w:rPr>
              <w:t>functions</w:t>
            </w:r>
            <w:commentRangeEnd w:id="144"/>
            <w:r w:rsidR="000F046C">
              <w:rPr>
                <w:rStyle w:val="CommentReference"/>
                <w:rFonts w:cs="Times New Roman"/>
                <w:kern w:val="0"/>
                <w:lang w:val="en-US"/>
              </w:rPr>
              <w:commentReference w:id="144"/>
            </w:r>
            <w:r w:rsidRPr="00F05753">
              <w:rPr>
                <w:color w:val="000000"/>
                <w:sz w:val="24"/>
                <w:szCs w:val="24"/>
              </w:rPr>
              <w:t xml:space="preserve"> of rural settlements in Uganda and other countries and the impacts these have on the surrounding areas(v/a)</w:t>
            </w:r>
          </w:p>
        </w:tc>
        <w:tc>
          <w:tcPr>
            <w:tcW w:w="1755" w:type="pct"/>
          </w:tcPr>
          <w:p w14:paraId="740B2562" w14:textId="77777777" w:rsidR="00231F5E" w:rsidRDefault="00231F5E" w:rsidP="00423F4C">
            <w:pPr>
              <w:jc w:val="both"/>
              <w:rPr>
                <w:sz w:val="24"/>
                <w:szCs w:val="24"/>
              </w:rPr>
            </w:pPr>
            <w:commentRangeStart w:id="145"/>
            <w:r w:rsidRPr="00E248BE">
              <w:rPr>
                <w:b/>
                <w:sz w:val="24"/>
                <w:szCs w:val="24"/>
              </w:rPr>
              <w:t>Rural Settlement</w:t>
            </w:r>
          </w:p>
          <w:p w14:paraId="009EC386" w14:textId="29DD1089" w:rsidR="00231F5E" w:rsidRDefault="00231F5E" w:rsidP="00423F4C">
            <w:pPr>
              <w:jc w:val="both"/>
              <w:rPr>
                <w:rFonts w:asciiTheme="minorHAnsi" w:hAnsiTheme="minorHAnsi" w:cstheme="minorHAnsi"/>
                <w:sz w:val="24"/>
                <w:szCs w:val="24"/>
                <w:lang w:val="en-US"/>
              </w:rPr>
            </w:pPr>
            <w:r w:rsidRPr="001E08EB">
              <w:rPr>
                <w:rFonts w:asciiTheme="minorHAnsi" w:hAnsiTheme="minorHAnsi" w:cstheme="minorHAnsi"/>
                <w:b/>
                <w:bCs/>
                <w:sz w:val="24"/>
                <w:szCs w:val="24"/>
                <w:lang w:val="en-US"/>
              </w:rPr>
              <w:t>Typ</w:t>
            </w:r>
            <w:commentRangeEnd w:id="145"/>
            <w:r w:rsidR="005C5C49">
              <w:rPr>
                <w:rStyle w:val="CommentReference"/>
                <w:rFonts w:cs="Times New Roman"/>
                <w:kern w:val="0"/>
                <w:lang w:val="en-US"/>
              </w:rPr>
              <w:commentReference w:id="145"/>
            </w:r>
            <w:r w:rsidRPr="001E08EB">
              <w:rPr>
                <w:rFonts w:asciiTheme="minorHAnsi" w:hAnsiTheme="minorHAnsi" w:cstheme="minorHAnsi"/>
                <w:b/>
                <w:bCs/>
                <w:sz w:val="24"/>
                <w:szCs w:val="24"/>
                <w:lang w:val="en-US"/>
              </w:rPr>
              <w:t>es:</w:t>
            </w:r>
            <w:r>
              <w:rPr>
                <w:rFonts w:asciiTheme="minorHAnsi" w:hAnsiTheme="minorHAnsi" w:cstheme="minorHAnsi"/>
                <w:sz w:val="24"/>
                <w:szCs w:val="24"/>
                <w:lang w:val="en-US"/>
              </w:rPr>
              <w:t xml:space="preserve"> </w:t>
            </w:r>
            <w:commentRangeStart w:id="146"/>
            <w:r w:rsidRPr="002E2F6A">
              <w:rPr>
                <w:rFonts w:asciiTheme="minorHAnsi" w:hAnsiTheme="minorHAnsi" w:cstheme="minorHAnsi"/>
                <w:sz w:val="24"/>
                <w:szCs w:val="24"/>
                <w:lang w:val="en-US"/>
              </w:rPr>
              <w:t>Provide learners with photographs</w:t>
            </w:r>
            <w:r>
              <w:rPr>
                <w:rFonts w:asciiTheme="minorHAnsi" w:hAnsiTheme="minorHAnsi" w:cstheme="minorHAnsi"/>
                <w:sz w:val="24"/>
                <w:szCs w:val="24"/>
                <w:lang w:val="en-US"/>
              </w:rPr>
              <w:t>, or</w:t>
            </w:r>
            <w:commentRangeStart w:id="147"/>
            <w:r>
              <w:rPr>
                <w:rFonts w:asciiTheme="minorHAnsi" w:hAnsiTheme="minorHAnsi" w:cstheme="minorHAnsi"/>
                <w:sz w:val="24"/>
                <w:szCs w:val="24"/>
                <w:lang w:val="en-US"/>
              </w:rPr>
              <w:t xml:space="preserve"> </w:t>
            </w:r>
            <w:commentRangeEnd w:id="147"/>
            <w:r w:rsidR="005C5C49">
              <w:rPr>
                <w:rStyle w:val="CommentReference"/>
                <w:rFonts w:cs="Times New Roman"/>
                <w:kern w:val="0"/>
                <w:lang w:val="en-US"/>
              </w:rPr>
              <w:commentReference w:id="147"/>
            </w:r>
            <w:r>
              <w:rPr>
                <w:rFonts w:asciiTheme="minorHAnsi" w:hAnsiTheme="minorHAnsi" w:cstheme="minorHAnsi"/>
                <w:sz w:val="24"/>
                <w:szCs w:val="24"/>
                <w:lang w:val="en-US"/>
              </w:rPr>
              <w:t xml:space="preserve">videos </w:t>
            </w:r>
            <w:r w:rsidRPr="002E2F6A">
              <w:rPr>
                <w:rFonts w:asciiTheme="minorHAnsi" w:hAnsiTheme="minorHAnsi" w:cstheme="minorHAnsi"/>
                <w:sz w:val="24"/>
                <w:szCs w:val="24"/>
                <w:lang w:val="en-US"/>
              </w:rPr>
              <w:t>of different rural settlements to identify types of rural settlements and task them to classify the images into settlement types based on their characteristics.</w:t>
            </w:r>
            <w:r>
              <w:rPr>
                <w:rFonts w:asciiTheme="minorHAnsi" w:hAnsiTheme="minorHAnsi" w:cstheme="minorHAnsi"/>
                <w:sz w:val="24"/>
                <w:szCs w:val="24"/>
                <w:lang w:val="en-US"/>
              </w:rPr>
              <w:t xml:space="preserve"> Groups note down their findings and make presentations to aid further class discussion.</w:t>
            </w:r>
          </w:p>
          <w:p w14:paraId="0204C1D2" w14:textId="0768B817" w:rsidR="00231F5E" w:rsidRPr="00231F5E" w:rsidRDefault="00231F5E" w:rsidP="00423F4C">
            <w:p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 Individually, learners carry out a library or internet research on the types of rural settlement and their characteristics to supplement information provided by the photographs. They make research reports about their findings.</w:t>
            </w:r>
            <w:commentRangeEnd w:id="146"/>
            <w:r w:rsidR="005C5C49">
              <w:rPr>
                <w:rStyle w:val="CommentReference"/>
                <w:rFonts w:cs="Times New Roman"/>
                <w:kern w:val="0"/>
                <w:lang w:val="en-US"/>
              </w:rPr>
              <w:commentReference w:id="146"/>
            </w:r>
          </w:p>
          <w:p w14:paraId="213D3D3E" w14:textId="402D36A4" w:rsidR="00231F5E" w:rsidRDefault="00231F5E" w:rsidP="00423F4C">
            <w:pPr>
              <w:jc w:val="both"/>
              <w:rPr>
                <w:rFonts w:asciiTheme="minorHAnsi" w:hAnsiTheme="minorHAnsi" w:cstheme="minorHAnsi"/>
                <w:b/>
                <w:bCs/>
                <w:sz w:val="24"/>
                <w:szCs w:val="24"/>
                <w:lang w:val="en-US"/>
              </w:rPr>
            </w:pPr>
            <w:r>
              <w:rPr>
                <w:rFonts w:asciiTheme="minorHAnsi" w:hAnsiTheme="minorHAnsi" w:cstheme="minorHAnsi"/>
                <w:b/>
                <w:bCs/>
                <w:sz w:val="24"/>
                <w:szCs w:val="24"/>
                <w:lang w:val="en-US"/>
              </w:rPr>
              <w:t>Sit</w:t>
            </w:r>
            <w:r w:rsidR="00E014EC">
              <w:rPr>
                <w:rFonts w:asciiTheme="minorHAnsi" w:hAnsiTheme="minorHAnsi" w:cstheme="minorHAnsi"/>
                <w:b/>
                <w:bCs/>
                <w:sz w:val="24"/>
                <w:szCs w:val="24"/>
                <w:lang w:val="en-US"/>
              </w:rPr>
              <w:t>e</w:t>
            </w:r>
            <w:r>
              <w:rPr>
                <w:rFonts w:asciiTheme="minorHAnsi" w:hAnsiTheme="minorHAnsi" w:cstheme="minorHAnsi"/>
                <w:b/>
                <w:bCs/>
                <w:sz w:val="24"/>
                <w:szCs w:val="24"/>
                <w:lang w:val="en-US"/>
              </w:rPr>
              <w:t xml:space="preserve"> and location </w:t>
            </w:r>
          </w:p>
          <w:p w14:paraId="2242FCB0" w14:textId="51CE29F1" w:rsidR="00231F5E" w:rsidRDefault="00231F5E" w:rsidP="00423F4C">
            <w:pPr>
              <w:jc w:val="both"/>
              <w:rPr>
                <w:rFonts w:asciiTheme="minorHAnsi" w:hAnsiTheme="minorHAnsi" w:cstheme="minorHAnsi"/>
                <w:sz w:val="24"/>
                <w:szCs w:val="24"/>
                <w:lang w:val="en-US"/>
              </w:rPr>
            </w:pPr>
            <w:r w:rsidRPr="00231F5E">
              <w:rPr>
                <w:rFonts w:asciiTheme="minorHAnsi" w:hAnsiTheme="minorHAnsi" w:cstheme="minorHAnsi"/>
                <w:sz w:val="24"/>
                <w:szCs w:val="24"/>
                <w:lang w:val="en-US"/>
              </w:rPr>
              <w:t>In</w:t>
            </w:r>
            <w:r w:rsidRPr="00500E58">
              <w:rPr>
                <w:rFonts w:asciiTheme="minorHAnsi" w:hAnsiTheme="minorHAnsi" w:cstheme="minorHAnsi"/>
                <w:sz w:val="24"/>
                <w:szCs w:val="24"/>
                <w:lang w:val="en-US"/>
              </w:rPr>
              <w:t xml:space="preserve"> groups, learners analyse</w:t>
            </w:r>
            <w:r w:rsidRPr="002E2F6A">
              <w:rPr>
                <w:rFonts w:asciiTheme="minorHAnsi" w:hAnsiTheme="minorHAnsi" w:cstheme="minorHAnsi"/>
                <w:sz w:val="24"/>
                <w:szCs w:val="24"/>
                <w:lang w:val="en-US"/>
              </w:rPr>
              <w:t xml:space="preserve"> topographic maps of Uganda to identify common rural settlement locations (e.g., near rivers, fertile land, or transport routes) to explore site and location of rural settlements, and discuss why certain locations are more favorable for rural settlements</w:t>
            </w:r>
            <w:r>
              <w:rPr>
                <w:rFonts w:asciiTheme="minorHAnsi" w:hAnsiTheme="minorHAnsi" w:cstheme="minorHAnsi"/>
                <w:sz w:val="24"/>
                <w:szCs w:val="24"/>
                <w:lang w:val="en-US"/>
              </w:rPr>
              <w:t xml:space="preserve">, </w:t>
            </w:r>
            <w:commentRangeStart w:id="148"/>
            <w:r>
              <w:rPr>
                <w:rFonts w:asciiTheme="minorHAnsi" w:hAnsiTheme="minorHAnsi" w:cstheme="minorHAnsi"/>
                <w:sz w:val="24"/>
                <w:szCs w:val="24"/>
                <w:lang w:val="en-US"/>
              </w:rPr>
              <w:t>and make note down</w:t>
            </w:r>
            <w:commentRangeEnd w:id="148"/>
            <w:r w:rsidR="00BC57F4">
              <w:rPr>
                <w:rStyle w:val="CommentReference"/>
                <w:rFonts w:cs="Times New Roman"/>
                <w:kern w:val="0"/>
                <w:lang w:val="en-US"/>
              </w:rPr>
              <w:commentReference w:id="148"/>
            </w:r>
            <w:r>
              <w:rPr>
                <w:rFonts w:asciiTheme="minorHAnsi" w:hAnsiTheme="minorHAnsi" w:cstheme="minorHAnsi"/>
                <w:sz w:val="24"/>
                <w:szCs w:val="24"/>
                <w:lang w:val="en-US"/>
              </w:rPr>
              <w:t xml:space="preserve"> their findings on manillas, and display their work on the classroom walls.</w:t>
            </w:r>
          </w:p>
          <w:p w14:paraId="7EE4A5EB" w14:textId="77777777" w:rsidR="00231F5E" w:rsidRPr="00A5262B" w:rsidRDefault="00231F5E" w:rsidP="00423F4C">
            <w:pPr>
              <w:jc w:val="both"/>
              <w:rPr>
                <w:rFonts w:asciiTheme="minorHAnsi" w:hAnsiTheme="minorHAnsi" w:cstheme="minorHAnsi"/>
                <w:sz w:val="24"/>
                <w:szCs w:val="24"/>
                <w:lang w:val="en-US"/>
              </w:rPr>
            </w:pPr>
            <w:r>
              <w:rPr>
                <w:rFonts w:asciiTheme="minorHAnsi" w:hAnsiTheme="minorHAnsi" w:cstheme="minorHAnsi"/>
                <w:sz w:val="24"/>
                <w:szCs w:val="24"/>
                <w:lang w:val="en-US"/>
              </w:rPr>
              <w:lastRenderedPageBreak/>
              <w:t xml:space="preserve"> Through a gallery walk, groups comment and critique on each other’s work.</w:t>
            </w:r>
          </w:p>
          <w:p w14:paraId="4CC6A310" w14:textId="77777777" w:rsidR="00231F5E" w:rsidRDefault="00231F5E" w:rsidP="00423F4C">
            <w:pPr>
              <w:jc w:val="both"/>
              <w:rPr>
                <w:rFonts w:asciiTheme="minorHAnsi" w:hAnsiTheme="minorHAnsi" w:cstheme="minorHAnsi"/>
                <w:b/>
                <w:bCs/>
                <w:sz w:val="24"/>
                <w:szCs w:val="24"/>
                <w:lang w:val="en-US"/>
              </w:rPr>
            </w:pPr>
            <w:commentRangeStart w:id="149"/>
            <w:r w:rsidRPr="001E08EB">
              <w:rPr>
                <w:rFonts w:asciiTheme="minorHAnsi" w:hAnsiTheme="minorHAnsi" w:cstheme="minorHAnsi"/>
                <w:b/>
                <w:bCs/>
                <w:sz w:val="24"/>
                <w:szCs w:val="24"/>
                <w:lang w:val="en-US"/>
              </w:rPr>
              <w:t>Functions:</w:t>
            </w:r>
            <w:r>
              <w:rPr>
                <w:rFonts w:asciiTheme="minorHAnsi" w:hAnsiTheme="minorHAnsi" w:cstheme="minorHAnsi"/>
                <w:sz w:val="24"/>
                <w:szCs w:val="24"/>
                <w:lang w:val="en-US"/>
              </w:rPr>
              <w:t xml:space="preserve"> </w:t>
            </w:r>
            <w:r w:rsidRPr="004B0D43">
              <w:rPr>
                <w:rFonts w:asciiTheme="minorHAnsi" w:hAnsiTheme="minorHAnsi" w:cstheme="minorHAnsi"/>
                <w:sz w:val="24"/>
                <w:szCs w:val="24"/>
                <w:lang w:val="en-US"/>
              </w:rPr>
              <w:t>In groups learners discuss the roles of rural settlements, and present their ideas to the class</w:t>
            </w:r>
            <w:r>
              <w:rPr>
                <w:rFonts w:asciiTheme="minorHAnsi" w:hAnsiTheme="minorHAnsi" w:cstheme="minorHAnsi"/>
                <w:sz w:val="24"/>
                <w:szCs w:val="24"/>
                <w:lang w:val="en-US"/>
              </w:rPr>
              <w:t xml:space="preserve"> for further discussions.</w:t>
            </w:r>
            <w:commentRangeEnd w:id="149"/>
            <w:r w:rsidR="000F046C">
              <w:rPr>
                <w:rStyle w:val="CommentReference"/>
                <w:rFonts w:cs="Times New Roman"/>
                <w:kern w:val="0"/>
                <w:lang w:val="en-US"/>
              </w:rPr>
              <w:commentReference w:id="149"/>
            </w:r>
          </w:p>
          <w:p w14:paraId="674022E8" w14:textId="49B7F736" w:rsidR="00231F5E" w:rsidRPr="004B0D43" w:rsidRDefault="00231F5E" w:rsidP="00423F4C">
            <w:pPr>
              <w:jc w:val="both"/>
              <w:rPr>
                <w:rFonts w:asciiTheme="minorHAnsi" w:hAnsiTheme="minorHAnsi" w:cstheme="minorHAnsi"/>
                <w:sz w:val="24"/>
                <w:szCs w:val="24"/>
                <w:lang w:val="en-US"/>
              </w:rPr>
            </w:pPr>
            <w:r>
              <w:rPr>
                <w:rFonts w:asciiTheme="minorHAnsi" w:hAnsiTheme="minorHAnsi" w:cstheme="minorHAnsi"/>
                <w:b/>
                <w:bCs/>
                <w:sz w:val="24"/>
                <w:szCs w:val="24"/>
                <w:lang w:val="en-US"/>
              </w:rPr>
              <w:t>Impact on surroundings</w:t>
            </w:r>
            <w:commentRangeStart w:id="150"/>
            <w:r>
              <w:rPr>
                <w:rFonts w:asciiTheme="minorHAnsi" w:hAnsiTheme="minorHAnsi" w:cstheme="minorHAnsi"/>
                <w:b/>
                <w:bCs/>
                <w:sz w:val="24"/>
                <w:szCs w:val="24"/>
                <w:lang w:val="en-US"/>
              </w:rPr>
              <w:t xml:space="preserve">: </w:t>
            </w:r>
            <w:r w:rsidRPr="004B0D43">
              <w:rPr>
                <w:rFonts w:asciiTheme="minorHAnsi" w:hAnsiTheme="minorHAnsi" w:cstheme="minorHAnsi"/>
                <w:sz w:val="24"/>
                <w:szCs w:val="24"/>
                <w:lang w:val="en-US"/>
              </w:rPr>
              <w:t>Guide learners to</w:t>
            </w:r>
            <w:r w:rsidRPr="004B0D43">
              <w:rPr>
                <w:rFonts w:asciiTheme="minorHAnsi" w:hAnsiTheme="minorHAnsi" w:cstheme="minorHAnsi"/>
                <w:b/>
                <w:bCs/>
                <w:sz w:val="24"/>
                <w:szCs w:val="24"/>
                <w:lang w:val="en-US"/>
              </w:rPr>
              <w:t xml:space="preserve"> c</w:t>
            </w:r>
            <w:r w:rsidRPr="004B0D43">
              <w:rPr>
                <w:rFonts w:asciiTheme="minorHAnsi" w:hAnsiTheme="minorHAnsi" w:cstheme="minorHAnsi"/>
                <w:sz w:val="24"/>
                <w:szCs w:val="24"/>
                <w:lang w:val="en-US"/>
              </w:rPr>
              <w:t>onduct a field study in a nearby rural settlement to analyse the impact of rural settlements on surroundings.</w:t>
            </w:r>
          </w:p>
          <w:p w14:paraId="5A5F9438" w14:textId="3193B00E" w:rsidR="00231F5E" w:rsidRPr="001E08EB" w:rsidRDefault="00231F5E" w:rsidP="00423F4C">
            <w:pPr>
              <w:jc w:val="both"/>
              <w:rPr>
                <w:rFonts w:asciiTheme="minorHAnsi" w:hAnsiTheme="minorHAnsi" w:cstheme="minorHAnsi"/>
                <w:sz w:val="24"/>
                <w:szCs w:val="24"/>
                <w:lang w:val="en-US"/>
              </w:rPr>
            </w:pPr>
            <w:r w:rsidRPr="00231F5E">
              <w:rPr>
                <w:rFonts w:asciiTheme="minorHAnsi" w:hAnsiTheme="minorHAnsi" w:cstheme="minorHAnsi"/>
                <w:sz w:val="24"/>
                <w:szCs w:val="24"/>
                <w:lang w:val="en-US"/>
              </w:rPr>
              <w:t>In groups, learners observe</w:t>
            </w:r>
            <w:r w:rsidRPr="004B0D43">
              <w:rPr>
                <w:rFonts w:asciiTheme="minorHAnsi" w:hAnsiTheme="minorHAnsi" w:cstheme="minorHAnsi"/>
                <w:sz w:val="24"/>
                <w:szCs w:val="24"/>
                <w:lang w:val="en-US"/>
              </w:rPr>
              <w:t xml:space="preserve"> and record the environmental, economic, and social impacts of the settlement</w:t>
            </w:r>
            <w:r>
              <w:rPr>
                <w:rFonts w:asciiTheme="minorHAnsi" w:hAnsiTheme="minorHAnsi" w:cstheme="minorHAnsi"/>
                <w:sz w:val="24"/>
                <w:szCs w:val="24"/>
                <w:lang w:val="en-US"/>
              </w:rPr>
              <w:t xml:space="preserve">, </w:t>
            </w:r>
            <w:r w:rsidRPr="004B0D43">
              <w:rPr>
                <w:rFonts w:asciiTheme="minorHAnsi" w:hAnsiTheme="minorHAnsi" w:cstheme="minorHAnsi"/>
                <w:sz w:val="24"/>
                <w:szCs w:val="24"/>
                <w:lang w:val="en-US"/>
              </w:rPr>
              <w:t>and write a group report with recommendations on mitigating negative impacts while enhancing positive contributions.</w:t>
            </w:r>
            <w:r w:rsidRPr="00231F5E">
              <w:rPr>
                <w:rFonts w:asciiTheme="minorHAnsi" w:eastAsiaTheme="minorHAnsi" w:hAnsiTheme="minorHAnsi" w:cstheme="minorBidi"/>
                <w:b/>
                <w:bCs/>
                <w:lang w:val="en-US"/>
              </w:rPr>
              <w:t xml:space="preserve"> </w:t>
            </w:r>
          </w:p>
          <w:p w14:paraId="1FC60A94" w14:textId="77777777" w:rsidR="00231F5E" w:rsidRPr="000750BE" w:rsidRDefault="00231F5E" w:rsidP="00423F4C">
            <w:pPr>
              <w:jc w:val="both"/>
              <w:rPr>
                <w:rFonts w:asciiTheme="minorHAnsi" w:hAnsiTheme="minorHAnsi" w:cstheme="minorHAnsi"/>
                <w:sz w:val="24"/>
                <w:szCs w:val="24"/>
                <w:lang w:val="en-US"/>
              </w:rPr>
            </w:pPr>
            <w:r w:rsidRPr="00231F5E">
              <w:rPr>
                <w:rFonts w:asciiTheme="minorHAnsi" w:hAnsiTheme="minorHAnsi" w:cstheme="minorHAnsi"/>
                <w:sz w:val="24"/>
                <w:szCs w:val="24"/>
                <w:lang w:val="en-US"/>
              </w:rPr>
              <w:t>Learners r</w:t>
            </w:r>
            <w:r w:rsidRPr="001E08EB">
              <w:rPr>
                <w:rFonts w:asciiTheme="minorHAnsi" w:hAnsiTheme="minorHAnsi" w:cstheme="minorHAnsi"/>
                <w:sz w:val="24"/>
                <w:szCs w:val="24"/>
                <w:lang w:val="en-US"/>
              </w:rPr>
              <w:t>ole-play a rural settlement planning committee tasked with improving living conditions in a hypothetical or real settlement, and propose solutions to challenges.</w:t>
            </w:r>
            <w:commentRangeEnd w:id="150"/>
            <w:r w:rsidR="005F3207">
              <w:rPr>
                <w:rStyle w:val="CommentReference"/>
                <w:rFonts w:cs="Times New Roman"/>
                <w:kern w:val="0"/>
                <w:lang w:val="en-US"/>
              </w:rPr>
              <w:commentReference w:id="150"/>
            </w:r>
          </w:p>
        </w:tc>
        <w:tc>
          <w:tcPr>
            <w:tcW w:w="1654" w:type="pct"/>
          </w:tcPr>
          <w:p w14:paraId="0B908844" w14:textId="77777777"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lastRenderedPageBreak/>
              <w:t>Observe learners as they analyse photographs, texts or videos focusing on how well they sort and analyse information.</w:t>
            </w:r>
          </w:p>
          <w:p w14:paraId="42C84A88" w14:textId="77777777" w:rsidR="00231F5E" w:rsidRDefault="00231F5E" w:rsidP="00423F4C">
            <w:pPr>
              <w:jc w:val="both"/>
              <w:rPr>
                <w:rFonts w:asciiTheme="minorHAnsi" w:hAnsiTheme="minorHAnsi" w:cstheme="minorHAnsi"/>
                <w:sz w:val="24"/>
                <w:szCs w:val="24"/>
              </w:rPr>
            </w:pPr>
          </w:p>
          <w:p w14:paraId="679B3965" w14:textId="20D02AA4"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Observe learners as they classify the images into settlement types focussing on how well they look for patterns and make generalisations. </w:t>
            </w:r>
          </w:p>
          <w:p w14:paraId="48F5C40A" w14:textId="77777777"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Probe learners to explain reasons behind the classifications they have come up with.</w:t>
            </w:r>
          </w:p>
          <w:p w14:paraId="176E8023" w14:textId="77777777" w:rsidR="00231F5E" w:rsidRDefault="00231F5E" w:rsidP="00423F4C">
            <w:pPr>
              <w:jc w:val="both"/>
              <w:rPr>
                <w:rFonts w:asciiTheme="minorHAnsi" w:hAnsiTheme="minorHAnsi" w:cstheme="minorHAnsi"/>
                <w:sz w:val="24"/>
                <w:szCs w:val="24"/>
              </w:rPr>
            </w:pPr>
          </w:p>
          <w:p w14:paraId="053683A7" w14:textId="77777777" w:rsidR="00231F5E" w:rsidRDefault="00231F5E" w:rsidP="00423F4C">
            <w:pPr>
              <w:jc w:val="both"/>
              <w:rPr>
                <w:rFonts w:asciiTheme="minorHAnsi" w:hAnsiTheme="minorHAnsi" w:cstheme="minorHAnsi"/>
                <w:sz w:val="24"/>
                <w:szCs w:val="24"/>
              </w:rPr>
            </w:pPr>
          </w:p>
          <w:p w14:paraId="17655558" w14:textId="77777777" w:rsidR="00231F5E" w:rsidRDefault="00231F5E" w:rsidP="00423F4C">
            <w:pPr>
              <w:jc w:val="both"/>
              <w:rPr>
                <w:rFonts w:asciiTheme="minorHAnsi" w:hAnsiTheme="minorHAnsi" w:cstheme="minorHAnsi"/>
                <w:sz w:val="24"/>
                <w:szCs w:val="24"/>
              </w:rPr>
            </w:pPr>
          </w:p>
          <w:p w14:paraId="2587C2DF" w14:textId="77777777" w:rsidR="00231F5E" w:rsidRDefault="00231F5E" w:rsidP="00423F4C">
            <w:pPr>
              <w:jc w:val="both"/>
              <w:rPr>
                <w:rFonts w:asciiTheme="minorHAnsi" w:hAnsiTheme="minorHAnsi" w:cstheme="minorHAnsi"/>
                <w:sz w:val="24"/>
                <w:szCs w:val="24"/>
              </w:rPr>
            </w:pPr>
          </w:p>
          <w:p w14:paraId="644BBDCD" w14:textId="77777777" w:rsidR="00231F5E" w:rsidRDefault="00231F5E" w:rsidP="00423F4C">
            <w:pPr>
              <w:jc w:val="both"/>
              <w:rPr>
                <w:rFonts w:asciiTheme="minorHAnsi" w:hAnsiTheme="minorHAnsi" w:cstheme="minorHAnsi"/>
                <w:sz w:val="24"/>
                <w:szCs w:val="24"/>
              </w:rPr>
            </w:pPr>
          </w:p>
          <w:p w14:paraId="48BD44AD" w14:textId="77777777"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Observe learners as they analyse topographic maps focusing on how well they work with others to generate ideas.</w:t>
            </w:r>
          </w:p>
          <w:p w14:paraId="20008D92" w14:textId="77777777" w:rsidR="00231F5E" w:rsidRDefault="00231F5E" w:rsidP="00423F4C">
            <w:pPr>
              <w:jc w:val="both"/>
              <w:rPr>
                <w:rFonts w:asciiTheme="minorHAnsi" w:hAnsiTheme="minorHAnsi" w:cstheme="minorHAnsi"/>
                <w:sz w:val="24"/>
                <w:szCs w:val="24"/>
              </w:rPr>
            </w:pPr>
          </w:p>
          <w:p w14:paraId="57690D82" w14:textId="4DBB3487"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Probe learners as they explain why certain locations are more suitable for rural </w:t>
            </w:r>
            <w:r>
              <w:rPr>
                <w:rFonts w:asciiTheme="minorHAnsi" w:hAnsiTheme="minorHAnsi" w:cstheme="minorHAnsi"/>
                <w:sz w:val="24"/>
                <w:szCs w:val="24"/>
              </w:rPr>
              <w:lastRenderedPageBreak/>
              <w:t>settlements focusing on in depth understanding.</w:t>
            </w:r>
          </w:p>
          <w:p w14:paraId="26694960" w14:textId="6D00AB5E"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Assess </w:t>
            </w:r>
            <w:commentRangeStart w:id="151"/>
            <w:r>
              <w:rPr>
                <w:rFonts w:asciiTheme="minorHAnsi" w:hAnsiTheme="minorHAnsi" w:cstheme="minorHAnsi"/>
                <w:sz w:val="24"/>
                <w:szCs w:val="24"/>
              </w:rPr>
              <w:t>learners</w:t>
            </w:r>
            <w:commentRangeEnd w:id="151"/>
            <w:r w:rsidR="005F3207">
              <w:rPr>
                <w:rStyle w:val="CommentReference"/>
                <w:rFonts w:cs="Times New Roman"/>
                <w:kern w:val="0"/>
                <w:lang w:val="en-US"/>
              </w:rPr>
              <w:commentReference w:id="151"/>
            </w:r>
            <w:r>
              <w:rPr>
                <w:rFonts w:asciiTheme="minorHAnsi" w:hAnsiTheme="minorHAnsi" w:cstheme="minorHAnsi"/>
                <w:sz w:val="24"/>
                <w:szCs w:val="24"/>
              </w:rPr>
              <w:t xml:space="preserve"> write ups focussing on accuracy and coherence of ideas presented.</w:t>
            </w:r>
          </w:p>
          <w:p w14:paraId="556E0A3A" w14:textId="6D2BF08B"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Observe learners during the group discussions to assess their ability to interact effectively with others.</w:t>
            </w:r>
          </w:p>
          <w:p w14:paraId="6BCAF25D" w14:textId="21DAF0CB"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Converse with learners during presentations to assess depth of their ideas as they explain the </w:t>
            </w:r>
            <w:commentRangeStart w:id="152"/>
            <w:r>
              <w:rPr>
                <w:rFonts w:asciiTheme="minorHAnsi" w:hAnsiTheme="minorHAnsi" w:cstheme="minorHAnsi"/>
                <w:sz w:val="24"/>
                <w:szCs w:val="24"/>
              </w:rPr>
              <w:t>roles</w:t>
            </w:r>
            <w:commentRangeEnd w:id="152"/>
            <w:r w:rsidR="00355DB4">
              <w:rPr>
                <w:rStyle w:val="CommentReference"/>
                <w:rFonts w:cs="Times New Roman"/>
                <w:kern w:val="0"/>
                <w:lang w:val="en-US"/>
              </w:rPr>
              <w:commentReference w:id="152"/>
            </w:r>
            <w:r>
              <w:rPr>
                <w:rFonts w:asciiTheme="minorHAnsi" w:hAnsiTheme="minorHAnsi" w:cstheme="minorHAnsi"/>
                <w:sz w:val="24"/>
                <w:szCs w:val="24"/>
              </w:rPr>
              <w:t xml:space="preserve"> of rural settlement.</w:t>
            </w:r>
          </w:p>
          <w:p w14:paraId="78BC8D8D" w14:textId="675455BD"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Observe learners as they collect data from the field, assess how well they plan and sort out </w:t>
            </w:r>
            <w:commentRangeStart w:id="153"/>
            <w:r>
              <w:rPr>
                <w:rFonts w:asciiTheme="minorHAnsi" w:hAnsiTheme="minorHAnsi" w:cstheme="minorHAnsi"/>
                <w:sz w:val="24"/>
                <w:szCs w:val="24"/>
              </w:rPr>
              <w:t>investigations</w:t>
            </w:r>
            <w:commentRangeEnd w:id="153"/>
            <w:r w:rsidR="00355DB4">
              <w:rPr>
                <w:rStyle w:val="CommentReference"/>
                <w:rFonts w:cs="Times New Roman"/>
                <w:kern w:val="0"/>
                <w:lang w:val="en-US"/>
              </w:rPr>
              <w:commentReference w:id="153"/>
            </w:r>
            <w:r>
              <w:rPr>
                <w:rFonts w:asciiTheme="minorHAnsi" w:hAnsiTheme="minorHAnsi" w:cstheme="minorHAnsi"/>
                <w:sz w:val="24"/>
                <w:szCs w:val="24"/>
              </w:rPr>
              <w:t xml:space="preserve"> on the impact of rural settlements on surroundings.</w:t>
            </w:r>
          </w:p>
          <w:p w14:paraId="748F4AC3" w14:textId="77777777" w:rsidR="00231F5E" w:rsidRDefault="00231F5E" w:rsidP="00423F4C">
            <w:pPr>
              <w:jc w:val="both"/>
              <w:rPr>
                <w:rFonts w:asciiTheme="minorHAnsi" w:hAnsiTheme="minorHAnsi" w:cstheme="minorHAnsi"/>
                <w:sz w:val="24"/>
                <w:szCs w:val="24"/>
              </w:rPr>
            </w:pPr>
            <w:r w:rsidRPr="00500E58">
              <w:rPr>
                <w:rFonts w:asciiTheme="minorHAnsi" w:hAnsiTheme="minorHAnsi" w:cstheme="minorHAnsi"/>
                <w:sz w:val="24"/>
                <w:szCs w:val="24"/>
              </w:rPr>
              <w:t>Observe learners as they discuss in groups, focussing on team work and ability to express their ideas logically and fluently.</w:t>
            </w:r>
          </w:p>
          <w:p w14:paraId="38341473" w14:textId="77777777" w:rsidR="00231F5E" w:rsidRPr="00500E58" w:rsidRDefault="00231F5E" w:rsidP="00423F4C">
            <w:pPr>
              <w:jc w:val="both"/>
              <w:rPr>
                <w:rFonts w:asciiTheme="minorHAnsi" w:hAnsiTheme="minorHAnsi" w:cstheme="minorHAnsi"/>
                <w:sz w:val="24"/>
                <w:szCs w:val="24"/>
              </w:rPr>
            </w:pPr>
          </w:p>
          <w:p w14:paraId="6AB86100" w14:textId="296A2421"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Probe learners to explain their views about functions of rural settlement focusing on their ability to look for patterns and make generalisations.</w:t>
            </w:r>
          </w:p>
          <w:p w14:paraId="24A21769" w14:textId="67F8D21D" w:rsidR="00231F5E" w:rsidRDefault="00231F5E" w:rsidP="00423F4C">
            <w:pPr>
              <w:jc w:val="both"/>
              <w:rPr>
                <w:rFonts w:asciiTheme="minorHAnsi" w:hAnsiTheme="minorHAnsi" w:cstheme="minorHAnsi"/>
                <w:sz w:val="24"/>
                <w:szCs w:val="24"/>
              </w:rPr>
            </w:pPr>
            <w:r>
              <w:rPr>
                <w:rFonts w:asciiTheme="minorHAnsi" w:hAnsiTheme="minorHAnsi" w:cstheme="minorHAnsi"/>
                <w:sz w:val="24"/>
                <w:szCs w:val="24"/>
              </w:rPr>
              <w:t xml:space="preserve">Observe learners while in the field to assess their ability to interact effectively with others, and use a range of </w:t>
            </w:r>
            <w:r>
              <w:rPr>
                <w:rFonts w:asciiTheme="minorHAnsi" w:hAnsiTheme="minorHAnsi" w:cstheme="minorHAnsi"/>
                <w:sz w:val="24"/>
                <w:szCs w:val="24"/>
              </w:rPr>
              <w:lastRenderedPageBreak/>
              <w:t>media to collect and communicate ideas during and after the field work.</w:t>
            </w:r>
          </w:p>
          <w:p w14:paraId="7968E9CA" w14:textId="77777777" w:rsidR="00231F5E" w:rsidRPr="00A74F68" w:rsidRDefault="00231F5E" w:rsidP="00423F4C">
            <w:pPr>
              <w:jc w:val="both"/>
              <w:rPr>
                <w:rFonts w:asciiTheme="minorHAnsi" w:hAnsiTheme="minorHAnsi" w:cstheme="minorHAnsi"/>
                <w:sz w:val="24"/>
                <w:szCs w:val="24"/>
              </w:rPr>
            </w:pPr>
            <w:r>
              <w:rPr>
                <w:rFonts w:asciiTheme="minorHAnsi" w:hAnsiTheme="minorHAnsi" w:cstheme="minorHAnsi"/>
                <w:sz w:val="24"/>
                <w:szCs w:val="24"/>
              </w:rPr>
              <w:t>Evaluate learners field reports focusing on clarity, accuracy and logical flow of the information presented, and feasibility of the recommendations sited on mitigating negative impacts of settlement.</w:t>
            </w:r>
          </w:p>
        </w:tc>
      </w:tr>
      <w:tr w:rsidR="00231F5E" w:rsidRPr="00A74F68" w14:paraId="3EEDC33E" w14:textId="77777777" w:rsidTr="00E014EC">
        <w:tc>
          <w:tcPr>
            <w:tcW w:w="1591" w:type="pct"/>
          </w:tcPr>
          <w:p w14:paraId="00C01962" w14:textId="13D1E870" w:rsidR="00231F5E" w:rsidRPr="00081391" w:rsidRDefault="00231F5E" w:rsidP="00116723">
            <w:pPr>
              <w:pStyle w:val="ListParagraph"/>
              <w:numPr>
                <w:ilvl w:val="0"/>
                <w:numId w:val="63"/>
              </w:numPr>
              <w:spacing w:after="0" w:line="240" w:lineRule="auto"/>
              <w:jc w:val="both"/>
              <w:rPr>
                <w:sz w:val="24"/>
                <w:szCs w:val="24"/>
              </w:rPr>
            </w:pPr>
            <w:r w:rsidRPr="00F05753">
              <w:rPr>
                <w:color w:val="000000"/>
                <w:sz w:val="24"/>
                <w:szCs w:val="24"/>
              </w:rPr>
              <w:lastRenderedPageBreak/>
              <w:t xml:space="preserve">Analyse the </w:t>
            </w:r>
            <w:r w:rsidRPr="00231F5E">
              <w:rPr>
                <w:sz w:val="24"/>
                <w:szCs w:val="24"/>
              </w:rPr>
              <w:t>types,</w:t>
            </w:r>
            <w:r w:rsidRPr="00F05753">
              <w:rPr>
                <w:color w:val="000000"/>
                <w:sz w:val="24"/>
                <w:szCs w:val="24"/>
              </w:rPr>
              <w:t xml:space="preserve"> patterns and functions of urban settlements in Uganda and other countries and the impacts these have on the surrounding areas </w:t>
            </w:r>
            <w:r>
              <w:rPr>
                <w:color w:val="000000"/>
                <w:sz w:val="24"/>
                <w:szCs w:val="24"/>
              </w:rPr>
              <w:t xml:space="preserve">in </w:t>
            </w:r>
            <w:commentRangeStart w:id="154"/>
            <w:r>
              <w:rPr>
                <w:color w:val="000000"/>
                <w:sz w:val="24"/>
                <w:szCs w:val="24"/>
              </w:rPr>
              <w:t>order m</w:t>
            </w:r>
            <w:commentRangeEnd w:id="154"/>
            <w:r w:rsidR="009707B4">
              <w:rPr>
                <w:rStyle w:val="CommentReference"/>
                <w:rFonts w:cs="Times New Roman"/>
                <w:kern w:val="0"/>
                <w:lang w:val="en-US"/>
              </w:rPr>
              <w:commentReference w:id="154"/>
            </w:r>
            <w:r>
              <w:rPr>
                <w:color w:val="000000"/>
                <w:sz w:val="24"/>
                <w:szCs w:val="24"/>
              </w:rPr>
              <w:t xml:space="preserve">ake informed decisions about managing settlements </w:t>
            </w:r>
            <w:r w:rsidRPr="00F05753">
              <w:rPr>
                <w:color w:val="000000"/>
                <w:sz w:val="24"/>
                <w:szCs w:val="24"/>
              </w:rPr>
              <w:t>(</w:t>
            </w:r>
            <w:r>
              <w:rPr>
                <w:color w:val="000000"/>
                <w:sz w:val="24"/>
                <w:szCs w:val="24"/>
              </w:rPr>
              <w:t>s,</w:t>
            </w:r>
            <w:r w:rsidRPr="00F05753">
              <w:rPr>
                <w:color w:val="000000"/>
                <w:sz w:val="24"/>
                <w:szCs w:val="24"/>
              </w:rPr>
              <w:t>v/a)</w:t>
            </w:r>
            <w:r w:rsidRPr="00D0594F">
              <w:rPr>
                <w:rFonts w:ascii="Arial" w:eastAsia="DengXian" w:hAnsi="Arial" w:cs="Arial"/>
                <w:sz w:val="24"/>
                <w:szCs w:val="24"/>
              </w:rPr>
              <w:t xml:space="preserve"> </w:t>
            </w:r>
          </w:p>
        </w:tc>
        <w:tc>
          <w:tcPr>
            <w:tcW w:w="1755" w:type="pct"/>
          </w:tcPr>
          <w:p w14:paraId="5EEAAC8B" w14:textId="4E65F334" w:rsidR="00231F5E" w:rsidRPr="00EF3723" w:rsidRDefault="00231F5E" w:rsidP="00231F5E">
            <w:pPr>
              <w:jc w:val="both"/>
              <w:rPr>
                <w:color w:val="FF0000"/>
                <w:sz w:val="24"/>
                <w:szCs w:val="24"/>
                <w:lang w:val="en-US"/>
              </w:rPr>
            </w:pPr>
            <w:r w:rsidRPr="00E248BE">
              <w:rPr>
                <w:b/>
                <w:sz w:val="24"/>
                <w:szCs w:val="24"/>
              </w:rPr>
              <w:t>Urban settlement</w:t>
            </w:r>
          </w:p>
          <w:p w14:paraId="6BEA35A6" w14:textId="77777777" w:rsidR="00231F5E" w:rsidRDefault="00231F5E" w:rsidP="00423F4C">
            <w:pPr>
              <w:jc w:val="both"/>
              <w:rPr>
                <w:sz w:val="24"/>
                <w:szCs w:val="24"/>
                <w:lang w:val="en-US"/>
              </w:rPr>
            </w:pPr>
            <w:commentRangeStart w:id="155"/>
            <w:r>
              <w:rPr>
                <w:sz w:val="24"/>
                <w:szCs w:val="24"/>
                <w:lang w:val="en-US"/>
              </w:rPr>
              <w:t xml:space="preserve">In groups, learners analyse </w:t>
            </w:r>
            <w:commentRangeStart w:id="156"/>
            <w:r>
              <w:rPr>
                <w:sz w:val="24"/>
                <w:szCs w:val="24"/>
                <w:lang w:val="en-US"/>
              </w:rPr>
              <w:t>photographs</w:t>
            </w:r>
            <w:commentRangeEnd w:id="156"/>
            <w:r w:rsidR="00355DB4">
              <w:rPr>
                <w:rStyle w:val="CommentReference"/>
                <w:rFonts w:cs="Times New Roman"/>
                <w:kern w:val="0"/>
                <w:lang w:val="en-US"/>
              </w:rPr>
              <w:commentReference w:id="156"/>
            </w:r>
            <w:r>
              <w:rPr>
                <w:sz w:val="24"/>
                <w:szCs w:val="24"/>
                <w:lang w:val="en-US"/>
              </w:rPr>
              <w:t>, texts or watch videos showing</w:t>
            </w:r>
            <w:r w:rsidRPr="00FE41AC">
              <w:rPr>
                <w:sz w:val="24"/>
                <w:szCs w:val="24"/>
                <w:lang w:val="en-US"/>
              </w:rPr>
              <w:t xml:space="preserve"> different urban settlements. Ask learner</w:t>
            </w:r>
            <w:r>
              <w:rPr>
                <w:sz w:val="24"/>
                <w:szCs w:val="24"/>
                <w:lang w:val="en-US"/>
              </w:rPr>
              <w:t>s</w:t>
            </w:r>
            <w:r w:rsidRPr="00FE41AC">
              <w:rPr>
                <w:sz w:val="24"/>
                <w:szCs w:val="24"/>
                <w:lang w:val="en-US"/>
              </w:rPr>
              <w:t xml:space="preserve"> to classify them based on type</w:t>
            </w:r>
            <w:r>
              <w:rPr>
                <w:sz w:val="24"/>
                <w:szCs w:val="24"/>
                <w:lang w:val="en-US"/>
              </w:rPr>
              <w:t>.</w:t>
            </w:r>
            <w:commentRangeEnd w:id="155"/>
            <w:r w:rsidR="00355DB4">
              <w:rPr>
                <w:rStyle w:val="CommentReference"/>
                <w:rFonts w:cs="Times New Roman"/>
                <w:kern w:val="0"/>
                <w:lang w:val="en-US"/>
              </w:rPr>
              <w:commentReference w:id="155"/>
            </w:r>
          </w:p>
          <w:p w14:paraId="1EA33957" w14:textId="38514B44" w:rsidR="00231F5E" w:rsidRPr="00FE41AC" w:rsidRDefault="00231F5E" w:rsidP="00423F4C">
            <w:pPr>
              <w:jc w:val="both"/>
              <w:rPr>
                <w:sz w:val="24"/>
                <w:szCs w:val="24"/>
                <w:lang w:val="en-US"/>
              </w:rPr>
            </w:pPr>
            <w:r w:rsidRPr="00FE41AC">
              <w:rPr>
                <w:sz w:val="24"/>
                <w:szCs w:val="24"/>
                <w:lang w:val="en-US"/>
              </w:rPr>
              <w:t xml:space="preserve"> </w:t>
            </w:r>
            <w:r>
              <w:rPr>
                <w:sz w:val="24"/>
                <w:szCs w:val="24"/>
                <w:lang w:val="en-US"/>
              </w:rPr>
              <w:t xml:space="preserve">In groups, </w:t>
            </w:r>
            <w:r w:rsidRPr="00FE41AC">
              <w:rPr>
                <w:sz w:val="24"/>
                <w:szCs w:val="24"/>
                <w:lang w:val="en-US"/>
              </w:rPr>
              <w:t xml:space="preserve">learners </w:t>
            </w:r>
            <w:r>
              <w:rPr>
                <w:sz w:val="24"/>
                <w:szCs w:val="24"/>
                <w:lang w:val="en-US"/>
              </w:rPr>
              <w:t xml:space="preserve">explore </w:t>
            </w:r>
            <w:r w:rsidRPr="00FE41AC">
              <w:rPr>
                <w:sz w:val="24"/>
                <w:szCs w:val="24"/>
                <w:lang w:val="en-US"/>
              </w:rPr>
              <w:t xml:space="preserve">case studies to analyse urban settlements and their </w:t>
            </w:r>
            <w:commentRangeStart w:id="157"/>
            <w:r w:rsidRPr="00FE41AC">
              <w:rPr>
                <w:sz w:val="24"/>
                <w:szCs w:val="24"/>
                <w:lang w:val="en-US"/>
              </w:rPr>
              <w:t xml:space="preserve">main functions. </w:t>
            </w:r>
            <w:r>
              <w:rPr>
                <w:rFonts w:asciiTheme="minorHAnsi" w:hAnsiTheme="minorHAnsi" w:cstheme="minorHAnsi"/>
                <w:sz w:val="24"/>
                <w:szCs w:val="24"/>
                <w:lang w:val="en-US"/>
              </w:rPr>
              <w:t>Groups</w:t>
            </w:r>
            <w:commentRangeEnd w:id="157"/>
            <w:r w:rsidR="00355DB4">
              <w:rPr>
                <w:rStyle w:val="CommentReference"/>
                <w:rFonts w:cs="Times New Roman"/>
                <w:kern w:val="0"/>
                <w:lang w:val="en-US"/>
              </w:rPr>
              <w:commentReference w:id="157"/>
            </w:r>
            <w:r>
              <w:rPr>
                <w:rFonts w:asciiTheme="minorHAnsi" w:hAnsiTheme="minorHAnsi" w:cstheme="minorHAnsi"/>
                <w:sz w:val="24"/>
                <w:szCs w:val="24"/>
                <w:lang w:val="en-US"/>
              </w:rPr>
              <w:t xml:space="preserve"> note down their findings and make presentations to aid further class discussion.</w:t>
            </w:r>
          </w:p>
          <w:p w14:paraId="6F36D50E" w14:textId="77777777" w:rsidR="00231F5E" w:rsidRPr="00E014EC" w:rsidRDefault="00231F5E" w:rsidP="00423F4C">
            <w:pPr>
              <w:jc w:val="both"/>
              <w:rPr>
                <w:sz w:val="24"/>
                <w:szCs w:val="24"/>
                <w:lang w:val="en-US"/>
              </w:rPr>
            </w:pPr>
            <w:commentRangeStart w:id="158"/>
            <w:r>
              <w:rPr>
                <w:sz w:val="24"/>
                <w:szCs w:val="24"/>
                <w:lang w:val="en-US"/>
              </w:rPr>
              <w:t xml:space="preserve">In groups, </w:t>
            </w:r>
            <w:r w:rsidRPr="00FE41AC">
              <w:rPr>
                <w:sz w:val="24"/>
                <w:szCs w:val="24"/>
                <w:lang w:val="en-US"/>
              </w:rPr>
              <w:t xml:space="preserve">learners use blank maps of a city, and label key zones such as CBD, industrial areas, residential zones to explore the internal structure of urban settlements, and discuss how the identified zones are </w:t>
            </w:r>
            <w:r w:rsidRPr="00E014EC">
              <w:rPr>
                <w:sz w:val="24"/>
                <w:szCs w:val="24"/>
                <w:lang w:val="en-US"/>
              </w:rPr>
              <w:t>arranged and their interrelationships.</w:t>
            </w:r>
            <w:commentRangeEnd w:id="158"/>
            <w:r w:rsidR="00355DB4">
              <w:rPr>
                <w:rStyle w:val="CommentReference"/>
                <w:rFonts w:cs="Times New Roman"/>
                <w:kern w:val="0"/>
                <w:lang w:val="en-US"/>
              </w:rPr>
              <w:commentReference w:id="158"/>
            </w:r>
          </w:p>
          <w:p w14:paraId="2A097F50" w14:textId="77777777" w:rsidR="00231F5E" w:rsidRDefault="00231F5E" w:rsidP="00423F4C">
            <w:pPr>
              <w:jc w:val="both"/>
              <w:rPr>
                <w:sz w:val="24"/>
                <w:szCs w:val="24"/>
                <w:lang w:val="en-US"/>
              </w:rPr>
            </w:pPr>
            <w:commentRangeStart w:id="159"/>
            <w:r w:rsidRPr="00E014EC">
              <w:rPr>
                <w:sz w:val="24"/>
                <w:szCs w:val="24"/>
                <w:lang w:val="en-US"/>
              </w:rPr>
              <w:t>Guide leaners to conduct a field visit to a local city or take a virtual</w:t>
            </w:r>
            <w:r w:rsidRPr="00FE41AC">
              <w:rPr>
                <w:sz w:val="24"/>
                <w:szCs w:val="24"/>
                <w:lang w:val="en-US"/>
              </w:rPr>
              <w:t xml:space="preserve"> tour of a city using Google Maps to identify and </w:t>
            </w:r>
            <w:r w:rsidRPr="00FE41AC">
              <w:rPr>
                <w:sz w:val="24"/>
                <w:szCs w:val="24"/>
                <w:lang w:val="en-US"/>
              </w:rPr>
              <w:lastRenderedPageBreak/>
              <w:t>observe the internal structure of an urban area.</w:t>
            </w:r>
            <w:r>
              <w:rPr>
                <w:sz w:val="24"/>
                <w:szCs w:val="24"/>
                <w:lang w:val="en-US"/>
              </w:rPr>
              <w:t xml:space="preserve"> Take notes and draw field sketches, and write field reports to report about their findings.</w:t>
            </w:r>
          </w:p>
          <w:p w14:paraId="2D87D6AA" w14:textId="7A700441" w:rsidR="00231F5E" w:rsidRPr="00231F5E" w:rsidRDefault="00231F5E" w:rsidP="00423F4C">
            <w:pPr>
              <w:jc w:val="both"/>
              <w:rPr>
                <w:sz w:val="24"/>
                <w:szCs w:val="24"/>
                <w:lang w:val="en-US"/>
              </w:rPr>
            </w:pPr>
            <w:r w:rsidRPr="00FE41AC">
              <w:rPr>
                <w:sz w:val="24"/>
                <w:szCs w:val="24"/>
                <w:lang w:val="en-US"/>
              </w:rPr>
              <w:t xml:space="preserve">In groups, leaners </w:t>
            </w:r>
            <w:r>
              <w:rPr>
                <w:sz w:val="24"/>
                <w:szCs w:val="24"/>
                <w:lang w:val="en-US"/>
              </w:rPr>
              <w:t xml:space="preserve">analyse case studies of planned and unplanned cities. Groups </w:t>
            </w:r>
            <w:r w:rsidRPr="00FE41AC">
              <w:rPr>
                <w:sz w:val="24"/>
                <w:szCs w:val="24"/>
                <w:lang w:val="en-US"/>
              </w:rPr>
              <w:t>sketch the internal structure of two different cities (a planned city and unplanned city), and discuss the differences.</w:t>
            </w:r>
            <w:r>
              <w:rPr>
                <w:sz w:val="24"/>
                <w:szCs w:val="24"/>
                <w:lang w:val="en-US"/>
              </w:rPr>
              <w:t xml:space="preserve"> Groups share their findings to feed in a whole class discussion.</w:t>
            </w:r>
          </w:p>
          <w:p w14:paraId="4F430E86" w14:textId="77777777" w:rsidR="00231F5E" w:rsidRPr="000750BE" w:rsidRDefault="00231F5E" w:rsidP="00423F4C">
            <w:pPr>
              <w:jc w:val="both"/>
              <w:rPr>
                <w:bCs/>
                <w:sz w:val="24"/>
                <w:szCs w:val="24"/>
              </w:rPr>
            </w:pPr>
            <w:r>
              <w:rPr>
                <w:bCs/>
                <w:sz w:val="24"/>
                <w:szCs w:val="24"/>
              </w:rPr>
              <w:t>Learners l</w:t>
            </w:r>
            <w:r w:rsidRPr="00EB6622">
              <w:rPr>
                <w:bCs/>
                <w:sz w:val="24"/>
                <w:szCs w:val="24"/>
              </w:rPr>
              <w:t xml:space="preserve">ocate the Central Business District (CBD), Inner city and (inner and outer) suburbs of the cities or towns that they know </w:t>
            </w:r>
            <w:r>
              <w:rPr>
                <w:bCs/>
                <w:sz w:val="24"/>
                <w:szCs w:val="24"/>
              </w:rPr>
              <w:t xml:space="preserve">and </w:t>
            </w:r>
            <w:r w:rsidRPr="00EB6622">
              <w:rPr>
                <w:bCs/>
                <w:sz w:val="24"/>
                <w:szCs w:val="24"/>
              </w:rPr>
              <w:t>justify the choice</w:t>
            </w:r>
            <w:r>
              <w:rPr>
                <w:bCs/>
                <w:sz w:val="24"/>
                <w:szCs w:val="24"/>
              </w:rPr>
              <w:t xml:space="preserve">, and </w:t>
            </w:r>
            <w:r w:rsidRPr="00EB6622">
              <w:rPr>
                <w:bCs/>
                <w:sz w:val="24"/>
                <w:szCs w:val="24"/>
              </w:rPr>
              <w:t>share their findings in a whole class discussion</w:t>
            </w:r>
            <w:commentRangeEnd w:id="159"/>
            <w:r w:rsidR="003750BE">
              <w:rPr>
                <w:rStyle w:val="CommentReference"/>
                <w:rFonts w:cs="Times New Roman"/>
                <w:kern w:val="0"/>
                <w:lang w:val="en-US"/>
              </w:rPr>
              <w:commentReference w:id="159"/>
            </w:r>
          </w:p>
        </w:tc>
        <w:tc>
          <w:tcPr>
            <w:tcW w:w="1654" w:type="pct"/>
          </w:tcPr>
          <w:p w14:paraId="0A5B5D7D" w14:textId="0F1B0C14" w:rsidR="00231F5E" w:rsidRDefault="00231F5E" w:rsidP="00423F4C">
            <w:pPr>
              <w:jc w:val="both"/>
              <w:rPr>
                <w:rFonts w:asciiTheme="minorHAnsi" w:hAnsiTheme="minorHAnsi" w:cstheme="minorHAnsi"/>
                <w:sz w:val="24"/>
                <w:szCs w:val="24"/>
                <w:lang w:val="en-US"/>
              </w:rPr>
            </w:pPr>
            <w:r w:rsidRPr="009B0A87">
              <w:rPr>
                <w:rFonts w:asciiTheme="minorHAnsi" w:hAnsiTheme="minorHAnsi" w:cstheme="minorHAnsi"/>
                <w:sz w:val="24"/>
                <w:szCs w:val="24"/>
                <w:lang w:val="en-US"/>
              </w:rPr>
              <w:lastRenderedPageBreak/>
              <w:t>Observe learners during group discussions and as they make classifications focusing on how well they identify features of different types of urban settlements, and listen attentively to one another with comprehension.</w:t>
            </w:r>
          </w:p>
          <w:p w14:paraId="1A07BD7B" w14:textId="21C14905" w:rsidR="00231F5E" w:rsidRDefault="00231F5E" w:rsidP="00423F4C">
            <w:pPr>
              <w:jc w:val="both"/>
              <w:rPr>
                <w:rFonts w:asciiTheme="minorHAnsi" w:hAnsiTheme="minorHAnsi" w:cstheme="minorHAnsi"/>
                <w:sz w:val="24"/>
                <w:szCs w:val="24"/>
                <w:lang w:val="en-US"/>
              </w:rPr>
            </w:pPr>
            <w:r w:rsidRPr="009B0A87">
              <w:rPr>
                <w:rFonts w:asciiTheme="minorHAnsi" w:hAnsiTheme="minorHAnsi" w:cstheme="minorHAnsi"/>
                <w:sz w:val="24"/>
                <w:szCs w:val="24"/>
                <w:lang w:val="en-US"/>
              </w:rPr>
              <w:t xml:space="preserve">Hold conversations with learners during the discussions probing them to </w:t>
            </w:r>
            <w:commentRangeStart w:id="160"/>
            <w:r w:rsidRPr="009B0A87">
              <w:rPr>
                <w:rFonts w:asciiTheme="minorHAnsi" w:hAnsiTheme="minorHAnsi" w:cstheme="minorHAnsi"/>
                <w:sz w:val="24"/>
                <w:szCs w:val="24"/>
                <w:lang w:val="en-US"/>
              </w:rPr>
              <w:t xml:space="preserve">give justify </w:t>
            </w:r>
            <w:commentRangeEnd w:id="160"/>
            <w:r w:rsidR="009707B4">
              <w:rPr>
                <w:rStyle w:val="CommentReference"/>
                <w:rFonts w:cs="Times New Roman"/>
                <w:kern w:val="0"/>
                <w:lang w:val="en-US"/>
              </w:rPr>
              <w:commentReference w:id="160"/>
            </w:r>
            <w:r w:rsidRPr="009B0A87">
              <w:rPr>
                <w:rFonts w:asciiTheme="minorHAnsi" w:hAnsiTheme="minorHAnsi" w:cstheme="minorHAnsi"/>
                <w:sz w:val="24"/>
                <w:szCs w:val="24"/>
                <w:lang w:val="en-US"/>
              </w:rPr>
              <w:t>their classifications.</w:t>
            </w:r>
          </w:p>
          <w:p w14:paraId="35FCE4A3" w14:textId="77777777" w:rsidR="00231F5E" w:rsidRPr="00231F5E" w:rsidRDefault="00231F5E" w:rsidP="00423F4C">
            <w:pPr>
              <w:jc w:val="both"/>
              <w:rPr>
                <w:rFonts w:asciiTheme="minorHAnsi" w:eastAsiaTheme="minorHAnsi" w:hAnsiTheme="minorHAnsi" w:cstheme="minorBidi"/>
                <w:lang w:val="en-US"/>
              </w:rPr>
            </w:pPr>
            <w:r w:rsidRPr="009B0A87">
              <w:rPr>
                <w:rFonts w:asciiTheme="minorHAnsi" w:hAnsiTheme="minorHAnsi" w:cstheme="minorHAnsi"/>
                <w:sz w:val="24"/>
                <w:szCs w:val="24"/>
                <w:lang w:val="en-US"/>
              </w:rPr>
              <w:t>Evaluate the completed classification chart or table focusing on coherence, accuracy and clarity of explanations provided for the classifications.</w:t>
            </w:r>
            <w:r w:rsidRPr="00231F5E">
              <w:rPr>
                <w:rFonts w:asciiTheme="minorHAnsi" w:eastAsiaTheme="minorHAnsi" w:hAnsiTheme="minorHAnsi" w:cstheme="minorBidi"/>
                <w:lang w:val="en-US"/>
              </w:rPr>
              <w:t xml:space="preserve"> </w:t>
            </w:r>
          </w:p>
          <w:p w14:paraId="24450227" w14:textId="1BAB04C7" w:rsidR="00231F5E" w:rsidRDefault="00231F5E" w:rsidP="00423F4C">
            <w:pPr>
              <w:jc w:val="both"/>
              <w:rPr>
                <w:rFonts w:asciiTheme="minorHAnsi" w:hAnsiTheme="minorHAnsi" w:cstheme="minorHAnsi"/>
                <w:sz w:val="24"/>
                <w:szCs w:val="24"/>
                <w:lang w:val="en-US"/>
              </w:rPr>
            </w:pPr>
            <w:r w:rsidRPr="009B0A87">
              <w:rPr>
                <w:rFonts w:asciiTheme="minorHAnsi" w:hAnsiTheme="minorHAnsi" w:cstheme="minorHAnsi"/>
                <w:sz w:val="24"/>
                <w:szCs w:val="24"/>
                <w:lang w:val="en-US"/>
              </w:rPr>
              <w:t>L</w:t>
            </w:r>
            <w:r w:rsidRPr="00E35315">
              <w:rPr>
                <w:rFonts w:asciiTheme="minorHAnsi" w:hAnsiTheme="minorHAnsi" w:cstheme="minorHAnsi"/>
                <w:sz w:val="24"/>
                <w:szCs w:val="24"/>
                <w:lang w:val="en-US"/>
              </w:rPr>
              <w:t>isten to how learners identify and link urban functions to specific settlements</w:t>
            </w:r>
            <w:r w:rsidRPr="009B0A87">
              <w:rPr>
                <w:rFonts w:asciiTheme="minorHAnsi" w:hAnsiTheme="minorHAnsi" w:cstheme="minorHAnsi"/>
                <w:sz w:val="24"/>
                <w:szCs w:val="24"/>
                <w:lang w:val="en-US"/>
              </w:rPr>
              <w:t xml:space="preserve"> during the case study discussions. Focus on how well they sort and </w:t>
            </w:r>
            <w:r w:rsidRPr="009B0A87">
              <w:rPr>
                <w:rFonts w:asciiTheme="minorHAnsi" w:hAnsiTheme="minorHAnsi" w:cstheme="minorHAnsi"/>
                <w:sz w:val="24"/>
                <w:szCs w:val="24"/>
                <w:lang w:val="en-US"/>
              </w:rPr>
              <w:lastRenderedPageBreak/>
              <w:t>analyse information from the case studies provided.</w:t>
            </w:r>
          </w:p>
          <w:p w14:paraId="20B028A0" w14:textId="0AE311E6" w:rsidR="00231F5E" w:rsidRDefault="00231F5E" w:rsidP="00423F4C">
            <w:pPr>
              <w:jc w:val="both"/>
              <w:rPr>
                <w:rFonts w:asciiTheme="minorHAnsi" w:hAnsiTheme="minorHAnsi" w:cstheme="minorHAnsi"/>
                <w:sz w:val="24"/>
                <w:szCs w:val="24"/>
                <w:lang w:val="en-US"/>
              </w:rPr>
            </w:pPr>
            <w:r w:rsidRPr="009B0A87">
              <w:rPr>
                <w:rFonts w:asciiTheme="minorHAnsi" w:hAnsiTheme="minorHAnsi" w:cstheme="minorHAnsi"/>
                <w:sz w:val="24"/>
                <w:szCs w:val="24"/>
                <w:lang w:val="en-US"/>
              </w:rPr>
              <w:t>Probe learners during the case study discussions, focusing on clarity in explaining the main functions of urban settlements.</w:t>
            </w:r>
          </w:p>
          <w:p w14:paraId="21135479" w14:textId="77777777" w:rsidR="00231F5E" w:rsidRPr="00F35354" w:rsidRDefault="00231F5E" w:rsidP="00423F4C">
            <w:pPr>
              <w:jc w:val="both"/>
              <w:rPr>
                <w:rFonts w:asciiTheme="minorHAnsi" w:hAnsiTheme="minorHAnsi" w:cstheme="minorHAnsi"/>
                <w:sz w:val="24"/>
                <w:szCs w:val="24"/>
                <w:lang w:val="en-US"/>
              </w:rPr>
            </w:pPr>
            <w:commentRangeStart w:id="161"/>
            <w:r w:rsidRPr="00F35354">
              <w:rPr>
                <w:rFonts w:asciiTheme="minorHAnsi" w:hAnsiTheme="minorHAnsi" w:cstheme="minorHAnsi"/>
                <w:sz w:val="24"/>
                <w:szCs w:val="24"/>
                <w:lang w:val="en-US"/>
              </w:rPr>
              <w:t>Hold conversations while learners label maps and probe them to explain their choices and exhibit Understanding of interrelationships between zones.</w:t>
            </w:r>
            <w:commentRangeEnd w:id="161"/>
            <w:r w:rsidR="003750BE">
              <w:rPr>
                <w:rStyle w:val="CommentReference"/>
                <w:rFonts w:cs="Times New Roman"/>
                <w:kern w:val="0"/>
                <w:lang w:val="en-US"/>
              </w:rPr>
              <w:commentReference w:id="161"/>
            </w:r>
          </w:p>
          <w:p w14:paraId="75B4BFBD" w14:textId="22D9F6E2" w:rsidR="00231F5E" w:rsidRDefault="00231F5E" w:rsidP="00423F4C">
            <w:pPr>
              <w:jc w:val="both"/>
              <w:rPr>
                <w:rFonts w:asciiTheme="minorHAnsi" w:hAnsiTheme="minorHAnsi" w:cstheme="minorHAnsi"/>
                <w:sz w:val="24"/>
                <w:szCs w:val="24"/>
                <w:lang w:val="en-US"/>
              </w:rPr>
            </w:pPr>
            <w:r w:rsidRPr="00F35354">
              <w:rPr>
                <w:rFonts w:asciiTheme="minorHAnsi" w:hAnsiTheme="minorHAnsi" w:cstheme="minorHAnsi"/>
                <w:sz w:val="24"/>
                <w:szCs w:val="24"/>
                <w:lang w:val="en-US"/>
              </w:rPr>
              <w:t>Observe learners during group discussions on how the zones are arranged and how learners interact effectively with others.</w:t>
            </w:r>
          </w:p>
          <w:p w14:paraId="76B18365" w14:textId="36602E38" w:rsidR="00231F5E" w:rsidRDefault="00231F5E" w:rsidP="00423F4C">
            <w:pPr>
              <w:jc w:val="both"/>
              <w:rPr>
                <w:rFonts w:asciiTheme="minorHAnsi" w:hAnsiTheme="minorHAnsi" w:cstheme="minorHAnsi"/>
                <w:sz w:val="24"/>
                <w:szCs w:val="24"/>
                <w:lang w:val="en-US"/>
              </w:rPr>
            </w:pPr>
            <w:r w:rsidRPr="00F35354">
              <w:rPr>
                <w:rFonts w:asciiTheme="minorHAnsi" w:hAnsiTheme="minorHAnsi" w:cstheme="minorHAnsi"/>
                <w:sz w:val="24"/>
                <w:szCs w:val="24"/>
                <w:lang w:val="en-US"/>
              </w:rPr>
              <w:t>Evaluate the labeled maps focusing on clarity and accuracy in identifying and labeling zones like the CBD, industrial areas, and residential zones</w:t>
            </w:r>
          </w:p>
          <w:p w14:paraId="130AA3CB" w14:textId="77777777" w:rsidR="00231F5E" w:rsidRPr="005952E4" w:rsidRDefault="00231F5E" w:rsidP="00423F4C">
            <w:pPr>
              <w:jc w:val="both"/>
              <w:rPr>
                <w:rFonts w:asciiTheme="minorHAnsi" w:hAnsiTheme="minorHAnsi" w:cstheme="minorHAnsi"/>
                <w:sz w:val="24"/>
                <w:szCs w:val="24"/>
                <w:lang w:val="en-US"/>
              </w:rPr>
            </w:pPr>
            <w:r w:rsidRPr="005952E4">
              <w:rPr>
                <w:rFonts w:asciiTheme="minorHAnsi" w:hAnsiTheme="minorHAnsi" w:cstheme="minorHAnsi"/>
                <w:sz w:val="24"/>
                <w:szCs w:val="24"/>
                <w:lang w:val="en-US"/>
              </w:rPr>
              <w:t xml:space="preserve">Ask learners questions about the zones they observe during the tour focusing on how well they evaluate different solutions. </w:t>
            </w:r>
          </w:p>
          <w:p w14:paraId="1A3A5E04" w14:textId="77777777" w:rsidR="00231F5E" w:rsidRPr="005952E4" w:rsidRDefault="00231F5E" w:rsidP="00423F4C">
            <w:pPr>
              <w:jc w:val="both"/>
              <w:rPr>
                <w:rFonts w:asciiTheme="minorHAnsi" w:hAnsiTheme="minorHAnsi" w:cstheme="minorHAnsi"/>
                <w:sz w:val="24"/>
                <w:szCs w:val="24"/>
                <w:lang w:val="en-US"/>
              </w:rPr>
            </w:pPr>
            <w:r w:rsidRPr="005952E4">
              <w:rPr>
                <w:rFonts w:asciiTheme="minorHAnsi" w:hAnsiTheme="minorHAnsi" w:cstheme="minorHAnsi"/>
                <w:sz w:val="24"/>
                <w:szCs w:val="24"/>
                <w:lang w:val="en-US"/>
              </w:rPr>
              <w:t xml:space="preserve">Observe learners' engagement and note-taking during the fieldwork activity. Asses their ability to identify features of the internal structure </w:t>
            </w:r>
          </w:p>
          <w:p w14:paraId="3D6C5942" w14:textId="1EE0FC18" w:rsidR="00231F5E" w:rsidRPr="00231F5E" w:rsidRDefault="00231F5E" w:rsidP="00423F4C">
            <w:pPr>
              <w:jc w:val="both"/>
              <w:rPr>
                <w:rFonts w:asciiTheme="minorHAnsi" w:hAnsiTheme="minorHAnsi" w:cstheme="minorHAnsi"/>
                <w:sz w:val="24"/>
                <w:szCs w:val="24"/>
                <w:lang w:val="en-US"/>
              </w:rPr>
            </w:pPr>
            <w:r w:rsidRPr="005952E4">
              <w:rPr>
                <w:rFonts w:asciiTheme="minorHAnsi" w:hAnsiTheme="minorHAnsi" w:cstheme="minorHAnsi"/>
                <w:sz w:val="24"/>
                <w:szCs w:val="24"/>
                <w:lang w:val="en-US"/>
              </w:rPr>
              <w:lastRenderedPageBreak/>
              <w:t>Evaluate their fieldwork notes and sketches for accuracy and logical flow of information.</w:t>
            </w:r>
          </w:p>
          <w:p w14:paraId="6F9D209B" w14:textId="3833DCD7" w:rsidR="00231F5E" w:rsidRPr="00CE56F0" w:rsidRDefault="00231F5E" w:rsidP="00423F4C">
            <w:pPr>
              <w:jc w:val="both"/>
              <w:rPr>
                <w:rFonts w:asciiTheme="minorHAnsi" w:hAnsiTheme="minorHAnsi" w:cstheme="minorHAnsi"/>
                <w:sz w:val="24"/>
                <w:szCs w:val="24"/>
                <w:lang w:val="en-US"/>
              </w:rPr>
            </w:pPr>
            <w:r w:rsidRPr="00CE56F0">
              <w:rPr>
                <w:rFonts w:asciiTheme="minorHAnsi" w:hAnsiTheme="minorHAnsi" w:cstheme="minorHAnsi"/>
                <w:sz w:val="24"/>
                <w:szCs w:val="24"/>
                <w:lang w:val="en-US"/>
              </w:rPr>
              <w:t>Observe learners during group discussions and as learners sketch the internal structures of cities, noting how well they identify and compare features of planned and unplanned cities and try out innovative ideas.</w:t>
            </w:r>
          </w:p>
          <w:p w14:paraId="599EDF6A" w14:textId="38ABFFD2" w:rsidR="00231F5E" w:rsidRPr="00231F5E" w:rsidRDefault="00231F5E" w:rsidP="00423F4C">
            <w:pPr>
              <w:jc w:val="both"/>
              <w:rPr>
                <w:rFonts w:asciiTheme="minorHAnsi" w:hAnsiTheme="minorHAnsi" w:cstheme="minorHAnsi"/>
                <w:sz w:val="24"/>
                <w:szCs w:val="24"/>
                <w:lang w:val="en-US"/>
              </w:rPr>
            </w:pPr>
            <w:r w:rsidRPr="00CE56F0">
              <w:rPr>
                <w:rFonts w:asciiTheme="minorHAnsi" w:hAnsiTheme="minorHAnsi" w:cstheme="minorHAnsi"/>
                <w:sz w:val="24"/>
                <w:szCs w:val="24"/>
                <w:lang w:val="en-US"/>
              </w:rPr>
              <w:t>Evaluate the sketches of the cities’ structures drawn focusing on accuracy and coherence of information.</w:t>
            </w:r>
          </w:p>
        </w:tc>
      </w:tr>
      <w:tr w:rsidR="00231F5E" w:rsidRPr="00A74F68" w14:paraId="7CE4C073" w14:textId="77777777" w:rsidTr="00E014EC">
        <w:tc>
          <w:tcPr>
            <w:tcW w:w="1591" w:type="pct"/>
          </w:tcPr>
          <w:p w14:paraId="2B790112" w14:textId="57BCDFEF" w:rsidR="00231F5E" w:rsidRPr="00E014EC" w:rsidRDefault="00231F5E" w:rsidP="00116723">
            <w:pPr>
              <w:pStyle w:val="ListParagraph"/>
              <w:numPr>
                <w:ilvl w:val="0"/>
                <w:numId w:val="63"/>
              </w:numPr>
              <w:spacing w:after="0" w:line="240" w:lineRule="auto"/>
              <w:jc w:val="both"/>
              <w:rPr>
                <w:sz w:val="24"/>
                <w:szCs w:val="24"/>
              </w:rPr>
            </w:pPr>
            <w:r w:rsidRPr="00E014EC">
              <w:rPr>
                <w:sz w:val="24"/>
                <w:szCs w:val="24"/>
                <w:lang w:val="en-US"/>
              </w:rPr>
              <w:lastRenderedPageBreak/>
              <w:t>Propose innovative solutions for addressing settlement-related challenges, such as slum development, urban sprawl, and infrastructure inadequacies, based on analyzed data and case studies.</w:t>
            </w:r>
            <w:r w:rsidR="00480CEB" w:rsidRPr="00E014EC">
              <w:rPr>
                <w:sz w:val="24"/>
                <w:szCs w:val="24"/>
                <w:lang w:val="en-US"/>
              </w:rPr>
              <w:t xml:space="preserve"> (u, v/a)</w:t>
            </w:r>
          </w:p>
          <w:p w14:paraId="5C2ACAE2" w14:textId="77777777" w:rsidR="00231F5E" w:rsidRPr="00E014EC" w:rsidRDefault="00231F5E" w:rsidP="00423F4C">
            <w:pPr>
              <w:pStyle w:val="ListParagraph"/>
              <w:ind w:left="360"/>
              <w:jc w:val="both"/>
              <w:rPr>
                <w:sz w:val="24"/>
                <w:szCs w:val="24"/>
              </w:rPr>
            </w:pPr>
          </w:p>
          <w:p w14:paraId="70B6148B" w14:textId="77777777" w:rsidR="00231F5E" w:rsidRPr="00E014EC" w:rsidRDefault="00231F5E" w:rsidP="00423F4C">
            <w:pPr>
              <w:pStyle w:val="ListParagraph"/>
              <w:ind w:left="360"/>
              <w:jc w:val="both"/>
              <w:rPr>
                <w:sz w:val="24"/>
                <w:szCs w:val="24"/>
              </w:rPr>
            </w:pPr>
          </w:p>
          <w:p w14:paraId="143F0D89" w14:textId="77777777" w:rsidR="00231F5E" w:rsidRPr="00E014EC" w:rsidRDefault="00231F5E" w:rsidP="00423F4C">
            <w:pPr>
              <w:jc w:val="both"/>
              <w:rPr>
                <w:sz w:val="24"/>
                <w:szCs w:val="24"/>
              </w:rPr>
            </w:pPr>
          </w:p>
        </w:tc>
        <w:tc>
          <w:tcPr>
            <w:tcW w:w="1755" w:type="pct"/>
          </w:tcPr>
          <w:p w14:paraId="51F7101E" w14:textId="77777777" w:rsidR="00231F5E" w:rsidRPr="00E014EC" w:rsidRDefault="00231F5E" w:rsidP="00423F4C">
            <w:pPr>
              <w:jc w:val="both"/>
              <w:rPr>
                <w:b/>
                <w:bCs/>
                <w:sz w:val="24"/>
                <w:szCs w:val="24"/>
              </w:rPr>
            </w:pPr>
            <w:r w:rsidRPr="00E014EC">
              <w:rPr>
                <w:b/>
                <w:bCs/>
                <w:sz w:val="24"/>
                <w:szCs w:val="24"/>
              </w:rPr>
              <w:t>Problems of Urban growth</w:t>
            </w:r>
          </w:p>
          <w:p w14:paraId="375FB4AB" w14:textId="3981DB5A" w:rsidR="00231F5E" w:rsidRPr="00E014EC" w:rsidRDefault="00231F5E" w:rsidP="00423F4C">
            <w:pPr>
              <w:jc w:val="both"/>
              <w:rPr>
                <w:rFonts w:asciiTheme="minorHAnsi" w:hAnsiTheme="minorHAnsi" w:cstheme="minorHAnsi"/>
                <w:sz w:val="24"/>
                <w:szCs w:val="24"/>
                <w:lang w:val="en-US"/>
              </w:rPr>
            </w:pPr>
            <w:r w:rsidRPr="00E014EC">
              <w:rPr>
                <w:rFonts w:asciiTheme="minorHAnsi" w:hAnsiTheme="minorHAnsi" w:cstheme="minorHAnsi"/>
                <w:sz w:val="24"/>
                <w:szCs w:val="24"/>
                <w:lang w:val="en-US"/>
              </w:rPr>
              <w:t>Provide learners with printed case studies or newspaper articles on urban growth problems in cities like Kampala or Nairobi.</w:t>
            </w:r>
          </w:p>
          <w:p w14:paraId="6DA2C442" w14:textId="77777777" w:rsidR="00231F5E" w:rsidRPr="00E014EC" w:rsidRDefault="00231F5E" w:rsidP="00423F4C">
            <w:pPr>
              <w:jc w:val="both"/>
              <w:rPr>
                <w:rFonts w:asciiTheme="minorHAnsi" w:hAnsiTheme="minorHAnsi" w:cstheme="minorHAnsi"/>
                <w:sz w:val="24"/>
                <w:szCs w:val="24"/>
                <w:lang w:val="en-US"/>
              </w:rPr>
            </w:pPr>
            <w:commentRangeStart w:id="162"/>
            <w:r w:rsidRPr="00E014EC">
              <w:rPr>
                <w:rFonts w:asciiTheme="minorHAnsi" w:hAnsiTheme="minorHAnsi" w:cstheme="minorHAnsi"/>
                <w:sz w:val="24"/>
                <w:szCs w:val="24"/>
                <w:lang w:val="en-US"/>
              </w:rPr>
              <w:t xml:space="preserve">In groups, </w:t>
            </w:r>
            <w:commentRangeEnd w:id="162"/>
            <w:r w:rsidR="003750BE">
              <w:rPr>
                <w:rStyle w:val="CommentReference"/>
                <w:rFonts w:cs="Times New Roman"/>
                <w:kern w:val="0"/>
                <w:lang w:val="en-US"/>
              </w:rPr>
              <w:commentReference w:id="162"/>
            </w:r>
            <w:r w:rsidRPr="00E014EC">
              <w:rPr>
                <w:rFonts w:asciiTheme="minorHAnsi" w:hAnsiTheme="minorHAnsi" w:cstheme="minorHAnsi"/>
                <w:sz w:val="24"/>
                <w:szCs w:val="24"/>
                <w:lang w:val="en-US"/>
              </w:rPr>
              <w:t>learners use the articles to identify and discuss problems resulting from urban growth and propose solutions. Learners share their findings through class presentations.</w:t>
            </w:r>
          </w:p>
          <w:p w14:paraId="50C59099" w14:textId="6CD95454" w:rsidR="00231F5E" w:rsidRPr="00E014EC" w:rsidRDefault="00231F5E" w:rsidP="00423F4C">
            <w:pPr>
              <w:jc w:val="both"/>
              <w:rPr>
                <w:rFonts w:asciiTheme="minorHAnsi" w:hAnsiTheme="minorHAnsi" w:cstheme="minorHAnsi"/>
                <w:sz w:val="24"/>
                <w:szCs w:val="24"/>
                <w:lang w:val="en-US"/>
              </w:rPr>
            </w:pPr>
            <w:r w:rsidRPr="00E014EC">
              <w:rPr>
                <w:rFonts w:asciiTheme="minorHAnsi" w:hAnsiTheme="minorHAnsi" w:cstheme="minorHAnsi"/>
                <w:sz w:val="24"/>
                <w:szCs w:val="24"/>
                <w:lang w:val="en-US"/>
              </w:rPr>
              <w:t xml:space="preserve"> Learners carry out a </w:t>
            </w:r>
            <w:commentRangeStart w:id="163"/>
            <w:r w:rsidRPr="00E014EC">
              <w:rPr>
                <w:rFonts w:asciiTheme="minorHAnsi" w:hAnsiTheme="minorHAnsi" w:cstheme="minorHAnsi"/>
                <w:sz w:val="24"/>
                <w:szCs w:val="24"/>
                <w:lang w:val="en-US"/>
              </w:rPr>
              <w:t xml:space="preserve">field trip </w:t>
            </w:r>
            <w:commentRangeEnd w:id="163"/>
            <w:r w:rsidR="003750BE">
              <w:rPr>
                <w:rStyle w:val="CommentReference"/>
                <w:rFonts w:cs="Times New Roman"/>
                <w:kern w:val="0"/>
                <w:lang w:val="en-US"/>
              </w:rPr>
              <w:commentReference w:id="163"/>
            </w:r>
            <w:r w:rsidRPr="00E014EC">
              <w:rPr>
                <w:rFonts w:asciiTheme="minorHAnsi" w:hAnsiTheme="minorHAnsi" w:cstheme="minorHAnsi"/>
                <w:sz w:val="24"/>
                <w:szCs w:val="24"/>
                <w:lang w:val="en-US"/>
              </w:rPr>
              <w:t>to a local area to observe urban growth challenges, and write reports or draw diagrams illustrating the problems and possible solutions. Encourage learners to use camera to capture images during the trip, which can be printed and shared in class.</w:t>
            </w:r>
          </w:p>
          <w:p w14:paraId="46492BBA" w14:textId="77777777" w:rsidR="00231F5E" w:rsidRPr="00E014EC" w:rsidRDefault="00231F5E" w:rsidP="00423F4C">
            <w:pPr>
              <w:jc w:val="both"/>
              <w:rPr>
                <w:rFonts w:asciiTheme="minorHAnsi" w:hAnsiTheme="minorHAnsi" w:cstheme="minorHAnsi"/>
                <w:sz w:val="24"/>
                <w:szCs w:val="24"/>
              </w:rPr>
            </w:pPr>
          </w:p>
        </w:tc>
        <w:tc>
          <w:tcPr>
            <w:tcW w:w="1654" w:type="pct"/>
          </w:tcPr>
          <w:p w14:paraId="001F58DD" w14:textId="77777777" w:rsidR="00231F5E" w:rsidRDefault="00231F5E" w:rsidP="00423F4C">
            <w:pPr>
              <w:jc w:val="both"/>
              <w:rPr>
                <w:rFonts w:asciiTheme="minorHAnsi" w:hAnsiTheme="minorHAnsi" w:cstheme="minorHAnsi"/>
                <w:sz w:val="24"/>
                <w:szCs w:val="24"/>
                <w:lang w:val="en-US"/>
              </w:rPr>
            </w:pPr>
            <w:r w:rsidRPr="001A60A6">
              <w:rPr>
                <w:rFonts w:asciiTheme="minorHAnsi" w:hAnsiTheme="minorHAnsi" w:cstheme="minorHAnsi"/>
                <w:sz w:val="24"/>
                <w:szCs w:val="24"/>
                <w:lang w:val="en-US"/>
              </w:rPr>
              <w:lastRenderedPageBreak/>
              <w:t>Observe how learners work together to analyse articles, listen to how they identify and explain the problems during group discussions. Focus on their ability to identify key urban problems from the text and ways forward.</w:t>
            </w:r>
          </w:p>
          <w:p w14:paraId="4DA0C50A" w14:textId="77777777" w:rsidR="00231F5E" w:rsidRPr="001A60A6" w:rsidRDefault="00231F5E" w:rsidP="00423F4C">
            <w:pPr>
              <w:jc w:val="both"/>
              <w:rPr>
                <w:rFonts w:asciiTheme="minorHAnsi" w:hAnsiTheme="minorHAnsi" w:cstheme="minorHAnsi"/>
                <w:sz w:val="24"/>
                <w:szCs w:val="24"/>
                <w:lang w:val="en-US"/>
              </w:rPr>
            </w:pPr>
            <w:r w:rsidRPr="001A60A6">
              <w:rPr>
                <w:rFonts w:asciiTheme="minorHAnsi" w:hAnsiTheme="minorHAnsi" w:cstheme="minorHAnsi"/>
                <w:sz w:val="24"/>
                <w:szCs w:val="24"/>
                <w:lang w:val="en-US"/>
              </w:rPr>
              <w:t>Probe learners logical thinking in proposing solutions during the group discussions, presentations and whole class discussions.</w:t>
            </w:r>
          </w:p>
          <w:p w14:paraId="26E0E6A9" w14:textId="77777777" w:rsidR="00231F5E" w:rsidRPr="001A60A6" w:rsidRDefault="00231F5E" w:rsidP="00423F4C">
            <w:pPr>
              <w:jc w:val="both"/>
              <w:rPr>
                <w:rFonts w:asciiTheme="minorHAnsi" w:hAnsiTheme="minorHAnsi" w:cstheme="minorHAnsi"/>
                <w:sz w:val="24"/>
                <w:szCs w:val="24"/>
                <w:lang w:val="en-US"/>
              </w:rPr>
            </w:pPr>
            <w:r w:rsidRPr="001A60A6">
              <w:rPr>
                <w:rFonts w:asciiTheme="minorHAnsi" w:hAnsiTheme="minorHAnsi" w:cstheme="minorHAnsi"/>
                <w:sz w:val="24"/>
                <w:szCs w:val="24"/>
                <w:lang w:val="en-US"/>
              </w:rPr>
              <w:t>Ask learners guiding questions about the challenges they observe during the field trip, noting their ability to identify real-life urban growth problems.</w:t>
            </w:r>
          </w:p>
          <w:p w14:paraId="1CFDA25C" w14:textId="77777777" w:rsidR="00231F5E" w:rsidRPr="001A60A6" w:rsidRDefault="00231F5E" w:rsidP="00423F4C">
            <w:pPr>
              <w:jc w:val="both"/>
              <w:rPr>
                <w:rFonts w:asciiTheme="minorHAnsi" w:hAnsiTheme="minorHAnsi" w:cstheme="minorHAnsi"/>
                <w:sz w:val="24"/>
                <w:szCs w:val="24"/>
                <w:lang w:val="en-US"/>
              </w:rPr>
            </w:pPr>
            <w:commentRangeStart w:id="164"/>
            <w:r w:rsidRPr="001A60A6">
              <w:rPr>
                <w:rFonts w:asciiTheme="minorHAnsi" w:hAnsiTheme="minorHAnsi" w:cstheme="minorHAnsi"/>
                <w:sz w:val="24"/>
                <w:szCs w:val="24"/>
                <w:lang w:val="en-US"/>
              </w:rPr>
              <w:t xml:space="preserve">Observe how learners interact with the </w:t>
            </w:r>
            <w:r w:rsidRPr="001A60A6">
              <w:rPr>
                <w:rFonts w:asciiTheme="minorHAnsi" w:hAnsiTheme="minorHAnsi" w:cstheme="minorHAnsi"/>
                <w:sz w:val="24"/>
                <w:szCs w:val="24"/>
                <w:lang w:val="en-US"/>
              </w:rPr>
              <w:lastRenderedPageBreak/>
              <w:t>environment and take notes or photos, focusing on how well they engage with the activity and use a range of media to communicate ideas</w:t>
            </w:r>
            <w:commentRangeEnd w:id="164"/>
            <w:r w:rsidR="00D670F0">
              <w:rPr>
                <w:rStyle w:val="CommentReference"/>
                <w:rFonts w:cs="Times New Roman"/>
                <w:kern w:val="0"/>
                <w:lang w:val="en-US"/>
              </w:rPr>
              <w:commentReference w:id="164"/>
            </w:r>
            <w:r w:rsidRPr="001A60A6">
              <w:rPr>
                <w:rFonts w:asciiTheme="minorHAnsi" w:hAnsiTheme="minorHAnsi" w:cstheme="minorHAnsi"/>
                <w:sz w:val="24"/>
                <w:szCs w:val="24"/>
                <w:lang w:val="en-US"/>
              </w:rPr>
              <w:t>.</w:t>
            </w:r>
          </w:p>
          <w:p w14:paraId="494A6968" w14:textId="77777777" w:rsidR="00231F5E" w:rsidRPr="001A60A6" w:rsidRDefault="00231F5E" w:rsidP="00423F4C">
            <w:pPr>
              <w:jc w:val="both"/>
              <w:rPr>
                <w:rFonts w:asciiTheme="minorHAnsi" w:hAnsiTheme="minorHAnsi" w:cstheme="minorHAnsi"/>
                <w:sz w:val="24"/>
                <w:szCs w:val="24"/>
                <w:lang w:val="en-US"/>
              </w:rPr>
            </w:pPr>
            <w:commentRangeStart w:id="165"/>
            <w:r w:rsidRPr="001A60A6">
              <w:rPr>
                <w:rFonts w:asciiTheme="minorHAnsi" w:hAnsiTheme="minorHAnsi" w:cstheme="minorHAnsi"/>
                <w:sz w:val="24"/>
                <w:szCs w:val="24"/>
                <w:lang w:val="en-US"/>
              </w:rPr>
              <w:t>Assess learners field reports that describe the problems and suggest realistic solutions, their field sketches or diagrams illustrating observed challenges, focusing on accuracy, clarity, coherence of information, and feasibility of solutions proposed.</w:t>
            </w:r>
            <w:commentRangeEnd w:id="165"/>
            <w:r w:rsidR="00D670F0">
              <w:rPr>
                <w:rStyle w:val="CommentReference"/>
                <w:rFonts w:cs="Times New Roman"/>
                <w:kern w:val="0"/>
                <w:lang w:val="en-US"/>
              </w:rPr>
              <w:commentReference w:id="165"/>
            </w:r>
          </w:p>
          <w:p w14:paraId="46BA8748" w14:textId="77777777" w:rsidR="00231F5E" w:rsidRPr="00A74F68" w:rsidRDefault="00231F5E" w:rsidP="00423F4C">
            <w:pPr>
              <w:jc w:val="both"/>
              <w:rPr>
                <w:rFonts w:asciiTheme="minorHAnsi" w:hAnsiTheme="minorHAnsi" w:cstheme="minorHAnsi"/>
                <w:sz w:val="24"/>
                <w:szCs w:val="24"/>
              </w:rPr>
            </w:pPr>
          </w:p>
        </w:tc>
      </w:tr>
      <w:tr w:rsidR="00231F5E" w:rsidRPr="00A74F68" w14:paraId="4794E784" w14:textId="77777777" w:rsidTr="00E014EC">
        <w:tc>
          <w:tcPr>
            <w:tcW w:w="1591" w:type="pct"/>
          </w:tcPr>
          <w:p w14:paraId="217EB6AF" w14:textId="628C045B" w:rsidR="00231F5E" w:rsidRPr="00480CEB" w:rsidRDefault="00231F5E" w:rsidP="00116723">
            <w:pPr>
              <w:numPr>
                <w:ilvl w:val="0"/>
                <w:numId w:val="63"/>
              </w:numPr>
              <w:spacing w:after="0" w:line="240" w:lineRule="auto"/>
              <w:jc w:val="both"/>
              <w:rPr>
                <w:strike/>
                <w:sz w:val="24"/>
                <w:szCs w:val="24"/>
              </w:rPr>
            </w:pPr>
            <w:r w:rsidRPr="00480CEB">
              <w:rPr>
                <w:sz w:val="24"/>
                <w:szCs w:val="24"/>
              </w:rPr>
              <w:lastRenderedPageBreak/>
              <w:t xml:space="preserve">Propose </w:t>
            </w:r>
            <w:r w:rsidR="00480CEB">
              <w:rPr>
                <w:sz w:val="24"/>
                <w:szCs w:val="24"/>
              </w:rPr>
              <w:t xml:space="preserve">a feasible </w:t>
            </w:r>
            <w:r w:rsidRPr="00480CEB">
              <w:rPr>
                <w:sz w:val="24"/>
                <w:szCs w:val="24"/>
              </w:rPr>
              <w:t xml:space="preserve">land use </w:t>
            </w:r>
            <w:r w:rsidR="00480CEB" w:rsidRPr="00480CEB">
              <w:rPr>
                <w:sz w:val="24"/>
                <w:szCs w:val="24"/>
              </w:rPr>
              <w:t xml:space="preserve">plan </w:t>
            </w:r>
            <w:r w:rsidRPr="00480CEB">
              <w:rPr>
                <w:sz w:val="24"/>
                <w:szCs w:val="24"/>
              </w:rPr>
              <w:t>to manage urban growth in a way that balances economic development, social equity, and environmental conservation. (u, v/a)</w:t>
            </w:r>
          </w:p>
          <w:p w14:paraId="153324C1" w14:textId="77777777" w:rsidR="00231F5E" w:rsidRDefault="00231F5E" w:rsidP="00480CEB">
            <w:pPr>
              <w:jc w:val="both"/>
              <w:rPr>
                <w:b/>
                <w:bCs/>
                <w:sz w:val="24"/>
                <w:szCs w:val="24"/>
                <w:highlight w:val="yellow"/>
                <w:lang w:val="en-US"/>
              </w:rPr>
            </w:pPr>
          </w:p>
          <w:p w14:paraId="6615B709" w14:textId="77777777" w:rsidR="00231F5E" w:rsidRPr="0032259C" w:rsidRDefault="00231F5E" w:rsidP="00423F4C">
            <w:pPr>
              <w:jc w:val="both"/>
              <w:rPr>
                <w:b/>
                <w:bCs/>
                <w:color w:val="0070C0"/>
                <w:sz w:val="24"/>
                <w:szCs w:val="24"/>
                <w:highlight w:val="yellow"/>
                <w:lang w:val="en-US"/>
              </w:rPr>
            </w:pPr>
          </w:p>
          <w:p w14:paraId="43C51067" w14:textId="77777777" w:rsidR="00231F5E" w:rsidRDefault="00231F5E" w:rsidP="00423F4C">
            <w:pPr>
              <w:pStyle w:val="ListParagraph"/>
              <w:ind w:left="360"/>
              <w:jc w:val="both"/>
              <w:rPr>
                <w:sz w:val="24"/>
                <w:szCs w:val="24"/>
              </w:rPr>
            </w:pPr>
          </w:p>
          <w:p w14:paraId="7A131EE0" w14:textId="77777777" w:rsidR="00231F5E" w:rsidRPr="0032259C" w:rsidRDefault="00231F5E" w:rsidP="00423F4C">
            <w:pPr>
              <w:jc w:val="both"/>
              <w:rPr>
                <w:sz w:val="24"/>
                <w:szCs w:val="24"/>
              </w:rPr>
            </w:pPr>
          </w:p>
        </w:tc>
        <w:tc>
          <w:tcPr>
            <w:tcW w:w="1755" w:type="pct"/>
          </w:tcPr>
          <w:p w14:paraId="39582192" w14:textId="3090129E" w:rsidR="00231F5E" w:rsidRDefault="00231F5E" w:rsidP="00423F4C">
            <w:pPr>
              <w:jc w:val="both"/>
              <w:rPr>
                <w:b/>
                <w:sz w:val="24"/>
                <w:szCs w:val="24"/>
              </w:rPr>
            </w:pPr>
            <w:r w:rsidRPr="00604680">
              <w:rPr>
                <w:b/>
                <w:sz w:val="24"/>
                <w:szCs w:val="24"/>
              </w:rPr>
              <w:t>Land use Planning and Control of urban growth</w:t>
            </w:r>
          </w:p>
          <w:p w14:paraId="050CA8F9" w14:textId="2C145FA3" w:rsidR="00231F5E" w:rsidRPr="00480CEB" w:rsidRDefault="00480CEB" w:rsidP="00423F4C">
            <w:pPr>
              <w:jc w:val="both"/>
              <w:rPr>
                <w:rFonts w:asciiTheme="minorHAnsi" w:hAnsiTheme="minorHAnsi" w:cstheme="minorHAnsi"/>
                <w:bCs/>
                <w:i/>
                <w:iCs/>
                <w:sz w:val="24"/>
                <w:szCs w:val="24"/>
                <w:lang w:val="en-US"/>
              </w:rPr>
            </w:pPr>
            <w:r w:rsidRPr="00480CEB">
              <w:rPr>
                <w:rFonts w:asciiTheme="minorHAnsi" w:hAnsiTheme="minorHAnsi" w:cstheme="minorHAnsi"/>
                <w:bCs/>
                <w:i/>
                <w:iCs/>
                <w:sz w:val="24"/>
                <w:szCs w:val="24"/>
                <w:lang w:val="en-US"/>
              </w:rPr>
              <w:t>L</w:t>
            </w:r>
            <w:r w:rsidR="00231F5E" w:rsidRPr="00480CEB">
              <w:rPr>
                <w:rFonts w:asciiTheme="minorHAnsi" w:hAnsiTheme="minorHAnsi" w:cstheme="minorHAnsi"/>
                <w:bCs/>
                <w:i/>
                <w:iCs/>
                <w:sz w:val="24"/>
                <w:szCs w:val="24"/>
                <w:lang w:val="en-US"/>
              </w:rPr>
              <w:t xml:space="preserve">earners </w:t>
            </w:r>
            <w:r>
              <w:rPr>
                <w:rFonts w:asciiTheme="minorHAnsi" w:hAnsiTheme="minorHAnsi" w:cstheme="minorHAnsi"/>
                <w:bCs/>
                <w:i/>
                <w:iCs/>
                <w:sz w:val="24"/>
                <w:szCs w:val="24"/>
                <w:lang w:val="en-US"/>
              </w:rPr>
              <w:t xml:space="preserve">carry out a project on </w:t>
            </w:r>
            <w:r w:rsidR="00231F5E" w:rsidRPr="00480CEB">
              <w:rPr>
                <w:rFonts w:asciiTheme="minorHAnsi" w:hAnsiTheme="minorHAnsi" w:cstheme="minorHAnsi"/>
                <w:bCs/>
                <w:i/>
                <w:iCs/>
                <w:sz w:val="24"/>
                <w:szCs w:val="24"/>
                <w:lang w:val="en-US"/>
              </w:rPr>
              <w:t>design</w:t>
            </w:r>
            <w:r>
              <w:rPr>
                <w:rFonts w:asciiTheme="minorHAnsi" w:hAnsiTheme="minorHAnsi" w:cstheme="minorHAnsi"/>
                <w:bCs/>
                <w:i/>
                <w:iCs/>
                <w:sz w:val="24"/>
                <w:szCs w:val="24"/>
                <w:lang w:val="en-US"/>
              </w:rPr>
              <w:t>ing</w:t>
            </w:r>
            <w:r w:rsidR="00231F5E" w:rsidRPr="00480CEB">
              <w:rPr>
                <w:rFonts w:asciiTheme="minorHAnsi" w:hAnsiTheme="minorHAnsi" w:cstheme="minorHAnsi"/>
                <w:bCs/>
                <w:i/>
                <w:iCs/>
                <w:sz w:val="24"/>
                <w:szCs w:val="24"/>
                <w:lang w:val="en-US"/>
              </w:rPr>
              <w:t xml:space="preserve"> a small sustainable urban area on paper, incorporating proper land use planning and measures to control growth, and thereafter present their designs to the class.</w:t>
            </w:r>
          </w:p>
          <w:p w14:paraId="51BAFE25" w14:textId="77777777" w:rsidR="00231F5E" w:rsidRPr="00604680" w:rsidRDefault="00231F5E" w:rsidP="00423F4C">
            <w:pPr>
              <w:jc w:val="both"/>
              <w:rPr>
                <w:rFonts w:asciiTheme="minorHAnsi" w:hAnsiTheme="minorHAnsi" w:cstheme="minorHAnsi"/>
                <w:b/>
                <w:sz w:val="24"/>
                <w:szCs w:val="24"/>
              </w:rPr>
            </w:pPr>
          </w:p>
        </w:tc>
        <w:tc>
          <w:tcPr>
            <w:tcW w:w="1654" w:type="pct"/>
          </w:tcPr>
          <w:p w14:paraId="0DB4B94C" w14:textId="77777777" w:rsidR="00231F5E" w:rsidRPr="002C341A" w:rsidRDefault="00231F5E" w:rsidP="00423F4C">
            <w:pPr>
              <w:jc w:val="both"/>
              <w:rPr>
                <w:rFonts w:asciiTheme="minorHAnsi" w:hAnsiTheme="minorHAnsi" w:cstheme="minorHAnsi"/>
                <w:sz w:val="24"/>
                <w:szCs w:val="24"/>
                <w:lang w:val="en-US"/>
              </w:rPr>
            </w:pPr>
            <w:r w:rsidRPr="002C341A">
              <w:rPr>
                <w:rFonts w:asciiTheme="minorHAnsi" w:hAnsiTheme="minorHAnsi" w:cstheme="minorHAnsi"/>
                <w:sz w:val="24"/>
                <w:szCs w:val="24"/>
                <w:lang w:val="en-US"/>
              </w:rPr>
              <w:t>Observe groups or individual learners as they work on their designs focusing on how well they use imaginations to explore possibilities and use numbers and measurements accurately.</w:t>
            </w:r>
          </w:p>
          <w:p w14:paraId="693542A4" w14:textId="77777777" w:rsidR="00231F5E" w:rsidRDefault="00231F5E" w:rsidP="00423F4C">
            <w:pPr>
              <w:jc w:val="both"/>
              <w:rPr>
                <w:rFonts w:asciiTheme="minorHAnsi" w:hAnsiTheme="minorHAnsi" w:cstheme="minorHAnsi"/>
                <w:sz w:val="24"/>
                <w:szCs w:val="24"/>
                <w:lang w:val="en-US"/>
              </w:rPr>
            </w:pPr>
            <w:r w:rsidRPr="002C341A">
              <w:rPr>
                <w:rFonts w:asciiTheme="minorHAnsi" w:hAnsiTheme="minorHAnsi" w:cstheme="minorHAnsi"/>
                <w:sz w:val="24"/>
                <w:szCs w:val="24"/>
                <w:lang w:val="en-US"/>
              </w:rPr>
              <w:t>Ask questions about their ideas for sustainable land use and growth control measures focusing on their understanding of sustainability principles.</w:t>
            </w:r>
          </w:p>
          <w:p w14:paraId="359B69ED" w14:textId="77777777" w:rsidR="00231F5E" w:rsidRDefault="00231F5E" w:rsidP="00423F4C">
            <w:pPr>
              <w:jc w:val="both"/>
              <w:rPr>
                <w:rFonts w:asciiTheme="minorHAnsi" w:hAnsiTheme="minorHAnsi" w:cstheme="minorHAnsi"/>
                <w:sz w:val="24"/>
                <w:szCs w:val="24"/>
                <w:lang w:val="en-US"/>
              </w:rPr>
            </w:pPr>
            <w:r w:rsidRPr="002C341A">
              <w:rPr>
                <w:rFonts w:asciiTheme="minorHAnsi" w:hAnsiTheme="minorHAnsi" w:cstheme="minorHAnsi"/>
                <w:sz w:val="24"/>
                <w:szCs w:val="24"/>
                <w:lang w:val="en-US"/>
              </w:rPr>
              <w:t xml:space="preserve">Listen to learners explain their designs and respond to questions from peers or the teacher during the presentations. Focus on their ability to justify how the design promotes </w:t>
            </w:r>
            <w:r w:rsidRPr="002C341A">
              <w:rPr>
                <w:rFonts w:asciiTheme="minorHAnsi" w:hAnsiTheme="minorHAnsi" w:cstheme="minorHAnsi"/>
                <w:sz w:val="24"/>
                <w:szCs w:val="24"/>
                <w:lang w:val="en-US"/>
              </w:rPr>
              <w:lastRenderedPageBreak/>
              <w:t>sustainability and controls growth.</w:t>
            </w:r>
          </w:p>
          <w:p w14:paraId="510A462A" w14:textId="77777777" w:rsidR="00231F5E" w:rsidRDefault="00231F5E" w:rsidP="00423F4C">
            <w:pPr>
              <w:jc w:val="both"/>
              <w:rPr>
                <w:rFonts w:asciiTheme="minorHAnsi" w:hAnsiTheme="minorHAnsi" w:cstheme="minorHAnsi"/>
                <w:sz w:val="24"/>
                <w:szCs w:val="24"/>
                <w:lang w:val="en-US"/>
              </w:rPr>
            </w:pPr>
            <w:r w:rsidRPr="002C341A">
              <w:rPr>
                <w:rFonts w:asciiTheme="minorHAnsi" w:hAnsiTheme="minorHAnsi" w:cstheme="minorHAnsi"/>
                <w:sz w:val="24"/>
                <w:szCs w:val="24"/>
                <w:lang w:val="en-US"/>
              </w:rPr>
              <w:t>Observe learners during presentations focusing on how well they talk with confidence and explain their layout and decisions made, use of visuals to communicate ideas effectively, and willingness to take in criticism.</w:t>
            </w:r>
          </w:p>
          <w:p w14:paraId="30AF13BC" w14:textId="4FA1915A" w:rsidR="00231F5E" w:rsidRPr="00E014EC" w:rsidRDefault="00231F5E" w:rsidP="00423F4C">
            <w:pPr>
              <w:jc w:val="both"/>
              <w:rPr>
                <w:rFonts w:asciiTheme="minorHAnsi" w:hAnsiTheme="minorHAnsi" w:cstheme="minorHAnsi"/>
                <w:sz w:val="24"/>
                <w:szCs w:val="24"/>
                <w:lang w:val="en-US"/>
              </w:rPr>
            </w:pPr>
            <w:r w:rsidRPr="002C341A">
              <w:rPr>
                <w:rFonts w:asciiTheme="minorHAnsi" w:hAnsiTheme="minorHAnsi" w:cstheme="minorHAnsi"/>
                <w:sz w:val="24"/>
                <w:szCs w:val="24"/>
                <w:lang w:val="en-US"/>
              </w:rPr>
              <w:t>Evaluate the final design (detailed and labeled map or drawing of the urban area), focusing on feasibility and logical flow of ideas presented.</w:t>
            </w:r>
          </w:p>
        </w:tc>
      </w:tr>
    </w:tbl>
    <w:p w14:paraId="46D99D97" w14:textId="77777777" w:rsidR="00231F5E" w:rsidRDefault="00231F5E">
      <w:pPr>
        <w:spacing w:after="0"/>
        <w:rPr>
          <w:rFonts w:asciiTheme="minorHAnsi" w:hAnsiTheme="minorHAnsi"/>
          <w:b/>
          <w:bCs/>
          <w:color w:val="C00000"/>
          <w:sz w:val="24"/>
          <w:szCs w:val="24"/>
        </w:rPr>
      </w:pPr>
    </w:p>
    <w:p w14:paraId="27A158B3" w14:textId="77777777" w:rsidR="00231F5E" w:rsidRDefault="00231F5E">
      <w:pPr>
        <w:spacing w:after="0"/>
        <w:rPr>
          <w:rFonts w:asciiTheme="minorHAnsi" w:hAnsiTheme="minorHAnsi"/>
          <w:b/>
          <w:bCs/>
          <w:color w:val="C00000"/>
          <w:sz w:val="24"/>
          <w:szCs w:val="24"/>
        </w:rPr>
      </w:pPr>
    </w:p>
    <w:p w14:paraId="05470E90" w14:textId="77777777" w:rsidR="00262440" w:rsidRDefault="00116723">
      <w:pPr>
        <w:rPr>
          <w:rFonts w:asciiTheme="minorHAnsi" w:hAnsiTheme="minorHAnsi" w:cstheme="minorHAnsi"/>
          <w:sz w:val="24"/>
          <w:szCs w:val="24"/>
        </w:rPr>
      </w:pPr>
      <w:r>
        <w:rPr>
          <w:rFonts w:asciiTheme="minorHAnsi" w:hAnsiTheme="minorHAnsi" w:cstheme="minorHAnsi"/>
          <w:b/>
          <w:bCs/>
          <w:sz w:val="24"/>
          <w:szCs w:val="24"/>
        </w:rPr>
        <w:t>Topic 12:</w:t>
      </w:r>
      <w:r>
        <w:rPr>
          <w:rFonts w:asciiTheme="minorHAnsi" w:hAnsiTheme="minorHAnsi" w:cstheme="minorHAnsi"/>
          <w:sz w:val="24"/>
          <w:szCs w:val="24"/>
        </w:rPr>
        <w:t xml:space="preserve"> </w:t>
      </w:r>
      <w:r>
        <w:rPr>
          <w:rFonts w:asciiTheme="minorHAnsi" w:hAnsiTheme="minorHAnsi"/>
          <w:sz w:val="24"/>
          <w:szCs w:val="24"/>
        </w:rPr>
        <w:t xml:space="preserve">Sea and Lake Coasts                                                                        </w:t>
      </w:r>
      <w:commentRangeStart w:id="166"/>
      <w:r>
        <w:rPr>
          <w:rFonts w:asciiTheme="minorHAnsi" w:hAnsiTheme="minorHAnsi"/>
          <w:b/>
          <w:sz w:val="24"/>
          <w:szCs w:val="24"/>
        </w:rPr>
        <w:t>Periods</w:t>
      </w:r>
      <w:commentRangeEnd w:id="166"/>
      <w:r w:rsidR="00DC007B">
        <w:rPr>
          <w:rStyle w:val="CommentReference"/>
          <w:rFonts w:cs="Times New Roman"/>
          <w:kern w:val="0"/>
          <w:lang w:val="en-US"/>
        </w:rPr>
        <w:commentReference w:id="166"/>
      </w:r>
    </w:p>
    <w:p w14:paraId="120651F4" w14:textId="77777777" w:rsidR="00262440" w:rsidRDefault="00116723">
      <w:pPr>
        <w:jc w:val="both"/>
        <w:rPr>
          <w:rFonts w:asciiTheme="minorHAnsi" w:hAnsiTheme="minorHAnsi" w:cstheme="minorHAnsi"/>
          <w:color w:val="FF0000"/>
          <w:sz w:val="24"/>
          <w:szCs w:val="24"/>
          <w:lang w:val="en-US"/>
        </w:rPr>
      </w:pPr>
      <w:r>
        <w:rPr>
          <w:rFonts w:asciiTheme="minorHAnsi" w:hAnsiTheme="minorHAnsi" w:cstheme="minorHAnsi"/>
          <w:b/>
          <w:bCs/>
          <w:sz w:val="24"/>
          <w:szCs w:val="24"/>
        </w:rPr>
        <w:t xml:space="preserve">Topic competency: </w:t>
      </w:r>
    </w:p>
    <w:p w14:paraId="1782B47E" w14:textId="3055E1C1" w:rsidR="00262440" w:rsidRPr="006D629E" w:rsidRDefault="006D629E">
      <w:pPr>
        <w:jc w:val="both"/>
        <w:rPr>
          <w:rFonts w:asciiTheme="minorHAnsi" w:eastAsia="Arial" w:hAnsiTheme="minorHAnsi" w:cstheme="minorHAnsi"/>
          <w:sz w:val="24"/>
          <w:szCs w:val="24"/>
        </w:rPr>
      </w:pPr>
      <w:r w:rsidRPr="006D629E">
        <w:rPr>
          <w:rFonts w:asciiTheme="minorHAnsi" w:eastAsia="Arial" w:hAnsiTheme="minorHAnsi" w:cstheme="minorHAnsi"/>
          <w:sz w:val="24"/>
          <w:szCs w:val="24"/>
        </w:rPr>
        <w:t>The learner demonstrates</w:t>
      </w:r>
      <w:r w:rsidR="00C27633" w:rsidRPr="006D629E">
        <w:rPr>
          <w:rFonts w:asciiTheme="minorHAnsi" w:eastAsia="Arial" w:hAnsiTheme="minorHAnsi" w:cstheme="minorHAnsi"/>
          <w:sz w:val="24"/>
          <w:szCs w:val="24"/>
        </w:rPr>
        <w:t xml:space="preserve"> a</w:t>
      </w:r>
      <w:r w:rsidRPr="006D629E">
        <w:rPr>
          <w:rFonts w:asciiTheme="minorHAnsi" w:eastAsia="Arial" w:hAnsiTheme="minorHAnsi" w:cstheme="minorHAnsi"/>
          <w:sz w:val="24"/>
          <w:szCs w:val="24"/>
        </w:rPr>
        <w:t>ppreciat</w:t>
      </w:r>
      <w:r w:rsidR="00C27633" w:rsidRPr="006D629E">
        <w:rPr>
          <w:rFonts w:asciiTheme="minorHAnsi" w:eastAsia="Arial" w:hAnsiTheme="minorHAnsi" w:cstheme="minorHAnsi"/>
          <w:sz w:val="24"/>
          <w:szCs w:val="24"/>
        </w:rPr>
        <w:t>ion of coasts</w:t>
      </w:r>
      <w:r w:rsidRPr="006D629E">
        <w:rPr>
          <w:rFonts w:asciiTheme="minorHAnsi" w:eastAsia="Arial" w:hAnsiTheme="minorHAnsi" w:cstheme="minorHAnsi"/>
          <w:sz w:val="24"/>
          <w:szCs w:val="24"/>
        </w:rPr>
        <w:t xml:space="preserve"> as dynamic physical environments through examining their nature, geomorphic processes modifying them and resultant features, as well as benefits and challenges of living in coastal areas to inform decisions aimed at developing such areas</w:t>
      </w:r>
      <w:r>
        <w:rPr>
          <w:rFonts w:asciiTheme="minorHAnsi" w:eastAsia="Arial" w:hAnsiTheme="minorHAnsi" w:cstheme="minorHAnsi"/>
          <w:sz w:val="24"/>
          <w:szCs w:val="24"/>
        </w:rPr>
        <w:t>.</w:t>
      </w:r>
    </w:p>
    <w:tbl>
      <w:tblPr>
        <w:tblStyle w:val="TableGrid"/>
        <w:tblW w:w="5000" w:type="pct"/>
        <w:tblLook w:val="04A0" w:firstRow="1" w:lastRow="0" w:firstColumn="1" w:lastColumn="0" w:noHBand="0" w:noVBand="1"/>
      </w:tblPr>
      <w:tblGrid>
        <w:gridCol w:w="2975"/>
        <w:gridCol w:w="3282"/>
        <w:gridCol w:w="3093"/>
      </w:tblGrid>
      <w:tr w:rsidR="00262440" w14:paraId="55C9B891" w14:textId="77777777">
        <w:tc>
          <w:tcPr>
            <w:tcW w:w="1591" w:type="pct"/>
            <w:shd w:val="clear" w:color="auto" w:fill="F4B083" w:themeFill="accent2" w:themeFillTint="99"/>
          </w:tcPr>
          <w:p w14:paraId="0C52F7C1"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65F76082"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755" w:type="pct"/>
            <w:shd w:val="clear" w:color="auto" w:fill="F4B083" w:themeFill="accent2" w:themeFillTint="99"/>
          </w:tcPr>
          <w:p w14:paraId="5E3E3A4F"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Suggested Learning Activities  </w:t>
            </w:r>
          </w:p>
        </w:tc>
        <w:tc>
          <w:tcPr>
            <w:tcW w:w="1654" w:type="pct"/>
            <w:shd w:val="clear" w:color="auto" w:fill="F4B083" w:themeFill="accent2" w:themeFillTint="99"/>
          </w:tcPr>
          <w:p w14:paraId="144FD5CC"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Sample Assessment strategy </w:t>
            </w:r>
          </w:p>
        </w:tc>
      </w:tr>
      <w:tr w:rsidR="006D629E" w14:paraId="620AC20D" w14:textId="77777777">
        <w:tc>
          <w:tcPr>
            <w:tcW w:w="1591" w:type="pct"/>
            <w:vMerge w:val="restart"/>
          </w:tcPr>
          <w:p w14:paraId="3CCE0A99" w14:textId="77777777" w:rsidR="006D629E" w:rsidRDefault="006D629E" w:rsidP="00116723">
            <w:pPr>
              <w:pStyle w:val="ListParagraph"/>
              <w:numPr>
                <w:ilvl w:val="0"/>
                <w:numId w:val="106"/>
              </w:numPr>
              <w:spacing w:after="0" w:line="240" w:lineRule="auto"/>
              <w:jc w:val="both"/>
              <w:rPr>
                <w:rFonts w:asciiTheme="minorHAnsi" w:hAnsiTheme="minorHAnsi" w:cstheme="minorHAnsi"/>
                <w:sz w:val="24"/>
                <w:szCs w:val="24"/>
              </w:rPr>
            </w:pPr>
            <w:r w:rsidRPr="006D629E">
              <w:rPr>
                <w:rFonts w:asciiTheme="minorHAnsi" w:hAnsiTheme="minorHAnsi" w:cstheme="minorHAnsi"/>
                <w:sz w:val="24"/>
                <w:szCs w:val="24"/>
              </w:rPr>
              <w:t>Analyse the formation and characteristics of coastal landforms and evaluate their significance in shaping coastal landscapes over time. (u)</w:t>
            </w:r>
          </w:p>
          <w:p w14:paraId="0E53615E" w14:textId="77777777" w:rsidR="006D629E" w:rsidRPr="006D629E" w:rsidRDefault="006D629E" w:rsidP="006D629E">
            <w:pPr>
              <w:pStyle w:val="ListParagraph"/>
              <w:spacing w:after="0" w:line="240" w:lineRule="auto"/>
              <w:ind w:left="360"/>
              <w:jc w:val="both"/>
              <w:rPr>
                <w:rFonts w:asciiTheme="minorHAnsi" w:hAnsiTheme="minorHAnsi" w:cstheme="minorHAnsi"/>
                <w:sz w:val="24"/>
                <w:szCs w:val="24"/>
              </w:rPr>
            </w:pPr>
          </w:p>
          <w:p w14:paraId="7A6FDD31" w14:textId="69C26D4C" w:rsidR="006D629E" w:rsidRPr="006D629E" w:rsidRDefault="006D629E" w:rsidP="000D6898">
            <w:pPr>
              <w:spacing w:after="0" w:line="240" w:lineRule="auto"/>
              <w:ind w:left="360"/>
              <w:jc w:val="both"/>
              <w:rPr>
                <w:rFonts w:asciiTheme="minorHAnsi" w:hAnsiTheme="minorHAnsi" w:cs="Arial"/>
                <w:sz w:val="24"/>
                <w:szCs w:val="24"/>
              </w:rPr>
            </w:pPr>
          </w:p>
        </w:tc>
        <w:tc>
          <w:tcPr>
            <w:tcW w:w="1755" w:type="pct"/>
          </w:tcPr>
          <w:p w14:paraId="308591B8" w14:textId="77777777" w:rsidR="006D629E" w:rsidRPr="00C27633" w:rsidRDefault="006D629E">
            <w:pPr>
              <w:spacing w:after="0" w:line="240" w:lineRule="auto"/>
              <w:jc w:val="both"/>
              <w:rPr>
                <w:rFonts w:asciiTheme="minorHAnsi" w:hAnsiTheme="minorHAnsi"/>
                <w:b/>
                <w:sz w:val="24"/>
                <w:szCs w:val="24"/>
              </w:rPr>
            </w:pPr>
            <w:r w:rsidRPr="00C27633">
              <w:rPr>
                <w:rFonts w:asciiTheme="minorHAnsi" w:hAnsiTheme="minorHAnsi"/>
                <w:b/>
                <w:sz w:val="24"/>
                <w:szCs w:val="24"/>
              </w:rPr>
              <w:t>Waves and their nature</w:t>
            </w:r>
          </w:p>
          <w:p w14:paraId="74F4D870" w14:textId="1CD8C25A" w:rsidR="006D629E" w:rsidRPr="00C27633" w:rsidRDefault="006D629E" w:rsidP="00116723">
            <w:pPr>
              <w:pStyle w:val="ListParagraph"/>
              <w:numPr>
                <w:ilvl w:val="0"/>
                <w:numId w:val="104"/>
              </w:numPr>
              <w:spacing w:after="0" w:line="240" w:lineRule="auto"/>
              <w:jc w:val="both"/>
              <w:rPr>
                <w:rFonts w:asciiTheme="minorHAnsi" w:hAnsiTheme="minorHAnsi" w:cstheme="minorHAnsi"/>
                <w:sz w:val="24"/>
                <w:szCs w:val="24"/>
              </w:rPr>
            </w:pPr>
            <w:r w:rsidRPr="00C27633">
              <w:rPr>
                <w:rFonts w:asciiTheme="minorHAnsi" w:hAnsiTheme="minorHAnsi"/>
                <w:sz w:val="24"/>
                <w:szCs w:val="24"/>
              </w:rPr>
              <w:t>Through brainstorming, g</w:t>
            </w:r>
            <w:r w:rsidRPr="00C27633">
              <w:rPr>
                <w:rFonts w:asciiTheme="minorHAnsi" w:hAnsiTheme="minorHAnsi" w:cstheme="minorHAnsi"/>
                <w:sz w:val="24"/>
                <w:szCs w:val="24"/>
              </w:rPr>
              <w:t>uide learners to revise the nature and characteristics of coasts as changing landscapes affected by wave action, tidal influence, sediment transport and human activities.</w:t>
            </w:r>
          </w:p>
          <w:p w14:paraId="2112B4D1" w14:textId="11E60AD8" w:rsidR="006D629E" w:rsidRPr="00C27633" w:rsidRDefault="006D629E" w:rsidP="00116723">
            <w:pPr>
              <w:pStyle w:val="ListParagraph"/>
              <w:numPr>
                <w:ilvl w:val="0"/>
                <w:numId w:val="65"/>
              </w:numPr>
              <w:spacing w:after="0" w:line="240" w:lineRule="auto"/>
              <w:jc w:val="both"/>
              <w:rPr>
                <w:rFonts w:asciiTheme="minorHAnsi" w:hAnsiTheme="minorHAnsi" w:cstheme="minorHAnsi"/>
                <w:sz w:val="24"/>
                <w:szCs w:val="24"/>
              </w:rPr>
            </w:pPr>
            <w:r w:rsidRPr="00C27633">
              <w:rPr>
                <w:rFonts w:asciiTheme="minorHAnsi" w:hAnsiTheme="minorHAnsi" w:cstheme="minorHAnsi"/>
                <w:sz w:val="24"/>
                <w:szCs w:val="24"/>
              </w:rPr>
              <w:lastRenderedPageBreak/>
              <w:t xml:space="preserve">Through a jigsaw method, Learners collaboratively investigate </w:t>
            </w:r>
            <w:r w:rsidRPr="00C27633">
              <w:rPr>
                <w:rStyle w:val="Strong"/>
                <w:rFonts w:asciiTheme="minorHAnsi" w:hAnsiTheme="minorHAnsi" w:cstheme="minorHAnsi"/>
                <w:sz w:val="24"/>
                <w:szCs w:val="24"/>
              </w:rPr>
              <w:t>wave action</w:t>
            </w:r>
            <w:r w:rsidRPr="00C27633">
              <w:rPr>
                <w:rFonts w:asciiTheme="minorHAnsi" w:hAnsiTheme="minorHAnsi" w:cstheme="minorHAnsi"/>
                <w:sz w:val="24"/>
                <w:szCs w:val="24"/>
              </w:rPr>
              <w:t xml:space="preserve">, </w:t>
            </w:r>
            <w:r w:rsidRPr="00C27633">
              <w:rPr>
                <w:rStyle w:val="Strong"/>
                <w:rFonts w:asciiTheme="minorHAnsi" w:hAnsiTheme="minorHAnsi" w:cstheme="minorHAnsi"/>
                <w:sz w:val="24"/>
                <w:szCs w:val="24"/>
              </w:rPr>
              <w:t>tidal influence</w:t>
            </w:r>
            <w:r w:rsidRPr="00C27633">
              <w:rPr>
                <w:rFonts w:asciiTheme="minorHAnsi" w:hAnsiTheme="minorHAnsi" w:cstheme="minorHAnsi"/>
                <w:sz w:val="24"/>
                <w:szCs w:val="24"/>
              </w:rPr>
              <w:t xml:space="preserve">, </w:t>
            </w:r>
            <w:r w:rsidRPr="00C27633">
              <w:rPr>
                <w:rStyle w:val="Strong"/>
                <w:rFonts w:asciiTheme="minorHAnsi" w:hAnsiTheme="minorHAnsi" w:cstheme="minorHAnsi"/>
                <w:sz w:val="24"/>
                <w:szCs w:val="24"/>
              </w:rPr>
              <w:t>sediment transport</w:t>
            </w:r>
            <w:r w:rsidRPr="00C27633">
              <w:rPr>
                <w:rFonts w:asciiTheme="minorHAnsi" w:hAnsiTheme="minorHAnsi" w:cstheme="minorHAnsi"/>
                <w:sz w:val="24"/>
                <w:szCs w:val="24"/>
              </w:rPr>
              <w:t xml:space="preserve">, and </w:t>
            </w:r>
            <w:r w:rsidRPr="00C27633">
              <w:rPr>
                <w:rStyle w:val="Strong"/>
                <w:rFonts w:asciiTheme="minorHAnsi" w:hAnsiTheme="minorHAnsi" w:cstheme="minorHAnsi"/>
                <w:sz w:val="24"/>
                <w:szCs w:val="24"/>
              </w:rPr>
              <w:t>human activities</w:t>
            </w:r>
            <w:r w:rsidRPr="00C27633">
              <w:rPr>
                <w:rFonts w:asciiTheme="minorHAnsi" w:hAnsiTheme="minorHAnsi" w:cstheme="minorHAnsi"/>
                <w:sz w:val="24"/>
                <w:szCs w:val="24"/>
              </w:rPr>
              <w:t xml:space="preserve"> shaping coasts, and integrate their findings to develop a comprehensive understanding of coastal dynamics.</w:t>
            </w:r>
          </w:p>
          <w:p w14:paraId="65AF8546" w14:textId="031A8F9C" w:rsidR="006D629E" w:rsidRPr="00C27633" w:rsidRDefault="006D629E" w:rsidP="00116723">
            <w:pPr>
              <w:pStyle w:val="ListParagraph"/>
              <w:numPr>
                <w:ilvl w:val="0"/>
                <w:numId w:val="65"/>
              </w:numPr>
              <w:spacing w:after="0" w:line="240" w:lineRule="auto"/>
              <w:jc w:val="both"/>
              <w:rPr>
                <w:rFonts w:asciiTheme="minorHAnsi" w:hAnsiTheme="minorHAnsi" w:cstheme="minorHAnsi"/>
                <w:sz w:val="24"/>
                <w:szCs w:val="24"/>
              </w:rPr>
            </w:pPr>
            <w:r w:rsidRPr="00C27633">
              <w:rPr>
                <w:rFonts w:asciiTheme="minorHAnsi" w:hAnsiTheme="minorHAnsi" w:cstheme="minorHAnsi"/>
                <w:sz w:val="24"/>
                <w:szCs w:val="24"/>
              </w:rPr>
              <w:t>In groups, learners carry out online or library research on other factors affecting the development of coastal landforms and features</w:t>
            </w:r>
            <w:r>
              <w:rPr>
                <w:rFonts w:asciiTheme="minorHAnsi" w:hAnsiTheme="minorHAnsi" w:cstheme="minorHAnsi"/>
                <w:sz w:val="24"/>
                <w:szCs w:val="24"/>
              </w:rPr>
              <w:t>; write a report and make presentations.</w:t>
            </w:r>
          </w:p>
        </w:tc>
        <w:tc>
          <w:tcPr>
            <w:tcW w:w="1654" w:type="pct"/>
          </w:tcPr>
          <w:p w14:paraId="1998B5FC" w14:textId="4D957D75" w:rsidR="006D629E" w:rsidRPr="00C27633" w:rsidRDefault="006D629E" w:rsidP="00116723">
            <w:pPr>
              <w:pStyle w:val="ListParagraph"/>
              <w:numPr>
                <w:ilvl w:val="0"/>
                <w:numId w:val="65"/>
              </w:numPr>
              <w:spacing w:after="0" w:line="240" w:lineRule="auto"/>
              <w:jc w:val="both"/>
              <w:rPr>
                <w:rFonts w:asciiTheme="minorHAnsi" w:eastAsia="Times New Roman" w:hAnsiTheme="minorHAnsi" w:cs="Times New Roman"/>
                <w:kern w:val="0"/>
                <w:sz w:val="24"/>
                <w:szCs w:val="24"/>
              </w:rPr>
            </w:pPr>
            <w:r w:rsidRPr="00C27633">
              <w:rPr>
                <w:rFonts w:asciiTheme="minorHAnsi" w:eastAsia="Times New Roman" w:hAnsiTheme="minorHAnsi" w:cs="Times New Roman"/>
                <w:kern w:val="0"/>
                <w:sz w:val="24"/>
                <w:szCs w:val="24"/>
              </w:rPr>
              <w:lastRenderedPageBreak/>
              <w:t>Observe learners during the jigsaw activity, assessing their ability to collaborate and synthesize findings on wave action, tidal influence, sediment transport, and human impacts.</w:t>
            </w:r>
          </w:p>
          <w:p w14:paraId="128A3913" w14:textId="5CBB934C" w:rsidR="006D629E" w:rsidRPr="00C27633" w:rsidRDefault="006D629E" w:rsidP="00116723">
            <w:pPr>
              <w:pStyle w:val="ListParagraph"/>
              <w:numPr>
                <w:ilvl w:val="0"/>
                <w:numId w:val="65"/>
              </w:numPr>
              <w:spacing w:after="0" w:line="240" w:lineRule="auto"/>
              <w:jc w:val="both"/>
              <w:rPr>
                <w:rFonts w:asciiTheme="minorHAnsi" w:eastAsia="Times New Roman" w:hAnsiTheme="minorHAnsi" w:cs="Times New Roman"/>
                <w:kern w:val="0"/>
                <w:sz w:val="24"/>
                <w:szCs w:val="24"/>
              </w:rPr>
            </w:pPr>
            <w:r w:rsidRPr="00C27633">
              <w:rPr>
                <w:rFonts w:asciiTheme="minorHAnsi" w:eastAsia="Times New Roman" w:hAnsiTheme="minorHAnsi" w:cs="Times New Roman"/>
                <w:kern w:val="0"/>
                <w:sz w:val="24"/>
                <w:szCs w:val="24"/>
              </w:rPr>
              <w:lastRenderedPageBreak/>
              <w:t>Converse</w:t>
            </w:r>
            <w:r w:rsidRPr="00C27633">
              <w:rPr>
                <w:rFonts w:asciiTheme="minorHAnsi" w:eastAsia="Times New Roman" w:hAnsiTheme="minorHAnsi" w:cs="Times New Roman"/>
                <w:kern w:val="0"/>
                <w:sz w:val="24"/>
                <w:szCs w:val="24"/>
                <w:lang w:val="en-US"/>
              </w:rPr>
              <w:t xml:space="preserve"> by </w:t>
            </w:r>
            <w:r w:rsidRPr="00C27633">
              <w:rPr>
                <w:rFonts w:asciiTheme="minorHAnsi" w:eastAsia="Times New Roman" w:hAnsiTheme="minorHAnsi" w:cs="Times New Roman"/>
                <w:kern w:val="0"/>
                <w:sz w:val="24"/>
                <w:szCs w:val="24"/>
              </w:rPr>
              <w:t xml:space="preserve">probing </w:t>
            </w:r>
            <w:r>
              <w:rPr>
                <w:rFonts w:asciiTheme="minorHAnsi" w:eastAsia="Times New Roman" w:hAnsiTheme="minorHAnsi" w:cs="Times New Roman"/>
                <w:kern w:val="0"/>
                <w:sz w:val="24"/>
                <w:szCs w:val="24"/>
              </w:rPr>
              <w:t xml:space="preserve">learners </w:t>
            </w:r>
            <w:r w:rsidRPr="00C27633">
              <w:rPr>
                <w:rFonts w:asciiTheme="minorHAnsi" w:eastAsia="Times New Roman" w:hAnsiTheme="minorHAnsi" w:cs="Times New Roman"/>
                <w:kern w:val="0"/>
                <w:sz w:val="24"/>
                <w:szCs w:val="24"/>
              </w:rPr>
              <w:t>during group presentations to evaluate their understanding of how these factors interact to shape coasts.</w:t>
            </w:r>
          </w:p>
          <w:p w14:paraId="5BBC4E0A" w14:textId="5D4E3283" w:rsidR="006D629E" w:rsidRPr="00C27633" w:rsidRDefault="006D629E" w:rsidP="00116723">
            <w:pPr>
              <w:pStyle w:val="ListParagraph"/>
              <w:numPr>
                <w:ilvl w:val="0"/>
                <w:numId w:val="65"/>
              </w:numPr>
              <w:spacing w:after="0" w:line="240" w:lineRule="auto"/>
              <w:jc w:val="both"/>
              <w:rPr>
                <w:rFonts w:asciiTheme="minorHAnsi" w:hAnsiTheme="minorHAnsi" w:cstheme="minorHAnsi"/>
                <w:sz w:val="24"/>
                <w:szCs w:val="24"/>
              </w:rPr>
            </w:pPr>
            <w:r w:rsidRPr="00C27633">
              <w:rPr>
                <w:rFonts w:asciiTheme="minorHAnsi" w:eastAsia="Times New Roman" w:hAnsiTheme="minorHAnsi" w:cs="Times New Roman"/>
                <w:kern w:val="0"/>
                <w:sz w:val="24"/>
                <w:szCs w:val="24"/>
              </w:rPr>
              <w:t>Assess</w:t>
            </w:r>
            <w:r w:rsidRPr="00C27633">
              <w:rPr>
                <w:rFonts w:asciiTheme="minorHAnsi" w:eastAsia="Times New Roman" w:hAnsiTheme="minorHAnsi" w:cs="Times New Roman"/>
                <w:kern w:val="0"/>
                <w:sz w:val="24"/>
                <w:szCs w:val="24"/>
                <w:lang w:val="en-US"/>
              </w:rPr>
              <w:t xml:space="preserve"> the</w:t>
            </w:r>
            <w:r w:rsidRPr="00C27633">
              <w:rPr>
                <w:rFonts w:asciiTheme="minorHAnsi" w:eastAsia="Times New Roman" w:hAnsiTheme="minorHAnsi" w:cs="Times New Roman"/>
                <w:kern w:val="0"/>
                <w:sz w:val="24"/>
                <w:szCs w:val="24"/>
              </w:rPr>
              <w:t xml:space="preserve"> concept maps and group summaries for clarity, accuracy, and depth of analysis.</w:t>
            </w:r>
          </w:p>
        </w:tc>
      </w:tr>
      <w:tr w:rsidR="006D629E" w14:paraId="5972FFA7" w14:textId="77777777">
        <w:tc>
          <w:tcPr>
            <w:tcW w:w="1591" w:type="pct"/>
            <w:vMerge/>
          </w:tcPr>
          <w:p w14:paraId="1821E341" w14:textId="30B3B9F4" w:rsidR="006D629E" w:rsidRDefault="006D629E" w:rsidP="006D629E">
            <w:pPr>
              <w:pStyle w:val="ListParagraph"/>
              <w:spacing w:after="0" w:line="240" w:lineRule="auto"/>
              <w:ind w:left="360"/>
              <w:jc w:val="both"/>
              <w:rPr>
                <w:rFonts w:asciiTheme="minorHAnsi" w:hAnsiTheme="minorHAnsi"/>
                <w:sz w:val="24"/>
                <w:szCs w:val="24"/>
              </w:rPr>
            </w:pPr>
          </w:p>
        </w:tc>
        <w:tc>
          <w:tcPr>
            <w:tcW w:w="1755" w:type="pct"/>
          </w:tcPr>
          <w:p w14:paraId="6717E2FE" w14:textId="77777777" w:rsidR="006D629E" w:rsidRDefault="006D629E" w:rsidP="006D629E">
            <w:pPr>
              <w:spacing w:after="0" w:line="240" w:lineRule="auto"/>
              <w:jc w:val="both"/>
              <w:rPr>
                <w:rFonts w:asciiTheme="minorHAnsi" w:hAnsiTheme="minorHAnsi" w:cstheme="minorHAnsi"/>
                <w:b/>
                <w:sz w:val="24"/>
                <w:szCs w:val="24"/>
              </w:rPr>
            </w:pPr>
            <w:r w:rsidRPr="006D629E">
              <w:rPr>
                <w:rFonts w:asciiTheme="minorHAnsi" w:hAnsiTheme="minorHAnsi" w:cstheme="minorHAnsi"/>
                <w:b/>
                <w:sz w:val="24"/>
                <w:szCs w:val="24"/>
              </w:rPr>
              <w:t>Landforms due to wave action along the coast</w:t>
            </w:r>
          </w:p>
          <w:p w14:paraId="50F57C60" w14:textId="77777777" w:rsidR="006D629E" w:rsidRPr="006D629E" w:rsidRDefault="006D629E" w:rsidP="006D629E">
            <w:pPr>
              <w:spacing w:after="0" w:line="240" w:lineRule="auto"/>
              <w:jc w:val="both"/>
              <w:rPr>
                <w:rFonts w:asciiTheme="minorHAnsi" w:hAnsiTheme="minorHAnsi" w:cstheme="minorHAnsi"/>
                <w:b/>
                <w:sz w:val="24"/>
                <w:szCs w:val="24"/>
              </w:rPr>
            </w:pPr>
          </w:p>
          <w:p w14:paraId="1A6C14D3" w14:textId="6C034059" w:rsidR="006D629E" w:rsidRPr="006D629E" w:rsidRDefault="006D629E" w:rsidP="006D629E">
            <w:pPr>
              <w:spacing w:after="0" w:line="240" w:lineRule="auto"/>
              <w:jc w:val="both"/>
              <w:rPr>
                <w:rFonts w:asciiTheme="minorHAnsi" w:hAnsiTheme="minorHAnsi" w:cstheme="minorHAnsi"/>
                <w:sz w:val="24"/>
                <w:szCs w:val="24"/>
              </w:rPr>
            </w:pPr>
            <w:r w:rsidRPr="006D629E">
              <w:rPr>
                <w:rFonts w:asciiTheme="minorHAnsi" w:hAnsiTheme="minorHAnsi" w:cstheme="minorHAnsi"/>
                <w:sz w:val="24"/>
                <w:szCs w:val="24"/>
              </w:rPr>
              <w:t>Through questioning, guide learners to revise the coastal landforms they studied in lower secondary.</w:t>
            </w:r>
          </w:p>
          <w:p w14:paraId="3F67A15E" w14:textId="77777777" w:rsidR="006D629E" w:rsidRPr="006D629E" w:rsidRDefault="006D629E" w:rsidP="00116723">
            <w:pPr>
              <w:pStyle w:val="ListParagraph"/>
              <w:numPr>
                <w:ilvl w:val="0"/>
                <w:numId w:val="66"/>
              </w:numPr>
              <w:spacing w:after="0" w:line="240" w:lineRule="auto"/>
              <w:ind w:left="360"/>
              <w:jc w:val="both"/>
              <w:rPr>
                <w:rFonts w:asciiTheme="minorHAnsi" w:eastAsia="Times New Roman" w:hAnsiTheme="minorHAnsi" w:cstheme="minorHAnsi"/>
                <w:kern w:val="0"/>
                <w:sz w:val="24"/>
                <w:szCs w:val="24"/>
              </w:rPr>
            </w:pPr>
            <w:r w:rsidRPr="006D629E">
              <w:rPr>
                <w:rFonts w:asciiTheme="minorHAnsi" w:hAnsiTheme="minorHAnsi" w:cstheme="minorHAnsi"/>
                <w:sz w:val="24"/>
                <w:szCs w:val="24"/>
              </w:rPr>
              <w:t xml:space="preserve">Provide them with photographs and </w:t>
            </w:r>
            <w:r w:rsidRPr="006D629E">
              <w:rPr>
                <w:rFonts w:asciiTheme="minorHAnsi" w:eastAsia="Times New Roman" w:hAnsiTheme="minorHAnsi" w:cstheme="minorHAnsi"/>
                <w:kern w:val="0"/>
                <w:sz w:val="24"/>
                <w:szCs w:val="24"/>
              </w:rPr>
              <w:t>maps of a coastal area (real or hypothetical, such as Lake Victoria's shores or oceanic coasts).</w:t>
            </w:r>
          </w:p>
          <w:p w14:paraId="05A66E44" w14:textId="77777777" w:rsidR="006D629E" w:rsidRPr="006D629E" w:rsidRDefault="006D629E" w:rsidP="00116723">
            <w:pPr>
              <w:pStyle w:val="ListParagraph"/>
              <w:numPr>
                <w:ilvl w:val="0"/>
                <w:numId w:val="67"/>
              </w:numPr>
              <w:spacing w:after="0" w:line="240" w:lineRule="auto"/>
              <w:jc w:val="both"/>
              <w:rPr>
                <w:rFonts w:asciiTheme="minorHAnsi" w:eastAsia="Times New Roman" w:hAnsiTheme="minorHAnsi" w:cstheme="minorHAnsi"/>
                <w:kern w:val="0"/>
                <w:sz w:val="24"/>
                <w:szCs w:val="24"/>
              </w:rPr>
            </w:pPr>
            <w:r w:rsidRPr="006D629E">
              <w:rPr>
                <w:rFonts w:asciiTheme="minorHAnsi" w:eastAsia="Times New Roman" w:hAnsiTheme="minorHAnsi" w:cstheme="minorHAnsi"/>
                <w:kern w:val="0"/>
                <w:sz w:val="24"/>
                <w:szCs w:val="24"/>
              </w:rPr>
              <w:t>Learners create a concept map linking wave processes (e.g., hydraulic action, abrasion) to specific landforms and their features.</w:t>
            </w:r>
            <w:r w:rsidRPr="006D629E">
              <w:rPr>
                <w:rFonts w:asciiTheme="minorHAnsi" w:eastAsia="Times New Roman" w:hAnsiTheme="minorHAnsi" w:cstheme="minorHAnsi"/>
                <w:kern w:val="0"/>
                <w:sz w:val="24"/>
                <w:szCs w:val="24"/>
                <w:lang w:val="en-US"/>
              </w:rPr>
              <w:t xml:space="preserve"> </w:t>
            </w:r>
            <w:r w:rsidRPr="006D629E">
              <w:rPr>
                <w:rFonts w:asciiTheme="minorHAnsi" w:eastAsia="Times New Roman" w:hAnsiTheme="minorHAnsi" w:cstheme="minorHAnsi"/>
                <w:kern w:val="0"/>
                <w:sz w:val="24"/>
                <w:szCs w:val="24"/>
              </w:rPr>
              <w:t>They annotate it with examples and significance.</w:t>
            </w:r>
          </w:p>
          <w:p w14:paraId="5CE0D562" w14:textId="77777777" w:rsidR="006D629E" w:rsidRPr="006D629E" w:rsidRDefault="006D629E" w:rsidP="00116723">
            <w:pPr>
              <w:pStyle w:val="ListParagraph"/>
              <w:numPr>
                <w:ilvl w:val="0"/>
                <w:numId w:val="67"/>
              </w:numPr>
              <w:spacing w:after="0" w:line="240" w:lineRule="auto"/>
              <w:jc w:val="both"/>
              <w:rPr>
                <w:rFonts w:asciiTheme="minorHAnsi" w:eastAsia="Times New Roman" w:hAnsiTheme="minorHAnsi" w:cstheme="minorHAnsi"/>
                <w:kern w:val="0"/>
                <w:sz w:val="24"/>
                <w:szCs w:val="24"/>
              </w:rPr>
            </w:pPr>
            <w:r w:rsidRPr="006D629E">
              <w:rPr>
                <w:rFonts w:asciiTheme="minorHAnsi" w:eastAsia="Times New Roman" w:hAnsiTheme="minorHAnsi" w:cstheme="minorHAnsi"/>
                <w:kern w:val="0"/>
                <w:sz w:val="24"/>
                <w:szCs w:val="24"/>
                <w:lang w:val="en-US"/>
              </w:rPr>
              <w:t xml:space="preserve">Learners then develop a </w:t>
            </w:r>
            <w:r w:rsidRPr="006D629E">
              <w:rPr>
                <w:rFonts w:asciiTheme="minorHAnsi" w:eastAsia="Times New Roman" w:hAnsiTheme="minorHAnsi" w:cstheme="minorHAnsi"/>
                <w:kern w:val="0"/>
                <w:sz w:val="24"/>
                <w:szCs w:val="24"/>
              </w:rPr>
              <w:t xml:space="preserve">detailed resource map that highlights opportunities for </w:t>
            </w:r>
            <w:r w:rsidRPr="006D629E">
              <w:rPr>
                <w:rFonts w:asciiTheme="minorHAnsi" w:eastAsia="Times New Roman" w:hAnsiTheme="minorHAnsi" w:cstheme="minorHAnsi"/>
                <w:kern w:val="0"/>
                <w:sz w:val="24"/>
                <w:szCs w:val="24"/>
              </w:rPr>
              <w:lastRenderedPageBreak/>
              <w:t>development, such as ecotourism or aquaculture</w:t>
            </w:r>
            <w:r w:rsidRPr="006D629E">
              <w:rPr>
                <w:rFonts w:asciiTheme="minorHAnsi" w:eastAsia="Times New Roman" w:hAnsiTheme="minorHAnsi" w:cstheme="minorHAnsi"/>
                <w:kern w:val="0"/>
                <w:sz w:val="24"/>
                <w:szCs w:val="24"/>
                <w:lang w:val="en-US"/>
              </w:rPr>
              <w:t>.</w:t>
            </w:r>
          </w:p>
        </w:tc>
        <w:tc>
          <w:tcPr>
            <w:tcW w:w="1654" w:type="pct"/>
          </w:tcPr>
          <w:p w14:paraId="3866F0A9" w14:textId="77777777" w:rsidR="006D629E" w:rsidRDefault="006D629E" w:rsidP="006D629E">
            <w:pPr>
              <w:spacing w:after="0" w:line="240" w:lineRule="auto"/>
              <w:jc w:val="both"/>
              <w:rPr>
                <w:rFonts w:asciiTheme="minorHAnsi" w:eastAsia="Times New Roman" w:hAnsiTheme="minorHAnsi" w:cstheme="minorHAnsi"/>
                <w:color w:val="FF0000"/>
                <w:kern w:val="0"/>
                <w:sz w:val="24"/>
                <w:szCs w:val="24"/>
              </w:rPr>
            </w:pPr>
          </w:p>
          <w:p w14:paraId="602B57FD" w14:textId="6593C71A" w:rsidR="006D629E" w:rsidRPr="00C27633" w:rsidRDefault="006D629E" w:rsidP="00116723">
            <w:pPr>
              <w:pStyle w:val="ListParagraph"/>
              <w:numPr>
                <w:ilvl w:val="0"/>
                <w:numId w:val="67"/>
              </w:numPr>
              <w:spacing w:after="0" w:line="240" w:lineRule="auto"/>
              <w:jc w:val="both"/>
              <w:rPr>
                <w:rFonts w:asciiTheme="minorHAnsi" w:eastAsia="Times New Roman" w:hAnsiTheme="minorHAnsi" w:cs="Times New Roman"/>
                <w:kern w:val="0"/>
                <w:sz w:val="24"/>
                <w:szCs w:val="24"/>
              </w:rPr>
            </w:pPr>
            <w:r w:rsidRPr="00C27633">
              <w:rPr>
                <w:rFonts w:asciiTheme="minorHAnsi" w:eastAsia="Times New Roman" w:hAnsiTheme="minorHAnsi" w:cs="Times New Roman"/>
                <w:kern w:val="0"/>
                <w:sz w:val="24"/>
                <w:szCs w:val="24"/>
              </w:rPr>
              <w:t>Observe learners as they create and annotate concept maps, focusing on their ability to link processes like hydraulic action and abrasion to specific landforms.</w:t>
            </w:r>
          </w:p>
          <w:p w14:paraId="79DB6185" w14:textId="079218B5" w:rsidR="006D629E" w:rsidRPr="00C27633" w:rsidRDefault="006D629E" w:rsidP="00116723">
            <w:pPr>
              <w:pStyle w:val="ListParagraph"/>
              <w:numPr>
                <w:ilvl w:val="0"/>
                <w:numId w:val="67"/>
              </w:numPr>
              <w:spacing w:after="0" w:line="240" w:lineRule="auto"/>
              <w:jc w:val="both"/>
              <w:rPr>
                <w:rFonts w:asciiTheme="minorHAnsi" w:eastAsia="Times New Roman" w:hAnsiTheme="minorHAnsi" w:cs="Times New Roman"/>
                <w:kern w:val="0"/>
                <w:sz w:val="24"/>
                <w:szCs w:val="24"/>
              </w:rPr>
            </w:pPr>
            <w:r w:rsidRPr="006D629E">
              <w:rPr>
                <w:rFonts w:asciiTheme="minorHAnsi" w:eastAsia="Times New Roman" w:hAnsiTheme="minorHAnsi" w:cs="Times New Roman"/>
                <w:kern w:val="0"/>
                <w:sz w:val="24"/>
                <w:szCs w:val="24"/>
              </w:rPr>
              <w:t>Converse</w:t>
            </w:r>
            <w:r w:rsidRPr="006D629E">
              <w:rPr>
                <w:rFonts w:asciiTheme="minorHAnsi" w:eastAsia="Times New Roman" w:hAnsiTheme="minorHAnsi" w:cs="Times New Roman"/>
                <w:kern w:val="0"/>
                <w:sz w:val="24"/>
                <w:szCs w:val="24"/>
                <w:lang w:val="en-US"/>
              </w:rPr>
              <w:t xml:space="preserve"> with </w:t>
            </w:r>
            <w:r w:rsidRPr="006D629E">
              <w:rPr>
                <w:rFonts w:asciiTheme="minorHAnsi" w:eastAsia="Times New Roman" w:hAnsiTheme="minorHAnsi" w:cs="Times New Roman"/>
                <w:kern w:val="0"/>
                <w:sz w:val="24"/>
                <w:szCs w:val="24"/>
              </w:rPr>
              <w:t>learners during discussions</w:t>
            </w:r>
            <w:r w:rsidRPr="00C27633">
              <w:rPr>
                <w:rFonts w:asciiTheme="minorHAnsi" w:eastAsia="Times New Roman" w:hAnsiTheme="minorHAnsi" w:cs="Times New Roman"/>
                <w:kern w:val="0"/>
                <w:sz w:val="24"/>
                <w:szCs w:val="24"/>
              </w:rPr>
              <w:t xml:space="preserve"> on the significance of coastal landforms for development, probing their understanding of the connection between physical processes and human use.</w:t>
            </w:r>
          </w:p>
          <w:p w14:paraId="703918A2" w14:textId="363B5B0B" w:rsidR="006D629E" w:rsidRPr="00C27633" w:rsidRDefault="006D629E" w:rsidP="00116723">
            <w:pPr>
              <w:pStyle w:val="ListParagraph"/>
              <w:numPr>
                <w:ilvl w:val="0"/>
                <w:numId w:val="105"/>
              </w:numPr>
              <w:spacing w:after="0" w:line="240" w:lineRule="auto"/>
              <w:jc w:val="both"/>
              <w:rPr>
                <w:rFonts w:asciiTheme="minorHAnsi" w:hAnsiTheme="minorHAnsi" w:cstheme="minorHAnsi"/>
                <w:color w:val="FF0000"/>
                <w:sz w:val="24"/>
                <w:szCs w:val="24"/>
              </w:rPr>
            </w:pPr>
            <w:r w:rsidRPr="00C27633">
              <w:rPr>
                <w:rFonts w:asciiTheme="minorHAnsi" w:eastAsia="Times New Roman" w:hAnsiTheme="minorHAnsi" w:cs="Times New Roman"/>
                <w:kern w:val="0"/>
                <w:sz w:val="24"/>
                <w:szCs w:val="24"/>
              </w:rPr>
              <w:t>Assess resource maps and presentations for accuracy, creativity, and application of geographic knowledge</w:t>
            </w:r>
          </w:p>
        </w:tc>
      </w:tr>
      <w:tr w:rsidR="00262440" w14:paraId="326ACC7A" w14:textId="77777777">
        <w:tc>
          <w:tcPr>
            <w:tcW w:w="1591" w:type="pct"/>
          </w:tcPr>
          <w:p w14:paraId="2BC68CCD" w14:textId="0AC3E3E0" w:rsidR="006D629E" w:rsidRPr="006D629E" w:rsidRDefault="006D629E" w:rsidP="00116723">
            <w:pPr>
              <w:pStyle w:val="ListParagraph"/>
              <w:numPr>
                <w:ilvl w:val="0"/>
                <w:numId w:val="106"/>
              </w:numPr>
              <w:spacing w:after="0" w:line="240" w:lineRule="auto"/>
              <w:jc w:val="both"/>
              <w:rPr>
                <w:rFonts w:asciiTheme="minorHAnsi" w:hAnsiTheme="minorHAnsi" w:cstheme="minorHAnsi"/>
                <w:color w:val="FF0000"/>
                <w:sz w:val="24"/>
                <w:szCs w:val="24"/>
              </w:rPr>
            </w:pPr>
            <w:r w:rsidRPr="006D629E">
              <w:rPr>
                <w:rFonts w:asciiTheme="minorHAnsi" w:hAnsiTheme="minorHAnsi"/>
                <w:sz w:val="24"/>
                <w:szCs w:val="24"/>
              </w:rPr>
              <w:t>Predict the future relationship between land and sea or lake coast using knowledge of the current crustal stability and ongoing climate change in order to create awareness about natural hazards affecting coastal areas (v/a)</w:t>
            </w:r>
          </w:p>
        </w:tc>
        <w:tc>
          <w:tcPr>
            <w:tcW w:w="1755" w:type="pct"/>
          </w:tcPr>
          <w:p w14:paraId="55E21263" w14:textId="3AA191B4" w:rsidR="00262440" w:rsidRPr="006D629E" w:rsidRDefault="00116723">
            <w:pPr>
              <w:spacing w:after="0" w:line="240" w:lineRule="auto"/>
              <w:rPr>
                <w:rFonts w:asciiTheme="minorHAnsi" w:hAnsiTheme="minorHAnsi" w:cstheme="minorHAnsi"/>
                <w:sz w:val="24"/>
                <w:szCs w:val="24"/>
              </w:rPr>
            </w:pPr>
            <w:r w:rsidRPr="006D629E">
              <w:rPr>
                <w:rFonts w:asciiTheme="minorHAnsi" w:hAnsiTheme="minorHAnsi" w:cstheme="minorHAnsi"/>
                <w:b/>
                <w:sz w:val="24"/>
                <w:szCs w:val="24"/>
              </w:rPr>
              <w:t>Lake and Sea level changes</w:t>
            </w:r>
            <w:r w:rsidRPr="006D629E">
              <w:rPr>
                <w:rFonts w:asciiTheme="minorHAnsi" w:hAnsiTheme="minorHAnsi" w:cstheme="minorHAnsi"/>
                <w:sz w:val="24"/>
                <w:szCs w:val="24"/>
              </w:rPr>
              <w:t xml:space="preserve"> (Eustatic adjustment)</w:t>
            </w:r>
          </w:p>
          <w:p w14:paraId="537A2B75" w14:textId="6EB3308F" w:rsidR="00262440" w:rsidRPr="00BC6C78" w:rsidRDefault="00116723" w:rsidP="00116723">
            <w:pPr>
              <w:pStyle w:val="ListParagraph"/>
              <w:numPr>
                <w:ilvl w:val="0"/>
                <w:numId w:val="68"/>
              </w:numPr>
              <w:spacing w:after="0" w:line="240" w:lineRule="auto"/>
              <w:jc w:val="both"/>
              <w:rPr>
                <w:rFonts w:asciiTheme="minorHAnsi" w:hAnsiTheme="minorHAnsi" w:cstheme="minorHAnsi"/>
                <w:sz w:val="24"/>
                <w:szCs w:val="24"/>
              </w:rPr>
            </w:pPr>
            <w:r w:rsidRPr="006D629E">
              <w:rPr>
                <w:rFonts w:asciiTheme="minorHAnsi" w:hAnsiTheme="minorHAnsi" w:cstheme="minorHAnsi"/>
                <w:sz w:val="24"/>
                <w:szCs w:val="24"/>
              </w:rPr>
              <w:t xml:space="preserve">In groups learners read and analyse articles (in print, </w:t>
            </w:r>
            <w:r w:rsidR="00BC6C78">
              <w:rPr>
                <w:rFonts w:asciiTheme="minorHAnsi" w:hAnsiTheme="minorHAnsi" w:cstheme="minorHAnsi"/>
                <w:sz w:val="24"/>
                <w:szCs w:val="24"/>
              </w:rPr>
              <w:t>digital form</w:t>
            </w:r>
            <w:r w:rsidRPr="006D629E">
              <w:rPr>
                <w:rFonts w:asciiTheme="minorHAnsi" w:hAnsiTheme="minorHAnsi" w:cstheme="minorHAnsi"/>
                <w:sz w:val="24"/>
                <w:szCs w:val="24"/>
              </w:rPr>
              <w:t>) on sea level changes, including their types, causes effects and importance. Each group summarises key points, creating a fact sheet or info graphic to present to the class.</w:t>
            </w:r>
          </w:p>
          <w:p w14:paraId="10E1FEA6" w14:textId="4CDDCD6B" w:rsidR="00262440" w:rsidRPr="006D629E" w:rsidRDefault="00BC6C78" w:rsidP="00116723">
            <w:pPr>
              <w:pStyle w:val="ListParagraph"/>
              <w:numPr>
                <w:ilvl w:val="0"/>
                <w:numId w:val="6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As a whole class, learners discuss and </w:t>
            </w:r>
            <w:r w:rsidRPr="006D629E">
              <w:rPr>
                <w:rFonts w:asciiTheme="minorHAnsi" w:hAnsiTheme="minorHAnsi" w:cstheme="minorHAnsi"/>
                <w:sz w:val="24"/>
                <w:szCs w:val="24"/>
              </w:rPr>
              <w:t>categori</w:t>
            </w:r>
            <w:r>
              <w:rPr>
                <w:rFonts w:asciiTheme="minorHAnsi" w:hAnsiTheme="minorHAnsi" w:cstheme="minorHAnsi"/>
                <w:sz w:val="24"/>
                <w:szCs w:val="24"/>
              </w:rPr>
              <w:t>s</w:t>
            </w:r>
            <w:r w:rsidRPr="006D629E">
              <w:rPr>
                <w:rFonts w:asciiTheme="minorHAnsi" w:hAnsiTheme="minorHAnsi" w:cstheme="minorHAnsi"/>
                <w:sz w:val="24"/>
                <w:szCs w:val="24"/>
              </w:rPr>
              <w:t xml:space="preserve">e the causes into natural and human-induced </w:t>
            </w:r>
            <w:r>
              <w:rPr>
                <w:rFonts w:asciiTheme="minorHAnsi" w:hAnsiTheme="minorHAnsi" w:cstheme="minorHAnsi"/>
                <w:sz w:val="24"/>
                <w:szCs w:val="24"/>
              </w:rPr>
              <w:t xml:space="preserve">causes of sea level changes </w:t>
            </w:r>
            <w:r w:rsidRPr="006D629E">
              <w:rPr>
                <w:rFonts w:asciiTheme="minorHAnsi" w:hAnsiTheme="minorHAnsi" w:cstheme="minorHAnsi"/>
                <w:sz w:val="24"/>
                <w:szCs w:val="24"/>
              </w:rPr>
              <w:t xml:space="preserve">and explore their connections to climate change. </w:t>
            </w:r>
          </w:p>
          <w:p w14:paraId="2906AEE8" w14:textId="43DDDFAE" w:rsidR="00262440" w:rsidRPr="00BC6C78" w:rsidRDefault="00BC6C78" w:rsidP="00116723">
            <w:pPr>
              <w:pStyle w:val="ListParagraph"/>
              <w:numPr>
                <w:ilvl w:val="0"/>
                <w:numId w:val="6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In groups, learners search textbooks or the internet or watch videos to analyse case studies of </w:t>
            </w:r>
            <w:r w:rsidRPr="006D629E">
              <w:rPr>
                <w:rFonts w:asciiTheme="minorHAnsi" w:hAnsiTheme="minorHAnsi" w:cstheme="minorHAnsi"/>
                <w:sz w:val="24"/>
                <w:szCs w:val="24"/>
              </w:rPr>
              <w:t>effects of sea</w:t>
            </w:r>
            <w:r w:rsidR="00C63A3F">
              <w:rPr>
                <w:rFonts w:asciiTheme="minorHAnsi" w:hAnsiTheme="minorHAnsi" w:cstheme="minorHAnsi"/>
                <w:sz w:val="24"/>
                <w:szCs w:val="24"/>
              </w:rPr>
              <w:t>/lake</w:t>
            </w:r>
            <w:r w:rsidRPr="006D629E">
              <w:rPr>
                <w:rFonts w:asciiTheme="minorHAnsi" w:hAnsiTheme="minorHAnsi" w:cstheme="minorHAnsi"/>
                <w:sz w:val="24"/>
                <w:szCs w:val="24"/>
              </w:rPr>
              <w:t xml:space="preserve"> level changes on specific regions (e.g., deltas, island nations).</w:t>
            </w:r>
            <w:r>
              <w:rPr>
                <w:rFonts w:asciiTheme="minorHAnsi" w:hAnsiTheme="minorHAnsi" w:cstheme="minorHAnsi"/>
                <w:sz w:val="24"/>
                <w:szCs w:val="24"/>
              </w:rPr>
              <w:t xml:space="preserve"> They write a report of their findings and share it in a class discussion.</w:t>
            </w:r>
          </w:p>
          <w:p w14:paraId="7FC38641" w14:textId="6FD3D839" w:rsidR="00262440" w:rsidRPr="00BC6C78" w:rsidRDefault="00116723" w:rsidP="00116723">
            <w:pPr>
              <w:pStyle w:val="ListParagraph"/>
              <w:numPr>
                <w:ilvl w:val="0"/>
                <w:numId w:val="69"/>
              </w:numPr>
              <w:spacing w:after="0" w:line="240" w:lineRule="auto"/>
              <w:jc w:val="both"/>
              <w:rPr>
                <w:rFonts w:asciiTheme="minorHAnsi" w:hAnsiTheme="minorHAnsi" w:cstheme="minorHAnsi"/>
                <w:sz w:val="24"/>
                <w:szCs w:val="24"/>
              </w:rPr>
            </w:pPr>
            <w:r w:rsidRPr="006D629E">
              <w:rPr>
                <w:rFonts w:asciiTheme="minorHAnsi" w:hAnsiTheme="minorHAnsi" w:cstheme="minorHAnsi"/>
                <w:sz w:val="24"/>
                <w:szCs w:val="24"/>
              </w:rPr>
              <w:t>Guide learners to conduct a debate on the importance of understanding sea level changes, using evidence from the articles to argue whether mitigation or adaptation should take priority.</w:t>
            </w:r>
          </w:p>
          <w:p w14:paraId="0B026AD9" w14:textId="039D0A52" w:rsidR="00262440" w:rsidRPr="006D629E" w:rsidRDefault="00BC6C78" w:rsidP="00116723">
            <w:pPr>
              <w:pStyle w:val="ListParagraph"/>
              <w:numPr>
                <w:ilvl w:val="0"/>
                <w:numId w:val="6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L</w:t>
            </w:r>
            <w:r w:rsidRPr="006D629E">
              <w:rPr>
                <w:rFonts w:asciiTheme="minorHAnsi" w:hAnsiTheme="minorHAnsi" w:cstheme="minorHAnsi"/>
                <w:sz w:val="24"/>
                <w:szCs w:val="24"/>
              </w:rPr>
              <w:t>earners writ</w:t>
            </w:r>
            <w:r>
              <w:rPr>
                <w:rFonts w:asciiTheme="minorHAnsi" w:hAnsiTheme="minorHAnsi" w:cstheme="minorHAnsi"/>
                <w:sz w:val="24"/>
                <w:szCs w:val="24"/>
              </w:rPr>
              <w:t>e</w:t>
            </w:r>
            <w:r w:rsidRPr="006D629E">
              <w:rPr>
                <w:rFonts w:asciiTheme="minorHAnsi" w:hAnsiTheme="minorHAnsi" w:cstheme="minorHAnsi"/>
                <w:sz w:val="24"/>
                <w:szCs w:val="24"/>
              </w:rPr>
              <w:t xml:space="preserve"> a reflective essay on how sea</w:t>
            </w:r>
            <w:r>
              <w:rPr>
                <w:rFonts w:asciiTheme="minorHAnsi" w:hAnsiTheme="minorHAnsi" w:cstheme="minorHAnsi"/>
                <w:sz w:val="24"/>
                <w:szCs w:val="24"/>
              </w:rPr>
              <w:t>/lake</w:t>
            </w:r>
            <w:r w:rsidRPr="006D629E">
              <w:rPr>
                <w:rFonts w:asciiTheme="minorHAnsi" w:hAnsiTheme="minorHAnsi" w:cstheme="minorHAnsi"/>
                <w:sz w:val="24"/>
                <w:szCs w:val="24"/>
              </w:rPr>
              <w:t xml:space="preserve"> level changes affect their region or country, proposing strategies to address </w:t>
            </w:r>
            <w:r w:rsidRPr="006D629E">
              <w:rPr>
                <w:rFonts w:asciiTheme="minorHAnsi" w:hAnsiTheme="minorHAnsi" w:cstheme="minorHAnsi"/>
                <w:sz w:val="24"/>
                <w:szCs w:val="24"/>
              </w:rPr>
              <w:lastRenderedPageBreak/>
              <w:t>related challenges and opportunities.</w:t>
            </w:r>
          </w:p>
        </w:tc>
        <w:tc>
          <w:tcPr>
            <w:tcW w:w="1654" w:type="pct"/>
          </w:tcPr>
          <w:p w14:paraId="08678385" w14:textId="385D1E9B" w:rsidR="00C63A3F" w:rsidRPr="00C63A3F" w:rsidRDefault="00C63A3F" w:rsidP="00116723">
            <w:pPr>
              <w:pStyle w:val="ListParagraph"/>
              <w:numPr>
                <w:ilvl w:val="0"/>
                <w:numId w:val="69"/>
              </w:numPr>
              <w:spacing w:after="0" w:line="240" w:lineRule="auto"/>
              <w:jc w:val="both"/>
              <w:rPr>
                <w:rFonts w:asciiTheme="minorHAnsi" w:eastAsia="Times New Roman" w:hAnsiTheme="minorHAnsi" w:cstheme="minorHAnsi"/>
                <w:kern w:val="0"/>
                <w:sz w:val="24"/>
                <w:szCs w:val="24"/>
              </w:rPr>
            </w:pPr>
            <w:r w:rsidRPr="00C63A3F">
              <w:rPr>
                <w:rFonts w:asciiTheme="minorHAnsi" w:eastAsia="Times New Roman" w:hAnsiTheme="minorHAnsi" w:cstheme="minorHAnsi"/>
                <w:kern w:val="0"/>
                <w:sz w:val="24"/>
                <w:szCs w:val="24"/>
              </w:rPr>
              <w:lastRenderedPageBreak/>
              <w:t>Observe learners during the discussion and debate focusing on their ability to listen attentively with comprehension, think and reason objectively and how well they can defend their opinions.</w:t>
            </w:r>
          </w:p>
          <w:p w14:paraId="6DC79349" w14:textId="77777777" w:rsidR="00262440" w:rsidRPr="00C63A3F" w:rsidRDefault="00C63A3F" w:rsidP="00116723">
            <w:pPr>
              <w:pStyle w:val="ListParagraph"/>
              <w:numPr>
                <w:ilvl w:val="0"/>
                <w:numId w:val="69"/>
              </w:numPr>
              <w:spacing w:after="0" w:line="240" w:lineRule="auto"/>
              <w:jc w:val="both"/>
              <w:rPr>
                <w:rFonts w:asciiTheme="minorHAnsi" w:eastAsia="Times New Roman" w:hAnsiTheme="minorHAnsi" w:cstheme="minorHAnsi"/>
                <w:color w:val="FF0000"/>
                <w:kern w:val="0"/>
                <w:sz w:val="24"/>
                <w:szCs w:val="24"/>
              </w:rPr>
            </w:pPr>
            <w:r w:rsidRPr="00C63A3F">
              <w:rPr>
                <w:rFonts w:asciiTheme="minorHAnsi" w:eastAsia="Times New Roman" w:hAnsiTheme="minorHAnsi" w:cstheme="minorHAnsi"/>
                <w:kern w:val="0"/>
                <w:sz w:val="24"/>
                <w:szCs w:val="24"/>
              </w:rPr>
              <w:t>Evaluate learners’ reports about the effects of sea/lake level changes on named regions for accuracy of geographic facts, depth of analysis and ability to use illustrations to clarify written information</w:t>
            </w:r>
            <w:r>
              <w:rPr>
                <w:rFonts w:asciiTheme="minorHAnsi" w:eastAsia="Times New Roman" w:hAnsiTheme="minorHAnsi" w:cstheme="minorHAnsi"/>
                <w:kern w:val="0"/>
                <w:sz w:val="24"/>
                <w:szCs w:val="24"/>
              </w:rPr>
              <w:t>.</w:t>
            </w:r>
          </w:p>
          <w:p w14:paraId="76C9AFD1" w14:textId="7C86E3C2" w:rsidR="00C63A3F" w:rsidRPr="00C63A3F" w:rsidRDefault="00C63A3F" w:rsidP="00116723">
            <w:pPr>
              <w:pStyle w:val="ListParagraph"/>
              <w:numPr>
                <w:ilvl w:val="0"/>
                <w:numId w:val="69"/>
              </w:numPr>
              <w:spacing w:after="0" w:line="240" w:lineRule="auto"/>
              <w:jc w:val="both"/>
              <w:rPr>
                <w:rFonts w:asciiTheme="minorHAnsi" w:eastAsia="Times New Roman" w:hAnsiTheme="minorHAnsi" w:cstheme="minorHAnsi"/>
                <w:color w:val="FF0000"/>
                <w:kern w:val="0"/>
                <w:sz w:val="24"/>
                <w:szCs w:val="24"/>
              </w:rPr>
            </w:pPr>
            <w:r>
              <w:rPr>
                <w:rFonts w:asciiTheme="minorHAnsi" w:eastAsia="Times New Roman" w:hAnsiTheme="minorHAnsi" w:cstheme="minorHAnsi"/>
                <w:kern w:val="0"/>
                <w:sz w:val="24"/>
                <w:szCs w:val="24"/>
              </w:rPr>
              <w:t xml:space="preserve">Ask leaners to explain their </w:t>
            </w:r>
            <w:r w:rsidRPr="006D629E">
              <w:rPr>
                <w:rFonts w:asciiTheme="minorHAnsi" w:hAnsiTheme="minorHAnsi" w:cstheme="minorHAnsi"/>
                <w:sz w:val="24"/>
                <w:szCs w:val="24"/>
              </w:rPr>
              <w:t>reflective essay on how sea</w:t>
            </w:r>
            <w:r>
              <w:rPr>
                <w:rFonts w:asciiTheme="minorHAnsi" w:hAnsiTheme="minorHAnsi" w:cstheme="minorHAnsi"/>
                <w:sz w:val="24"/>
                <w:szCs w:val="24"/>
              </w:rPr>
              <w:t>/lake</w:t>
            </w:r>
            <w:r w:rsidRPr="006D629E">
              <w:rPr>
                <w:rFonts w:asciiTheme="minorHAnsi" w:hAnsiTheme="minorHAnsi" w:cstheme="minorHAnsi"/>
                <w:sz w:val="24"/>
                <w:szCs w:val="24"/>
              </w:rPr>
              <w:t xml:space="preserve"> level changes affect their region or country</w:t>
            </w:r>
            <w:r>
              <w:rPr>
                <w:rFonts w:asciiTheme="minorHAnsi" w:hAnsiTheme="minorHAnsi" w:cstheme="minorHAnsi"/>
                <w:sz w:val="24"/>
                <w:szCs w:val="24"/>
              </w:rPr>
              <w:t xml:space="preserve">. Note their ability to express their ideas clearly and </w:t>
            </w:r>
            <w:r w:rsidR="0073626C">
              <w:rPr>
                <w:rFonts w:asciiTheme="minorHAnsi" w:hAnsiTheme="minorHAnsi" w:cstheme="minorHAnsi"/>
                <w:sz w:val="24"/>
                <w:szCs w:val="24"/>
              </w:rPr>
              <w:t>logically; and how well</w:t>
            </w:r>
            <w:r>
              <w:rPr>
                <w:rFonts w:asciiTheme="minorHAnsi" w:hAnsiTheme="minorHAnsi" w:cstheme="minorHAnsi"/>
                <w:sz w:val="24"/>
                <w:szCs w:val="24"/>
              </w:rPr>
              <w:t xml:space="preserve"> </w:t>
            </w:r>
            <w:r w:rsidR="0073626C">
              <w:rPr>
                <w:rFonts w:asciiTheme="minorHAnsi" w:hAnsiTheme="minorHAnsi" w:cstheme="minorHAnsi"/>
                <w:sz w:val="24"/>
                <w:szCs w:val="24"/>
              </w:rPr>
              <w:t xml:space="preserve">they can </w:t>
            </w:r>
            <w:r>
              <w:rPr>
                <w:rFonts w:asciiTheme="minorHAnsi" w:hAnsiTheme="minorHAnsi" w:cstheme="minorHAnsi"/>
                <w:sz w:val="24"/>
                <w:szCs w:val="24"/>
              </w:rPr>
              <w:t xml:space="preserve">sort pros and cons of </w:t>
            </w:r>
            <w:r w:rsidR="0073626C">
              <w:rPr>
                <w:rFonts w:asciiTheme="minorHAnsi" w:hAnsiTheme="minorHAnsi" w:cstheme="minorHAnsi"/>
                <w:sz w:val="24"/>
                <w:szCs w:val="24"/>
              </w:rPr>
              <w:t>natural geomorphic events.</w:t>
            </w:r>
          </w:p>
        </w:tc>
      </w:tr>
      <w:tr w:rsidR="00262440" w14:paraId="308A340C" w14:textId="77777777">
        <w:trPr>
          <w:trHeight w:val="890"/>
        </w:trPr>
        <w:tc>
          <w:tcPr>
            <w:tcW w:w="1591" w:type="pct"/>
          </w:tcPr>
          <w:p w14:paraId="46333F5C" w14:textId="77777777" w:rsidR="00262440" w:rsidRDefault="00116723" w:rsidP="00116723">
            <w:pPr>
              <w:pStyle w:val="ListParagraph"/>
              <w:numPr>
                <w:ilvl w:val="0"/>
                <w:numId w:val="64"/>
              </w:numPr>
              <w:spacing w:after="0" w:line="240" w:lineRule="auto"/>
              <w:rPr>
                <w:rFonts w:asciiTheme="minorHAnsi" w:hAnsiTheme="minorHAnsi" w:cstheme="minorHAnsi"/>
                <w:sz w:val="24"/>
                <w:szCs w:val="24"/>
              </w:rPr>
            </w:pPr>
            <w:commentRangeStart w:id="167"/>
            <w:r w:rsidRPr="006D629E">
              <w:rPr>
                <w:rFonts w:asciiTheme="minorHAnsi" w:hAnsiTheme="minorHAnsi" w:cstheme="minorHAnsi"/>
                <w:sz w:val="24"/>
                <w:szCs w:val="24"/>
              </w:rPr>
              <w:t>Analyse the resource potential associated with coastal landforms and how this can be tapped for development(v/a</w:t>
            </w:r>
            <w:commentRangeEnd w:id="167"/>
            <w:r w:rsidR="003B615F">
              <w:rPr>
                <w:rStyle w:val="CommentReference"/>
                <w:rFonts w:cs="Times New Roman"/>
                <w:kern w:val="0"/>
                <w:lang w:val="en-US"/>
              </w:rPr>
              <w:commentReference w:id="167"/>
            </w:r>
            <w:r w:rsidRPr="006D629E">
              <w:rPr>
                <w:rFonts w:asciiTheme="minorHAnsi" w:hAnsiTheme="minorHAnsi" w:cstheme="minorHAnsi"/>
                <w:sz w:val="24"/>
                <w:szCs w:val="24"/>
              </w:rPr>
              <w:t>)</w:t>
            </w:r>
          </w:p>
          <w:p w14:paraId="137350B7" w14:textId="77777777" w:rsidR="000D6898" w:rsidRDefault="000D6898" w:rsidP="000D6898">
            <w:pPr>
              <w:pStyle w:val="ListParagraph"/>
              <w:spacing w:after="0" w:line="240" w:lineRule="auto"/>
              <w:ind w:left="360"/>
              <w:rPr>
                <w:rFonts w:asciiTheme="minorHAnsi" w:hAnsiTheme="minorHAnsi" w:cstheme="minorHAnsi"/>
                <w:sz w:val="24"/>
                <w:szCs w:val="24"/>
              </w:rPr>
            </w:pPr>
          </w:p>
          <w:p w14:paraId="714FCA75" w14:textId="77777777" w:rsidR="000D6898" w:rsidRDefault="000D6898" w:rsidP="00116723">
            <w:pPr>
              <w:numPr>
                <w:ilvl w:val="0"/>
                <w:numId w:val="64"/>
              </w:numPr>
              <w:spacing w:after="0" w:line="240" w:lineRule="auto"/>
              <w:jc w:val="both"/>
              <w:rPr>
                <w:rFonts w:asciiTheme="minorHAnsi" w:hAnsiTheme="minorHAnsi"/>
                <w:sz w:val="24"/>
                <w:szCs w:val="24"/>
              </w:rPr>
            </w:pPr>
            <w:r>
              <w:rPr>
                <w:rFonts w:asciiTheme="minorHAnsi" w:hAnsiTheme="minorHAnsi"/>
                <w:sz w:val="24"/>
                <w:szCs w:val="24"/>
              </w:rPr>
              <w:t>Propose a plan for developing a coast basing on its actual and potential resources and challenges as a way of facilitating resource utilisation and community development (s, gs)</w:t>
            </w:r>
          </w:p>
          <w:p w14:paraId="29DA0313" w14:textId="6CE27D1C" w:rsidR="00262440" w:rsidRDefault="00262440" w:rsidP="000D6898">
            <w:pPr>
              <w:spacing w:after="0" w:line="240" w:lineRule="auto"/>
              <w:rPr>
                <w:rFonts w:asciiTheme="minorHAnsi" w:hAnsiTheme="minorHAnsi" w:cstheme="minorHAnsi"/>
                <w:color w:val="FF0000"/>
                <w:sz w:val="24"/>
                <w:szCs w:val="24"/>
              </w:rPr>
            </w:pPr>
          </w:p>
        </w:tc>
        <w:tc>
          <w:tcPr>
            <w:tcW w:w="1755" w:type="pct"/>
          </w:tcPr>
          <w:p w14:paraId="2BB4CB77" w14:textId="77777777" w:rsidR="00262440" w:rsidRPr="000D6898" w:rsidRDefault="00116723">
            <w:pPr>
              <w:spacing w:after="0" w:line="240" w:lineRule="auto"/>
              <w:rPr>
                <w:rFonts w:asciiTheme="minorHAnsi" w:hAnsiTheme="minorHAnsi" w:cstheme="minorHAnsi"/>
                <w:b/>
                <w:sz w:val="24"/>
                <w:szCs w:val="24"/>
              </w:rPr>
            </w:pPr>
            <w:r w:rsidRPr="000D6898">
              <w:rPr>
                <w:rFonts w:asciiTheme="minorHAnsi" w:hAnsiTheme="minorHAnsi" w:cstheme="minorHAnsi"/>
                <w:b/>
                <w:sz w:val="24"/>
                <w:szCs w:val="24"/>
              </w:rPr>
              <w:t>Influence of coasts on human activities</w:t>
            </w:r>
          </w:p>
          <w:p w14:paraId="0B4BCE4E" w14:textId="1B169792" w:rsidR="00262440" w:rsidRPr="000D6898" w:rsidRDefault="000D6898" w:rsidP="00116723">
            <w:pPr>
              <w:pStyle w:val="ListParagraph"/>
              <w:numPr>
                <w:ilvl w:val="0"/>
                <w:numId w:val="70"/>
              </w:numPr>
              <w:spacing w:before="100" w:beforeAutospacing="1" w:after="100" w:afterAutospacing="1" w:line="240" w:lineRule="auto"/>
              <w:rPr>
                <w:rFonts w:asciiTheme="minorHAnsi" w:eastAsia="Times New Roman" w:hAnsiTheme="minorHAnsi" w:cstheme="minorHAnsi"/>
                <w:kern w:val="0"/>
                <w:sz w:val="24"/>
                <w:szCs w:val="24"/>
              </w:rPr>
            </w:pPr>
            <w:r>
              <w:rPr>
                <w:rFonts w:asciiTheme="minorHAnsi" w:eastAsia="Times New Roman" w:hAnsiTheme="minorHAnsi" w:cstheme="minorHAnsi"/>
                <w:kern w:val="0"/>
                <w:sz w:val="24"/>
                <w:szCs w:val="24"/>
              </w:rPr>
              <w:t>In g</w:t>
            </w:r>
            <w:r w:rsidRPr="000D6898">
              <w:rPr>
                <w:rFonts w:asciiTheme="minorHAnsi" w:eastAsia="Times New Roman" w:hAnsiTheme="minorHAnsi" w:cstheme="minorHAnsi"/>
                <w:kern w:val="0"/>
                <w:sz w:val="24"/>
                <w:szCs w:val="24"/>
              </w:rPr>
              <w:t>roups</w:t>
            </w:r>
            <w:r>
              <w:rPr>
                <w:rFonts w:asciiTheme="minorHAnsi" w:eastAsia="Times New Roman" w:hAnsiTheme="minorHAnsi" w:cstheme="minorHAnsi"/>
                <w:kern w:val="0"/>
                <w:sz w:val="24"/>
                <w:szCs w:val="24"/>
              </w:rPr>
              <w:t xml:space="preserve">, learners </w:t>
            </w:r>
            <w:r w:rsidRPr="000D6898">
              <w:rPr>
                <w:rFonts w:asciiTheme="minorHAnsi" w:eastAsia="Times New Roman" w:hAnsiTheme="minorHAnsi" w:cstheme="minorHAnsi"/>
                <w:kern w:val="0"/>
                <w:sz w:val="24"/>
                <w:szCs w:val="24"/>
                <w:lang w:val="en-US"/>
              </w:rPr>
              <w:t>create</w:t>
            </w:r>
            <w:r w:rsidRPr="000D6898">
              <w:rPr>
                <w:rFonts w:asciiTheme="minorHAnsi" w:eastAsia="Times New Roman" w:hAnsiTheme="minorHAnsi" w:cstheme="minorHAnsi"/>
                <w:kern w:val="0"/>
                <w:sz w:val="24"/>
                <w:szCs w:val="24"/>
              </w:rPr>
              <w:t xml:space="preserve"> a presentation or infographic that highlights the key resources, their uses, and sustainable management practices.</w:t>
            </w:r>
          </w:p>
          <w:p w14:paraId="763644C0" w14:textId="77777777" w:rsidR="00262440" w:rsidRPr="000D6898" w:rsidRDefault="00116723" w:rsidP="00116723">
            <w:pPr>
              <w:pStyle w:val="ListParagraph"/>
              <w:numPr>
                <w:ilvl w:val="0"/>
                <w:numId w:val="70"/>
              </w:numPr>
              <w:spacing w:before="100" w:beforeAutospacing="1" w:after="100" w:afterAutospacing="1" w:line="240" w:lineRule="auto"/>
              <w:rPr>
                <w:rFonts w:asciiTheme="minorHAnsi" w:eastAsia="Times New Roman" w:hAnsiTheme="minorHAnsi" w:cstheme="minorHAnsi"/>
                <w:kern w:val="0"/>
                <w:sz w:val="24"/>
                <w:szCs w:val="24"/>
              </w:rPr>
            </w:pPr>
            <w:r w:rsidRPr="000D6898">
              <w:rPr>
                <w:rFonts w:asciiTheme="minorHAnsi" w:eastAsia="Times New Roman" w:hAnsiTheme="minorHAnsi" w:cstheme="minorHAnsi"/>
                <w:kern w:val="0"/>
                <w:sz w:val="24"/>
                <w:szCs w:val="24"/>
              </w:rPr>
              <w:t>Groups share their findings and explore how different coastal landforms support development in various regions.</w:t>
            </w:r>
          </w:p>
          <w:p w14:paraId="1AF85F5B" w14:textId="77777777" w:rsidR="00262440" w:rsidRPr="000D6898" w:rsidRDefault="00116723" w:rsidP="00116723">
            <w:pPr>
              <w:pStyle w:val="ListParagraph"/>
              <w:numPr>
                <w:ilvl w:val="0"/>
                <w:numId w:val="70"/>
              </w:numPr>
              <w:spacing w:before="100" w:beforeAutospacing="1" w:after="100" w:afterAutospacing="1" w:line="240" w:lineRule="auto"/>
              <w:rPr>
                <w:rFonts w:asciiTheme="minorHAnsi" w:eastAsia="Times New Roman" w:hAnsiTheme="minorHAnsi" w:cstheme="minorHAnsi"/>
                <w:kern w:val="0"/>
                <w:sz w:val="24"/>
                <w:szCs w:val="24"/>
              </w:rPr>
            </w:pPr>
            <w:r w:rsidRPr="000D6898">
              <w:rPr>
                <w:rFonts w:asciiTheme="minorHAnsi" w:eastAsia="Times New Roman" w:hAnsiTheme="minorHAnsi" w:cstheme="minorHAnsi"/>
                <w:kern w:val="0"/>
                <w:sz w:val="24"/>
                <w:szCs w:val="24"/>
                <w:lang w:val="en-US"/>
              </w:rPr>
              <w:t>In groups, l</w:t>
            </w:r>
            <w:r w:rsidRPr="000D6898">
              <w:rPr>
                <w:rFonts w:asciiTheme="minorHAnsi" w:eastAsia="Times New Roman" w:hAnsiTheme="minorHAnsi" w:cstheme="minorHAnsi"/>
                <w:kern w:val="0"/>
                <w:sz w:val="24"/>
                <w:szCs w:val="24"/>
              </w:rPr>
              <w:t>earners critically assess the economic, environmental, and social benefits and challenges of utilizing these resources.</w:t>
            </w:r>
          </w:p>
          <w:p w14:paraId="456EE539" w14:textId="77777777" w:rsidR="00262440" w:rsidRPr="000D6898" w:rsidRDefault="00116723" w:rsidP="00116723">
            <w:pPr>
              <w:pStyle w:val="ListParagraph"/>
              <w:numPr>
                <w:ilvl w:val="0"/>
                <w:numId w:val="70"/>
              </w:numPr>
              <w:spacing w:before="100" w:beforeAutospacing="1" w:after="100" w:afterAutospacing="1" w:line="240" w:lineRule="auto"/>
              <w:rPr>
                <w:rFonts w:asciiTheme="minorHAnsi" w:hAnsiTheme="minorHAnsi" w:cstheme="minorHAnsi"/>
                <w:b/>
                <w:sz w:val="24"/>
                <w:szCs w:val="24"/>
              </w:rPr>
            </w:pPr>
            <w:r w:rsidRPr="000D6898">
              <w:rPr>
                <w:rFonts w:asciiTheme="minorHAnsi" w:eastAsia="Times New Roman" w:hAnsiTheme="minorHAnsi" w:cstheme="minorHAnsi"/>
                <w:kern w:val="0"/>
                <w:sz w:val="24"/>
                <w:szCs w:val="24"/>
                <w:lang w:val="en-US"/>
              </w:rPr>
              <w:t xml:space="preserve">Individually, </w:t>
            </w:r>
            <w:r w:rsidRPr="000D6898">
              <w:rPr>
                <w:rFonts w:asciiTheme="minorHAnsi" w:eastAsia="Times New Roman" w:hAnsiTheme="minorHAnsi" w:cstheme="minorHAnsi"/>
                <w:kern w:val="0"/>
                <w:sz w:val="24"/>
                <w:szCs w:val="24"/>
              </w:rPr>
              <w:t>learners write a report or essay on how one specific coastal landform and its resources can be sustainably developed to benefit a local or national economy.</w:t>
            </w:r>
          </w:p>
        </w:tc>
        <w:tc>
          <w:tcPr>
            <w:tcW w:w="1654" w:type="pct"/>
          </w:tcPr>
          <w:p w14:paraId="4A5C9A44" w14:textId="34CBA205" w:rsidR="00262440" w:rsidRPr="000D6898" w:rsidRDefault="00116723" w:rsidP="00116723">
            <w:pPr>
              <w:pStyle w:val="ListParagraph"/>
              <w:numPr>
                <w:ilvl w:val="0"/>
                <w:numId w:val="70"/>
              </w:numPr>
              <w:spacing w:after="0"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Observe group research activities, focusing on their use of resources (e.g., maps, case studies) and collaboration.</w:t>
            </w:r>
          </w:p>
          <w:p w14:paraId="06AE6F84" w14:textId="77777777" w:rsidR="000D6898" w:rsidRPr="000D6898" w:rsidRDefault="00116723" w:rsidP="00116723">
            <w:pPr>
              <w:pStyle w:val="ListParagraph"/>
              <w:numPr>
                <w:ilvl w:val="0"/>
                <w:numId w:val="70"/>
              </w:numPr>
              <w:spacing w:after="0"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Converse group presentations, ask learners to justify their proposed strategies for sustainable development and address challenges related to resource use.</w:t>
            </w:r>
          </w:p>
          <w:p w14:paraId="05B662E9" w14:textId="6CF8CFDA" w:rsidR="00262440" w:rsidRPr="000D6898" w:rsidRDefault="00116723" w:rsidP="00116723">
            <w:pPr>
              <w:pStyle w:val="ListParagraph"/>
              <w:numPr>
                <w:ilvl w:val="0"/>
                <w:numId w:val="70"/>
              </w:numPr>
              <w:spacing w:after="0"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Assess</w:t>
            </w:r>
            <w:r w:rsidRPr="000D6898">
              <w:rPr>
                <w:rFonts w:asciiTheme="minorHAnsi" w:eastAsia="Times New Roman" w:hAnsiTheme="minorHAnsi" w:cs="Times New Roman"/>
                <w:kern w:val="0"/>
                <w:sz w:val="24"/>
                <w:szCs w:val="24"/>
                <w:lang w:val="en-US"/>
              </w:rPr>
              <w:t xml:space="preserve"> the </w:t>
            </w:r>
            <w:r w:rsidRPr="000D6898">
              <w:rPr>
                <w:rFonts w:asciiTheme="minorHAnsi" w:eastAsia="Times New Roman" w:hAnsiTheme="minorHAnsi" w:cs="Times New Roman"/>
                <w:kern w:val="0"/>
                <w:sz w:val="24"/>
                <w:szCs w:val="24"/>
              </w:rPr>
              <w:t>group presentations, infographics, and individual essays for:</w:t>
            </w:r>
          </w:p>
          <w:p w14:paraId="40FD441C" w14:textId="77777777" w:rsidR="00262440" w:rsidRPr="000D6898" w:rsidRDefault="00116723" w:rsidP="00116723">
            <w:pPr>
              <w:numPr>
                <w:ilvl w:val="0"/>
                <w:numId w:val="107"/>
              </w:numPr>
              <w:tabs>
                <w:tab w:val="left" w:pos="720"/>
              </w:tabs>
              <w:spacing w:before="100" w:beforeAutospacing="1" w:after="100" w:afterAutospacing="1"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Depth of resource analysis.</w:t>
            </w:r>
          </w:p>
          <w:p w14:paraId="4F2ABA3E" w14:textId="77777777" w:rsidR="00262440" w:rsidRPr="000D6898" w:rsidRDefault="00116723" w:rsidP="00116723">
            <w:pPr>
              <w:numPr>
                <w:ilvl w:val="0"/>
                <w:numId w:val="107"/>
              </w:numPr>
              <w:tabs>
                <w:tab w:val="left" w:pos="720"/>
              </w:tabs>
              <w:spacing w:before="100" w:beforeAutospacing="1" w:after="100" w:afterAutospacing="1"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Feasibility and sustainability of proposed strategies.</w:t>
            </w:r>
          </w:p>
          <w:p w14:paraId="3436ACA6" w14:textId="77DC9A65" w:rsidR="00262440" w:rsidRPr="000D6898" w:rsidRDefault="00116723" w:rsidP="00116723">
            <w:pPr>
              <w:numPr>
                <w:ilvl w:val="0"/>
                <w:numId w:val="107"/>
              </w:numPr>
              <w:tabs>
                <w:tab w:val="left" w:pos="720"/>
              </w:tabs>
              <w:spacing w:before="100" w:beforeAutospacing="1" w:after="100" w:afterAutospacing="1" w:line="240" w:lineRule="auto"/>
              <w:rPr>
                <w:rFonts w:asciiTheme="minorHAnsi" w:eastAsia="Times New Roman" w:hAnsiTheme="minorHAnsi" w:cs="Times New Roman"/>
                <w:kern w:val="0"/>
                <w:sz w:val="24"/>
                <w:szCs w:val="24"/>
              </w:rPr>
            </w:pPr>
            <w:r w:rsidRPr="000D6898">
              <w:rPr>
                <w:rFonts w:asciiTheme="minorHAnsi" w:eastAsia="Times New Roman" w:hAnsiTheme="minorHAnsi" w:cs="Times New Roman"/>
                <w:kern w:val="0"/>
                <w:sz w:val="24"/>
                <w:szCs w:val="24"/>
              </w:rPr>
              <w:t>Creativity and clarity of communication.</w:t>
            </w:r>
          </w:p>
        </w:tc>
      </w:tr>
    </w:tbl>
    <w:p w14:paraId="68B4B2AB" w14:textId="77777777" w:rsidR="00262440" w:rsidRDefault="00262440">
      <w:pPr>
        <w:rPr>
          <w:rFonts w:asciiTheme="minorHAnsi" w:hAnsiTheme="minorHAnsi"/>
          <w:sz w:val="24"/>
          <w:szCs w:val="24"/>
        </w:rPr>
      </w:pPr>
    </w:p>
    <w:p w14:paraId="16F9D79B" w14:textId="77777777" w:rsidR="009E353C" w:rsidRDefault="009E353C">
      <w:pPr>
        <w:spacing w:after="0"/>
        <w:rPr>
          <w:rFonts w:asciiTheme="minorHAnsi" w:hAnsiTheme="minorHAnsi"/>
          <w:b/>
          <w:bCs/>
          <w:color w:val="92D050"/>
          <w:sz w:val="32"/>
          <w:szCs w:val="32"/>
        </w:rPr>
      </w:pPr>
    </w:p>
    <w:p w14:paraId="338FD597" w14:textId="77777777" w:rsidR="009E353C" w:rsidRDefault="009E353C">
      <w:pPr>
        <w:spacing w:after="0"/>
        <w:rPr>
          <w:rFonts w:asciiTheme="minorHAnsi" w:hAnsiTheme="minorHAnsi"/>
          <w:b/>
          <w:bCs/>
          <w:color w:val="92D050"/>
          <w:sz w:val="32"/>
          <w:szCs w:val="32"/>
        </w:rPr>
      </w:pPr>
    </w:p>
    <w:p w14:paraId="4EF1F464" w14:textId="77777777" w:rsidR="009E353C" w:rsidRDefault="009E353C">
      <w:pPr>
        <w:spacing w:after="0"/>
        <w:rPr>
          <w:rFonts w:asciiTheme="minorHAnsi" w:hAnsiTheme="minorHAnsi"/>
          <w:b/>
          <w:bCs/>
          <w:color w:val="92D050"/>
          <w:sz w:val="32"/>
          <w:szCs w:val="32"/>
        </w:rPr>
      </w:pPr>
    </w:p>
    <w:p w14:paraId="4188F8D7" w14:textId="77777777" w:rsidR="009E353C" w:rsidRDefault="009E353C">
      <w:pPr>
        <w:spacing w:after="0"/>
        <w:rPr>
          <w:rFonts w:asciiTheme="minorHAnsi" w:hAnsiTheme="minorHAnsi"/>
          <w:b/>
          <w:bCs/>
          <w:color w:val="92D050"/>
          <w:sz w:val="32"/>
          <w:szCs w:val="32"/>
        </w:rPr>
      </w:pPr>
    </w:p>
    <w:p w14:paraId="48C4230C" w14:textId="77777777" w:rsidR="009E353C" w:rsidRDefault="009E353C">
      <w:pPr>
        <w:spacing w:after="0"/>
        <w:rPr>
          <w:rFonts w:asciiTheme="minorHAnsi" w:hAnsiTheme="minorHAnsi"/>
          <w:b/>
          <w:bCs/>
          <w:color w:val="92D050"/>
          <w:sz w:val="32"/>
          <w:szCs w:val="32"/>
        </w:rPr>
      </w:pPr>
    </w:p>
    <w:p w14:paraId="2B65223B" w14:textId="77777777" w:rsidR="009E353C" w:rsidRDefault="009E353C">
      <w:pPr>
        <w:spacing w:after="0"/>
        <w:rPr>
          <w:rFonts w:asciiTheme="minorHAnsi" w:hAnsiTheme="minorHAnsi"/>
          <w:b/>
          <w:bCs/>
          <w:color w:val="92D050"/>
          <w:sz w:val="32"/>
          <w:szCs w:val="32"/>
        </w:rPr>
      </w:pPr>
    </w:p>
    <w:p w14:paraId="44531304" w14:textId="77777777" w:rsidR="009E353C" w:rsidRDefault="009E353C">
      <w:pPr>
        <w:spacing w:after="0"/>
        <w:rPr>
          <w:rFonts w:asciiTheme="minorHAnsi" w:hAnsiTheme="minorHAnsi"/>
          <w:b/>
          <w:bCs/>
          <w:color w:val="92D050"/>
          <w:sz w:val="32"/>
          <w:szCs w:val="32"/>
        </w:rPr>
      </w:pPr>
    </w:p>
    <w:p w14:paraId="15B53C44" w14:textId="77777777" w:rsidR="009E353C" w:rsidRDefault="009E353C">
      <w:pPr>
        <w:spacing w:after="0"/>
        <w:rPr>
          <w:rFonts w:asciiTheme="minorHAnsi" w:hAnsiTheme="minorHAnsi"/>
          <w:b/>
          <w:bCs/>
          <w:color w:val="92D050"/>
          <w:sz w:val="32"/>
          <w:szCs w:val="32"/>
        </w:rPr>
      </w:pPr>
    </w:p>
    <w:p w14:paraId="1F01ACCD" w14:textId="420D5CFD" w:rsidR="00262440" w:rsidRPr="00BB1867" w:rsidRDefault="00116723">
      <w:pPr>
        <w:spacing w:after="0"/>
        <w:rPr>
          <w:rFonts w:asciiTheme="minorHAnsi" w:hAnsiTheme="minorHAnsi"/>
          <w:b/>
          <w:bCs/>
          <w:color w:val="92D050"/>
          <w:sz w:val="32"/>
          <w:szCs w:val="32"/>
        </w:rPr>
      </w:pPr>
      <w:r w:rsidRPr="00BB1867">
        <w:rPr>
          <w:rFonts w:asciiTheme="minorHAnsi" w:hAnsiTheme="minorHAnsi"/>
          <w:b/>
          <w:bCs/>
          <w:color w:val="92D050"/>
          <w:sz w:val="32"/>
          <w:szCs w:val="32"/>
        </w:rPr>
        <w:t>Senior Six   Term Three</w:t>
      </w:r>
    </w:p>
    <w:p w14:paraId="1E4EED7F" w14:textId="17AF7B32" w:rsidR="00262440" w:rsidRDefault="00116723">
      <w:pPr>
        <w:rPr>
          <w:rFonts w:asciiTheme="minorHAnsi" w:hAnsiTheme="minorHAnsi"/>
          <w:color w:val="FF0000"/>
          <w:sz w:val="24"/>
          <w:szCs w:val="24"/>
        </w:rPr>
      </w:pPr>
      <w:r>
        <w:rPr>
          <w:rFonts w:asciiTheme="minorHAnsi" w:hAnsiTheme="minorHAnsi" w:cstheme="minorHAnsi"/>
          <w:b/>
          <w:bCs/>
          <w:sz w:val="24"/>
          <w:szCs w:val="24"/>
        </w:rPr>
        <w:t>Topic 1</w:t>
      </w:r>
      <w:r w:rsidR="009E353C">
        <w:rPr>
          <w:rFonts w:asciiTheme="minorHAnsi" w:hAnsiTheme="minorHAnsi" w:cstheme="minorHAnsi"/>
          <w:b/>
          <w:bCs/>
          <w:sz w:val="24"/>
          <w:szCs w:val="24"/>
        </w:rPr>
        <w:t>3</w:t>
      </w:r>
      <w:r>
        <w:rPr>
          <w:rFonts w:asciiTheme="minorHAnsi" w:hAnsiTheme="minorHAnsi" w:cstheme="minorHAnsi"/>
          <w:b/>
          <w:bCs/>
          <w:sz w:val="24"/>
          <w:szCs w:val="24"/>
        </w:rPr>
        <w:t>:</w:t>
      </w:r>
      <w:r>
        <w:rPr>
          <w:rFonts w:asciiTheme="minorHAnsi" w:hAnsiTheme="minorHAnsi"/>
          <w:sz w:val="24"/>
          <w:szCs w:val="24"/>
        </w:rPr>
        <w:t xml:space="preserve"> Climatology and Meteorology                                                      </w:t>
      </w:r>
      <w:commentRangeStart w:id="168"/>
      <w:r w:rsidR="009E353C">
        <w:rPr>
          <w:rFonts w:asciiTheme="minorHAnsi" w:hAnsiTheme="minorHAnsi"/>
          <w:sz w:val="24"/>
          <w:szCs w:val="24"/>
        </w:rPr>
        <w:t>48</w:t>
      </w:r>
      <w:r>
        <w:rPr>
          <w:rFonts w:asciiTheme="minorHAnsi" w:hAnsiTheme="minorHAnsi"/>
          <w:sz w:val="24"/>
          <w:szCs w:val="24"/>
        </w:rPr>
        <w:t xml:space="preserve">  </w:t>
      </w:r>
      <w:r>
        <w:rPr>
          <w:rFonts w:asciiTheme="minorHAnsi" w:eastAsia="Arial" w:hAnsiTheme="minorHAnsi" w:cstheme="minorHAnsi"/>
          <w:b/>
          <w:sz w:val="24"/>
          <w:szCs w:val="24"/>
          <w:lang w:val="en-US"/>
        </w:rPr>
        <w:t>Periods</w:t>
      </w:r>
      <w:commentRangeEnd w:id="168"/>
      <w:r w:rsidR="0078784E">
        <w:rPr>
          <w:rStyle w:val="CommentReference"/>
          <w:rFonts w:cs="Times New Roman"/>
          <w:kern w:val="0"/>
          <w:lang w:val="en-US"/>
        </w:rPr>
        <w:commentReference w:id="168"/>
      </w:r>
    </w:p>
    <w:p w14:paraId="54F9DD61" w14:textId="6691CA2C" w:rsidR="00262440" w:rsidRPr="0095734B" w:rsidRDefault="00116723">
      <w:pPr>
        <w:jc w:val="both"/>
        <w:rPr>
          <w:rFonts w:asciiTheme="minorHAnsi" w:eastAsia="Arial" w:hAnsiTheme="minorHAnsi" w:cstheme="minorHAnsi"/>
          <w:sz w:val="24"/>
          <w:szCs w:val="24"/>
        </w:rPr>
      </w:pPr>
      <w:r>
        <w:rPr>
          <w:rFonts w:asciiTheme="minorHAnsi" w:hAnsiTheme="minorHAnsi" w:cstheme="minorHAnsi"/>
          <w:b/>
          <w:bCs/>
          <w:sz w:val="24"/>
          <w:szCs w:val="24"/>
        </w:rPr>
        <w:lastRenderedPageBreak/>
        <w:t xml:space="preserve">Topic competency: </w:t>
      </w:r>
      <w:r w:rsidR="00252CF6" w:rsidRPr="0095734B">
        <w:rPr>
          <w:rFonts w:asciiTheme="minorHAnsi" w:hAnsiTheme="minorHAnsi" w:cstheme="minorHAnsi"/>
          <w:sz w:val="24"/>
          <w:szCs w:val="24"/>
        </w:rPr>
        <w:t xml:space="preserve">The learner demonstrates </w:t>
      </w:r>
      <w:r w:rsidRPr="0095734B">
        <w:rPr>
          <w:rFonts w:asciiTheme="minorHAnsi" w:hAnsiTheme="minorHAnsi" w:cstheme="minorHAnsi"/>
          <w:sz w:val="24"/>
          <w:szCs w:val="24"/>
          <w:lang w:val="en-US"/>
        </w:rPr>
        <w:t>understand</w:t>
      </w:r>
      <w:r w:rsidR="00252CF6" w:rsidRPr="0095734B">
        <w:rPr>
          <w:rFonts w:asciiTheme="minorHAnsi" w:hAnsiTheme="minorHAnsi" w:cstheme="minorHAnsi"/>
          <w:sz w:val="24"/>
          <w:szCs w:val="24"/>
          <w:lang w:val="en-US"/>
        </w:rPr>
        <w:t>ing</w:t>
      </w:r>
      <w:r w:rsidRPr="0095734B">
        <w:rPr>
          <w:rFonts w:asciiTheme="minorHAnsi" w:hAnsiTheme="minorHAnsi" w:cstheme="minorHAnsi"/>
          <w:sz w:val="24"/>
          <w:szCs w:val="24"/>
          <w:lang w:val="en-US"/>
        </w:rPr>
        <w:t xml:space="preserve"> </w:t>
      </w:r>
      <w:r w:rsidR="00252CF6" w:rsidRPr="0095734B">
        <w:rPr>
          <w:rFonts w:asciiTheme="minorHAnsi" w:hAnsiTheme="minorHAnsi" w:cstheme="minorHAnsi"/>
          <w:sz w:val="24"/>
          <w:szCs w:val="24"/>
          <w:lang w:val="en-US"/>
        </w:rPr>
        <w:t xml:space="preserve">of </w:t>
      </w:r>
      <w:r w:rsidRPr="0095734B">
        <w:rPr>
          <w:rFonts w:asciiTheme="minorHAnsi" w:hAnsiTheme="minorHAnsi" w:cstheme="minorHAnsi"/>
          <w:sz w:val="24"/>
          <w:szCs w:val="24"/>
          <w:lang w:val="en-US"/>
        </w:rPr>
        <w:t xml:space="preserve">climatology and meteorology </w:t>
      </w:r>
      <w:r w:rsidR="00252CF6" w:rsidRPr="0095734B">
        <w:rPr>
          <w:rFonts w:asciiTheme="minorHAnsi" w:hAnsiTheme="minorHAnsi" w:cstheme="minorHAnsi"/>
          <w:sz w:val="24"/>
          <w:szCs w:val="24"/>
          <w:lang w:val="en-US"/>
        </w:rPr>
        <w:t xml:space="preserve">through </w:t>
      </w:r>
      <w:r w:rsidR="000D6898" w:rsidRPr="0095734B">
        <w:rPr>
          <w:rFonts w:asciiTheme="minorHAnsi" w:hAnsiTheme="minorHAnsi" w:cstheme="minorHAnsi"/>
          <w:sz w:val="24"/>
          <w:szCs w:val="24"/>
          <w:lang w:val="en-US"/>
        </w:rPr>
        <w:t>analy</w:t>
      </w:r>
      <w:r w:rsidR="000D6898">
        <w:rPr>
          <w:rFonts w:asciiTheme="minorHAnsi" w:hAnsiTheme="minorHAnsi" w:cstheme="minorHAnsi"/>
          <w:sz w:val="24"/>
          <w:szCs w:val="24"/>
          <w:lang w:val="en-US"/>
        </w:rPr>
        <w:t>s</w:t>
      </w:r>
      <w:r w:rsidR="000D6898" w:rsidRPr="0095734B">
        <w:rPr>
          <w:rFonts w:asciiTheme="minorHAnsi" w:hAnsiTheme="minorHAnsi" w:cstheme="minorHAnsi"/>
          <w:sz w:val="24"/>
          <w:szCs w:val="24"/>
          <w:lang w:val="en-US"/>
        </w:rPr>
        <w:t>ing</w:t>
      </w:r>
      <w:r w:rsidRPr="0095734B">
        <w:rPr>
          <w:rFonts w:asciiTheme="minorHAnsi" w:hAnsiTheme="minorHAnsi" w:cstheme="minorHAnsi"/>
          <w:sz w:val="24"/>
          <w:szCs w:val="24"/>
          <w:lang w:val="en-US"/>
        </w:rPr>
        <w:t xml:space="preserve"> atmospheric dynamics, complex climate data, </w:t>
      </w:r>
      <w:r w:rsidR="0095734B" w:rsidRPr="0095734B">
        <w:rPr>
          <w:rFonts w:asciiTheme="minorHAnsi" w:hAnsiTheme="minorHAnsi" w:cstheme="minorHAnsi"/>
          <w:sz w:val="24"/>
          <w:szCs w:val="24"/>
          <w:lang w:val="en-US"/>
        </w:rPr>
        <w:t xml:space="preserve">and </w:t>
      </w:r>
      <w:r w:rsidRPr="0095734B">
        <w:rPr>
          <w:rFonts w:asciiTheme="minorHAnsi" w:hAnsiTheme="minorHAnsi" w:cstheme="minorHAnsi"/>
          <w:sz w:val="24"/>
          <w:szCs w:val="24"/>
          <w:lang w:val="en-US"/>
        </w:rPr>
        <w:t>predict</w:t>
      </w:r>
      <w:r w:rsidR="0095734B" w:rsidRPr="0095734B">
        <w:rPr>
          <w:rFonts w:asciiTheme="minorHAnsi" w:hAnsiTheme="minorHAnsi" w:cstheme="minorHAnsi"/>
          <w:sz w:val="24"/>
          <w:szCs w:val="24"/>
          <w:lang w:val="en-US"/>
        </w:rPr>
        <w:t>ing</w:t>
      </w:r>
      <w:r w:rsidRPr="0095734B">
        <w:rPr>
          <w:rFonts w:asciiTheme="minorHAnsi" w:hAnsiTheme="minorHAnsi" w:cstheme="minorHAnsi"/>
          <w:sz w:val="24"/>
          <w:szCs w:val="24"/>
          <w:lang w:val="en-US"/>
        </w:rPr>
        <w:t xml:space="preserve"> weather patterns</w:t>
      </w:r>
      <w:r w:rsidR="0095734B" w:rsidRPr="0095734B">
        <w:rPr>
          <w:rFonts w:asciiTheme="minorHAnsi" w:hAnsiTheme="minorHAnsi" w:cstheme="minorHAnsi"/>
          <w:sz w:val="24"/>
          <w:szCs w:val="24"/>
          <w:lang w:val="en-US"/>
        </w:rPr>
        <w:t xml:space="preserve"> in order to </w:t>
      </w:r>
      <w:r w:rsidRPr="0095734B">
        <w:rPr>
          <w:rFonts w:asciiTheme="minorHAnsi" w:hAnsiTheme="minorHAnsi" w:cstheme="minorHAnsi"/>
          <w:sz w:val="24"/>
          <w:szCs w:val="24"/>
          <w:lang w:val="en-US"/>
        </w:rPr>
        <w:t>propos</w:t>
      </w:r>
      <w:r w:rsidR="0095734B" w:rsidRPr="0095734B">
        <w:rPr>
          <w:rFonts w:asciiTheme="minorHAnsi" w:hAnsiTheme="minorHAnsi" w:cstheme="minorHAnsi"/>
          <w:sz w:val="24"/>
          <w:szCs w:val="24"/>
          <w:lang w:val="en-US"/>
        </w:rPr>
        <w:t>e</w:t>
      </w:r>
      <w:r w:rsidRPr="0095734B">
        <w:rPr>
          <w:rFonts w:asciiTheme="minorHAnsi" w:hAnsiTheme="minorHAnsi" w:cstheme="minorHAnsi"/>
          <w:sz w:val="24"/>
          <w:szCs w:val="24"/>
          <w:lang w:val="en-US"/>
        </w:rPr>
        <w:t xml:space="preserve"> evidence-based strategies </w:t>
      </w:r>
      <w:r w:rsidR="0095734B" w:rsidRPr="0095734B">
        <w:rPr>
          <w:rFonts w:asciiTheme="minorHAnsi" w:hAnsiTheme="minorHAnsi" w:cstheme="minorHAnsi"/>
          <w:sz w:val="24"/>
          <w:szCs w:val="24"/>
          <w:lang w:val="en-US"/>
        </w:rPr>
        <w:t>for adapting human activities to climate</w:t>
      </w:r>
      <w:r w:rsidRPr="0095734B">
        <w:rPr>
          <w:rFonts w:asciiTheme="minorHAnsi" w:hAnsiTheme="minorHAnsi" w:cstheme="minorHAnsi"/>
          <w:sz w:val="24"/>
          <w:szCs w:val="24"/>
          <w:lang w:val="en-US"/>
        </w:rPr>
        <w:t>.</w:t>
      </w:r>
    </w:p>
    <w:tbl>
      <w:tblPr>
        <w:tblStyle w:val="TableGrid"/>
        <w:tblW w:w="5000" w:type="pct"/>
        <w:tblLook w:val="04A0" w:firstRow="1" w:lastRow="0" w:firstColumn="1" w:lastColumn="0" w:noHBand="0" w:noVBand="1"/>
        <w:tblPrChange w:id="169" w:author="igunga julius" w:date="2024-12-11T23:41:00Z" w16du:dateUtc="2024-12-11T20:41:00Z">
          <w:tblPr>
            <w:tblStyle w:val="TableGrid"/>
            <w:tblW w:w="5000" w:type="pct"/>
            <w:tblLook w:val="04A0" w:firstRow="1" w:lastRow="0" w:firstColumn="1" w:lastColumn="0" w:noHBand="0" w:noVBand="1"/>
          </w:tblPr>
        </w:tblPrChange>
      </w:tblPr>
      <w:tblGrid>
        <w:gridCol w:w="2975"/>
        <w:gridCol w:w="3370"/>
        <w:gridCol w:w="3005"/>
        <w:tblGridChange w:id="170">
          <w:tblGrid>
            <w:gridCol w:w="2975"/>
            <w:gridCol w:w="3370"/>
            <w:gridCol w:w="3005"/>
          </w:tblGrid>
        </w:tblGridChange>
      </w:tblGrid>
      <w:tr w:rsidR="00262440" w14:paraId="773BAA67" w14:textId="77777777" w:rsidTr="00055591">
        <w:trPr>
          <w:trHeight w:val="1013"/>
        </w:trPr>
        <w:tc>
          <w:tcPr>
            <w:tcW w:w="1591" w:type="pct"/>
            <w:shd w:val="clear" w:color="auto" w:fill="F4B083" w:themeFill="accent2" w:themeFillTint="99"/>
            <w:tcPrChange w:id="171" w:author="igunga julius" w:date="2024-12-11T23:41:00Z" w16du:dateUtc="2024-12-11T20:41:00Z">
              <w:tcPr>
                <w:tcW w:w="1591" w:type="pct"/>
                <w:shd w:val="clear" w:color="auto" w:fill="F4B083" w:themeFill="accent2" w:themeFillTint="99"/>
              </w:tcPr>
            </w:tcPrChange>
          </w:tcPr>
          <w:p w14:paraId="10AEAD94" w14:textId="77777777" w:rsidR="00262440" w:rsidRDefault="00116723">
            <w:pPr>
              <w:spacing w:after="0" w:line="240" w:lineRule="auto"/>
              <w:rPr>
                <w:rFonts w:asciiTheme="minorHAnsi" w:hAnsiTheme="minorHAnsi" w:cstheme="minorHAnsi"/>
                <w:b/>
                <w:bCs/>
                <w:sz w:val="24"/>
                <w:szCs w:val="24"/>
              </w:rPr>
            </w:pPr>
            <w:r>
              <w:rPr>
                <w:rFonts w:asciiTheme="minorHAnsi" w:hAnsiTheme="minorHAnsi" w:cstheme="minorHAnsi"/>
                <w:b/>
                <w:bCs/>
                <w:sz w:val="24"/>
                <w:szCs w:val="24"/>
              </w:rPr>
              <w:t>Learning Outcomes</w:t>
            </w:r>
          </w:p>
          <w:p w14:paraId="1845CA5B"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sz w:val="24"/>
                <w:szCs w:val="24"/>
              </w:rPr>
              <w:t>The learner should be able to:</w:t>
            </w:r>
          </w:p>
        </w:tc>
        <w:tc>
          <w:tcPr>
            <w:tcW w:w="1802" w:type="pct"/>
            <w:shd w:val="clear" w:color="auto" w:fill="F4B083" w:themeFill="accent2" w:themeFillTint="99"/>
            <w:tcPrChange w:id="172" w:author="igunga julius" w:date="2024-12-11T23:41:00Z" w16du:dateUtc="2024-12-11T20:41:00Z">
              <w:tcPr>
                <w:tcW w:w="1802" w:type="pct"/>
                <w:shd w:val="clear" w:color="auto" w:fill="F4B083" w:themeFill="accent2" w:themeFillTint="99"/>
              </w:tcPr>
            </w:tcPrChange>
          </w:tcPr>
          <w:p w14:paraId="4870B264"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Suggested Learning Activities  </w:t>
            </w:r>
          </w:p>
        </w:tc>
        <w:tc>
          <w:tcPr>
            <w:tcW w:w="1607" w:type="pct"/>
            <w:shd w:val="clear" w:color="auto" w:fill="F4B083" w:themeFill="accent2" w:themeFillTint="99"/>
            <w:tcPrChange w:id="173" w:author="igunga julius" w:date="2024-12-11T23:41:00Z" w16du:dateUtc="2024-12-11T20:41:00Z">
              <w:tcPr>
                <w:tcW w:w="1607" w:type="pct"/>
                <w:shd w:val="clear" w:color="auto" w:fill="F4B083" w:themeFill="accent2" w:themeFillTint="99"/>
              </w:tcPr>
            </w:tcPrChange>
          </w:tcPr>
          <w:p w14:paraId="26787C0C" w14:textId="77777777" w:rsidR="00262440" w:rsidRDefault="00116723">
            <w:pPr>
              <w:spacing w:after="0" w:line="240" w:lineRule="auto"/>
              <w:rPr>
                <w:rFonts w:asciiTheme="minorHAnsi" w:hAnsiTheme="minorHAnsi" w:cstheme="minorHAnsi"/>
                <w:sz w:val="24"/>
                <w:szCs w:val="24"/>
              </w:rPr>
            </w:pPr>
            <w:r>
              <w:rPr>
                <w:rFonts w:asciiTheme="minorHAnsi" w:hAnsiTheme="minorHAnsi" w:cstheme="minorHAnsi"/>
                <w:b/>
                <w:bCs/>
                <w:sz w:val="24"/>
                <w:szCs w:val="24"/>
              </w:rPr>
              <w:t xml:space="preserve">Sample Assessment strategy </w:t>
            </w:r>
          </w:p>
        </w:tc>
      </w:tr>
      <w:tr w:rsidR="00104C75" w14:paraId="355CBDAD" w14:textId="77777777" w:rsidTr="00545113">
        <w:tc>
          <w:tcPr>
            <w:tcW w:w="1591" w:type="pct"/>
            <w:shd w:val="clear" w:color="auto" w:fill="FFFFFF" w:themeFill="background1"/>
          </w:tcPr>
          <w:p w14:paraId="15024734" w14:textId="77777777" w:rsidR="00104C75" w:rsidRDefault="00104C75" w:rsidP="00104C75">
            <w:pPr>
              <w:rPr>
                <w:rFonts w:asciiTheme="minorHAnsi" w:hAnsiTheme="minorHAnsi" w:cstheme="minorHAnsi"/>
                <w:sz w:val="24"/>
                <w:szCs w:val="24"/>
              </w:rPr>
            </w:pPr>
            <w:commentRangeStart w:id="174"/>
            <w:r w:rsidRPr="00E660B7">
              <w:rPr>
                <w:rFonts w:asciiTheme="minorHAnsi" w:hAnsiTheme="minorHAnsi" w:cstheme="minorHAnsi"/>
                <w:sz w:val="24"/>
                <w:szCs w:val="24"/>
              </w:rPr>
              <w:t>Analyse the factors influencing the temperature of a place and vertical temperature variations, the causes and effects of temperature inversion, and the implications of temperature inversion on local weather patterns, air quality, and climate systems.</w:t>
            </w:r>
            <w:commentRangeEnd w:id="174"/>
            <w:r w:rsidR="0078784E">
              <w:rPr>
                <w:rStyle w:val="CommentReference"/>
                <w:rFonts w:cs="Times New Roman"/>
                <w:kern w:val="0"/>
                <w:lang w:val="en-US"/>
              </w:rPr>
              <w:commentReference w:id="174"/>
            </w:r>
          </w:p>
          <w:p w14:paraId="47052DA6" w14:textId="77777777" w:rsidR="00104C75" w:rsidRDefault="00104C75" w:rsidP="00104C75">
            <w:pPr>
              <w:spacing w:after="0" w:line="240" w:lineRule="auto"/>
              <w:rPr>
                <w:rFonts w:asciiTheme="minorHAnsi" w:hAnsiTheme="minorHAnsi" w:cstheme="minorHAnsi"/>
                <w:sz w:val="24"/>
                <w:szCs w:val="24"/>
              </w:rPr>
            </w:pPr>
          </w:p>
          <w:p w14:paraId="2CB51970" w14:textId="77777777" w:rsidR="00104C75" w:rsidRDefault="00104C75" w:rsidP="00104C75">
            <w:pPr>
              <w:spacing w:after="0" w:line="240" w:lineRule="auto"/>
              <w:rPr>
                <w:rFonts w:asciiTheme="minorHAnsi" w:hAnsiTheme="minorHAnsi" w:cstheme="minorHAnsi"/>
                <w:sz w:val="24"/>
                <w:szCs w:val="24"/>
              </w:rPr>
            </w:pPr>
          </w:p>
          <w:p w14:paraId="3A9DB940" w14:textId="77777777" w:rsidR="00104C75" w:rsidRDefault="00104C75" w:rsidP="00104C75">
            <w:pPr>
              <w:spacing w:after="0" w:line="240" w:lineRule="auto"/>
              <w:rPr>
                <w:rFonts w:asciiTheme="minorHAnsi" w:hAnsiTheme="minorHAnsi" w:cstheme="minorHAnsi"/>
                <w:sz w:val="24"/>
                <w:szCs w:val="24"/>
              </w:rPr>
            </w:pPr>
          </w:p>
        </w:tc>
        <w:tc>
          <w:tcPr>
            <w:tcW w:w="1802" w:type="pct"/>
            <w:shd w:val="clear" w:color="auto" w:fill="FFFFFF" w:themeFill="background1"/>
          </w:tcPr>
          <w:p w14:paraId="4FD8A4BD" w14:textId="77777777" w:rsidR="00104C75" w:rsidRDefault="00104C75" w:rsidP="00104C75">
            <w:pPr>
              <w:spacing w:after="0" w:line="240" w:lineRule="auto"/>
              <w:rPr>
                <w:rFonts w:asciiTheme="minorHAnsi" w:hAnsiTheme="minorHAnsi" w:cstheme="minorHAnsi"/>
                <w:b/>
                <w:sz w:val="24"/>
                <w:szCs w:val="24"/>
              </w:rPr>
            </w:pPr>
            <w:r>
              <w:rPr>
                <w:rFonts w:asciiTheme="minorHAnsi" w:hAnsiTheme="minorHAnsi" w:cstheme="minorHAnsi"/>
                <w:b/>
                <w:sz w:val="24"/>
                <w:szCs w:val="24"/>
              </w:rPr>
              <w:t>Temperature</w:t>
            </w:r>
          </w:p>
          <w:p w14:paraId="56D605D7" w14:textId="77777777" w:rsidR="00104C75" w:rsidRPr="00061002" w:rsidRDefault="00104C75" w:rsidP="00116723">
            <w:pPr>
              <w:pStyle w:val="ListParagraph"/>
              <w:numPr>
                <w:ilvl w:val="0"/>
                <w:numId w:val="9"/>
              </w:numPr>
              <w:spacing w:after="0" w:line="240" w:lineRule="auto"/>
              <w:jc w:val="both"/>
              <w:rPr>
                <w:rFonts w:asciiTheme="minorHAnsi" w:hAnsiTheme="minorHAnsi" w:cstheme="minorHAnsi"/>
                <w:sz w:val="24"/>
                <w:szCs w:val="24"/>
              </w:rPr>
            </w:pPr>
            <w:r w:rsidRPr="00061002">
              <w:rPr>
                <w:rFonts w:asciiTheme="minorHAnsi" w:hAnsiTheme="minorHAnsi" w:cstheme="minorHAnsi"/>
                <w:sz w:val="24"/>
                <w:szCs w:val="24"/>
              </w:rPr>
              <w:t>Through questioning, guide learners to revise temperature as one of the elements of weather studied at Lower Secondary.</w:t>
            </w:r>
            <w:r>
              <w:rPr>
                <w:rFonts w:asciiTheme="minorHAnsi" w:hAnsiTheme="minorHAnsi" w:cstheme="minorHAnsi"/>
                <w:sz w:val="24"/>
                <w:szCs w:val="24"/>
              </w:rPr>
              <w:t xml:space="preserve"> </w:t>
            </w:r>
          </w:p>
          <w:p w14:paraId="0CE678CB" w14:textId="77777777" w:rsidR="00104C75" w:rsidRPr="001A68D4" w:rsidRDefault="00104C75" w:rsidP="00104C75">
            <w:pPr>
              <w:suppressAutoHyphens/>
              <w:autoSpaceDN w:val="0"/>
              <w:jc w:val="both"/>
              <w:textAlignment w:val="baseline"/>
              <w:rPr>
                <w:b/>
                <w:sz w:val="24"/>
                <w:szCs w:val="24"/>
              </w:rPr>
            </w:pPr>
            <w:r w:rsidRPr="001A68D4">
              <w:rPr>
                <w:b/>
                <w:sz w:val="24"/>
                <w:szCs w:val="24"/>
              </w:rPr>
              <w:t xml:space="preserve">Factors influencing the </w:t>
            </w:r>
            <w:commentRangeStart w:id="175"/>
            <w:r w:rsidRPr="001A68D4">
              <w:rPr>
                <w:b/>
                <w:sz w:val="24"/>
                <w:szCs w:val="24"/>
              </w:rPr>
              <w:t>temperature of a place</w:t>
            </w:r>
          </w:p>
          <w:p w14:paraId="00B4CBFB" w14:textId="77777777" w:rsidR="00104C75" w:rsidRPr="00C651F2" w:rsidRDefault="00104C75" w:rsidP="00116723">
            <w:pPr>
              <w:pStyle w:val="ListParagraph"/>
              <w:numPr>
                <w:ilvl w:val="0"/>
                <w:numId w:val="71"/>
              </w:numPr>
              <w:suppressAutoHyphens/>
              <w:autoSpaceDN w:val="0"/>
              <w:spacing w:after="0" w:line="240" w:lineRule="auto"/>
              <w:jc w:val="both"/>
              <w:textAlignment w:val="baseline"/>
              <w:rPr>
                <w:sz w:val="24"/>
                <w:szCs w:val="24"/>
              </w:rPr>
            </w:pPr>
            <w:commentRangeStart w:id="176"/>
            <w:commentRangeStart w:id="177"/>
            <w:r w:rsidRPr="00C651F2">
              <w:rPr>
                <w:sz w:val="24"/>
                <w:szCs w:val="24"/>
              </w:rPr>
              <w:t>Learners Think-Pair-Share as they discuss local examples where certain factors influence temperature</w:t>
            </w:r>
            <w:commentRangeEnd w:id="176"/>
            <w:r w:rsidR="00D33336">
              <w:rPr>
                <w:rStyle w:val="CommentReference"/>
                <w:rFonts w:cs="Times New Roman"/>
                <w:kern w:val="0"/>
                <w:lang w:val="en-US"/>
              </w:rPr>
              <w:commentReference w:id="176"/>
            </w:r>
            <w:r w:rsidRPr="00C651F2">
              <w:rPr>
                <w:sz w:val="24"/>
                <w:szCs w:val="24"/>
              </w:rPr>
              <w:t>.</w:t>
            </w:r>
          </w:p>
          <w:p w14:paraId="3302138F" w14:textId="77777777" w:rsidR="00104C75" w:rsidRPr="00C651F2"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C651F2">
              <w:rPr>
                <w:sz w:val="24"/>
                <w:szCs w:val="24"/>
              </w:rPr>
              <w:t>Learners analyse temperature variations in contrasting regions and present their findings to the rest of the class</w:t>
            </w:r>
          </w:p>
          <w:p w14:paraId="71B51157" w14:textId="77777777" w:rsidR="00104C75" w:rsidRPr="00C651F2" w:rsidRDefault="00104C75" w:rsidP="00116723">
            <w:pPr>
              <w:pStyle w:val="ListParagraph"/>
              <w:numPr>
                <w:ilvl w:val="0"/>
                <w:numId w:val="71"/>
              </w:numPr>
              <w:suppressAutoHyphens/>
              <w:autoSpaceDN w:val="0"/>
              <w:spacing w:after="0" w:line="240" w:lineRule="auto"/>
              <w:contextualSpacing w:val="0"/>
              <w:jc w:val="both"/>
              <w:textAlignment w:val="baseline"/>
              <w:rPr>
                <w:sz w:val="24"/>
                <w:szCs w:val="24"/>
              </w:rPr>
            </w:pPr>
            <w:r>
              <w:rPr>
                <w:sz w:val="24"/>
                <w:szCs w:val="24"/>
              </w:rPr>
              <w:t>In groups learners i</w:t>
            </w:r>
            <w:r w:rsidRPr="00C651F2">
              <w:rPr>
                <w:sz w:val="24"/>
                <w:szCs w:val="24"/>
              </w:rPr>
              <w:t>nterpret</w:t>
            </w:r>
            <w:r>
              <w:rPr>
                <w:sz w:val="24"/>
                <w:szCs w:val="24"/>
              </w:rPr>
              <w:t xml:space="preserve"> </w:t>
            </w:r>
            <w:r w:rsidRPr="00C651F2">
              <w:rPr>
                <w:sz w:val="24"/>
                <w:szCs w:val="24"/>
              </w:rPr>
              <w:t>temperatur</w:t>
            </w:r>
            <w:r>
              <w:rPr>
                <w:sz w:val="24"/>
                <w:szCs w:val="24"/>
              </w:rPr>
              <w:t xml:space="preserve">e statistics and graphs for different locations </w:t>
            </w:r>
            <w:r w:rsidRPr="00C651F2">
              <w:rPr>
                <w:sz w:val="24"/>
                <w:szCs w:val="24"/>
              </w:rPr>
              <w:t>to</w:t>
            </w:r>
            <w:r>
              <w:rPr>
                <w:sz w:val="24"/>
                <w:szCs w:val="24"/>
              </w:rPr>
              <w:t xml:space="preserve"> </w:t>
            </w:r>
            <w:r w:rsidRPr="00C651F2">
              <w:rPr>
                <w:sz w:val="24"/>
                <w:szCs w:val="24"/>
              </w:rPr>
              <w:t xml:space="preserve">identify patterns and influencing factors. </w:t>
            </w:r>
          </w:p>
          <w:commentRangeEnd w:id="175"/>
          <w:p w14:paraId="22D01FB7" w14:textId="77777777" w:rsidR="00E66B9C" w:rsidRDefault="003B615F" w:rsidP="00104C75">
            <w:pPr>
              <w:suppressAutoHyphens/>
              <w:autoSpaceDN w:val="0"/>
              <w:jc w:val="both"/>
              <w:textAlignment w:val="baseline"/>
              <w:rPr>
                <w:b/>
                <w:bCs/>
                <w:sz w:val="24"/>
                <w:szCs w:val="24"/>
              </w:rPr>
            </w:pPr>
            <w:r>
              <w:rPr>
                <w:rStyle w:val="CommentReference"/>
                <w:rFonts w:cs="Times New Roman"/>
                <w:kern w:val="0"/>
                <w:lang w:val="en-US"/>
              </w:rPr>
              <w:commentReference w:id="175"/>
            </w:r>
            <w:commentRangeEnd w:id="177"/>
            <w:r>
              <w:rPr>
                <w:rStyle w:val="CommentReference"/>
                <w:rFonts w:cs="Times New Roman"/>
                <w:kern w:val="0"/>
                <w:lang w:val="en-US"/>
              </w:rPr>
              <w:commentReference w:id="177"/>
            </w:r>
          </w:p>
          <w:p w14:paraId="4A672B62" w14:textId="1EF7C869" w:rsidR="00104C75" w:rsidRPr="0049154F" w:rsidRDefault="00104C75" w:rsidP="00104C75">
            <w:pPr>
              <w:suppressAutoHyphens/>
              <w:autoSpaceDN w:val="0"/>
              <w:jc w:val="both"/>
              <w:textAlignment w:val="baseline"/>
              <w:rPr>
                <w:b/>
                <w:bCs/>
                <w:sz w:val="24"/>
                <w:szCs w:val="24"/>
              </w:rPr>
            </w:pPr>
            <w:r w:rsidRPr="0049154F">
              <w:rPr>
                <w:b/>
                <w:bCs/>
                <w:sz w:val="24"/>
                <w:szCs w:val="24"/>
              </w:rPr>
              <w:t>Vertical temperature variation</w:t>
            </w:r>
          </w:p>
          <w:p w14:paraId="72F818B4" w14:textId="77777777" w:rsidR="00104C75" w:rsidRDefault="00104C75" w:rsidP="00116723">
            <w:pPr>
              <w:pStyle w:val="ListParagraph"/>
              <w:numPr>
                <w:ilvl w:val="0"/>
                <w:numId w:val="71"/>
              </w:numPr>
              <w:suppressAutoHyphens/>
              <w:autoSpaceDN w:val="0"/>
              <w:spacing w:after="0" w:line="240" w:lineRule="auto"/>
              <w:jc w:val="both"/>
              <w:textAlignment w:val="baseline"/>
              <w:rPr>
                <w:sz w:val="24"/>
                <w:szCs w:val="24"/>
              </w:rPr>
            </w:pPr>
            <w:r>
              <w:rPr>
                <w:sz w:val="24"/>
                <w:szCs w:val="24"/>
              </w:rPr>
              <w:t>Learners c</w:t>
            </w:r>
            <w:r w:rsidRPr="006E502D">
              <w:rPr>
                <w:sz w:val="24"/>
                <w:szCs w:val="24"/>
              </w:rPr>
              <w:t>onduct an experiment using a heat source and thermometer to simulate temperature changes with altitude.</w:t>
            </w:r>
          </w:p>
          <w:p w14:paraId="32D8A3E2" w14:textId="77777777" w:rsidR="00104C7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A55352">
              <w:rPr>
                <w:sz w:val="24"/>
                <w:szCs w:val="24"/>
              </w:rPr>
              <w:t xml:space="preserve"> </w:t>
            </w:r>
            <w:r>
              <w:rPr>
                <w:sz w:val="24"/>
                <w:szCs w:val="24"/>
              </w:rPr>
              <w:t xml:space="preserve">In groups, learners analyse </w:t>
            </w:r>
            <w:r w:rsidRPr="00A55352">
              <w:rPr>
                <w:sz w:val="24"/>
                <w:szCs w:val="24"/>
              </w:rPr>
              <w:t>diagrams of the troposphere and stratosphere to show how</w:t>
            </w:r>
            <w:r>
              <w:rPr>
                <w:sz w:val="24"/>
                <w:szCs w:val="24"/>
              </w:rPr>
              <w:t xml:space="preserve"> temperature varies with height and write a summary </w:t>
            </w:r>
            <w:r>
              <w:rPr>
                <w:sz w:val="24"/>
                <w:szCs w:val="24"/>
              </w:rPr>
              <w:lastRenderedPageBreak/>
              <w:t>of their analysis and share with the rest of the class.</w:t>
            </w:r>
          </w:p>
          <w:p w14:paraId="3C13DD8F" w14:textId="77777777" w:rsidR="00104C7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C651F2">
              <w:rPr>
                <w:sz w:val="24"/>
                <w:szCs w:val="24"/>
              </w:rPr>
              <w:t xml:space="preserve"> Learners work in groups to create and present models of atmospheric layers and temperature gradients.</w:t>
            </w:r>
          </w:p>
          <w:p w14:paraId="61278339" w14:textId="77777777" w:rsidR="00104C75" w:rsidRPr="00C651F2"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C651F2">
              <w:rPr>
                <w:sz w:val="24"/>
                <w:szCs w:val="24"/>
              </w:rPr>
              <w:t xml:space="preserve"> Learners explore through guided discussions real-world phenomena like mountain climate and its relationship to vertical temperature variation.</w:t>
            </w:r>
          </w:p>
          <w:p w14:paraId="3A09C1E5" w14:textId="77777777" w:rsidR="0049154F" w:rsidRDefault="0049154F" w:rsidP="00104C75">
            <w:pPr>
              <w:suppressAutoHyphens/>
              <w:autoSpaceDN w:val="0"/>
              <w:jc w:val="both"/>
              <w:textAlignment w:val="baseline"/>
              <w:rPr>
                <w:b/>
                <w:bCs/>
                <w:sz w:val="24"/>
                <w:szCs w:val="24"/>
              </w:rPr>
            </w:pPr>
          </w:p>
          <w:p w14:paraId="43E21E76" w14:textId="5A7E4AD5" w:rsidR="00104C75" w:rsidRPr="0049154F" w:rsidRDefault="00104C75" w:rsidP="00104C75">
            <w:pPr>
              <w:suppressAutoHyphens/>
              <w:autoSpaceDN w:val="0"/>
              <w:jc w:val="both"/>
              <w:textAlignment w:val="baseline"/>
              <w:rPr>
                <w:b/>
                <w:bCs/>
                <w:sz w:val="24"/>
                <w:szCs w:val="24"/>
              </w:rPr>
            </w:pPr>
            <w:r w:rsidRPr="0049154F">
              <w:rPr>
                <w:b/>
                <w:bCs/>
                <w:sz w:val="24"/>
                <w:szCs w:val="24"/>
              </w:rPr>
              <w:t xml:space="preserve">Factors influencing vertical variation in temperature </w:t>
            </w:r>
          </w:p>
          <w:p w14:paraId="54B77F44" w14:textId="30933F59" w:rsidR="00104C75" w:rsidRPr="0049154F" w:rsidRDefault="00104C75" w:rsidP="00116723">
            <w:pPr>
              <w:pStyle w:val="ListParagraph"/>
              <w:numPr>
                <w:ilvl w:val="0"/>
                <w:numId w:val="75"/>
              </w:numPr>
              <w:suppressAutoHyphens/>
              <w:autoSpaceDN w:val="0"/>
              <w:spacing w:after="0" w:line="240" w:lineRule="auto"/>
              <w:jc w:val="both"/>
              <w:textAlignment w:val="baseline"/>
              <w:rPr>
                <w:sz w:val="24"/>
                <w:szCs w:val="24"/>
              </w:rPr>
            </w:pPr>
            <w:r w:rsidRPr="0049154F">
              <w:rPr>
                <w:sz w:val="24"/>
                <w:szCs w:val="24"/>
              </w:rPr>
              <w:t xml:space="preserve">Learners </w:t>
            </w:r>
            <w:r w:rsidR="0049154F" w:rsidRPr="0049154F">
              <w:rPr>
                <w:sz w:val="24"/>
                <w:szCs w:val="24"/>
              </w:rPr>
              <w:t xml:space="preserve">carry out a </w:t>
            </w:r>
            <w:commentRangeStart w:id="178"/>
            <w:r w:rsidRPr="0049154F">
              <w:rPr>
                <w:sz w:val="24"/>
                <w:szCs w:val="24"/>
              </w:rPr>
              <w:t>field</w:t>
            </w:r>
            <w:r w:rsidR="0049154F" w:rsidRPr="0049154F">
              <w:rPr>
                <w:sz w:val="24"/>
                <w:szCs w:val="24"/>
              </w:rPr>
              <w:t xml:space="preserve">work study </w:t>
            </w:r>
            <w:commentRangeEnd w:id="178"/>
            <w:r w:rsidR="00A46877">
              <w:rPr>
                <w:rStyle w:val="CommentReference"/>
                <w:rFonts w:cs="Times New Roman"/>
                <w:kern w:val="0"/>
                <w:lang w:val="en-US"/>
              </w:rPr>
              <w:commentReference w:id="178"/>
            </w:r>
            <w:r w:rsidRPr="0049154F">
              <w:rPr>
                <w:sz w:val="24"/>
                <w:szCs w:val="24"/>
              </w:rPr>
              <w:t>to observe examples of vertical temperature variation and document their findings and share with the rest of the class.</w:t>
            </w:r>
          </w:p>
          <w:p w14:paraId="1E9A2AD9" w14:textId="77777777" w:rsidR="00104C75" w:rsidRPr="006E69D5" w:rsidRDefault="00104C75" w:rsidP="00116723">
            <w:pPr>
              <w:pStyle w:val="ListParagraph"/>
              <w:numPr>
                <w:ilvl w:val="0"/>
                <w:numId w:val="75"/>
              </w:numPr>
              <w:suppressAutoHyphens/>
              <w:autoSpaceDN w:val="0"/>
              <w:spacing w:after="0" w:line="240" w:lineRule="auto"/>
              <w:jc w:val="both"/>
              <w:textAlignment w:val="baseline"/>
              <w:rPr>
                <w:sz w:val="24"/>
                <w:szCs w:val="24"/>
              </w:rPr>
            </w:pPr>
            <w:r w:rsidRPr="006E69D5">
              <w:rPr>
                <w:sz w:val="24"/>
                <w:szCs w:val="24"/>
              </w:rPr>
              <w:t xml:space="preserve"> Learners role-play as climatologists explaining vertical</w:t>
            </w:r>
            <w:commentRangeStart w:id="179"/>
            <w:r w:rsidRPr="006E69D5">
              <w:rPr>
                <w:sz w:val="24"/>
                <w:szCs w:val="24"/>
              </w:rPr>
              <w:t xml:space="preserve"> </w:t>
            </w:r>
            <w:commentRangeEnd w:id="179"/>
            <w:r w:rsidR="00A46877">
              <w:rPr>
                <w:rStyle w:val="CommentReference"/>
                <w:rFonts w:cs="Times New Roman"/>
                <w:kern w:val="0"/>
                <w:lang w:val="en-US"/>
              </w:rPr>
              <w:commentReference w:id="179"/>
            </w:r>
            <w:r w:rsidRPr="006E69D5">
              <w:rPr>
                <w:sz w:val="24"/>
                <w:szCs w:val="24"/>
              </w:rPr>
              <w:t>variations in different regions and make recordings of their submissions.</w:t>
            </w:r>
          </w:p>
          <w:p w14:paraId="1B6A83D4" w14:textId="77777777" w:rsidR="00104C75" w:rsidRPr="006E69D5" w:rsidRDefault="00104C75" w:rsidP="00116723">
            <w:pPr>
              <w:pStyle w:val="ListParagraph"/>
              <w:numPr>
                <w:ilvl w:val="0"/>
                <w:numId w:val="75"/>
              </w:numPr>
              <w:suppressAutoHyphens/>
              <w:autoSpaceDN w:val="0"/>
              <w:spacing w:after="0" w:line="240" w:lineRule="auto"/>
              <w:jc w:val="both"/>
              <w:textAlignment w:val="baseline"/>
              <w:rPr>
                <w:sz w:val="24"/>
                <w:szCs w:val="24"/>
              </w:rPr>
            </w:pPr>
            <w:r w:rsidRPr="006E69D5">
              <w:rPr>
                <w:sz w:val="24"/>
                <w:szCs w:val="24"/>
              </w:rPr>
              <w:t>Learners analyse scenarios where factors like atmospheric pressure, humidity, and radiation influence vertical temperature variations and make presentations.</w:t>
            </w:r>
          </w:p>
          <w:p w14:paraId="2E890B2B" w14:textId="77777777" w:rsidR="0049154F" w:rsidRDefault="0049154F" w:rsidP="00104C75">
            <w:pPr>
              <w:suppressAutoHyphens/>
              <w:autoSpaceDN w:val="0"/>
              <w:jc w:val="both"/>
              <w:textAlignment w:val="baseline"/>
              <w:rPr>
                <w:b/>
                <w:bCs/>
                <w:sz w:val="24"/>
                <w:szCs w:val="24"/>
              </w:rPr>
            </w:pPr>
          </w:p>
          <w:p w14:paraId="605009F2" w14:textId="1BF203D0" w:rsidR="00104C75" w:rsidRPr="0049154F" w:rsidRDefault="00104C75" w:rsidP="00104C75">
            <w:pPr>
              <w:suppressAutoHyphens/>
              <w:autoSpaceDN w:val="0"/>
              <w:jc w:val="both"/>
              <w:textAlignment w:val="baseline"/>
              <w:rPr>
                <w:b/>
                <w:bCs/>
                <w:sz w:val="24"/>
                <w:szCs w:val="24"/>
              </w:rPr>
            </w:pPr>
            <w:r w:rsidRPr="0049154F">
              <w:rPr>
                <w:b/>
                <w:bCs/>
                <w:sz w:val="24"/>
                <w:szCs w:val="24"/>
              </w:rPr>
              <w:t>Temperature inversion</w:t>
            </w:r>
          </w:p>
          <w:p w14:paraId="799A7003" w14:textId="77777777" w:rsidR="00104C75" w:rsidRPr="006E69D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6E69D5">
              <w:rPr>
                <w:sz w:val="24"/>
                <w:szCs w:val="24"/>
              </w:rPr>
              <w:t xml:space="preserve">Learners use a classroom experiment with layers of air (cold and warm water) to </w:t>
            </w:r>
            <w:r w:rsidRPr="006E69D5">
              <w:rPr>
                <w:sz w:val="24"/>
                <w:szCs w:val="24"/>
              </w:rPr>
              <w:lastRenderedPageBreak/>
              <w:t>demonstrate temperature inversion.</w:t>
            </w:r>
          </w:p>
          <w:p w14:paraId="34C820E5" w14:textId="77777777" w:rsidR="00104C75" w:rsidRPr="006E69D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6E69D5">
              <w:rPr>
                <w:sz w:val="24"/>
                <w:szCs w:val="24"/>
              </w:rPr>
              <w:t>In pairs, learners discuss phenomena like fog formation, smog events, and cold air pooling in valleys.</w:t>
            </w:r>
          </w:p>
          <w:p w14:paraId="7CA2CA21" w14:textId="7D2B26C1" w:rsidR="00104C75" w:rsidRPr="006E69D5" w:rsidRDefault="00104C75" w:rsidP="00116723">
            <w:pPr>
              <w:pStyle w:val="ListParagraph"/>
              <w:numPr>
                <w:ilvl w:val="0"/>
                <w:numId w:val="71"/>
              </w:numPr>
              <w:suppressAutoHyphens/>
              <w:autoSpaceDN w:val="0"/>
              <w:spacing w:after="0" w:line="240" w:lineRule="auto"/>
              <w:jc w:val="both"/>
              <w:textAlignment w:val="baseline"/>
              <w:rPr>
                <w:sz w:val="24"/>
                <w:szCs w:val="24"/>
              </w:rPr>
            </w:pPr>
            <w:commentRangeStart w:id="180"/>
            <w:r w:rsidRPr="006E69D5">
              <w:rPr>
                <w:sz w:val="24"/>
                <w:szCs w:val="24"/>
              </w:rPr>
              <w:t xml:space="preserve">In groups, learners analyse case studies of temperature inversion </w:t>
            </w:r>
            <w:commentRangeEnd w:id="180"/>
            <w:r w:rsidR="00A46877">
              <w:rPr>
                <w:rStyle w:val="CommentReference"/>
                <w:rFonts w:cs="Times New Roman"/>
                <w:kern w:val="0"/>
                <w:lang w:val="en-US"/>
              </w:rPr>
              <w:commentReference w:id="180"/>
            </w:r>
          </w:p>
          <w:p w14:paraId="0C314522" w14:textId="77777777" w:rsidR="00104C75" w:rsidRPr="006E69D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6E69D5">
              <w:rPr>
                <w:sz w:val="24"/>
                <w:szCs w:val="24"/>
              </w:rPr>
              <w:t>Learners predict the impacts of temperature inversion in specific settings (e.g., urban areas).</w:t>
            </w:r>
          </w:p>
          <w:p w14:paraId="078C54A2" w14:textId="77777777" w:rsidR="001A68D4" w:rsidRDefault="001A68D4" w:rsidP="00104C75">
            <w:pPr>
              <w:suppressAutoHyphens/>
              <w:autoSpaceDN w:val="0"/>
              <w:jc w:val="both"/>
              <w:textAlignment w:val="baseline"/>
              <w:rPr>
                <w:b/>
                <w:bCs/>
                <w:sz w:val="24"/>
                <w:szCs w:val="24"/>
              </w:rPr>
            </w:pPr>
          </w:p>
          <w:p w14:paraId="5935E79E" w14:textId="671E1158" w:rsidR="00104C75" w:rsidRPr="001A68D4" w:rsidRDefault="00104C75" w:rsidP="00104C75">
            <w:pPr>
              <w:suppressAutoHyphens/>
              <w:autoSpaceDN w:val="0"/>
              <w:jc w:val="both"/>
              <w:textAlignment w:val="baseline"/>
              <w:rPr>
                <w:b/>
                <w:bCs/>
                <w:sz w:val="24"/>
                <w:szCs w:val="24"/>
              </w:rPr>
            </w:pPr>
            <w:r w:rsidRPr="001A68D4">
              <w:rPr>
                <w:b/>
                <w:bCs/>
                <w:sz w:val="24"/>
                <w:szCs w:val="24"/>
              </w:rPr>
              <w:t>Effects of Temperature inversion</w:t>
            </w:r>
          </w:p>
          <w:p w14:paraId="12EF0396" w14:textId="77777777" w:rsidR="00104C75" w:rsidRPr="006E69D5"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1A68D4">
              <w:rPr>
                <w:sz w:val="24"/>
                <w:szCs w:val="24"/>
              </w:rPr>
              <w:t>In pairs, learners watch videos and animations depicting the impacts of temperature inversion</w:t>
            </w:r>
            <w:r w:rsidRPr="006E69D5">
              <w:rPr>
                <w:sz w:val="24"/>
                <w:szCs w:val="24"/>
              </w:rPr>
              <w:t xml:space="preserve"> on weather and air quality. They note down what they have observed and share with the whole class.</w:t>
            </w:r>
          </w:p>
          <w:p w14:paraId="2F2E9444" w14:textId="77777777" w:rsidR="0049154F"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6E69D5">
              <w:rPr>
                <w:sz w:val="24"/>
                <w:szCs w:val="24"/>
              </w:rPr>
              <w:t>In groups, learners assess the implications of temperature inversion for local agriculture, health, and urban planning.</w:t>
            </w:r>
          </w:p>
          <w:p w14:paraId="0657E7FC" w14:textId="5EDBBEAB" w:rsidR="00104C75" w:rsidRPr="0049154F" w:rsidRDefault="00104C75" w:rsidP="00116723">
            <w:pPr>
              <w:pStyle w:val="ListParagraph"/>
              <w:numPr>
                <w:ilvl w:val="0"/>
                <w:numId w:val="71"/>
              </w:numPr>
              <w:suppressAutoHyphens/>
              <w:autoSpaceDN w:val="0"/>
              <w:spacing w:after="0" w:line="240" w:lineRule="auto"/>
              <w:jc w:val="both"/>
              <w:textAlignment w:val="baseline"/>
              <w:rPr>
                <w:sz w:val="24"/>
                <w:szCs w:val="24"/>
              </w:rPr>
            </w:pPr>
            <w:r w:rsidRPr="0049154F">
              <w:rPr>
                <w:sz w:val="24"/>
                <w:szCs w:val="24"/>
              </w:rPr>
              <w:t xml:space="preserve">In pairs, learners develop posters or info graphics illustrating the effects of temperature inversion and display their work for the rest of the class </w:t>
            </w:r>
            <w:commentRangeStart w:id="181"/>
            <w:r w:rsidRPr="0049154F">
              <w:rPr>
                <w:sz w:val="24"/>
                <w:szCs w:val="24"/>
              </w:rPr>
              <w:t>to view</w:t>
            </w:r>
            <w:commentRangeEnd w:id="181"/>
            <w:r w:rsidR="00C0018D">
              <w:rPr>
                <w:rStyle w:val="CommentReference"/>
                <w:rFonts w:cs="Times New Roman"/>
                <w:kern w:val="0"/>
                <w:lang w:val="en-US"/>
              </w:rPr>
              <w:commentReference w:id="181"/>
            </w:r>
            <w:r w:rsidRPr="0049154F">
              <w:rPr>
                <w:sz w:val="24"/>
                <w:szCs w:val="24"/>
              </w:rPr>
              <w:t>.</w:t>
            </w:r>
          </w:p>
        </w:tc>
        <w:tc>
          <w:tcPr>
            <w:tcW w:w="1607" w:type="pct"/>
            <w:shd w:val="clear" w:color="auto" w:fill="FFFFFF" w:themeFill="background1"/>
          </w:tcPr>
          <w:p w14:paraId="6EDC75E4" w14:textId="3B4A71F6"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lastRenderedPageBreak/>
              <w:t xml:space="preserve">Observe </w:t>
            </w:r>
            <w:r w:rsidR="00545113" w:rsidRPr="00D622F8">
              <w:rPr>
                <w:rFonts w:asciiTheme="minorHAnsi" w:hAnsiTheme="minorHAnsi" w:cstheme="minorHAnsi"/>
                <w:sz w:val="24"/>
                <w:szCs w:val="24"/>
              </w:rPr>
              <w:t xml:space="preserve">pairs as they discuss focusing on </w:t>
            </w:r>
            <w:r w:rsidRPr="00D622F8">
              <w:rPr>
                <w:rFonts w:asciiTheme="minorHAnsi" w:hAnsiTheme="minorHAnsi" w:cstheme="minorHAnsi"/>
                <w:sz w:val="24"/>
                <w:szCs w:val="24"/>
              </w:rPr>
              <w:t>how actively and thoughtfully learners engage in discussions with their partner, ensuring they listen and contribute relevant ideas.</w:t>
            </w:r>
          </w:p>
          <w:p w14:paraId="0F26390B"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learners’ participation in analysing data, focusing on their collaboration, use of reasoning, and ability to interpret patterns accurately.</w:t>
            </w:r>
          </w:p>
          <w:p w14:paraId="48670EB2"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Assess the depth and relevance of learners’ contributions during discussions. Look for their ability to use examples, apply concepts, and articulate influencing factors like latitude, elevation, and human activity.</w:t>
            </w:r>
          </w:p>
          <w:p w14:paraId="672907AD" w14:textId="77777777" w:rsidR="00D622F8" w:rsidRPr="00D622F8" w:rsidRDefault="00D622F8" w:rsidP="00D622F8">
            <w:pPr>
              <w:pStyle w:val="ListParagraph"/>
              <w:spacing w:after="0" w:line="240" w:lineRule="auto"/>
              <w:ind w:left="360"/>
              <w:jc w:val="both"/>
              <w:rPr>
                <w:rFonts w:asciiTheme="minorHAnsi" w:hAnsiTheme="minorHAnsi" w:cstheme="minorHAnsi"/>
                <w:sz w:val="24"/>
                <w:szCs w:val="24"/>
              </w:rPr>
            </w:pPr>
          </w:p>
          <w:p w14:paraId="38887C8D" w14:textId="096AF441"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Assess how clearly learners present findings on temperature variations, including their explanation of the influencing factors and how they connect to the analysed data.</w:t>
            </w:r>
          </w:p>
          <w:p w14:paraId="7BD5FFBD"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Assess the presentation of findings for </w:t>
            </w:r>
            <w:r w:rsidRPr="00D622F8">
              <w:rPr>
                <w:rFonts w:asciiTheme="minorHAnsi" w:hAnsiTheme="minorHAnsi" w:cstheme="minorHAnsi"/>
                <w:sz w:val="24"/>
                <w:szCs w:val="24"/>
              </w:rPr>
              <w:lastRenderedPageBreak/>
              <w:t>contrasting regions focusing on scientific accuracy, clarity and critical thinking.</w:t>
            </w:r>
          </w:p>
          <w:p w14:paraId="5BC10286"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Evaluate learners’ interpretation of temperature data by assessing how effectively they identify trends and patterns and justify conclusions using evidence from the data.</w:t>
            </w:r>
          </w:p>
          <w:p w14:paraId="6E17207B"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learners’ ability to follow experimental procedures safely and accurately (e.g., proper handling of thermometers and heat sources).</w:t>
            </w:r>
          </w:p>
          <w:p w14:paraId="3246FA24" w14:textId="3F4E48B1" w:rsidR="00104C75" w:rsidRPr="00D622F8" w:rsidRDefault="00104C75" w:rsidP="00D622F8">
            <w:pPr>
              <w:pStyle w:val="ListParagraph"/>
              <w:spacing w:after="0" w:line="240" w:lineRule="auto"/>
              <w:ind w:left="360"/>
              <w:jc w:val="both"/>
              <w:rPr>
                <w:rFonts w:asciiTheme="minorHAnsi" w:hAnsiTheme="minorHAnsi" w:cstheme="minorHAnsi"/>
                <w:sz w:val="24"/>
                <w:szCs w:val="24"/>
              </w:rPr>
            </w:pPr>
          </w:p>
          <w:p w14:paraId="67F6FD22" w14:textId="77777777" w:rsidR="00104C75" w:rsidRPr="00D622F8" w:rsidRDefault="00104C75" w:rsidP="00116723">
            <w:pPr>
              <w:pStyle w:val="ListParagraph"/>
              <w:numPr>
                <w:ilvl w:val="0"/>
                <w:numId w:val="71"/>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 Assess the depth and relevance of learners’ contributions during guided discussions on phenomena like mountain climates and altitude-temperature relationships.</w:t>
            </w:r>
          </w:p>
          <w:p w14:paraId="5219E249" w14:textId="77777777" w:rsidR="00D622F8" w:rsidRPr="00D622F8" w:rsidRDefault="00D622F8" w:rsidP="00D622F8">
            <w:pPr>
              <w:pStyle w:val="ListParagraph"/>
              <w:rPr>
                <w:rFonts w:asciiTheme="minorHAnsi" w:hAnsiTheme="minorHAnsi" w:cstheme="minorHAnsi"/>
                <w:sz w:val="24"/>
                <w:szCs w:val="24"/>
              </w:rPr>
            </w:pPr>
          </w:p>
          <w:p w14:paraId="05A97C80" w14:textId="77777777" w:rsidR="00D622F8" w:rsidRPr="00D622F8" w:rsidRDefault="00D622F8" w:rsidP="00D622F8">
            <w:pPr>
              <w:spacing w:after="0" w:line="240" w:lineRule="auto"/>
              <w:jc w:val="both"/>
              <w:rPr>
                <w:rFonts w:asciiTheme="minorHAnsi" w:hAnsiTheme="minorHAnsi" w:cstheme="minorHAnsi"/>
                <w:sz w:val="24"/>
                <w:szCs w:val="24"/>
              </w:rPr>
            </w:pPr>
          </w:p>
          <w:p w14:paraId="25BFC388" w14:textId="77777777" w:rsidR="00D622F8" w:rsidRPr="00D622F8" w:rsidRDefault="00D622F8" w:rsidP="00D622F8">
            <w:pPr>
              <w:spacing w:after="0" w:line="240" w:lineRule="auto"/>
              <w:jc w:val="both"/>
              <w:rPr>
                <w:rFonts w:asciiTheme="minorHAnsi" w:hAnsiTheme="minorHAnsi" w:cstheme="minorHAnsi"/>
                <w:sz w:val="24"/>
                <w:szCs w:val="24"/>
              </w:rPr>
            </w:pPr>
          </w:p>
          <w:p w14:paraId="172FDB0C" w14:textId="77777777" w:rsidR="00D622F8" w:rsidRPr="00D622F8" w:rsidRDefault="00D622F8" w:rsidP="00D622F8">
            <w:pPr>
              <w:spacing w:after="0" w:line="240" w:lineRule="auto"/>
              <w:jc w:val="both"/>
              <w:rPr>
                <w:rFonts w:asciiTheme="minorHAnsi" w:hAnsiTheme="minorHAnsi" w:cstheme="minorHAnsi"/>
                <w:sz w:val="24"/>
                <w:szCs w:val="24"/>
              </w:rPr>
            </w:pPr>
          </w:p>
          <w:p w14:paraId="04A9B820" w14:textId="77777777" w:rsidR="00D622F8" w:rsidRPr="00D622F8" w:rsidRDefault="00D622F8" w:rsidP="00D622F8">
            <w:pPr>
              <w:spacing w:after="0" w:line="240" w:lineRule="auto"/>
              <w:jc w:val="both"/>
              <w:rPr>
                <w:rFonts w:asciiTheme="minorHAnsi" w:hAnsiTheme="minorHAnsi" w:cstheme="minorHAnsi"/>
                <w:sz w:val="24"/>
                <w:szCs w:val="24"/>
              </w:rPr>
            </w:pPr>
          </w:p>
          <w:p w14:paraId="46E0D7CF" w14:textId="77777777" w:rsidR="00D622F8" w:rsidRPr="00D622F8" w:rsidRDefault="00D622F8" w:rsidP="00D622F8">
            <w:pPr>
              <w:spacing w:after="0" w:line="240" w:lineRule="auto"/>
              <w:jc w:val="both"/>
              <w:rPr>
                <w:rFonts w:asciiTheme="minorHAnsi" w:hAnsiTheme="minorHAnsi" w:cstheme="minorHAnsi"/>
                <w:sz w:val="24"/>
                <w:szCs w:val="24"/>
              </w:rPr>
            </w:pPr>
          </w:p>
          <w:p w14:paraId="09BE35EE" w14:textId="77777777" w:rsidR="00D622F8" w:rsidRPr="00D622F8" w:rsidRDefault="00D622F8" w:rsidP="00D622F8">
            <w:pPr>
              <w:spacing w:after="0" w:line="240" w:lineRule="auto"/>
              <w:jc w:val="both"/>
              <w:rPr>
                <w:rFonts w:asciiTheme="minorHAnsi" w:hAnsiTheme="minorHAnsi" w:cstheme="minorHAnsi"/>
                <w:sz w:val="24"/>
                <w:szCs w:val="24"/>
              </w:rPr>
            </w:pPr>
          </w:p>
          <w:p w14:paraId="4AA9D099" w14:textId="77777777" w:rsidR="00D622F8" w:rsidRPr="00D622F8" w:rsidRDefault="00D622F8" w:rsidP="00D622F8">
            <w:pPr>
              <w:spacing w:after="0" w:line="240" w:lineRule="auto"/>
              <w:jc w:val="both"/>
              <w:rPr>
                <w:rFonts w:asciiTheme="minorHAnsi" w:hAnsiTheme="minorHAnsi" w:cstheme="minorHAnsi"/>
                <w:sz w:val="24"/>
                <w:szCs w:val="24"/>
              </w:rPr>
            </w:pPr>
          </w:p>
          <w:p w14:paraId="73B025BB" w14:textId="77777777" w:rsidR="00D622F8" w:rsidRPr="00D622F8" w:rsidRDefault="00D622F8" w:rsidP="00D622F8">
            <w:pPr>
              <w:spacing w:after="0" w:line="240" w:lineRule="auto"/>
              <w:jc w:val="both"/>
              <w:rPr>
                <w:rFonts w:asciiTheme="minorHAnsi" w:hAnsiTheme="minorHAnsi" w:cstheme="minorHAnsi"/>
                <w:sz w:val="24"/>
                <w:szCs w:val="24"/>
              </w:rPr>
            </w:pPr>
          </w:p>
          <w:p w14:paraId="0C61411E" w14:textId="77777777" w:rsidR="00D622F8" w:rsidRPr="00D622F8" w:rsidDel="00206BD2" w:rsidRDefault="00D622F8" w:rsidP="00D622F8">
            <w:pPr>
              <w:spacing w:after="0" w:line="240" w:lineRule="auto"/>
              <w:jc w:val="both"/>
              <w:rPr>
                <w:del w:id="182" w:author="igunga julius" w:date="2024-12-12T11:43:00Z" w16du:dateUtc="2024-12-12T08:43:00Z"/>
                <w:rFonts w:asciiTheme="minorHAnsi" w:hAnsiTheme="minorHAnsi" w:cstheme="minorHAnsi"/>
                <w:sz w:val="24"/>
                <w:szCs w:val="24"/>
              </w:rPr>
            </w:pPr>
          </w:p>
          <w:p w14:paraId="056F6166" w14:textId="77777777" w:rsidR="00D622F8" w:rsidRPr="00D622F8" w:rsidDel="00206BD2" w:rsidRDefault="00D622F8" w:rsidP="00D622F8">
            <w:pPr>
              <w:spacing w:after="0" w:line="240" w:lineRule="auto"/>
              <w:jc w:val="both"/>
              <w:rPr>
                <w:del w:id="183" w:author="igunga julius" w:date="2024-12-12T11:43:00Z" w16du:dateUtc="2024-12-12T08:43:00Z"/>
                <w:rFonts w:asciiTheme="minorHAnsi" w:hAnsiTheme="minorHAnsi" w:cstheme="minorHAnsi"/>
                <w:sz w:val="24"/>
                <w:szCs w:val="24"/>
              </w:rPr>
            </w:pPr>
          </w:p>
          <w:p w14:paraId="7B7BB44A" w14:textId="77777777" w:rsidR="00D622F8" w:rsidRPr="00D622F8" w:rsidDel="00206BD2" w:rsidRDefault="00D622F8" w:rsidP="00D622F8">
            <w:pPr>
              <w:spacing w:after="0" w:line="240" w:lineRule="auto"/>
              <w:jc w:val="both"/>
              <w:rPr>
                <w:del w:id="184" w:author="igunga julius" w:date="2024-12-12T11:43:00Z" w16du:dateUtc="2024-12-12T08:43:00Z"/>
                <w:rFonts w:asciiTheme="minorHAnsi" w:hAnsiTheme="minorHAnsi" w:cstheme="minorHAnsi"/>
                <w:sz w:val="24"/>
                <w:szCs w:val="24"/>
              </w:rPr>
            </w:pPr>
          </w:p>
          <w:p w14:paraId="17AC8A6F" w14:textId="77777777" w:rsidR="00D622F8" w:rsidRPr="00D622F8" w:rsidDel="00206BD2" w:rsidRDefault="00D622F8" w:rsidP="00D622F8">
            <w:pPr>
              <w:spacing w:after="0" w:line="240" w:lineRule="auto"/>
              <w:jc w:val="both"/>
              <w:rPr>
                <w:del w:id="185" w:author="igunga julius" w:date="2024-12-12T11:43:00Z" w16du:dateUtc="2024-12-12T08:43:00Z"/>
                <w:rFonts w:asciiTheme="minorHAnsi" w:hAnsiTheme="minorHAnsi" w:cstheme="minorHAnsi"/>
                <w:sz w:val="24"/>
                <w:szCs w:val="24"/>
              </w:rPr>
            </w:pPr>
          </w:p>
          <w:p w14:paraId="3D83E861" w14:textId="77777777" w:rsidR="00D622F8" w:rsidRPr="00D622F8" w:rsidDel="00206BD2" w:rsidRDefault="00D622F8" w:rsidP="00D622F8">
            <w:pPr>
              <w:spacing w:after="0" w:line="240" w:lineRule="auto"/>
              <w:jc w:val="both"/>
              <w:rPr>
                <w:del w:id="186" w:author="igunga julius" w:date="2024-12-12T11:43:00Z" w16du:dateUtc="2024-12-12T08:43:00Z"/>
                <w:rFonts w:asciiTheme="minorHAnsi" w:hAnsiTheme="minorHAnsi" w:cstheme="minorHAnsi"/>
                <w:sz w:val="24"/>
                <w:szCs w:val="24"/>
              </w:rPr>
            </w:pPr>
          </w:p>
          <w:p w14:paraId="49ADE589" w14:textId="77777777" w:rsidR="00D622F8" w:rsidRPr="00D622F8" w:rsidDel="00206BD2" w:rsidRDefault="00D622F8" w:rsidP="00D622F8">
            <w:pPr>
              <w:spacing w:after="0" w:line="240" w:lineRule="auto"/>
              <w:jc w:val="both"/>
              <w:rPr>
                <w:del w:id="187" w:author="igunga julius" w:date="2024-12-12T11:43:00Z" w16du:dateUtc="2024-12-12T08:43:00Z"/>
                <w:rFonts w:asciiTheme="minorHAnsi" w:hAnsiTheme="minorHAnsi" w:cstheme="minorHAnsi"/>
                <w:sz w:val="24"/>
                <w:szCs w:val="24"/>
              </w:rPr>
            </w:pPr>
          </w:p>
          <w:p w14:paraId="00D9E122" w14:textId="77777777" w:rsidR="00D622F8" w:rsidRPr="00D622F8" w:rsidDel="00206BD2" w:rsidRDefault="00D622F8" w:rsidP="00D622F8">
            <w:pPr>
              <w:spacing w:after="0" w:line="240" w:lineRule="auto"/>
              <w:jc w:val="both"/>
              <w:rPr>
                <w:del w:id="188" w:author="igunga julius" w:date="2024-12-12T11:43:00Z" w16du:dateUtc="2024-12-12T08:43:00Z"/>
                <w:rFonts w:asciiTheme="minorHAnsi" w:hAnsiTheme="minorHAnsi" w:cstheme="minorHAnsi"/>
                <w:sz w:val="24"/>
                <w:szCs w:val="24"/>
              </w:rPr>
            </w:pPr>
          </w:p>
          <w:p w14:paraId="79BD6125" w14:textId="77777777" w:rsidR="00D622F8" w:rsidRPr="00D622F8" w:rsidDel="00206BD2" w:rsidRDefault="00D622F8" w:rsidP="00D622F8">
            <w:pPr>
              <w:spacing w:after="0" w:line="240" w:lineRule="auto"/>
              <w:jc w:val="both"/>
              <w:rPr>
                <w:del w:id="189" w:author="igunga julius" w:date="2024-12-12T11:43:00Z" w16du:dateUtc="2024-12-12T08:43:00Z"/>
                <w:rFonts w:asciiTheme="minorHAnsi" w:hAnsiTheme="minorHAnsi" w:cstheme="minorHAnsi"/>
                <w:sz w:val="24"/>
                <w:szCs w:val="24"/>
              </w:rPr>
            </w:pPr>
          </w:p>
          <w:p w14:paraId="72F5602C" w14:textId="77777777" w:rsidR="00D622F8" w:rsidRPr="00D622F8" w:rsidDel="00206BD2" w:rsidRDefault="00D622F8" w:rsidP="00D622F8">
            <w:pPr>
              <w:spacing w:after="0" w:line="240" w:lineRule="auto"/>
              <w:jc w:val="both"/>
              <w:rPr>
                <w:del w:id="190" w:author="igunga julius" w:date="2024-12-12T11:43:00Z" w16du:dateUtc="2024-12-12T08:43:00Z"/>
                <w:rFonts w:asciiTheme="minorHAnsi" w:hAnsiTheme="minorHAnsi" w:cstheme="minorHAnsi"/>
                <w:sz w:val="24"/>
                <w:szCs w:val="24"/>
              </w:rPr>
            </w:pPr>
          </w:p>
          <w:p w14:paraId="650292E8" w14:textId="77777777" w:rsidR="00D622F8" w:rsidRPr="00D622F8" w:rsidDel="00206BD2" w:rsidRDefault="00D622F8" w:rsidP="00D622F8">
            <w:pPr>
              <w:spacing w:after="0" w:line="240" w:lineRule="auto"/>
              <w:jc w:val="both"/>
              <w:rPr>
                <w:del w:id="191" w:author="igunga julius" w:date="2024-12-12T11:43:00Z" w16du:dateUtc="2024-12-12T08:43:00Z"/>
                <w:rFonts w:asciiTheme="minorHAnsi" w:hAnsiTheme="minorHAnsi" w:cstheme="minorHAnsi"/>
                <w:sz w:val="24"/>
                <w:szCs w:val="24"/>
              </w:rPr>
            </w:pPr>
          </w:p>
          <w:p w14:paraId="31528B68" w14:textId="77777777" w:rsidR="00D622F8" w:rsidRPr="00D622F8" w:rsidDel="00206BD2" w:rsidRDefault="00D622F8" w:rsidP="00D622F8">
            <w:pPr>
              <w:spacing w:after="0" w:line="240" w:lineRule="auto"/>
              <w:jc w:val="both"/>
              <w:rPr>
                <w:del w:id="192" w:author="igunga julius" w:date="2024-12-12T11:43:00Z" w16du:dateUtc="2024-12-12T08:43:00Z"/>
                <w:rFonts w:asciiTheme="minorHAnsi" w:hAnsiTheme="minorHAnsi" w:cstheme="minorHAnsi"/>
                <w:sz w:val="24"/>
                <w:szCs w:val="24"/>
              </w:rPr>
            </w:pPr>
          </w:p>
          <w:p w14:paraId="0B0B0AD4" w14:textId="77777777" w:rsidR="00D622F8" w:rsidRPr="00D622F8" w:rsidDel="00206BD2" w:rsidRDefault="00D622F8" w:rsidP="00D622F8">
            <w:pPr>
              <w:spacing w:after="0" w:line="240" w:lineRule="auto"/>
              <w:jc w:val="both"/>
              <w:rPr>
                <w:del w:id="193" w:author="igunga julius" w:date="2024-12-12T11:43:00Z" w16du:dateUtc="2024-12-12T08:43:00Z"/>
                <w:rFonts w:asciiTheme="minorHAnsi" w:hAnsiTheme="minorHAnsi" w:cstheme="minorHAnsi"/>
                <w:sz w:val="24"/>
                <w:szCs w:val="24"/>
              </w:rPr>
            </w:pPr>
          </w:p>
          <w:p w14:paraId="5AD3D493" w14:textId="77777777" w:rsidR="00D622F8" w:rsidRPr="00D622F8" w:rsidDel="00206BD2" w:rsidRDefault="00D622F8" w:rsidP="00D622F8">
            <w:pPr>
              <w:spacing w:after="0" w:line="240" w:lineRule="auto"/>
              <w:jc w:val="both"/>
              <w:rPr>
                <w:del w:id="194" w:author="igunga julius" w:date="2024-12-12T11:43:00Z" w16du:dateUtc="2024-12-12T08:43:00Z"/>
                <w:rFonts w:asciiTheme="minorHAnsi" w:hAnsiTheme="minorHAnsi" w:cstheme="minorHAnsi"/>
                <w:sz w:val="24"/>
                <w:szCs w:val="24"/>
              </w:rPr>
            </w:pPr>
          </w:p>
          <w:p w14:paraId="07308857" w14:textId="77777777" w:rsidR="00D622F8" w:rsidRPr="00D622F8" w:rsidDel="00206BD2" w:rsidRDefault="00D622F8" w:rsidP="00D622F8">
            <w:pPr>
              <w:spacing w:after="0" w:line="240" w:lineRule="auto"/>
              <w:jc w:val="both"/>
              <w:rPr>
                <w:del w:id="195" w:author="igunga julius" w:date="2024-12-12T11:43:00Z" w16du:dateUtc="2024-12-12T08:43:00Z"/>
                <w:rFonts w:asciiTheme="minorHAnsi" w:hAnsiTheme="minorHAnsi" w:cstheme="minorHAnsi"/>
                <w:sz w:val="24"/>
                <w:szCs w:val="24"/>
              </w:rPr>
            </w:pPr>
          </w:p>
          <w:p w14:paraId="391F6F9A" w14:textId="77777777" w:rsidR="00D622F8" w:rsidRPr="00D622F8" w:rsidDel="00206BD2" w:rsidRDefault="00D622F8" w:rsidP="00D622F8">
            <w:pPr>
              <w:spacing w:after="0" w:line="240" w:lineRule="auto"/>
              <w:jc w:val="both"/>
              <w:rPr>
                <w:del w:id="196" w:author="igunga julius" w:date="2024-12-12T11:43:00Z" w16du:dateUtc="2024-12-12T08:43:00Z"/>
                <w:rFonts w:asciiTheme="minorHAnsi" w:hAnsiTheme="minorHAnsi" w:cstheme="minorHAnsi"/>
                <w:sz w:val="24"/>
                <w:szCs w:val="24"/>
              </w:rPr>
            </w:pPr>
          </w:p>
          <w:p w14:paraId="28FF139C" w14:textId="77777777" w:rsidR="00D622F8" w:rsidRPr="00D622F8" w:rsidDel="00206BD2" w:rsidRDefault="00D622F8" w:rsidP="00D622F8">
            <w:pPr>
              <w:spacing w:after="0" w:line="240" w:lineRule="auto"/>
              <w:jc w:val="both"/>
              <w:rPr>
                <w:del w:id="197" w:author="igunga julius" w:date="2024-12-12T11:43:00Z" w16du:dateUtc="2024-12-12T08:43:00Z"/>
                <w:rFonts w:asciiTheme="minorHAnsi" w:hAnsiTheme="minorHAnsi" w:cstheme="minorHAnsi"/>
                <w:sz w:val="24"/>
                <w:szCs w:val="24"/>
              </w:rPr>
            </w:pPr>
          </w:p>
          <w:p w14:paraId="0626F0C8" w14:textId="77777777" w:rsidR="00D622F8" w:rsidRPr="00D622F8" w:rsidDel="00206BD2" w:rsidRDefault="00D622F8" w:rsidP="00D622F8">
            <w:pPr>
              <w:spacing w:after="0" w:line="240" w:lineRule="auto"/>
              <w:jc w:val="both"/>
              <w:rPr>
                <w:del w:id="198" w:author="igunga julius" w:date="2024-12-12T11:43:00Z" w16du:dateUtc="2024-12-12T08:43:00Z"/>
                <w:rFonts w:asciiTheme="minorHAnsi" w:hAnsiTheme="minorHAnsi" w:cstheme="minorHAnsi"/>
                <w:sz w:val="24"/>
                <w:szCs w:val="24"/>
              </w:rPr>
            </w:pPr>
          </w:p>
          <w:p w14:paraId="7543FA58" w14:textId="77777777" w:rsidR="00D622F8" w:rsidRPr="00D622F8" w:rsidDel="00206BD2" w:rsidRDefault="00D622F8" w:rsidP="00D622F8">
            <w:pPr>
              <w:spacing w:after="0" w:line="240" w:lineRule="auto"/>
              <w:jc w:val="both"/>
              <w:rPr>
                <w:del w:id="199" w:author="igunga julius" w:date="2024-12-12T11:43:00Z" w16du:dateUtc="2024-12-12T08:43:00Z"/>
                <w:rFonts w:asciiTheme="minorHAnsi" w:hAnsiTheme="minorHAnsi" w:cstheme="minorHAnsi"/>
                <w:sz w:val="24"/>
                <w:szCs w:val="24"/>
              </w:rPr>
            </w:pPr>
          </w:p>
          <w:p w14:paraId="1EA823BC" w14:textId="77777777" w:rsidR="00D622F8" w:rsidRPr="00C0018D" w:rsidRDefault="00D622F8" w:rsidP="00D622F8">
            <w:pPr>
              <w:spacing w:after="0" w:line="240" w:lineRule="auto"/>
              <w:jc w:val="both"/>
              <w:rPr>
                <w:rFonts w:asciiTheme="minorHAnsi" w:hAnsiTheme="minorHAnsi" w:cstheme="minorHAnsi"/>
                <w:rPrChange w:id="200" w:author="igunga julius" w:date="2024-12-12T12:04:00Z" w16du:dateUtc="2024-12-12T09:04:00Z">
                  <w:rPr>
                    <w:rFonts w:asciiTheme="minorHAnsi" w:hAnsiTheme="minorHAnsi" w:cstheme="minorHAnsi"/>
                    <w:sz w:val="24"/>
                    <w:szCs w:val="24"/>
                  </w:rPr>
                </w:rPrChange>
              </w:rPr>
            </w:pPr>
          </w:p>
          <w:p w14:paraId="31471F1C" w14:textId="77777777" w:rsidR="00D622F8" w:rsidRPr="00D622F8" w:rsidRDefault="00D622F8" w:rsidP="00D622F8">
            <w:pPr>
              <w:spacing w:after="0" w:line="240" w:lineRule="auto"/>
              <w:jc w:val="both"/>
              <w:rPr>
                <w:rFonts w:asciiTheme="minorHAnsi" w:hAnsiTheme="minorHAnsi" w:cstheme="minorHAnsi"/>
                <w:sz w:val="24"/>
                <w:szCs w:val="24"/>
              </w:rPr>
            </w:pPr>
          </w:p>
          <w:p w14:paraId="03F73BDF" w14:textId="77777777" w:rsidR="00104C75" w:rsidRPr="00D622F8" w:rsidRDefault="00104C75" w:rsidP="00116723">
            <w:pPr>
              <w:pStyle w:val="ListParagraph"/>
              <w:numPr>
                <w:ilvl w:val="0"/>
                <w:numId w:val="76"/>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Observe learners’ ability to present arguments logically and respectfully during the debate. </w:t>
            </w:r>
            <w:r w:rsidRPr="00D622F8">
              <w:rPr>
                <w:rFonts w:asciiTheme="minorHAnsi" w:hAnsiTheme="minorHAnsi" w:cstheme="minorHAnsi"/>
                <w:sz w:val="24"/>
                <w:szCs w:val="24"/>
              </w:rPr>
              <w:lastRenderedPageBreak/>
              <w:t>Monitor their use of evidence and examples to support their points, as well as their ability to respond thoughtfully to counterarguments.</w:t>
            </w:r>
          </w:p>
          <w:p w14:paraId="01EE781A" w14:textId="77777777" w:rsidR="00D622F8" w:rsidRPr="00D622F8" w:rsidRDefault="00104C75" w:rsidP="00116723">
            <w:pPr>
              <w:pStyle w:val="ListParagraph"/>
              <w:numPr>
                <w:ilvl w:val="0"/>
                <w:numId w:val="76"/>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 </w:t>
            </w:r>
            <w:r w:rsidR="00545113" w:rsidRPr="00D622F8">
              <w:rPr>
                <w:rFonts w:asciiTheme="minorHAnsi" w:hAnsiTheme="minorHAnsi" w:cstheme="minorHAnsi"/>
                <w:sz w:val="24"/>
                <w:szCs w:val="24"/>
              </w:rPr>
              <w:t xml:space="preserve">Observe learners as they watch the video </w:t>
            </w:r>
            <w:r w:rsidRPr="00D622F8">
              <w:rPr>
                <w:rFonts w:asciiTheme="minorHAnsi" w:hAnsiTheme="minorHAnsi" w:cstheme="minorHAnsi"/>
                <w:sz w:val="24"/>
                <w:szCs w:val="24"/>
              </w:rPr>
              <w:t>focus</w:t>
            </w:r>
            <w:r w:rsidR="00545113" w:rsidRPr="00D622F8">
              <w:rPr>
                <w:rFonts w:asciiTheme="minorHAnsi" w:hAnsiTheme="minorHAnsi" w:cstheme="minorHAnsi"/>
                <w:sz w:val="24"/>
                <w:szCs w:val="24"/>
              </w:rPr>
              <w:t>ing on their ability to listen attentively with comprehension</w:t>
            </w:r>
            <w:r w:rsidRPr="00D622F8">
              <w:rPr>
                <w:rFonts w:asciiTheme="minorHAnsi" w:hAnsiTheme="minorHAnsi" w:cstheme="minorHAnsi"/>
                <w:sz w:val="24"/>
                <w:szCs w:val="24"/>
              </w:rPr>
              <w:t xml:space="preserve">. </w:t>
            </w:r>
          </w:p>
          <w:p w14:paraId="0FA83A49" w14:textId="10814187" w:rsidR="00104C75" w:rsidRPr="00D622F8" w:rsidRDefault="00104C75" w:rsidP="00116723">
            <w:pPr>
              <w:pStyle w:val="ListParagraph"/>
              <w:numPr>
                <w:ilvl w:val="0"/>
                <w:numId w:val="76"/>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Evaluate group outputs on local implications for agriculture, health, and urban planning based on, scientific accuracy, depth of analysis and logical and clear presentation of findings.</w:t>
            </w:r>
          </w:p>
          <w:p w14:paraId="756B6DB5" w14:textId="5F1155EC" w:rsidR="00104C75" w:rsidRPr="00D622F8" w:rsidRDefault="00104C75" w:rsidP="00116723">
            <w:pPr>
              <w:pStyle w:val="ListParagraph"/>
              <w:numPr>
                <w:ilvl w:val="0"/>
                <w:numId w:val="76"/>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 Assess pairs’ posters or infographics using criteria such as: Visual appeal, scientific content, accuracy and relevance of information and clarity.</w:t>
            </w:r>
          </w:p>
        </w:tc>
      </w:tr>
      <w:tr w:rsidR="00104C75" w14:paraId="59CC4CA6" w14:textId="77777777" w:rsidTr="00545113">
        <w:tc>
          <w:tcPr>
            <w:tcW w:w="1591" w:type="pct"/>
          </w:tcPr>
          <w:p w14:paraId="1BA3D0D6" w14:textId="58CCDF78" w:rsidR="003B5C52" w:rsidRDefault="003B5C52" w:rsidP="00116723">
            <w:pPr>
              <w:numPr>
                <w:ilvl w:val="0"/>
                <w:numId w:val="72"/>
              </w:numPr>
              <w:spacing w:after="0" w:line="240" w:lineRule="auto"/>
              <w:jc w:val="both"/>
              <w:rPr>
                <w:rFonts w:asciiTheme="minorHAnsi" w:hAnsiTheme="minorHAnsi"/>
                <w:sz w:val="24"/>
                <w:szCs w:val="24"/>
              </w:rPr>
            </w:pPr>
            <w:r>
              <w:rPr>
                <w:rFonts w:asciiTheme="minorHAnsi" w:hAnsiTheme="minorHAnsi"/>
                <w:sz w:val="24"/>
                <w:szCs w:val="24"/>
              </w:rPr>
              <w:lastRenderedPageBreak/>
              <w:t xml:space="preserve">Demonstrate understanding of </w:t>
            </w:r>
            <w:r w:rsidR="00104C75">
              <w:rPr>
                <w:rFonts w:asciiTheme="minorHAnsi" w:hAnsiTheme="minorHAnsi"/>
                <w:sz w:val="24"/>
                <w:szCs w:val="24"/>
              </w:rPr>
              <w:t xml:space="preserve">the relationship between humidity, temperature and precipitation using relevant </w:t>
            </w:r>
            <w:r>
              <w:rPr>
                <w:rFonts w:asciiTheme="minorHAnsi" w:hAnsiTheme="minorHAnsi"/>
                <w:sz w:val="24"/>
                <w:szCs w:val="24"/>
              </w:rPr>
              <w:t xml:space="preserve">illustrations in order to appreciate </w:t>
            </w:r>
            <w:r w:rsidR="007579D6">
              <w:rPr>
                <w:rFonts w:asciiTheme="minorHAnsi" w:hAnsiTheme="minorHAnsi"/>
                <w:sz w:val="24"/>
                <w:szCs w:val="24"/>
              </w:rPr>
              <w:t xml:space="preserve">the </w:t>
            </w:r>
            <w:r>
              <w:rPr>
                <w:rFonts w:asciiTheme="minorHAnsi" w:hAnsiTheme="minorHAnsi"/>
                <w:sz w:val="24"/>
                <w:szCs w:val="24"/>
              </w:rPr>
              <w:lastRenderedPageBreak/>
              <w:t>role of humidity in regulating temperature and maintaining life on earth (</w:t>
            </w:r>
            <w:r w:rsidR="007579D6">
              <w:rPr>
                <w:rFonts w:asciiTheme="minorHAnsi" w:hAnsiTheme="minorHAnsi"/>
                <w:sz w:val="24"/>
                <w:szCs w:val="24"/>
              </w:rPr>
              <w:t xml:space="preserve">u, </w:t>
            </w:r>
            <w:r>
              <w:rPr>
                <w:rFonts w:asciiTheme="minorHAnsi" w:hAnsiTheme="minorHAnsi"/>
                <w:sz w:val="24"/>
                <w:szCs w:val="24"/>
              </w:rPr>
              <w:t>v/a)</w:t>
            </w:r>
          </w:p>
          <w:p w14:paraId="5CEBC1AA" w14:textId="77777777" w:rsidR="007579D6" w:rsidRDefault="007579D6" w:rsidP="007579D6">
            <w:pPr>
              <w:spacing w:after="0" w:line="240" w:lineRule="auto"/>
              <w:ind w:left="360"/>
              <w:jc w:val="both"/>
              <w:rPr>
                <w:rFonts w:asciiTheme="minorHAnsi" w:hAnsiTheme="minorHAnsi"/>
                <w:sz w:val="24"/>
                <w:szCs w:val="24"/>
              </w:rPr>
            </w:pPr>
          </w:p>
          <w:p w14:paraId="38BF825F" w14:textId="5B716DC0" w:rsidR="00104C75" w:rsidRDefault="00104C75" w:rsidP="00116723">
            <w:pPr>
              <w:numPr>
                <w:ilvl w:val="0"/>
                <w:numId w:val="72"/>
              </w:numPr>
              <w:spacing w:after="0" w:line="240" w:lineRule="auto"/>
              <w:jc w:val="both"/>
              <w:rPr>
                <w:rFonts w:asciiTheme="minorHAnsi" w:hAnsiTheme="minorHAnsi" w:cs="Arial"/>
                <w:sz w:val="24"/>
                <w:szCs w:val="24"/>
              </w:rPr>
            </w:pPr>
            <w:r>
              <w:rPr>
                <w:rFonts w:asciiTheme="minorHAnsi" w:hAnsiTheme="minorHAnsi"/>
                <w:sz w:val="24"/>
                <w:szCs w:val="24"/>
              </w:rPr>
              <w:t>Predict the occurrence and intensity of precipitation using the knowledge of humidity (v/a)</w:t>
            </w:r>
          </w:p>
        </w:tc>
        <w:tc>
          <w:tcPr>
            <w:tcW w:w="1802" w:type="pct"/>
          </w:tcPr>
          <w:p w14:paraId="3C3FB674" w14:textId="114EEECA" w:rsidR="00104C75" w:rsidRPr="003B5C52" w:rsidRDefault="003B5C52" w:rsidP="00104C75">
            <w:pPr>
              <w:spacing w:after="0" w:line="240" w:lineRule="auto"/>
              <w:jc w:val="both"/>
              <w:rPr>
                <w:rFonts w:asciiTheme="minorHAnsi" w:hAnsiTheme="minorHAnsi"/>
                <w:b/>
                <w:sz w:val="24"/>
                <w:szCs w:val="24"/>
              </w:rPr>
            </w:pPr>
            <w:r w:rsidRPr="003B5C52">
              <w:rPr>
                <w:rFonts w:asciiTheme="minorHAnsi" w:hAnsiTheme="minorHAnsi"/>
                <w:b/>
                <w:sz w:val="24"/>
                <w:szCs w:val="24"/>
              </w:rPr>
              <w:lastRenderedPageBreak/>
              <w:t xml:space="preserve">Atmospheric </w:t>
            </w:r>
            <w:r w:rsidR="00104C75" w:rsidRPr="003B5C52">
              <w:rPr>
                <w:rFonts w:asciiTheme="minorHAnsi" w:hAnsiTheme="minorHAnsi"/>
                <w:b/>
                <w:sz w:val="24"/>
                <w:szCs w:val="24"/>
              </w:rPr>
              <w:t xml:space="preserve">Humidity </w:t>
            </w:r>
          </w:p>
          <w:p w14:paraId="4CEA512B" w14:textId="77777777" w:rsidR="00104C75" w:rsidRPr="003A1086" w:rsidRDefault="00104C75" w:rsidP="00116723">
            <w:pPr>
              <w:pStyle w:val="ListParagraph"/>
              <w:numPr>
                <w:ilvl w:val="0"/>
                <w:numId w:val="73"/>
              </w:numPr>
              <w:spacing w:after="0" w:line="240" w:lineRule="auto"/>
              <w:rPr>
                <w:sz w:val="24"/>
                <w:szCs w:val="24"/>
              </w:rPr>
            </w:pPr>
            <w:r w:rsidRPr="003A1086">
              <w:rPr>
                <w:sz w:val="24"/>
                <w:szCs w:val="24"/>
              </w:rPr>
              <w:t xml:space="preserve">Through questioning, guide learners to revise </w:t>
            </w:r>
            <w:r>
              <w:rPr>
                <w:sz w:val="24"/>
                <w:szCs w:val="24"/>
              </w:rPr>
              <w:t>humidity</w:t>
            </w:r>
            <w:r w:rsidRPr="003A1086">
              <w:rPr>
                <w:sz w:val="24"/>
                <w:szCs w:val="24"/>
              </w:rPr>
              <w:t xml:space="preserve"> as one of the elements of weather studied at Lower Secondary. </w:t>
            </w:r>
          </w:p>
          <w:p w14:paraId="5438C7BF" w14:textId="77777777" w:rsidR="00104C75" w:rsidRPr="00381D7B" w:rsidRDefault="00104C75" w:rsidP="00116723">
            <w:pPr>
              <w:pStyle w:val="ListParagraph"/>
              <w:numPr>
                <w:ilvl w:val="0"/>
                <w:numId w:val="73"/>
              </w:numPr>
              <w:suppressAutoHyphens/>
              <w:autoSpaceDN w:val="0"/>
              <w:spacing w:after="0" w:line="240" w:lineRule="auto"/>
              <w:jc w:val="both"/>
              <w:textAlignment w:val="baseline"/>
              <w:rPr>
                <w:sz w:val="24"/>
                <w:szCs w:val="24"/>
              </w:rPr>
            </w:pPr>
            <w:r>
              <w:rPr>
                <w:sz w:val="24"/>
                <w:szCs w:val="24"/>
              </w:rPr>
              <w:lastRenderedPageBreak/>
              <w:t xml:space="preserve">In groups, learners carry out </w:t>
            </w:r>
            <w:r w:rsidRPr="00381D7B">
              <w:rPr>
                <w:sz w:val="24"/>
                <w:szCs w:val="24"/>
              </w:rPr>
              <w:t>a simple experiment (e.g.,</w:t>
            </w:r>
            <w:r>
              <w:rPr>
                <w:sz w:val="24"/>
                <w:szCs w:val="24"/>
              </w:rPr>
              <w:t xml:space="preserve"> </w:t>
            </w:r>
            <w:r w:rsidRPr="00381D7B">
              <w:rPr>
                <w:sz w:val="24"/>
                <w:szCs w:val="24"/>
              </w:rPr>
              <w:t>comparing evaporation rates in humid and dry conditions using wet clothes or containers of water) to introduce</w:t>
            </w:r>
            <w:r>
              <w:rPr>
                <w:sz w:val="24"/>
                <w:szCs w:val="24"/>
              </w:rPr>
              <w:t xml:space="preserve"> themselves to</w:t>
            </w:r>
            <w:r w:rsidRPr="00381D7B">
              <w:rPr>
                <w:sz w:val="24"/>
                <w:szCs w:val="24"/>
              </w:rPr>
              <w:t xml:space="preserve"> the concept of humidity.</w:t>
            </w:r>
          </w:p>
          <w:p w14:paraId="2153BE29" w14:textId="275C3138" w:rsidR="00104C75" w:rsidRPr="00381D7B" w:rsidRDefault="00104C75" w:rsidP="00104C75">
            <w:pPr>
              <w:pStyle w:val="ListParagraph"/>
              <w:suppressAutoHyphens/>
              <w:autoSpaceDN w:val="0"/>
              <w:ind w:left="360"/>
              <w:jc w:val="both"/>
              <w:textAlignment w:val="baseline"/>
              <w:rPr>
                <w:sz w:val="24"/>
                <w:szCs w:val="24"/>
              </w:rPr>
            </w:pPr>
            <w:r w:rsidRPr="00381D7B">
              <w:rPr>
                <w:sz w:val="24"/>
                <w:szCs w:val="24"/>
              </w:rPr>
              <w:t>Learners</w:t>
            </w:r>
            <w:r>
              <w:rPr>
                <w:sz w:val="24"/>
                <w:szCs w:val="24"/>
              </w:rPr>
              <w:t xml:space="preserve"> </w:t>
            </w:r>
            <w:r w:rsidRPr="00381D7B">
              <w:rPr>
                <w:sz w:val="24"/>
                <w:szCs w:val="24"/>
              </w:rPr>
              <w:t>discuss</w:t>
            </w:r>
            <w:r>
              <w:rPr>
                <w:sz w:val="24"/>
                <w:szCs w:val="24"/>
              </w:rPr>
              <w:t xml:space="preserve"> </w:t>
            </w:r>
            <w:r w:rsidR="003B5C52">
              <w:rPr>
                <w:sz w:val="24"/>
                <w:szCs w:val="24"/>
              </w:rPr>
              <w:t xml:space="preserve">their </w:t>
            </w:r>
            <w:r>
              <w:rPr>
                <w:sz w:val="24"/>
                <w:szCs w:val="24"/>
              </w:rPr>
              <w:t>observations and</w:t>
            </w:r>
            <w:r w:rsidRPr="00381D7B">
              <w:rPr>
                <w:sz w:val="24"/>
                <w:szCs w:val="24"/>
              </w:rPr>
              <w:t xml:space="preserve"> </w:t>
            </w:r>
            <w:commentRangeStart w:id="201"/>
            <w:r w:rsidRPr="00381D7B">
              <w:rPr>
                <w:sz w:val="24"/>
                <w:szCs w:val="24"/>
              </w:rPr>
              <w:t>define</w:t>
            </w:r>
            <w:commentRangeEnd w:id="201"/>
            <w:r w:rsidR="00A46877">
              <w:rPr>
                <w:rStyle w:val="CommentReference"/>
                <w:rFonts w:cs="Times New Roman"/>
                <w:kern w:val="0"/>
                <w:lang w:val="en-US"/>
              </w:rPr>
              <w:commentReference w:id="201"/>
            </w:r>
            <w:r w:rsidRPr="00381D7B">
              <w:rPr>
                <w:sz w:val="24"/>
                <w:szCs w:val="24"/>
              </w:rPr>
              <w:t xml:space="preserve"> humidity in their own words.</w:t>
            </w:r>
          </w:p>
          <w:p w14:paraId="24B2E138" w14:textId="77777777" w:rsidR="00104C75" w:rsidRPr="00381D7B" w:rsidRDefault="00104C75" w:rsidP="00116723">
            <w:pPr>
              <w:pStyle w:val="ListParagraph"/>
              <w:numPr>
                <w:ilvl w:val="0"/>
                <w:numId w:val="73"/>
              </w:numPr>
              <w:suppressAutoHyphens/>
              <w:autoSpaceDN w:val="0"/>
              <w:spacing w:after="0" w:line="240" w:lineRule="auto"/>
              <w:jc w:val="both"/>
              <w:textAlignment w:val="baseline"/>
              <w:rPr>
                <w:sz w:val="24"/>
                <w:szCs w:val="24"/>
              </w:rPr>
            </w:pPr>
            <w:r w:rsidRPr="00381D7B">
              <w:rPr>
                <w:sz w:val="24"/>
                <w:szCs w:val="24"/>
              </w:rPr>
              <w:t>In groups, learners brainstorm related ideas (e.g., water vapor, air temperature) and create a concept map to visualize the meaning of humidity.</w:t>
            </w:r>
          </w:p>
          <w:p w14:paraId="7D76EF44" w14:textId="77777777" w:rsidR="00104C75" w:rsidRDefault="00104C75" w:rsidP="00116723">
            <w:pPr>
              <w:pStyle w:val="ListParagraph"/>
              <w:numPr>
                <w:ilvl w:val="0"/>
                <w:numId w:val="73"/>
              </w:numPr>
              <w:suppressAutoHyphens/>
              <w:autoSpaceDN w:val="0"/>
              <w:spacing w:after="0" w:line="240" w:lineRule="auto"/>
              <w:contextualSpacing w:val="0"/>
              <w:jc w:val="both"/>
              <w:textAlignment w:val="baseline"/>
              <w:rPr>
                <w:sz w:val="24"/>
                <w:szCs w:val="24"/>
              </w:rPr>
            </w:pPr>
            <w:commentRangeStart w:id="202"/>
            <w:r w:rsidRPr="00381D7B">
              <w:rPr>
                <w:sz w:val="24"/>
                <w:szCs w:val="24"/>
              </w:rPr>
              <w:t>Learners individually write what they think humidity means, discuss with a partner, and share definitions with the class</w:t>
            </w:r>
            <w:commentRangeEnd w:id="202"/>
            <w:r w:rsidR="007945A8">
              <w:rPr>
                <w:rStyle w:val="CommentReference"/>
                <w:rFonts w:cs="Times New Roman"/>
                <w:kern w:val="0"/>
                <w:lang w:val="en-US"/>
              </w:rPr>
              <w:commentReference w:id="202"/>
            </w:r>
            <w:r w:rsidRPr="00381D7B">
              <w:rPr>
                <w:sz w:val="24"/>
                <w:szCs w:val="24"/>
              </w:rPr>
              <w:t>.</w:t>
            </w:r>
          </w:p>
          <w:p w14:paraId="02BA3229" w14:textId="77777777" w:rsidR="007579D6" w:rsidRDefault="007579D6" w:rsidP="00104C75">
            <w:pPr>
              <w:suppressAutoHyphens/>
              <w:autoSpaceDN w:val="0"/>
              <w:jc w:val="both"/>
              <w:textAlignment w:val="baseline"/>
              <w:rPr>
                <w:b/>
                <w:bCs/>
                <w:sz w:val="24"/>
                <w:szCs w:val="24"/>
              </w:rPr>
            </w:pPr>
          </w:p>
          <w:p w14:paraId="56C6004F" w14:textId="298C342C" w:rsidR="00104C75" w:rsidRPr="003B5C52" w:rsidRDefault="00104C75" w:rsidP="00104C75">
            <w:pPr>
              <w:suppressAutoHyphens/>
              <w:autoSpaceDN w:val="0"/>
              <w:jc w:val="both"/>
              <w:textAlignment w:val="baseline"/>
              <w:rPr>
                <w:b/>
                <w:bCs/>
                <w:sz w:val="24"/>
                <w:szCs w:val="24"/>
              </w:rPr>
            </w:pPr>
            <w:r w:rsidRPr="003B5C52">
              <w:rPr>
                <w:b/>
                <w:bCs/>
                <w:sz w:val="24"/>
                <w:szCs w:val="24"/>
              </w:rPr>
              <w:t xml:space="preserve">Types of humidity </w:t>
            </w:r>
          </w:p>
          <w:p w14:paraId="19B3C5AC" w14:textId="77777777" w:rsidR="00104C75" w:rsidRPr="00322D73" w:rsidRDefault="00104C75" w:rsidP="00116723">
            <w:pPr>
              <w:pStyle w:val="ListParagraph"/>
              <w:numPr>
                <w:ilvl w:val="0"/>
                <w:numId w:val="77"/>
              </w:numPr>
              <w:spacing w:after="0" w:line="240" w:lineRule="auto"/>
              <w:rPr>
                <w:sz w:val="24"/>
                <w:szCs w:val="24"/>
              </w:rPr>
            </w:pPr>
            <w:r w:rsidRPr="00322D73">
              <w:rPr>
                <w:sz w:val="24"/>
                <w:szCs w:val="24"/>
              </w:rPr>
              <w:t xml:space="preserve">Through questioning, guide learners to revise </w:t>
            </w:r>
            <w:r>
              <w:rPr>
                <w:sz w:val="24"/>
                <w:szCs w:val="24"/>
              </w:rPr>
              <w:t>the types of humidity</w:t>
            </w:r>
            <w:r w:rsidRPr="00322D73">
              <w:rPr>
                <w:sz w:val="24"/>
                <w:szCs w:val="24"/>
              </w:rPr>
              <w:t xml:space="preserve">. </w:t>
            </w:r>
          </w:p>
          <w:p w14:paraId="20B31E85" w14:textId="6474CEDF" w:rsidR="00104C75" w:rsidRPr="00D859B1" w:rsidRDefault="00104C75" w:rsidP="00116723">
            <w:pPr>
              <w:pStyle w:val="ListParagraph"/>
              <w:numPr>
                <w:ilvl w:val="0"/>
                <w:numId w:val="77"/>
              </w:numPr>
              <w:suppressAutoHyphens/>
              <w:autoSpaceDN w:val="0"/>
              <w:spacing w:after="0" w:line="240" w:lineRule="auto"/>
              <w:jc w:val="both"/>
              <w:textAlignment w:val="baseline"/>
              <w:rPr>
                <w:sz w:val="24"/>
                <w:szCs w:val="24"/>
              </w:rPr>
            </w:pPr>
            <w:r w:rsidRPr="00D859B1">
              <w:rPr>
                <w:sz w:val="24"/>
                <w:szCs w:val="24"/>
              </w:rPr>
              <w:t xml:space="preserve">Learners use thermometers, hygrometers, or psychrometers to measure absolute and relative humidity in </w:t>
            </w:r>
            <w:r w:rsidR="003B5C52">
              <w:rPr>
                <w:sz w:val="24"/>
                <w:szCs w:val="24"/>
              </w:rPr>
              <w:t>places</w:t>
            </w:r>
            <w:r w:rsidRPr="00D859B1">
              <w:rPr>
                <w:sz w:val="24"/>
                <w:szCs w:val="24"/>
              </w:rPr>
              <w:t>.</w:t>
            </w:r>
          </w:p>
          <w:p w14:paraId="12A68F4A" w14:textId="7278A8B7" w:rsidR="00104C75" w:rsidRPr="00D859B1" w:rsidRDefault="00104C75" w:rsidP="00116723">
            <w:pPr>
              <w:pStyle w:val="ListParagraph"/>
              <w:numPr>
                <w:ilvl w:val="0"/>
                <w:numId w:val="77"/>
              </w:numPr>
              <w:suppressAutoHyphens/>
              <w:autoSpaceDN w:val="0"/>
              <w:spacing w:after="0" w:line="240" w:lineRule="auto"/>
              <w:jc w:val="both"/>
              <w:textAlignment w:val="baseline"/>
              <w:rPr>
                <w:sz w:val="24"/>
                <w:szCs w:val="24"/>
              </w:rPr>
            </w:pPr>
            <w:r w:rsidRPr="00D859B1">
              <w:rPr>
                <w:sz w:val="24"/>
                <w:szCs w:val="24"/>
              </w:rPr>
              <w:t xml:space="preserve">In groups, </w:t>
            </w:r>
            <w:r w:rsidR="007579D6">
              <w:rPr>
                <w:sz w:val="24"/>
                <w:szCs w:val="24"/>
              </w:rPr>
              <w:t>learners</w:t>
            </w:r>
            <w:r w:rsidRPr="00D859B1">
              <w:rPr>
                <w:sz w:val="24"/>
                <w:szCs w:val="24"/>
              </w:rPr>
              <w:t xml:space="preserve"> calculate and compare values to understand the difference between absolute and relative humidity.</w:t>
            </w:r>
          </w:p>
          <w:p w14:paraId="1AD3BB7D" w14:textId="5F0E3671" w:rsidR="00104C75" w:rsidRPr="00D859B1" w:rsidRDefault="00104C75" w:rsidP="00116723">
            <w:pPr>
              <w:pStyle w:val="ListParagraph"/>
              <w:numPr>
                <w:ilvl w:val="0"/>
                <w:numId w:val="77"/>
              </w:numPr>
              <w:suppressAutoHyphens/>
              <w:autoSpaceDN w:val="0"/>
              <w:spacing w:after="0" w:line="240" w:lineRule="auto"/>
              <w:jc w:val="both"/>
              <w:textAlignment w:val="baseline"/>
              <w:rPr>
                <w:sz w:val="24"/>
                <w:szCs w:val="24"/>
              </w:rPr>
            </w:pPr>
            <w:r w:rsidRPr="00D859B1">
              <w:rPr>
                <w:sz w:val="24"/>
                <w:szCs w:val="24"/>
              </w:rPr>
              <w:t xml:space="preserve">In pairs, learners act as meteorologists explaining the concepts of absolute and relative humidity to an audience, using graphs or </w:t>
            </w:r>
            <w:r w:rsidR="007579D6">
              <w:rPr>
                <w:sz w:val="24"/>
                <w:szCs w:val="24"/>
              </w:rPr>
              <w:lastRenderedPageBreak/>
              <w:t xml:space="preserve">other </w:t>
            </w:r>
            <w:r w:rsidRPr="00D859B1">
              <w:rPr>
                <w:sz w:val="24"/>
                <w:szCs w:val="24"/>
              </w:rPr>
              <w:t>visual aids.</w:t>
            </w:r>
            <w:r w:rsidR="007579D6">
              <w:rPr>
                <w:sz w:val="24"/>
                <w:szCs w:val="24"/>
              </w:rPr>
              <w:t xml:space="preserve"> The audience asks questions and pairs clarify their ideas.</w:t>
            </w:r>
          </w:p>
          <w:p w14:paraId="47CC6754" w14:textId="0D53262B" w:rsidR="00104C75" w:rsidRPr="00D859B1" w:rsidRDefault="00104C75" w:rsidP="00116723">
            <w:pPr>
              <w:pStyle w:val="ListParagraph"/>
              <w:numPr>
                <w:ilvl w:val="0"/>
                <w:numId w:val="77"/>
              </w:numPr>
              <w:suppressAutoHyphens/>
              <w:autoSpaceDN w:val="0"/>
              <w:spacing w:after="0" w:line="240" w:lineRule="auto"/>
              <w:jc w:val="both"/>
              <w:textAlignment w:val="baseline"/>
              <w:rPr>
                <w:sz w:val="24"/>
                <w:szCs w:val="24"/>
              </w:rPr>
            </w:pPr>
            <w:r w:rsidRPr="00D859B1">
              <w:rPr>
                <w:sz w:val="24"/>
                <w:szCs w:val="24"/>
              </w:rPr>
              <w:t>Learners create tables or diagrams comparing absolute and relative humidity, including their definitions, formulas</w:t>
            </w:r>
            <w:r w:rsidR="007579D6">
              <w:rPr>
                <w:sz w:val="24"/>
                <w:szCs w:val="24"/>
              </w:rPr>
              <w:t xml:space="preserve"> for determining them</w:t>
            </w:r>
            <w:r w:rsidRPr="00D859B1">
              <w:rPr>
                <w:sz w:val="24"/>
                <w:szCs w:val="24"/>
              </w:rPr>
              <w:t>, and real-life examples.</w:t>
            </w:r>
          </w:p>
          <w:p w14:paraId="27FED297" w14:textId="77777777" w:rsidR="007579D6" w:rsidRDefault="007579D6" w:rsidP="00104C75">
            <w:pPr>
              <w:suppressAutoHyphens/>
              <w:autoSpaceDN w:val="0"/>
              <w:jc w:val="both"/>
              <w:textAlignment w:val="baseline"/>
              <w:rPr>
                <w:b/>
                <w:bCs/>
                <w:sz w:val="24"/>
                <w:szCs w:val="24"/>
              </w:rPr>
            </w:pPr>
          </w:p>
          <w:p w14:paraId="07A4CED8" w14:textId="3C230EE2" w:rsidR="00104C75" w:rsidRPr="003B5C52" w:rsidRDefault="00104C75" w:rsidP="00104C75">
            <w:pPr>
              <w:suppressAutoHyphens/>
              <w:autoSpaceDN w:val="0"/>
              <w:jc w:val="both"/>
              <w:textAlignment w:val="baseline"/>
              <w:rPr>
                <w:b/>
                <w:bCs/>
                <w:sz w:val="24"/>
                <w:szCs w:val="24"/>
              </w:rPr>
            </w:pPr>
            <w:r w:rsidRPr="003B5C52">
              <w:rPr>
                <w:b/>
                <w:bCs/>
                <w:sz w:val="24"/>
                <w:szCs w:val="24"/>
              </w:rPr>
              <w:t xml:space="preserve">Factors influencing humidity of place  </w:t>
            </w:r>
          </w:p>
          <w:p w14:paraId="589FF954" w14:textId="77777777" w:rsidR="00104C75" w:rsidRPr="00D859B1" w:rsidRDefault="00104C75" w:rsidP="00116723">
            <w:pPr>
              <w:pStyle w:val="ListParagraph"/>
              <w:numPr>
                <w:ilvl w:val="0"/>
                <w:numId w:val="73"/>
              </w:numPr>
              <w:suppressAutoHyphens/>
              <w:autoSpaceDN w:val="0"/>
              <w:spacing w:after="0" w:line="240" w:lineRule="auto"/>
              <w:jc w:val="both"/>
              <w:textAlignment w:val="baseline"/>
              <w:rPr>
                <w:sz w:val="24"/>
                <w:szCs w:val="24"/>
              </w:rPr>
            </w:pPr>
            <w:r w:rsidRPr="00D859B1">
              <w:rPr>
                <w:sz w:val="24"/>
                <w:szCs w:val="24"/>
              </w:rPr>
              <w:t>In groups, learners analyse real-world data or case studies on how factors like temperature, altitude, proximity to water bodies, vegetation, and human activities influence humidity in different locations.</w:t>
            </w:r>
          </w:p>
          <w:p w14:paraId="0C2CE296" w14:textId="77777777" w:rsidR="00104C75" w:rsidRPr="00D859B1" w:rsidRDefault="00104C75" w:rsidP="00116723">
            <w:pPr>
              <w:pStyle w:val="ListParagraph"/>
              <w:numPr>
                <w:ilvl w:val="0"/>
                <w:numId w:val="73"/>
              </w:numPr>
              <w:suppressAutoHyphens/>
              <w:autoSpaceDN w:val="0"/>
              <w:spacing w:after="0" w:line="240" w:lineRule="auto"/>
              <w:jc w:val="both"/>
              <w:textAlignment w:val="baseline"/>
              <w:rPr>
                <w:sz w:val="24"/>
                <w:szCs w:val="24"/>
              </w:rPr>
            </w:pPr>
            <w:r w:rsidRPr="00D859B1">
              <w:rPr>
                <w:sz w:val="24"/>
                <w:szCs w:val="24"/>
              </w:rPr>
              <w:t>Learners go on a local field trip to observe how nearby features (e.g., lakes, forests, urban areas) affect humidity levels and document their findings.</w:t>
            </w:r>
          </w:p>
          <w:p w14:paraId="30FD4A84" w14:textId="77777777" w:rsidR="00104C75" w:rsidRDefault="00104C75" w:rsidP="00116723">
            <w:pPr>
              <w:pStyle w:val="ListParagraph"/>
              <w:numPr>
                <w:ilvl w:val="0"/>
                <w:numId w:val="73"/>
              </w:numPr>
              <w:suppressAutoHyphens/>
              <w:autoSpaceDN w:val="0"/>
              <w:spacing w:after="0" w:line="240" w:lineRule="auto"/>
              <w:contextualSpacing w:val="0"/>
              <w:jc w:val="both"/>
              <w:textAlignment w:val="baseline"/>
              <w:rPr>
                <w:sz w:val="24"/>
                <w:szCs w:val="24"/>
              </w:rPr>
            </w:pPr>
            <w:r w:rsidRPr="00D859B1">
              <w:rPr>
                <w:sz w:val="24"/>
                <w:szCs w:val="24"/>
              </w:rPr>
              <w:t>Learners</w:t>
            </w:r>
            <w:r>
              <w:rPr>
                <w:sz w:val="24"/>
                <w:szCs w:val="24"/>
              </w:rPr>
              <w:t xml:space="preserve"> analyse </w:t>
            </w:r>
            <w:r w:rsidRPr="00D859B1">
              <w:rPr>
                <w:sz w:val="24"/>
                <w:szCs w:val="24"/>
              </w:rPr>
              <w:t xml:space="preserve">data on temperature, elevation, and water vapour content for various locations. </w:t>
            </w:r>
            <w:r>
              <w:rPr>
                <w:sz w:val="24"/>
                <w:szCs w:val="24"/>
              </w:rPr>
              <w:t xml:space="preserve">They </w:t>
            </w:r>
            <w:r w:rsidRPr="00D859B1">
              <w:rPr>
                <w:sz w:val="24"/>
                <w:szCs w:val="24"/>
              </w:rPr>
              <w:t>infer the key factors influencing humidity and discuss their reasoning.</w:t>
            </w:r>
          </w:p>
          <w:p w14:paraId="4B5ECFB8" w14:textId="77777777" w:rsidR="003B5C52" w:rsidRDefault="003B5C52" w:rsidP="003B5C52">
            <w:pPr>
              <w:pStyle w:val="ListParagraph"/>
              <w:suppressAutoHyphens/>
              <w:autoSpaceDN w:val="0"/>
              <w:spacing w:after="0" w:line="240" w:lineRule="auto"/>
              <w:ind w:left="360"/>
              <w:contextualSpacing w:val="0"/>
              <w:jc w:val="both"/>
              <w:textAlignment w:val="baseline"/>
              <w:rPr>
                <w:sz w:val="24"/>
                <w:szCs w:val="24"/>
              </w:rPr>
            </w:pPr>
          </w:p>
          <w:p w14:paraId="0020825F" w14:textId="77777777" w:rsidR="00104C75" w:rsidRPr="003B5C52" w:rsidRDefault="00104C75" w:rsidP="00104C75">
            <w:pPr>
              <w:suppressAutoHyphens/>
              <w:autoSpaceDN w:val="0"/>
              <w:jc w:val="both"/>
              <w:textAlignment w:val="baseline"/>
              <w:rPr>
                <w:b/>
                <w:bCs/>
                <w:sz w:val="24"/>
                <w:szCs w:val="24"/>
              </w:rPr>
            </w:pPr>
            <w:r w:rsidRPr="003B5C52">
              <w:rPr>
                <w:b/>
                <w:bCs/>
                <w:sz w:val="24"/>
                <w:szCs w:val="24"/>
              </w:rPr>
              <w:t>The significance of humidity for the environment</w:t>
            </w:r>
          </w:p>
          <w:p w14:paraId="7A3636DF" w14:textId="1B344043" w:rsidR="00104C75" w:rsidRDefault="00104C75" w:rsidP="00116723">
            <w:pPr>
              <w:pStyle w:val="ListParagraph"/>
              <w:numPr>
                <w:ilvl w:val="0"/>
                <w:numId w:val="78"/>
              </w:numPr>
              <w:suppressAutoHyphens/>
              <w:autoSpaceDN w:val="0"/>
              <w:spacing w:after="0" w:line="240" w:lineRule="auto"/>
              <w:jc w:val="both"/>
              <w:textAlignment w:val="baseline"/>
              <w:rPr>
                <w:sz w:val="24"/>
                <w:szCs w:val="24"/>
              </w:rPr>
            </w:pPr>
            <w:commentRangeStart w:id="203"/>
            <w:r>
              <w:rPr>
                <w:sz w:val="24"/>
                <w:szCs w:val="24"/>
              </w:rPr>
              <w:t xml:space="preserve">In groups, </w:t>
            </w:r>
            <w:r w:rsidRPr="0070428B">
              <w:rPr>
                <w:sz w:val="24"/>
                <w:szCs w:val="24"/>
              </w:rPr>
              <w:t xml:space="preserve">Learners discuss how humidity impacts ecosystems (e.g., plant growth, animal </w:t>
            </w:r>
            <w:r w:rsidR="00B21185" w:rsidRPr="0070428B">
              <w:rPr>
                <w:sz w:val="24"/>
                <w:szCs w:val="24"/>
              </w:rPr>
              <w:t>behaviour</w:t>
            </w:r>
            <w:r w:rsidRPr="0070428B">
              <w:rPr>
                <w:sz w:val="24"/>
                <w:szCs w:val="24"/>
              </w:rPr>
              <w:t xml:space="preserve">) </w:t>
            </w:r>
            <w:r w:rsidRPr="0070428B">
              <w:rPr>
                <w:sz w:val="24"/>
                <w:szCs w:val="24"/>
              </w:rPr>
              <w:lastRenderedPageBreak/>
              <w:t>and global pheno</w:t>
            </w:r>
            <w:r>
              <w:rPr>
                <w:sz w:val="24"/>
                <w:szCs w:val="24"/>
              </w:rPr>
              <w:t>mena (e.g., climate regulation) and make presentations to the rest of the class.</w:t>
            </w:r>
            <w:commentRangeEnd w:id="203"/>
            <w:r w:rsidR="00A46877">
              <w:rPr>
                <w:rStyle w:val="CommentReference"/>
                <w:rFonts w:cs="Times New Roman"/>
                <w:kern w:val="0"/>
                <w:lang w:val="en-US"/>
              </w:rPr>
              <w:commentReference w:id="203"/>
            </w:r>
          </w:p>
          <w:p w14:paraId="0CE40A58" w14:textId="69CBD5A3" w:rsidR="00104C75" w:rsidRDefault="00104C75" w:rsidP="00116723">
            <w:pPr>
              <w:pStyle w:val="ListParagraph"/>
              <w:numPr>
                <w:ilvl w:val="0"/>
                <w:numId w:val="78"/>
              </w:numPr>
              <w:suppressAutoHyphens/>
              <w:autoSpaceDN w:val="0"/>
              <w:spacing w:after="0" w:line="240" w:lineRule="auto"/>
              <w:jc w:val="both"/>
              <w:textAlignment w:val="baseline"/>
              <w:rPr>
                <w:sz w:val="24"/>
                <w:szCs w:val="24"/>
              </w:rPr>
            </w:pPr>
            <w:r w:rsidRPr="0070428B">
              <w:rPr>
                <w:sz w:val="24"/>
                <w:szCs w:val="24"/>
              </w:rPr>
              <w:t xml:space="preserve">In pairs, learners </w:t>
            </w:r>
            <w:r w:rsidR="00370E6A">
              <w:rPr>
                <w:sz w:val="24"/>
                <w:szCs w:val="24"/>
              </w:rPr>
              <w:t xml:space="preserve">carry out library or internet </w:t>
            </w:r>
            <w:r w:rsidRPr="0070428B">
              <w:rPr>
                <w:sz w:val="24"/>
                <w:szCs w:val="24"/>
              </w:rPr>
              <w:t xml:space="preserve">research </w:t>
            </w:r>
            <w:r w:rsidR="00370E6A">
              <w:rPr>
                <w:sz w:val="24"/>
                <w:szCs w:val="24"/>
              </w:rPr>
              <w:t xml:space="preserve">to examine the influence </w:t>
            </w:r>
            <w:r w:rsidR="00B221BC">
              <w:rPr>
                <w:sz w:val="24"/>
                <w:szCs w:val="24"/>
              </w:rPr>
              <w:t>of atmospheric</w:t>
            </w:r>
            <w:r w:rsidR="00370E6A">
              <w:rPr>
                <w:sz w:val="24"/>
                <w:szCs w:val="24"/>
              </w:rPr>
              <w:t xml:space="preserve"> humidity on weather pattern and in </w:t>
            </w:r>
            <w:r w:rsidR="00370E6A" w:rsidRPr="0070428B">
              <w:rPr>
                <w:sz w:val="24"/>
                <w:szCs w:val="24"/>
              </w:rPr>
              <w:t>maintaining life</w:t>
            </w:r>
            <w:r w:rsidR="00370E6A">
              <w:rPr>
                <w:sz w:val="24"/>
                <w:szCs w:val="24"/>
              </w:rPr>
              <w:t xml:space="preserve"> on earth</w:t>
            </w:r>
            <w:r w:rsidR="00B221BC">
              <w:rPr>
                <w:sz w:val="24"/>
                <w:szCs w:val="24"/>
              </w:rPr>
              <w:t xml:space="preserve">. They write and </w:t>
            </w:r>
            <w:r w:rsidRPr="0070428B">
              <w:rPr>
                <w:sz w:val="24"/>
                <w:szCs w:val="24"/>
              </w:rPr>
              <w:t xml:space="preserve">present </w:t>
            </w:r>
            <w:r w:rsidR="00370E6A">
              <w:rPr>
                <w:sz w:val="24"/>
                <w:szCs w:val="24"/>
              </w:rPr>
              <w:t>reports</w:t>
            </w:r>
            <w:r w:rsidRPr="0070428B">
              <w:rPr>
                <w:sz w:val="24"/>
                <w:szCs w:val="24"/>
              </w:rPr>
              <w:t xml:space="preserve"> </w:t>
            </w:r>
          </w:p>
          <w:p w14:paraId="236D811A" w14:textId="2462DB27" w:rsidR="00104C75" w:rsidRDefault="00104C75" w:rsidP="00116723">
            <w:pPr>
              <w:pStyle w:val="ListParagraph"/>
              <w:numPr>
                <w:ilvl w:val="0"/>
                <w:numId w:val="78"/>
              </w:numPr>
              <w:suppressAutoHyphens/>
              <w:autoSpaceDN w:val="0"/>
              <w:spacing w:after="0" w:line="240" w:lineRule="auto"/>
              <w:jc w:val="both"/>
              <w:textAlignment w:val="baseline"/>
              <w:rPr>
                <w:sz w:val="24"/>
                <w:szCs w:val="24"/>
              </w:rPr>
            </w:pPr>
            <w:r w:rsidRPr="0070428B">
              <w:rPr>
                <w:sz w:val="24"/>
                <w:szCs w:val="24"/>
              </w:rPr>
              <w:t>In pairs, learners create posters</w:t>
            </w:r>
            <w:commentRangeStart w:id="204"/>
            <w:r w:rsidRPr="0070428B">
              <w:rPr>
                <w:sz w:val="24"/>
                <w:szCs w:val="24"/>
              </w:rPr>
              <w:t xml:space="preserve">, videos, </w:t>
            </w:r>
            <w:commentRangeEnd w:id="204"/>
            <w:r w:rsidR="001940A0">
              <w:rPr>
                <w:rStyle w:val="CommentReference"/>
                <w:rFonts w:cs="Times New Roman"/>
                <w:kern w:val="0"/>
                <w:lang w:val="en-US"/>
              </w:rPr>
              <w:commentReference w:id="204"/>
            </w:r>
            <w:r w:rsidRPr="0070428B">
              <w:rPr>
                <w:sz w:val="24"/>
                <w:szCs w:val="24"/>
              </w:rPr>
              <w:t>or skits illustrating the importance of humidity for specific scenarios (e.g., desert vs. rainforest ecosystems, impacts on farming, or human health).</w:t>
            </w:r>
          </w:p>
          <w:p w14:paraId="3AFE7F96" w14:textId="77777777" w:rsidR="00104C75" w:rsidRDefault="00104C75" w:rsidP="00116723">
            <w:pPr>
              <w:pStyle w:val="ListParagraph"/>
              <w:numPr>
                <w:ilvl w:val="0"/>
                <w:numId w:val="78"/>
              </w:numPr>
              <w:suppressAutoHyphens/>
              <w:autoSpaceDN w:val="0"/>
              <w:spacing w:after="0" w:line="240" w:lineRule="auto"/>
              <w:jc w:val="both"/>
              <w:textAlignment w:val="baseline"/>
              <w:rPr>
                <w:sz w:val="24"/>
                <w:szCs w:val="24"/>
              </w:rPr>
            </w:pPr>
            <w:r w:rsidRPr="0070428B">
              <w:rPr>
                <w:sz w:val="24"/>
                <w:szCs w:val="24"/>
              </w:rPr>
              <w:t xml:space="preserve"> Learners use weather or climate simulations to show how changing humidity levels affect ecosystems and temperature. Learners predict outcomes and discuss findings.</w:t>
            </w:r>
          </w:p>
          <w:p w14:paraId="2D53E2C3" w14:textId="50717FB9" w:rsidR="00104C75" w:rsidRDefault="00104C75" w:rsidP="00116723">
            <w:pPr>
              <w:pStyle w:val="ListParagraph"/>
              <w:numPr>
                <w:ilvl w:val="0"/>
                <w:numId w:val="73"/>
              </w:numPr>
              <w:suppressAutoHyphens/>
              <w:autoSpaceDN w:val="0"/>
              <w:spacing w:after="0" w:line="240" w:lineRule="auto"/>
              <w:contextualSpacing w:val="0"/>
              <w:jc w:val="both"/>
              <w:textAlignment w:val="baseline"/>
              <w:rPr>
                <w:rFonts w:asciiTheme="minorHAnsi" w:hAnsiTheme="minorHAnsi"/>
                <w:sz w:val="24"/>
                <w:szCs w:val="24"/>
              </w:rPr>
            </w:pPr>
            <w:r>
              <w:rPr>
                <w:sz w:val="24"/>
                <w:szCs w:val="24"/>
              </w:rPr>
              <w:t xml:space="preserve"> Learners </w:t>
            </w:r>
            <w:r w:rsidRPr="0070428B">
              <w:rPr>
                <w:sz w:val="24"/>
                <w:szCs w:val="24"/>
              </w:rPr>
              <w:t>debate topics like "Is high humidity more beneficial or detrimental for humans and the environment?"</w:t>
            </w:r>
          </w:p>
        </w:tc>
        <w:tc>
          <w:tcPr>
            <w:tcW w:w="1607" w:type="pct"/>
          </w:tcPr>
          <w:p w14:paraId="2D3DBB11" w14:textId="77777777"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lastRenderedPageBreak/>
              <w:t>Observe how actively and thoughtfully learners engage in discussions with their partner, ensuring they listen and contribute relevant ideas.</w:t>
            </w:r>
          </w:p>
          <w:p w14:paraId="343E535E" w14:textId="77777777"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Monitor their ability to connect local examples to the influencing factors (e.g., altitude, proximity to water, vegetation, or urbanization).</w:t>
            </w:r>
          </w:p>
          <w:p w14:paraId="56110EF8" w14:textId="3C9DCF0B"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learners as they work in groups. Learners evaluate their own contributions and learning.</w:t>
            </w:r>
          </w:p>
          <w:p w14:paraId="6778276B" w14:textId="77777777"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lang w:val="en-US"/>
              </w:rPr>
              <w:t xml:space="preserve">Observe learners as they work collaboratively to brainstorm ideas and construct a concept map and how concepts connect. </w:t>
            </w:r>
          </w:p>
          <w:p w14:paraId="4C19D0D8" w14:textId="77777777" w:rsidR="00104C75" w:rsidRPr="00D622F8" w:rsidRDefault="00104C75" w:rsidP="00104C75">
            <w:pPr>
              <w:jc w:val="both"/>
              <w:rPr>
                <w:rFonts w:asciiTheme="minorHAnsi" w:hAnsiTheme="minorHAnsi" w:cstheme="minorHAnsi"/>
                <w:strike/>
                <w:sz w:val="24"/>
                <w:szCs w:val="24"/>
              </w:rPr>
            </w:pPr>
          </w:p>
          <w:p w14:paraId="156DD9C5" w14:textId="77777777" w:rsidR="00104C75" w:rsidRPr="00D622F8" w:rsidRDefault="00104C75" w:rsidP="00104C75">
            <w:pPr>
              <w:jc w:val="both"/>
              <w:rPr>
                <w:rFonts w:asciiTheme="minorHAnsi" w:hAnsiTheme="minorHAnsi" w:cstheme="minorHAnsi"/>
                <w:sz w:val="24"/>
                <w:szCs w:val="24"/>
              </w:rPr>
            </w:pPr>
          </w:p>
          <w:p w14:paraId="3248123D" w14:textId="77777777" w:rsidR="00104C75" w:rsidRPr="00D622F8" w:rsidRDefault="00104C75" w:rsidP="00104C75">
            <w:pPr>
              <w:jc w:val="both"/>
              <w:rPr>
                <w:rFonts w:asciiTheme="minorHAnsi" w:hAnsiTheme="minorHAnsi" w:cstheme="minorHAnsi"/>
                <w:sz w:val="24"/>
                <w:szCs w:val="24"/>
              </w:rPr>
            </w:pPr>
          </w:p>
          <w:p w14:paraId="11F0866E" w14:textId="77777777" w:rsidR="00104C75" w:rsidRPr="00D622F8" w:rsidRDefault="00104C75" w:rsidP="00104C75">
            <w:pPr>
              <w:jc w:val="both"/>
              <w:rPr>
                <w:rFonts w:asciiTheme="minorHAnsi" w:hAnsiTheme="minorHAnsi" w:cstheme="minorHAnsi"/>
                <w:sz w:val="24"/>
                <w:szCs w:val="24"/>
              </w:rPr>
            </w:pPr>
          </w:p>
          <w:p w14:paraId="5361DC63" w14:textId="77777777" w:rsidR="00104C75" w:rsidRPr="00D622F8" w:rsidRDefault="00104C75" w:rsidP="00104C75">
            <w:pPr>
              <w:jc w:val="both"/>
              <w:rPr>
                <w:rFonts w:asciiTheme="minorHAnsi" w:hAnsiTheme="minorHAnsi" w:cstheme="minorHAnsi"/>
                <w:sz w:val="24"/>
                <w:szCs w:val="24"/>
              </w:rPr>
            </w:pPr>
          </w:p>
          <w:p w14:paraId="55ECEB9D" w14:textId="4E87C12D" w:rsidR="00104C75" w:rsidRPr="00D622F8" w:rsidRDefault="00104C75" w:rsidP="00116723">
            <w:pPr>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 xml:space="preserve">Observe learners </w:t>
            </w:r>
            <w:r w:rsidR="007579D6" w:rsidRPr="00D622F8">
              <w:rPr>
                <w:rFonts w:asciiTheme="minorHAnsi" w:hAnsiTheme="minorHAnsi" w:cstheme="minorHAnsi"/>
                <w:sz w:val="24"/>
                <w:szCs w:val="24"/>
              </w:rPr>
              <w:t xml:space="preserve">as they measure humidity </w:t>
            </w:r>
            <w:r w:rsidRPr="00D622F8">
              <w:rPr>
                <w:rFonts w:asciiTheme="minorHAnsi" w:hAnsiTheme="minorHAnsi" w:cstheme="minorHAnsi"/>
                <w:sz w:val="24"/>
                <w:szCs w:val="24"/>
              </w:rPr>
              <w:t>for accurate use of instruments, proper handling and safety and attention to detail in measurements.</w:t>
            </w:r>
          </w:p>
          <w:p w14:paraId="11F30A0E" w14:textId="1E4CF87F" w:rsidR="007579D6" w:rsidRPr="00D622F8" w:rsidRDefault="007579D6" w:rsidP="00116723">
            <w:pPr>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groups as they calculate and compare values for relative and absolute humidity. Pay special attention to their ability to interrogate mathematical data.</w:t>
            </w:r>
          </w:p>
          <w:p w14:paraId="5BE827E1" w14:textId="70D2E12C" w:rsidR="00104C75" w:rsidRPr="00D622F8" w:rsidRDefault="00104C75" w:rsidP="00116723">
            <w:pPr>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Converse with learners as they provide feedback to each presenting pair</w:t>
            </w:r>
            <w:r w:rsidR="00370E6A" w:rsidRPr="00D622F8">
              <w:rPr>
                <w:rFonts w:asciiTheme="minorHAnsi" w:hAnsiTheme="minorHAnsi" w:cstheme="minorHAnsi"/>
                <w:sz w:val="24"/>
                <w:szCs w:val="24"/>
              </w:rPr>
              <w:t xml:space="preserve"> noting how objective </w:t>
            </w:r>
            <w:r w:rsidR="00370E6A" w:rsidRPr="00D622F8">
              <w:rPr>
                <w:rFonts w:asciiTheme="minorHAnsi" w:hAnsiTheme="minorHAnsi" w:cstheme="minorHAnsi"/>
                <w:sz w:val="24"/>
                <w:szCs w:val="24"/>
              </w:rPr>
              <w:lastRenderedPageBreak/>
              <w:t>and constructive their feedback is.</w:t>
            </w:r>
          </w:p>
          <w:p w14:paraId="79F1381E" w14:textId="77777777" w:rsidR="00370E6A" w:rsidRPr="00D622F8" w:rsidRDefault="00370E6A" w:rsidP="00104C75">
            <w:pPr>
              <w:ind w:left="360"/>
              <w:jc w:val="both"/>
              <w:rPr>
                <w:rFonts w:asciiTheme="minorHAnsi" w:hAnsiTheme="minorHAnsi" w:cstheme="minorHAnsi"/>
                <w:b/>
                <w:bCs/>
                <w:sz w:val="24"/>
                <w:szCs w:val="24"/>
              </w:rPr>
            </w:pPr>
          </w:p>
          <w:p w14:paraId="22B89829" w14:textId="77777777" w:rsidR="00370E6A" w:rsidRPr="00D622F8" w:rsidRDefault="00370E6A" w:rsidP="00104C75">
            <w:pPr>
              <w:ind w:left="360"/>
              <w:jc w:val="both"/>
              <w:rPr>
                <w:rFonts w:asciiTheme="minorHAnsi" w:hAnsiTheme="minorHAnsi" w:cstheme="minorHAnsi"/>
                <w:b/>
                <w:bCs/>
                <w:sz w:val="24"/>
                <w:szCs w:val="24"/>
              </w:rPr>
            </w:pPr>
          </w:p>
          <w:p w14:paraId="34EAC77B" w14:textId="77777777" w:rsidR="00370E6A" w:rsidRPr="00D622F8" w:rsidRDefault="00370E6A" w:rsidP="00104C75">
            <w:pPr>
              <w:ind w:left="360"/>
              <w:jc w:val="both"/>
              <w:rPr>
                <w:rFonts w:asciiTheme="minorHAnsi" w:hAnsiTheme="minorHAnsi" w:cstheme="minorHAnsi"/>
                <w:b/>
                <w:bCs/>
                <w:sz w:val="24"/>
                <w:szCs w:val="24"/>
              </w:rPr>
            </w:pPr>
          </w:p>
          <w:p w14:paraId="71D74B39" w14:textId="77777777" w:rsidR="00370E6A" w:rsidRPr="00D622F8" w:rsidRDefault="00370E6A" w:rsidP="00104C75">
            <w:pPr>
              <w:ind w:left="360"/>
              <w:jc w:val="both"/>
              <w:rPr>
                <w:rFonts w:asciiTheme="minorHAnsi" w:hAnsiTheme="minorHAnsi" w:cstheme="minorHAnsi"/>
                <w:b/>
                <w:bCs/>
                <w:sz w:val="24"/>
                <w:szCs w:val="24"/>
              </w:rPr>
            </w:pPr>
          </w:p>
          <w:p w14:paraId="6CC56E87" w14:textId="77777777" w:rsidR="00370E6A" w:rsidRPr="00D622F8" w:rsidRDefault="00370E6A" w:rsidP="00104C75">
            <w:pPr>
              <w:ind w:left="360"/>
              <w:jc w:val="both"/>
              <w:rPr>
                <w:rFonts w:asciiTheme="minorHAnsi" w:hAnsiTheme="minorHAnsi" w:cstheme="minorHAnsi"/>
                <w:b/>
                <w:bCs/>
                <w:sz w:val="24"/>
                <w:szCs w:val="24"/>
              </w:rPr>
            </w:pPr>
          </w:p>
          <w:p w14:paraId="1B8F4467" w14:textId="77777777" w:rsidR="00370E6A" w:rsidRPr="00D622F8" w:rsidRDefault="00370E6A" w:rsidP="00370E6A">
            <w:pPr>
              <w:pStyle w:val="ListParagraph"/>
              <w:spacing w:after="0" w:line="240" w:lineRule="auto"/>
              <w:ind w:left="360"/>
              <w:jc w:val="both"/>
              <w:rPr>
                <w:rFonts w:asciiTheme="minorHAnsi" w:hAnsiTheme="minorHAnsi" w:cstheme="minorHAnsi"/>
                <w:sz w:val="24"/>
                <w:szCs w:val="24"/>
              </w:rPr>
            </w:pPr>
          </w:p>
          <w:p w14:paraId="7C7F83F0" w14:textId="77777777" w:rsidR="00B221BC" w:rsidRPr="00D622F8" w:rsidRDefault="00B221BC" w:rsidP="00370E6A">
            <w:pPr>
              <w:pStyle w:val="ListParagraph"/>
              <w:spacing w:after="0" w:line="240" w:lineRule="auto"/>
              <w:ind w:left="360"/>
              <w:jc w:val="both"/>
              <w:rPr>
                <w:rFonts w:asciiTheme="minorHAnsi" w:hAnsiTheme="minorHAnsi" w:cstheme="minorHAnsi"/>
                <w:sz w:val="24"/>
                <w:szCs w:val="24"/>
              </w:rPr>
            </w:pPr>
          </w:p>
          <w:p w14:paraId="61F9DD59" w14:textId="77777777" w:rsidR="00B221BC" w:rsidRPr="00D622F8" w:rsidRDefault="00B221BC" w:rsidP="00370E6A">
            <w:pPr>
              <w:pStyle w:val="ListParagraph"/>
              <w:spacing w:after="0" w:line="240" w:lineRule="auto"/>
              <w:ind w:left="360"/>
              <w:jc w:val="both"/>
              <w:rPr>
                <w:rFonts w:asciiTheme="minorHAnsi" w:hAnsiTheme="minorHAnsi" w:cstheme="minorHAnsi"/>
                <w:sz w:val="24"/>
                <w:szCs w:val="24"/>
              </w:rPr>
            </w:pPr>
          </w:p>
          <w:p w14:paraId="4623E0DD" w14:textId="77777777" w:rsidR="00370E6A" w:rsidRPr="00D622F8" w:rsidRDefault="00370E6A" w:rsidP="00370E6A">
            <w:pPr>
              <w:pStyle w:val="ListParagraph"/>
              <w:spacing w:after="0" w:line="240" w:lineRule="auto"/>
              <w:ind w:left="360"/>
              <w:jc w:val="both"/>
              <w:rPr>
                <w:rFonts w:asciiTheme="minorHAnsi" w:hAnsiTheme="minorHAnsi" w:cstheme="minorHAnsi"/>
                <w:sz w:val="24"/>
                <w:szCs w:val="24"/>
              </w:rPr>
            </w:pPr>
          </w:p>
          <w:p w14:paraId="1C718AFC" w14:textId="4D08E2A8" w:rsidR="00104C75" w:rsidRPr="00D622F8" w:rsidRDefault="00370E6A"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E</w:t>
            </w:r>
            <w:r w:rsidR="00104C75" w:rsidRPr="00D622F8">
              <w:rPr>
                <w:rFonts w:asciiTheme="minorHAnsi" w:hAnsiTheme="minorHAnsi" w:cstheme="minorHAnsi"/>
                <w:sz w:val="24"/>
                <w:szCs w:val="24"/>
              </w:rPr>
              <w:t>valuate the quality of data interpretation and analysis, clarity and effectiveness of visual aids, clarity, depth, and delivery of group presentations and the quality of individual reflections.</w:t>
            </w:r>
          </w:p>
          <w:p w14:paraId="4AED9F8B" w14:textId="77777777"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learners as they collect data during the field trip; observe group dynamics during the field trip and analysis and use rubrics to evaluate the depth and clarity of post-trip analysis and presentations.</w:t>
            </w:r>
          </w:p>
          <w:p w14:paraId="43A4F47B"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096B72A6"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552C10AB"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06B52698"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74984404"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1561727F" w14:textId="77777777" w:rsidR="00370E6A" w:rsidRPr="00D622F8" w:rsidRDefault="00370E6A" w:rsidP="00104C75">
            <w:pPr>
              <w:pStyle w:val="ListParagraph"/>
              <w:ind w:left="360"/>
              <w:jc w:val="both"/>
              <w:rPr>
                <w:rFonts w:asciiTheme="minorHAnsi" w:hAnsiTheme="minorHAnsi" w:cstheme="minorHAnsi"/>
                <w:b/>
                <w:bCs/>
                <w:sz w:val="24"/>
                <w:szCs w:val="24"/>
                <w:highlight w:val="red"/>
              </w:rPr>
            </w:pPr>
          </w:p>
          <w:p w14:paraId="733F2A5B" w14:textId="744F61AB"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w:t>
            </w:r>
            <w:commentRangeStart w:id="205"/>
            <w:r w:rsidRPr="00D622F8">
              <w:rPr>
                <w:rFonts w:asciiTheme="minorHAnsi" w:hAnsiTheme="minorHAnsi" w:cstheme="minorHAnsi"/>
                <w:sz w:val="24"/>
                <w:szCs w:val="24"/>
              </w:rPr>
              <w:t xml:space="preserve"> as </w:t>
            </w:r>
            <w:commentRangeEnd w:id="205"/>
            <w:r w:rsidR="00937135">
              <w:rPr>
                <w:rStyle w:val="CommentReference"/>
                <w:rFonts w:cs="Times New Roman"/>
                <w:kern w:val="0"/>
                <w:lang w:val="en-US"/>
              </w:rPr>
              <w:commentReference w:id="205"/>
            </w:r>
            <w:r w:rsidRPr="00D622F8">
              <w:rPr>
                <w:rFonts w:asciiTheme="minorHAnsi" w:hAnsiTheme="minorHAnsi" w:cstheme="minorHAnsi"/>
                <w:sz w:val="24"/>
                <w:szCs w:val="24"/>
              </w:rPr>
              <w:t xml:space="preserve">learners </w:t>
            </w:r>
            <w:r w:rsidR="00370E6A" w:rsidRPr="00D622F8">
              <w:rPr>
                <w:rFonts w:asciiTheme="minorHAnsi" w:hAnsiTheme="minorHAnsi" w:cstheme="minorHAnsi"/>
                <w:sz w:val="24"/>
                <w:szCs w:val="24"/>
              </w:rPr>
              <w:t xml:space="preserve">as they </w:t>
            </w:r>
            <w:r w:rsidRPr="00D622F8">
              <w:rPr>
                <w:rFonts w:asciiTheme="minorHAnsi" w:hAnsiTheme="minorHAnsi" w:cstheme="minorHAnsi"/>
                <w:sz w:val="24"/>
                <w:szCs w:val="24"/>
              </w:rPr>
              <w:t>collaboratively discuss, evaluate the quality of group presentations</w:t>
            </w:r>
            <w:r w:rsidR="00370E6A" w:rsidRPr="00D622F8">
              <w:rPr>
                <w:rFonts w:asciiTheme="minorHAnsi" w:hAnsiTheme="minorHAnsi" w:cstheme="minorHAnsi"/>
                <w:sz w:val="24"/>
                <w:szCs w:val="24"/>
              </w:rPr>
              <w:t xml:space="preserve"> and </w:t>
            </w:r>
            <w:r w:rsidRPr="00D622F8">
              <w:rPr>
                <w:rFonts w:asciiTheme="minorHAnsi" w:hAnsiTheme="minorHAnsi" w:cstheme="minorHAnsi"/>
                <w:sz w:val="24"/>
                <w:szCs w:val="24"/>
              </w:rPr>
              <w:lastRenderedPageBreak/>
              <w:t>individual reflections for depth of insight.</w:t>
            </w:r>
          </w:p>
          <w:p w14:paraId="068BE4C6" w14:textId="46289224" w:rsidR="00370E6A"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Use rubrics to evaluate the quality of research and information gathering, clarity and quality of the presentation and how well pairs worked together.</w:t>
            </w:r>
          </w:p>
          <w:p w14:paraId="5A87C491" w14:textId="77777777" w:rsidR="00104C75" w:rsidRPr="00D622F8" w:rsidRDefault="00104C75" w:rsidP="00116723">
            <w:pPr>
              <w:pStyle w:val="NormalWeb"/>
              <w:numPr>
                <w:ilvl w:val="0"/>
                <w:numId w:val="79"/>
              </w:numPr>
              <w:rPr>
                <w:rFonts w:asciiTheme="minorHAnsi" w:hAnsiTheme="minorHAnsi" w:cstheme="minorHAnsi"/>
              </w:rPr>
            </w:pPr>
            <w:r w:rsidRPr="00D622F8">
              <w:rPr>
                <w:rFonts w:asciiTheme="minorHAnsi" w:hAnsiTheme="minorHAnsi" w:cstheme="minorHAnsi"/>
              </w:rPr>
              <w:t>Each pair rates their teamwork and classmates provide feedback on engagement and creativity. Use the rubric to evaluate each project, considering both the presentation and effort put into preparation.</w:t>
            </w:r>
          </w:p>
          <w:p w14:paraId="258CE703" w14:textId="77777777" w:rsidR="00104C75" w:rsidRPr="00D622F8" w:rsidRDefault="00104C75" w:rsidP="00116723">
            <w:pPr>
              <w:pStyle w:val="ListParagraph"/>
              <w:numPr>
                <w:ilvl w:val="0"/>
                <w:numId w:val="7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learners’ engagement with the tools, their ability to manipulate variables, and their data collection methods, use rubrics to evaluate submitted reports, presentations, or discussions.</w:t>
            </w:r>
          </w:p>
          <w:p w14:paraId="062F25DD" w14:textId="29872CFE" w:rsidR="00104C75" w:rsidRPr="00D622F8" w:rsidRDefault="00104C75" w:rsidP="00116723">
            <w:pPr>
              <w:pStyle w:val="ListParagraph"/>
              <w:numPr>
                <w:ilvl w:val="0"/>
                <w:numId w:val="9"/>
              </w:numPr>
              <w:spacing w:after="0" w:line="240" w:lineRule="auto"/>
              <w:jc w:val="both"/>
              <w:rPr>
                <w:rFonts w:asciiTheme="minorHAnsi" w:hAnsiTheme="minorHAnsi" w:cstheme="minorHAnsi"/>
                <w:sz w:val="24"/>
                <w:szCs w:val="24"/>
              </w:rPr>
            </w:pPr>
            <w:r w:rsidRPr="00D622F8">
              <w:rPr>
                <w:rFonts w:asciiTheme="minorHAnsi" w:hAnsiTheme="minorHAnsi" w:cstheme="minorHAnsi"/>
                <w:sz w:val="24"/>
                <w:szCs w:val="24"/>
              </w:rPr>
              <w:t>Observe as learners debate and use rubrics to evaluate logical flow of ideas, critical thinking abilities and communication skills.</w:t>
            </w:r>
          </w:p>
        </w:tc>
      </w:tr>
      <w:tr w:rsidR="00104C75" w14:paraId="10E0FE41" w14:textId="77777777" w:rsidTr="00545113">
        <w:tc>
          <w:tcPr>
            <w:tcW w:w="1591" w:type="pct"/>
          </w:tcPr>
          <w:p w14:paraId="0DA57372" w14:textId="5BA19C2C" w:rsidR="00104C75" w:rsidRDefault="00104C75" w:rsidP="00116723">
            <w:pPr>
              <w:numPr>
                <w:ilvl w:val="0"/>
                <w:numId w:val="90"/>
              </w:numPr>
              <w:spacing w:after="0" w:line="240" w:lineRule="auto"/>
              <w:rPr>
                <w:rFonts w:asciiTheme="minorHAnsi" w:hAnsiTheme="minorHAnsi"/>
                <w:b/>
                <w:bCs/>
                <w:sz w:val="24"/>
                <w:szCs w:val="24"/>
              </w:rPr>
            </w:pPr>
            <w:r>
              <w:rPr>
                <w:rFonts w:asciiTheme="minorHAnsi" w:hAnsiTheme="minorHAnsi"/>
                <w:sz w:val="24"/>
                <w:szCs w:val="24"/>
              </w:rPr>
              <w:lastRenderedPageBreak/>
              <w:t>Demonstrate understanding of solar radiation by pointing out its nature, the processes it undergoes as it passes through the atmosphere, and its effects on temperature on earth (u, gs)</w:t>
            </w:r>
            <w:r>
              <w:rPr>
                <w:rFonts w:asciiTheme="minorHAnsi" w:hAnsiTheme="minorHAnsi"/>
                <w:b/>
                <w:bCs/>
                <w:sz w:val="24"/>
                <w:szCs w:val="24"/>
              </w:rPr>
              <w:t xml:space="preserve"> </w:t>
            </w:r>
          </w:p>
          <w:p w14:paraId="0BC2519C" w14:textId="137FBC63" w:rsidR="00104C75" w:rsidRPr="0003382F" w:rsidRDefault="00104C75" w:rsidP="0003382F">
            <w:pPr>
              <w:spacing w:after="0" w:line="240" w:lineRule="auto"/>
              <w:jc w:val="both"/>
              <w:rPr>
                <w:rFonts w:asciiTheme="minorHAnsi" w:hAnsiTheme="minorHAnsi"/>
                <w:sz w:val="24"/>
                <w:szCs w:val="24"/>
              </w:rPr>
            </w:pPr>
          </w:p>
        </w:tc>
        <w:tc>
          <w:tcPr>
            <w:tcW w:w="1802" w:type="pct"/>
          </w:tcPr>
          <w:p w14:paraId="206BA5FE" w14:textId="77777777" w:rsidR="00104C75" w:rsidRPr="0003382F" w:rsidRDefault="00104C75" w:rsidP="00104C75">
            <w:pPr>
              <w:jc w:val="both"/>
              <w:rPr>
                <w:b/>
                <w:sz w:val="24"/>
                <w:szCs w:val="24"/>
              </w:rPr>
            </w:pPr>
            <w:r w:rsidRPr="0003382F">
              <w:rPr>
                <w:b/>
                <w:sz w:val="24"/>
                <w:szCs w:val="24"/>
              </w:rPr>
              <w:lastRenderedPageBreak/>
              <w:t xml:space="preserve">Solar Radiation </w:t>
            </w:r>
          </w:p>
          <w:p w14:paraId="5CCBC9BA" w14:textId="77777777" w:rsidR="00104C75" w:rsidRDefault="00104C75" w:rsidP="00116723">
            <w:pPr>
              <w:pStyle w:val="ListParagraph"/>
              <w:numPr>
                <w:ilvl w:val="0"/>
                <w:numId w:val="80"/>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groups, learners u</w:t>
            </w:r>
            <w:r w:rsidRPr="00713CE1">
              <w:rPr>
                <w:rFonts w:asciiTheme="minorHAnsi" w:hAnsiTheme="minorHAnsi" w:cstheme="minorHAnsi"/>
                <w:sz w:val="24"/>
                <w:szCs w:val="24"/>
              </w:rPr>
              <w:t xml:space="preserve">se diagrams, videos, and animations to explain the nature of solar radiation, its interaction with the atmosphere (e.g., absorption, scattering, and </w:t>
            </w:r>
            <w:r w:rsidRPr="00713CE1">
              <w:rPr>
                <w:rFonts w:asciiTheme="minorHAnsi" w:hAnsiTheme="minorHAnsi" w:cstheme="minorHAnsi"/>
                <w:sz w:val="24"/>
                <w:szCs w:val="24"/>
              </w:rPr>
              <w:lastRenderedPageBreak/>
              <w:t>reflection), and its impact on Earth's temperature.</w:t>
            </w:r>
          </w:p>
          <w:p w14:paraId="3505CAC0" w14:textId="77777777" w:rsidR="00104C75" w:rsidRDefault="00104C75" w:rsidP="00116723">
            <w:pPr>
              <w:pStyle w:val="ListParagraph"/>
              <w:numPr>
                <w:ilvl w:val="0"/>
                <w:numId w:val="80"/>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In pairs, learners c</w:t>
            </w:r>
            <w:r w:rsidRPr="00713CE1">
              <w:rPr>
                <w:rFonts w:asciiTheme="minorHAnsi" w:hAnsiTheme="minorHAnsi" w:cstheme="minorHAnsi"/>
                <w:sz w:val="24"/>
                <w:szCs w:val="24"/>
              </w:rPr>
              <w:t>onduct a simple classroom experiment to demonstrate solar radiation effects, such as placing thermometers in sunlight and shade to observe temperature differences</w:t>
            </w:r>
          </w:p>
          <w:p w14:paraId="38C1772F" w14:textId="5B004938" w:rsidR="00104C75" w:rsidRPr="00104C75" w:rsidRDefault="00104C75" w:rsidP="00116723">
            <w:pPr>
              <w:pStyle w:val="ListParagraph"/>
              <w:numPr>
                <w:ilvl w:val="0"/>
                <w:numId w:val="80"/>
              </w:numPr>
              <w:spacing w:after="0" w:line="240" w:lineRule="auto"/>
              <w:jc w:val="both"/>
              <w:rPr>
                <w:rFonts w:asciiTheme="minorHAnsi" w:hAnsiTheme="minorHAnsi" w:cstheme="minorHAnsi"/>
                <w:sz w:val="24"/>
                <w:szCs w:val="24"/>
              </w:rPr>
            </w:pPr>
            <w:r w:rsidRPr="00104C75">
              <w:rPr>
                <w:rFonts w:asciiTheme="minorHAnsi" w:hAnsiTheme="minorHAnsi" w:cstheme="minorHAnsi"/>
                <w:sz w:val="24"/>
                <w:szCs w:val="24"/>
              </w:rPr>
              <w:t xml:space="preserve">In groups learners investigate specific topics </w:t>
            </w:r>
            <w:commentRangeStart w:id="206"/>
            <w:r w:rsidRPr="00104C75">
              <w:rPr>
                <w:rFonts w:asciiTheme="minorHAnsi" w:hAnsiTheme="minorHAnsi" w:cstheme="minorHAnsi"/>
                <w:sz w:val="24"/>
                <w:szCs w:val="24"/>
              </w:rPr>
              <w:t>related</w:t>
            </w:r>
            <w:commentRangeEnd w:id="206"/>
            <w:r w:rsidR="001940A0">
              <w:rPr>
                <w:rStyle w:val="CommentReference"/>
                <w:rFonts w:cs="Times New Roman"/>
                <w:kern w:val="0"/>
                <w:lang w:val="en-US"/>
              </w:rPr>
              <w:commentReference w:id="206"/>
            </w:r>
            <w:r w:rsidRPr="00104C75">
              <w:rPr>
                <w:rFonts w:asciiTheme="minorHAnsi" w:hAnsiTheme="minorHAnsi" w:cstheme="minorHAnsi"/>
                <w:sz w:val="24"/>
                <w:szCs w:val="24"/>
              </w:rPr>
              <w:t xml:space="preserve"> to solar radiation, such as the greenhouse effect, urban heat islands, or seasonal temperature changes and present their findings, supported by real-world data and maps</w:t>
            </w:r>
          </w:p>
        </w:tc>
        <w:tc>
          <w:tcPr>
            <w:tcW w:w="1607" w:type="pct"/>
          </w:tcPr>
          <w:p w14:paraId="61157C1F" w14:textId="77777777" w:rsidR="00104C75" w:rsidRDefault="00104C75" w:rsidP="00104C75">
            <w:pPr>
              <w:jc w:val="both"/>
              <w:rPr>
                <w:rFonts w:asciiTheme="minorHAnsi" w:hAnsiTheme="minorHAnsi" w:cstheme="minorHAnsi"/>
                <w:sz w:val="24"/>
                <w:szCs w:val="24"/>
              </w:rPr>
            </w:pPr>
          </w:p>
          <w:p w14:paraId="1047AEC5" w14:textId="0E2F4EA1" w:rsidR="00104C75" w:rsidRPr="003B5C52" w:rsidRDefault="00104C75" w:rsidP="00116723">
            <w:pPr>
              <w:pStyle w:val="ListParagraph"/>
              <w:numPr>
                <w:ilvl w:val="0"/>
                <w:numId w:val="80"/>
              </w:numPr>
              <w:spacing w:after="0" w:line="240" w:lineRule="auto"/>
              <w:jc w:val="both"/>
              <w:rPr>
                <w:rFonts w:asciiTheme="minorHAnsi" w:hAnsiTheme="minorHAnsi" w:cstheme="minorHAnsi"/>
                <w:sz w:val="24"/>
                <w:szCs w:val="24"/>
              </w:rPr>
            </w:pPr>
            <w:r w:rsidRPr="003B5C52">
              <w:rPr>
                <w:rFonts w:asciiTheme="minorHAnsi" w:hAnsiTheme="minorHAnsi" w:cstheme="minorHAnsi"/>
                <w:sz w:val="24"/>
                <w:szCs w:val="24"/>
              </w:rPr>
              <w:t xml:space="preserve">Observe group progress and collaboration. Converse about the draft visuals or presentations to guide improvements. </w:t>
            </w:r>
          </w:p>
          <w:p w14:paraId="03D8349E" w14:textId="77777777" w:rsidR="00EA7DA9" w:rsidRDefault="00104C75" w:rsidP="00116723">
            <w:pPr>
              <w:pStyle w:val="ListParagraph"/>
              <w:numPr>
                <w:ilvl w:val="0"/>
                <w:numId w:val="80"/>
              </w:numPr>
              <w:spacing w:after="0" w:line="240" w:lineRule="auto"/>
              <w:jc w:val="both"/>
              <w:rPr>
                <w:rFonts w:asciiTheme="minorHAnsi" w:hAnsiTheme="minorHAnsi" w:cstheme="minorHAnsi"/>
                <w:sz w:val="24"/>
                <w:szCs w:val="24"/>
              </w:rPr>
            </w:pPr>
            <w:r w:rsidRPr="003B5C52">
              <w:rPr>
                <w:rFonts w:asciiTheme="minorHAnsi" w:hAnsiTheme="minorHAnsi" w:cstheme="minorHAnsi"/>
                <w:sz w:val="24"/>
                <w:szCs w:val="24"/>
              </w:rPr>
              <w:t>Observe pairs as they conduct</w:t>
            </w:r>
            <w:r w:rsidRPr="00CE27A8">
              <w:rPr>
                <w:rFonts w:asciiTheme="minorHAnsi" w:hAnsiTheme="minorHAnsi" w:cstheme="minorHAnsi"/>
                <w:sz w:val="24"/>
                <w:szCs w:val="24"/>
              </w:rPr>
              <w:t xml:space="preserve"> the experiment, </w:t>
            </w:r>
            <w:r w:rsidRPr="00CE27A8">
              <w:rPr>
                <w:rFonts w:asciiTheme="minorHAnsi" w:hAnsiTheme="minorHAnsi" w:cstheme="minorHAnsi"/>
                <w:sz w:val="24"/>
                <w:szCs w:val="24"/>
              </w:rPr>
              <w:lastRenderedPageBreak/>
              <w:t xml:space="preserve">noting; Proper placement of thermometers, </w:t>
            </w:r>
            <w:r>
              <w:rPr>
                <w:rFonts w:asciiTheme="minorHAnsi" w:hAnsiTheme="minorHAnsi" w:cstheme="minorHAnsi"/>
                <w:sz w:val="24"/>
                <w:szCs w:val="24"/>
              </w:rPr>
              <w:t>a</w:t>
            </w:r>
            <w:r w:rsidRPr="00CE27A8">
              <w:rPr>
                <w:rFonts w:asciiTheme="minorHAnsi" w:hAnsiTheme="minorHAnsi" w:cstheme="minorHAnsi"/>
                <w:sz w:val="24"/>
                <w:szCs w:val="24"/>
              </w:rPr>
              <w:t>ccurate readin</w:t>
            </w:r>
            <w:r>
              <w:rPr>
                <w:rFonts w:asciiTheme="minorHAnsi" w:hAnsiTheme="minorHAnsi" w:cstheme="minorHAnsi"/>
                <w:sz w:val="24"/>
                <w:szCs w:val="24"/>
              </w:rPr>
              <w:t>g and recording of temperatures and e</w:t>
            </w:r>
            <w:r w:rsidRPr="00CE27A8">
              <w:rPr>
                <w:rFonts w:asciiTheme="minorHAnsi" w:hAnsiTheme="minorHAnsi" w:cstheme="minorHAnsi"/>
                <w:sz w:val="24"/>
                <w:szCs w:val="24"/>
              </w:rPr>
              <w:t>ffective teamwork.</w:t>
            </w:r>
            <w:r>
              <w:rPr>
                <w:rFonts w:asciiTheme="minorHAnsi" w:hAnsiTheme="minorHAnsi" w:cstheme="minorHAnsi"/>
                <w:sz w:val="24"/>
                <w:szCs w:val="24"/>
              </w:rPr>
              <w:t xml:space="preserve"> </w:t>
            </w:r>
            <w:r w:rsidRPr="00CE27A8">
              <w:rPr>
                <w:rFonts w:asciiTheme="minorHAnsi" w:hAnsiTheme="minorHAnsi" w:cstheme="minorHAnsi"/>
                <w:sz w:val="24"/>
                <w:szCs w:val="24"/>
              </w:rPr>
              <w:t>Use a rubric to assess the accuracy and depth of their responses.</w:t>
            </w:r>
          </w:p>
          <w:p w14:paraId="710611AD" w14:textId="1915CCA6" w:rsidR="00104C75" w:rsidRPr="003B5C52" w:rsidRDefault="00104C75" w:rsidP="003B5C52">
            <w:pPr>
              <w:spacing w:after="0" w:line="240" w:lineRule="auto"/>
              <w:jc w:val="both"/>
              <w:rPr>
                <w:rFonts w:asciiTheme="minorHAnsi" w:hAnsiTheme="minorHAnsi" w:cstheme="minorHAnsi"/>
                <w:sz w:val="24"/>
                <w:szCs w:val="24"/>
              </w:rPr>
            </w:pPr>
          </w:p>
        </w:tc>
      </w:tr>
      <w:tr w:rsidR="00104C75" w14:paraId="60FBB797" w14:textId="77777777" w:rsidTr="00545113">
        <w:tc>
          <w:tcPr>
            <w:tcW w:w="1591" w:type="pct"/>
          </w:tcPr>
          <w:p w14:paraId="28272D21" w14:textId="0DF9A6DF" w:rsidR="00104C75" w:rsidRPr="0003382F" w:rsidRDefault="00104C75" w:rsidP="00116723">
            <w:pPr>
              <w:pStyle w:val="ListParagraph"/>
              <w:numPr>
                <w:ilvl w:val="0"/>
                <w:numId w:val="90"/>
              </w:numPr>
              <w:rPr>
                <w:sz w:val="24"/>
                <w:szCs w:val="24"/>
              </w:rPr>
            </w:pPr>
            <w:r w:rsidRPr="0003382F">
              <w:rPr>
                <w:sz w:val="24"/>
                <w:szCs w:val="24"/>
              </w:rPr>
              <w:lastRenderedPageBreak/>
              <w:t>Discuss the factors that influence the amount of solar radiation received at any place (u)</w:t>
            </w:r>
          </w:p>
          <w:p w14:paraId="19326B02" w14:textId="77777777" w:rsidR="00104C75" w:rsidRDefault="00104C75" w:rsidP="003D251C">
            <w:pPr>
              <w:spacing w:after="0" w:line="240" w:lineRule="auto"/>
              <w:rPr>
                <w:rFonts w:asciiTheme="minorHAnsi" w:hAnsiTheme="minorHAnsi"/>
                <w:sz w:val="24"/>
                <w:szCs w:val="24"/>
              </w:rPr>
            </w:pPr>
          </w:p>
        </w:tc>
        <w:tc>
          <w:tcPr>
            <w:tcW w:w="1802" w:type="pct"/>
          </w:tcPr>
          <w:p w14:paraId="3E3FFB60" w14:textId="01FB256E" w:rsidR="00104C75" w:rsidRPr="003D251C" w:rsidRDefault="00104C75" w:rsidP="00116723">
            <w:pPr>
              <w:pStyle w:val="ListParagraph"/>
              <w:numPr>
                <w:ilvl w:val="0"/>
                <w:numId w:val="80"/>
              </w:numPr>
              <w:spacing w:after="0" w:line="240" w:lineRule="auto"/>
              <w:jc w:val="both"/>
              <w:rPr>
                <w:rFonts w:asciiTheme="minorHAnsi" w:hAnsiTheme="minorHAnsi"/>
                <w:b/>
                <w:sz w:val="24"/>
                <w:szCs w:val="24"/>
              </w:rPr>
            </w:pPr>
            <w:commentRangeStart w:id="207"/>
            <w:r w:rsidRPr="003D251C">
              <w:rPr>
                <w:sz w:val="24"/>
                <w:szCs w:val="24"/>
              </w:rPr>
              <w:t>In groups, learners model the Earth-Sun Relationship by placing the globe in a darkened room, and shine a flashlight/lamp on it to simulate the Sun’s rays. They rotate the globe to show how sunlight falls on different parts of the Earth at varying angles. They discuss why different parts of the earth do not receive the same amount of radiation.</w:t>
            </w:r>
            <w:commentRangeEnd w:id="207"/>
            <w:r w:rsidR="001940A0">
              <w:rPr>
                <w:rStyle w:val="CommentReference"/>
                <w:rFonts w:cs="Times New Roman"/>
                <w:kern w:val="0"/>
                <w:lang w:val="en-US"/>
              </w:rPr>
              <w:commentReference w:id="207"/>
            </w:r>
          </w:p>
        </w:tc>
        <w:tc>
          <w:tcPr>
            <w:tcW w:w="1607" w:type="pct"/>
          </w:tcPr>
          <w:p w14:paraId="379B6EF0" w14:textId="26794050" w:rsidR="00104C75" w:rsidRPr="003D251C" w:rsidRDefault="00104C75" w:rsidP="00116723">
            <w:pPr>
              <w:pStyle w:val="ListParagraph"/>
              <w:numPr>
                <w:ilvl w:val="0"/>
                <w:numId w:val="88"/>
              </w:numPr>
              <w:spacing w:after="0" w:line="240" w:lineRule="auto"/>
              <w:jc w:val="both"/>
              <w:rPr>
                <w:rFonts w:asciiTheme="minorHAnsi" w:hAnsiTheme="minorHAnsi" w:cstheme="minorHAnsi"/>
                <w:sz w:val="24"/>
                <w:szCs w:val="24"/>
              </w:rPr>
            </w:pPr>
            <w:r w:rsidRPr="003D251C">
              <w:rPr>
                <w:rFonts w:asciiTheme="minorHAnsi" w:hAnsiTheme="minorHAnsi" w:cstheme="minorHAnsi"/>
                <w:sz w:val="24"/>
                <w:szCs w:val="24"/>
              </w:rPr>
              <w:t xml:space="preserve">Observe each group and assess, the modelling skills, how accurately they manipulate the globe and flashlight to represent the Earth-Sun relationship, and collaboration skills. </w:t>
            </w:r>
          </w:p>
        </w:tc>
      </w:tr>
      <w:tr w:rsidR="00104C75" w14:paraId="3CE583D2" w14:textId="77777777" w:rsidTr="00545113">
        <w:tc>
          <w:tcPr>
            <w:tcW w:w="1591" w:type="pct"/>
          </w:tcPr>
          <w:p w14:paraId="51E84E66" w14:textId="5E944A74" w:rsidR="00104C75" w:rsidRDefault="00104C75" w:rsidP="00116723">
            <w:pPr>
              <w:numPr>
                <w:ilvl w:val="0"/>
                <w:numId w:val="90"/>
              </w:numPr>
              <w:spacing w:after="0" w:line="240" w:lineRule="auto"/>
              <w:rPr>
                <w:rFonts w:asciiTheme="minorHAnsi" w:hAnsiTheme="minorHAnsi"/>
                <w:sz w:val="24"/>
                <w:szCs w:val="24"/>
              </w:rPr>
            </w:pPr>
            <w:commentRangeStart w:id="208"/>
            <w:r w:rsidRPr="00512AC5">
              <w:rPr>
                <w:sz w:val="24"/>
                <w:szCs w:val="24"/>
              </w:rPr>
              <w:t>Analyse</w:t>
            </w:r>
            <w:commentRangeEnd w:id="208"/>
            <w:r w:rsidR="001940A0">
              <w:rPr>
                <w:rStyle w:val="CommentReference"/>
                <w:rFonts w:cs="Times New Roman"/>
                <w:kern w:val="0"/>
                <w:lang w:val="en-US"/>
              </w:rPr>
              <w:commentReference w:id="208"/>
            </w:r>
            <w:r w:rsidRPr="00512AC5">
              <w:rPr>
                <w:sz w:val="24"/>
                <w:szCs w:val="24"/>
              </w:rPr>
              <w:t xml:space="preserve"> the role of solar radiation in controlling climate, weather and life on planet earth (v/a)</w:t>
            </w:r>
          </w:p>
        </w:tc>
        <w:tc>
          <w:tcPr>
            <w:tcW w:w="1802" w:type="pct"/>
          </w:tcPr>
          <w:p w14:paraId="581483C2" w14:textId="79F92C5D" w:rsidR="00104C75" w:rsidRPr="003D251C" w:rsidRDefault="00104C75" w:rsidP="00116723">
            <w:pPr>
              <w:pStyle w:val="ListParagraph"/>
              <w:numPr>
                <w:ilvl w:val="0"/>
                <w:numId w:val="80"/>
              </w:numPr>
              <w:spacing w:after="0" w:line="240" w:lineRule="auto"/>
              <w:jc w:val="both"/>
              <w:rPr>
                <w:rFonts w:asciiTheme="minorHAnsi" w:hAnsiTheme="minorHAnsi"/>
                <w:b/>
                <w:sz w:val="24"/>
                <w:szCs w:val="24"/>
              </w:rPr>
            </w:pPr>
            <w:r w:rsidRPr="003D251C">
              <w:rPr>
                <w:sz w:val="24"/>
                <w:szCs w:val="24"/>
              </w:rPr>
              <w:t>In groups, learners discuss how the Sun’s energy influence what happens on Earth. They make presentations to the rest of the class.</w:t>
            </w:r>
          </w:p>
        </w:tc>
        <w:tc>
          <w:tcPr>
            <w:tcW w:w="1607" w:type="pct"/>
          </w:tcPr>
          <w:p w14:paraId="260F881D" w14:textId="7C6D0B6C" w:rsidR="00104C75" w:rsidRPr="003D251C" w:rsidRDefault="00104C75" w:rsidP="00116723">
            <w:pPr>
              <w:pStyle w:val="ListParagraph"/>
              <w:numPr>
                <w:ilvl w:val="0"/>
                <w:numId w:val="88"/>
              </w:numPr>
              <w:spacing w:after="0" w:line="240" w:lineRule="auto"/>
              <w:jc w:val="both"/>
              <w:rPr>
                <w:rFonts w:asciiTheme="minorHAnsi" w:hAnsiTheme="minorHAnsi" w:cstheme="minorHAnsi"/>
                <w:sz w:val="24"/>
                <w:szCs w:val="24"/>
              </w:rPr>
            </w:pPr>
            <w:r w:rsidRPr="003D251C">
              <w:rPr>
                <w:rFonts w:asciiTheme="minorHAnsi" w:hAnsiTheme="minorHAnsi" w:cstheme="minorHAnsi"/>
                <w:sz w:val="24"/>
                <w:szCs w:val="24"/>
              </w:rPr>
              <w:t>Observe</w:t>
            </w:r>
            <w:ins w:id="209" w:author="igunga julius" w:date="2024-12-12T11:40:00Z" w16du:dateUtc="2024-12-12T08:40:00Z">
              <w:r w:rsidR="00206BD2">
                <w:rPr>
                  <w:rFonts w:asciiTheme="minorHAnsi" w:hAnsiTheme="minorHAnsi" w:cstheme="minorHAnsi"/>
                  <w:sz w:val="24"/>
                  <w:szCs w:val="24"/>
                </w:rPr>
                <w:t xml:space="preserve"> </w:t>
              </w:r>
            </w:ins>
            <w:del w:id="210" w:author="igunga julius" w:date="2024-12-12T15:54:00Z" w16du:dateUtc="2024-12-12T12:54:00Z">
              <w:r w:rsidRPr="003D251C" w:rsidDel="002F056D">
                <w:rPr>
                  <w:rFonts w:asciiTheme="minorHAnsi" w:hAnsiTheme="minorHAnsi" w:cstheme="minorHAnsi"/>
                  <w:sz w:val="24"/>
                  <w:szCs w:val="24"/>
                </w:rPr>
                <w:delText xml:space="preserve"> </w:delText>
              </w:r>
            </w:del>
            <w:r w:rsidRPr="003D251C">
              <w:rPr>
                <w:rFonts w:asciiTheme="minorHAnsi" w:hAnsiTheme="minorHAnsi" w:cstheme="minorHAnsi"/>
                <w:sz w:val="24"/>
                <w:szCs w:val="24"/>
              </w:rPr>
              <w:t>group discussions and assess their presentations for clarity, creativity, and conceptual accuracy.</w:t>
            </w:r>
          </w:p>
        </w:tc>
      </w:tr>
      <w:tr w:rsidR="00104C75" w14:paraId="0739B901" w14:textId="77777777" w:rsidTr="00545113">
        <w:tc>
          <w:tcPr>
            <w:tcW w:w="1591" w:type="pct"/>
          </w:tcPr>
          <w:p w14:paraId="2286C660" w14:textId="3D349556" w:rsidR="00104C75" w:rsidRDefault="00104C75" w:rsidP="00116723">
            <w:pPr>
              <w:numPr>
                <w:ilvl w:val="0"/>
                <w:numId w:val="91"/>
              </w:numPr>
              <w:spacing w:after="0" w:line="240" w:lineRule="auto"/>
              <w:jc w:val="both"/>
              <w:rPr>
                <w:rFonts w:asciiTheme="minorHAnsi" w:hAnsiTheme="minorHAnsi"/>
                <w:b/>
                <w:bCs/>
                <w:sz w:val="24"/>
                <w:szCs w:val="24"/>
              </w:rPr>
            </w:pPr>
            <w:r>
              <w:rPr>
                <w:rFonts w:asciiTheme="minorHAnsi" w:hAnsiTheme="minorHAnsi"/>
                <w:sz w:val="24"/>
                <w:szCs w:val="24"/>
              </w:rPr>
              <w:t xml:space="preserve">Analyse the relationship between temperature, atmospheric pressure and wind movement </w:t>
            </w:r>
            <w:r>
              <w:rPr>
                <w:rFonts w:asciiTheme="minorHAnsi" w:hAnsiTheme="minorHAnsi"/>
                <w:sz w:val="24"/>
                <w:szCs w:val="24"/>
              </w:rPr>
              <w:lastRenderedPageBreak/>
              <w:t>using appropriate illustrations (u, a/v)</w:t>
            </w:r>
          </w:p>
          <w:p w14:paraId="5E9DB06A" w14:textId="3C1818C5" w:rsidR="00104C75" w:rsidRPr="00B21185" w:rsidRDefault="00104C75" w:rsidP="0003382F">
            <w:pPr>
              <w:spacing w:after="0" w:line="240" w:lineRule="auto"/>
              <w:jc w:val="both"/>
              <w:rPr>
                <w:rFonts w:asciiTheme="minorHAnsi" w:hAnsiTheme="minorHAnsi"/>
                <w:sz w:val="24"/>
                <w:szCs w:val="24"/>
              </w:rPr>
            </w:pPr>
          </w:p>
        </w:tc>
        <w:tc>
          <w:tcPr>
            <w:tcW w:w="1802" w:type="pct"/>
          </w:tcPr>
          <w:p w14:paraId="04BC85A2" w14:textId="77777777" w:rsidR="00104C75" w:rsidRPr="0003382F" w:rsidRDefault="00104C75" w:rsidP="00104C75">
            <w:pPr>
              <w:jc w:val="both"/>
              <w:rPr>
                <w:b/>
                <w:bCs/>
                <w:sz w:val="24"/>
                <w:szCs w:val="24"/>
              </w:rPr>
            </w:pPr>
            <w:r w:rsidRPr="0003382F">
              <w:rPr>
                <w:b/>
                <w:bCs/>
                <w:sz w:val="24"/>
                <w:szCs w:val="24"/>
              </w:rPr>
              <w:lastRenderedPageBreak/>
              <w:t>Atmospheric pressure and Wind systems</w:t>
            </w:r>
          </w:p>
          <w:p w14:paraId="4F5F54C5" w14:textId="77777777" w:rsidR="00104C75" w:rsidRDefault="00104C75" w:rsidP="00116723">
            <w:pPr>
              <w:pStyle w:val="ListParagraph"/>
              <w:numPr>
                <w:ilvl w:val="0"/>
                <w:numId w:val="81"/>
              </w:numPr>
              <w:spacing w:after="0" w:line="240" w:lineRule="auto"/>
              <w:jc w:val="both"/>
              <w:rPr>
                <w:rFonts w:asciiTheme="minorHAnsi" w:hAnsiTheme="minorHAnsi" w:cstheme="minorHAnsi"/>
                <w:sz w:val="24"/>
                <w:szCs w:val="24"/>
              </w:rPr>
            </w:pPr>
            <w:r w:rsidRPr="00A64E18">
              <w:rPr>
                <w:rFonts w:asciiTheme="minorHAnsi" w:hAnsiTheme="minorHAnsi" w:cstheme="minorHAnsi"/>
                <w:sz w:val="24"/>
                <w:szCs w:val="24"/>
              </w:rPr>
              <w:t xml:space="preserve">In groups, learners study diagrams of atmospheric pressure belts (equatorial </w:t>
            </w:r>
            <w:r w:rsidRPr="00A64E18">
              <w:rPr>
                <w:rFonts w:asciiTheme="minorHAnsi" w:hAnsiTheme="minorHAnsi" w:cstheme="minorHAnsi"/>
                <w:sz w:val="24"/>
                <w:szCs w:val="24"/>
              </w:rPr>
              <w:lastRenderedPageBreak/>
              <w:t>low, subtropical high, polar high) and wind systems.</w:t>
            </w:r>
          </w:p>
          <w:p w14:paraId="1743D6E5" w14:textId="4445DC9E" w:rsidR="00104C75" w:rsidRDefault="00104C75" w:rsidP="00116723">
            <w:pPr>
              <w:pStyle w:val="ListParagraph"/>
              <w:numPr>
                <w:ilvl w:val="0"/>
                <w:numId w:val="81"/>
              </w:numPr>
              <w:spacing w:after="0" w:line="240" w:lineRule="auto"/>
              <w:jc w:val="both"/>
              <w:rPr>
                <w:rFonts w:asciiTheme="minorHAnsi" w:hAnsiTheme="minorHAnsi" w:cstheme="minorHAnsi"/>
                <w:sz w:val="24"/>
                <w:szCs w:val="24"/>
              </w:rPr>
            </w:pPr>
            <w:r w:rsidRPr="00A64E18">
              <w:rPr>
                <w:rFonts w:asciiTheme="minorHAnsi" w:hAnsiTheme="minorHAnsi" w:cstheme="minorHAnsi"/>
                <w:sz w:val="24"/>
                <w:szCs w:val="24"/>
              </w:rPr>
              <w:t>They use a globe and markers to model the different wind systems</w:t>
            </w:r>
            <w:r w:rsidR="006040BD">
              <w:rPr>
                <w:rFonts w:asciiTheme="minorHAnsi" w:hAnsiTheme="minorHAnsi" w:cstheme="minorHAnsi"/>
                <w:sz w:val="24"/>
                <w:szCs w:val="24"/>
              </w:rPr>
              <w:t>, u</w:t>
            </w:r>
            <w:r w:rsidRPr="00A64E18">
              <w:rPr>
                <w:rFonts w:asciiTheme="minorHAnsi" w:hAnsiTheme="minorHAnsi" w:cstheme="minorHAnsi"/>
                <w:sz w:val="24"/>
                <w:szCs w:val="24"/>
              </w:rPr>
              <w:t xml:space="preserve">se arrows to show wind directions. </w:t>
            </w:r>
            <w:r w:rsidR="006040BD">
              <w:rPr>
                <w:rFonts w:asciiTheme="minorHAnsi" w:hAnsiTheme="minorHAnsi" w:cstheme="minorHAnsi"/>
                <w:sz w:val="24"/>
                <w:szCs w:val="24"/>
              </w:rPr>
              <w:t>They m</w:t>
            </w:r>
            <w:r w:rsidRPr="00A64E18">
              <w:rPr>
                <w:rFonts w:asciiTheme="minorHAnsi" w:hAnsiTheme="minorHAnsi" w:cstheme="minorHAnsi"/>
                <w:sz w:val="24"/>
                <w:szCs w:val="24"/>
              </w:rPr>
              <w:t xml:space="preserve">ark high- and low-pressure zones and discuss how temperature influences </w:t>
            </w:r>
            <w:r w:rsidR="006040BD">
              <w:rPr>
                <w:rFonts w:asciiTheme="minorHAnsi" w:hAnsiTheme="minorHAnsi" w:cstheme="minorHAnsi"/>
                <w:sz w:val="24"/>
                <w:szCs w:val="24"/>
              </w:rPr>
              <w:t xml:space="preserve">pressure belts and the </w:t>
            </w:r>
            <w:r w:rsidRPr="00A64E18">
              <w:rPr>
                <w:rFonts w:asciiTheme="minorHAnsi" w:hAnsiTheme="minorHAnsi" w:cstheme="minorHAnsi"/>
                <w:sz w:val="24"/>
                <w:szCs w:val="24"/>
              </w:rPr>
              <w:t>formation</w:t>
            </w:r>
            <w:r w:rsidR="006040BD">
              <w:rPr>
                <w:rFonts w:asciiTheme="minorHAnsi" w:hAnsiTheme="minorHAnsi" w:cstheme="minorHAnsi"/>
                <w:sz w:val="24"/>
                <w:szCs w:val="24"/>
              </w:rPr>
              <w:t xml:space="preserve"> of wind systems</w:t>
            </w:r>
            <w:r w:rsidRPr="00A64E18">
              <w:rPr>
                <w:rFonts w:asciiTheme="minorHAnsi" w:hAnsiTheme="minorHAnsi" w:cstheme="minorHAnsi"/>
                <w:sz w:val="24"/>
                <w:szCs w:val="24"/>
              </w:rPr>
              <w:t xml:space="preserve">. </w:t>
            </w:r>
          </w:p>
          <w:p w14:paraId="6285A8C0" w14:textId="7B03F245" w:rsidR="00104C75" w:rsidRPr="00BB1867" w:rsidRDefault="00104C75" w:rsidP="00116723">
            <w:pPr>
              <w:pStyle w:val="ListParagraph"/>
              <w:numPr>
                <w:ilvl w:val="0"/>
                <w:numId w:val="81"/>
              </w:numPr>
              <w:spacing w:after="0" w:line="240" w:lineRule="auto"/>
              <w:jc w:val="both"/>
              <w:rPr>
                <w:rFonts w:asciiTheme="minorHAnsi" w:hAnsiTheme="minorHAnsi" w:cstheme="minorHAnsi"/>
                <w:sz w:val="24"/>
                <w:szCs w:val="24"/>
              </w:rPr>
            </w:pPr>
            <w:r w:rsidRPr="00A64E18">
              <w:rPr>
                <w:rFonts w:asciiTheme="minorHAnsi" w:hAnsiTheme="minorHAnsi" w:cstheme="minorHAnsi"/>
                <w:sz w:val="24"/>
                <w:szCs w:val="24"/>
              </w:rPr>
              <w:t>They present their models to the class</w:t>
            </w:r>
            <w:r w:rsidR="006040BD">
              <w:rPr>
                <w:rFonts w:asciiTheme="minorHAnsi" w:hAnsiTheme="minorHAnsi" w:cstheme="minorHAnsi"/>
                <w:sz w:val="24"/>
                <w:szCs w:val="24"/>
              </w:rPr>
              <w:t xml:space="preserve"> for discussion</w:t>
            </w:r>
            <w:r w:rsidRPr="00A64E18">
              <w:rPr>
                <w:rFonts w:asciiTheme="minorHAnsi" w:hAnsiTheme="minorHAnsi" w:cstheme="minorHAnsi"/>
                <w:sz w:val="24"/>
                <w:szCs w:val="24"/>
              </w:rPr>
              <w:t>.</w:t>
            </w:r>
          </w:p>
        </w:tc>
        <w:tc>
          <w:tcPr>
            <w:tcW w:w="1607" w:type="pct"/>
          </w:tcPr>
          <w:p w14:paraId="5C79C9F4" w14:textId="77777777" w:rsidR="00F851D2" w:rsidRDefault="00F851D2" w:rsidP="00104C75">
            <w:pPr>
              <w:jc w:val="both"/>
              <w:rPr>
                <w:rFonts w:asciiTheme="minorHAnsi" w:hAnsiTheme="minorHAnsi" w:cstheme="minorHAnsi"/>
                <w:sz w:val="24"/>
                <w:szCs w:val="24"/>
              </w:rPr>
            </w:pPr>
          </w:p>
          <w:p w14:paraId="7D53500E" w14:textId="77777777" w:rsidR="00104C75" w:rsidRDefault="00104C75" w:rsidP="00116723">
            <w:pPr>
              <w:pStyle w:val="ListParagraph"/>
              <w:numPr>
                <w:ilvl w:val="0"/>
                <w:numId w:val="81"/>
              </w:numPr>
              <w:spacing w:after="0" w:line="240" w:lineRule="auto"/>
              <w:jc w:val="both"/>
              <w:rPr>
                <w:rFonts w:asciiTheme="minorHAnsi" w:hAnsiTheme="minorHAnsi" w:cstheme="minorHAnsi"/>
                <w:sz w:val="24"/>
                <w:szCs w:val="24"/>
              </w:rPr>
            </w:pPr>
            <w:r w:rsidRPr="00880BC0">
              <w:rPr>
                <w:rFonts w:asciiTheme="minorHAnsi" w:hAnsiTheme="minorHAnsi" w:cstheme="minorHAnsi"/>
                <w:sz w:val="24"/>
                <w:szCs w:val="24"/>
              </w:rPr>
              <w:t>Observe learners as they study the diagrams.</w:t>
            </w:r>
          </w:p>
          <w:p w14:paraId="053FC9E4" w14:textId="6FBBF794" w:rsidR="003B5C52" w:rsidRDefault="003B5C52" w:rsidP="00116723">
            <w:pPr>
              <w:pStyle w:val="ListParagraph"/>
              <w:numPr>
                <w:ilvl w:val="0"/>
                <w:numId w:val="8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Assess </w:t>
            </w:r>
            <w:r w:rsidRPr="00880BC0">
              <w:rPr>
                <w:rFonts w:asciiTheme="minorHAnsi" w:hAnsiTheme="minorHAnsi" w:cstheme="minorHAnsi"/>
                <w:sz w:val="24"/>
                <w:szCs w:val="24"/>
              </w:rPr>
              <w:t>group</w:t>
            </w:r>
            <w:r w:rsidR="00104C75" w:rsidRPr="00880BC0">
              <w:rPr>
                <w:rFonts w:asciiTheme="minorHAnsi" w:hAnsiTheme="minorHAnsi" w:cstheme="minorHAnsi"/>
                <w:sz w:val="24"/>
                <w:szCs w:val="24"/>
              </w:rPr>
              <w:t xml:space="preserve"> posters/models for </w:t>
            </w:r>
            <w:r w:rsidR="00104C75" w:rsidRPr="00880BC0">
              <w:rPr>
                <w:rFonts w:asciiTheme="minorHAnsi" w:hAnsiTheme="minorHAnsi" w:cstheme="minorHAnsi"/>
                <w:sz w:val="24"/>
                <w:szCs w:val="24"/>
              </w:rPr>
              <w:lastRenderedPageBreak/>
              <w:t>clarity and accuracy</w:t>
            </w:r>
            <w:r>
              <w:rPr>
                <w:rFonts w:asciiTheme="minorHAnsi" w:hAnsiTheme="minorHAnsi" w:cstheme="minorHAnsi"/>
                <w:sz w:val="24"/>
                <w:szCs w:val="24"/>
              </w:rPr>
              <w:t xml:space="preserve"> of information</w:t>
            </w:r>
            <w:r w:rsidR="00104C75" w:rsidRPr="00880BC0">
              <w:rPr>
                <w:rFonts w:asciiTheme="minorHAnsi" w:hAnsiTheme="minorHAnsi" w:cstheme="minorHAnsi"/>
                <w:sz w:val="24"/>
                <w:szCs w:val="24"/>
              </w:rPr>
              <w:t>.</w:t>
            </w:r>
          </w:p>
          <w:p w14:paraId="3CA7AA36" w14:textId="6C25E7F0" w:rsidR="00104C75" w:rsidRPr="003B5C52" w:rsidRDefault="004724C4" w:rsidP="00116723">
            <w:pPr>
              <w:pStyle w:val="ListParagraph"/>
              <w:numPr>
                <w:ilvl w:val="0"/>
                <w:numId w:val="81"/>
              </w:numPr>
              <w:spacing w:after="0" w:line="240" w:lineRule="auto"/>
              <w:jc w:val="both"/>
              <w:rPr>
                <w:rFonts w:asciiTheme="minorHAnsi" w:hAnsiTheme="minorHAnsi" w:cstheme="minorHAnsi"/>
                <w:sz w:val="24"/>
                <w:szCs w:val="24"/>
              </w:rPr>
            </w:pPr>
            <w:r w:rsidRPr="003B5C52">
              <w:rPr>
                <w:rFonts w:asciiTheme="minorHAnsi" w:hAnsiTheme="minorHAnsi" w:cstheme="minorHAnsi"/>
                <w:sz w:val="24"/>
                <w:szCs w:val="24"/>
              </w:rPr>
              <w:t xml:space="preserve">Ask learners to explain their models </w:t>
            </w:r>
            <w:r w:rsidR="003B5C52" w:rsidRPr="003B5C52">
              <w:rPr>
                <w:rFonts w:asciiTheme="minorHAnsi" w:hAnsiTheme="minorHAnsi" w:cstheme="minorHAnsi"/>
                <w:sz w:val="24"/>
                <w:szCs w:val="24"/>
              </w:rPr>
              <w:t xml:space="preserve">noting how well they </w:t>
            </w:r>
            <w:r w:rsidR="00104C75" w:rsidRPr="003B5C52">
              <w:rPr>
                <w:rFonts w:asciiTheme="minorHAnsi" w:hAnsiTheme="minorHAnsi" w:cstheme="minorHAnsi"/>
                <w:sz w:val="24"/>
                <w:szCs w:val="24"/>
              </w:rPr>
              <w:t>articulat</w:t>
            </w:r>
            <w:r w:rsidR="003B5C52" w:rsidRPr="003B5C52">
              <w:rPr>
                <w:rFonts w:asciiTheme="minorHAnsi" w:hAnsiTheme="minorHAnsi" w:cstheme="minorHAnsi"/>
                <w:sz w:val="24"/>
                <w:szCs w:val="24"/>
              </w:rPr>
              <w:t xml:space="preserve">e </w:t>
            </w:r>
            <w:r w:rsidR="00104C75" w:rsidRPr="003B5C52">
              <w:rPr>
                <w:rFonts w:asciiTheme="minorHAnsi" w:hAnsiTheme="minorHAnsi" w:cstheme="minorHAnsi"/>
                <w:sz w:val="24"/>
                <w:szCs w:val="24"/>
              </w:rPr>
              <w:t xml:space="preserve">the relationship between temperature, </w:t>
            </w:r>
            <w:r w:rsidR="003B5C52" w:rsidRPr="003B5C52">
              <w:rPr>
                <w:rFonts w:asciiTheme="minorHAnsi" w:hAnsiTheme="minorHAnsi" w:cstheme="minorHAnsi"/>
                <w:sz w:val="24"/>
                <w:szCs w:val="24"/>
              </w:rPr>
              <w:t>pressure and</w:t>
            </w:r>
            <w:r w:rsidR="00104C75" w:rsidRPr="003B5C52">
              <w:rPr>
                <w:rFonts w:asciiTheme="minorHAnsi" w:hAnsiTheme="minorHAnsi" w:cstheme="minorHAnsi"/>
                <w:sz w:val="24"/>
                <w:szCs w:val="24"/>
              </w:rPr>
              <w:t xml:space="preserve"> wind</w:t>
            </w:r>
            <w:r w:rsidR="003B5C52" w:rsidRPr="003B5C52">
              <w:rPr>
                <w:rFonts w:asciiTheme="minorHAnsi" w:hAnsiTheme="minorHAnsi" w:cstheme="minorHAnsi"/>
                <w:sz w:val="24"/>
                <w:szCs w:val="24"/>
              </w:rPr>
              <w:t xml:space="preserve"> movements</w:t>
            </w:r>
            <w:r w:rsidR="00104C75" w:rsidRPr="003B5C52">
              <w:rPr>
                <w:rFonts w:asciiTheme="minorHAnsi" w:hAnsiTheme="minorHAnsi" w:cstheme="minorHAnsi"/>
                <w:sz w:val="24"/>
                <w:szCs w:val="24"/>
              </w:rPr>
              <w:t>.</w:t>
            </w:r>
          </w:p>
        </w:tc>
      </w:tr>
      <w:tr w:rsidR="00104C75" w14:paraId="1E58B873" w14:textId="77777777" w:rsidTr="00545113">
        <w:tc>
          <w:tcPr>
            <w:tcW w:w="1591" w:type="pct"/>
          </w:tcPr>
          <w:p w14:paraId="6DC1FA3F" w14:textId="77777777" w:rsidR="00104C75" w:rsidRPr="004D3946" w:rsidRDefault="00104C75" w:rsidP="00116723">
            <w:pPr>
              <w:numPr>
                <w:ilvl w:val="0"/>
                <w:numId w:val="91"/>
              </w:numPr>
              <w:spacing w:after="0" w:line="240" w:lineRule="auto"/>
              <w:jc w:val="both"/>
              <w:rPr>
                <w:color w:val="000000"/>
                <w:sz w:val="24"/>
                <w:szCs w:val="24"/>
              </w:rPr>
            </w:pPr>
            <w:r w:rsidRPr="004D3946">
              <w:rPr>
                <w:color w:val="000000"/>
                <w:sz w:val="24"/>
                <w:szCs w:val="24"/>
              </w:rPr>
              <w:lastRenderedPageBreak/>
              <w:t xml:space="preserve">Demonstrate understanding of winds at different scales by examining their types, causes, characteristics and effects on weather, climate and human activities (u) </w:t>
            </w:r>
          </w:p>
          <w:p w14:paraId="5DEAE1E2" w14:textId="77777777" w:rsidR="00104C75" w:rsidRDefault="00104C75" w:rsidP="0003382F">
            <w:pPr>
              <w:spacing w:after="0" w:line="240" w:lineRule="auto"/>
              <w:ind w:left="360"/>
              <w:jc w:val="both"/>
              <w:rPr>
                <w:rFonts w:asciiTheme="minorHAnsi" w:hAnsiTheme="minorHAnsi"/>
                <w:sz w:val="24"/>
                <w:szCs w:val="24"/>
              </w:rPr>
            </w:pPr>
          </w:p>
        </w:tc>
        <w:tc>
          <w:tcPr>
            <w:tcW w:w="1802" w:type="pct"/>
          </w:tcPr>
          <w:p w14:paraId="32B3A03E" w14:textId="1EB03687" w:rsidR="006040BD" w:rsidRPr="006040BD" w:rsidRDefault="00104C75" w:rsidP="00116723">
            <w:pPr>
              <w:pStyle w:val="ListParagraph"/>
              <w:numPr>
                <w:ilvl w:val="0"/>
                <w:numId w:val="89"/>
              </w:numPr>
              <w:jc w:val="both"/>
              <w:rPr>
                <w:sz w:val="24"/>
                <w:szCs w:val="24"/>
              </w:rPr>
            </w:pPr>
            <w:commentRangeStart w:id="211"/>
            <w:r w:rsidRPr="006040BD">
              <w:rPr>
                <w:sz w:val="24"/>
                <w:szCs w:val="24"/>
              </w:rPr>
              <w:t xml:space="preserve">In groups, learners roleplay different wind system (e.g., one group for the Trade Winds, another for Westerlies, and so on). Each group gets an index card with key information about their wind system, including its location, characteristics, and how it affects weather and climate. </w:t>
            </w:r>
          </w:p>
          <w:p w14:paraId="16E87EFC" w14:textId="2A6F16CE" w:rsidR="00104C75" w:rsidRPr="006040BD" w:rsidRDefault="006E6087" w:rsidP="00116723">
            <w:pPr>
              <w:pStyle w:val="ListParagraph"/>
              <w:numPr>
                <w:ilvl w:val="0"/>
                <w:numId w:val="89"/>
              </w:numPr>
              <w:jc w:val="both"/>
              <w:rPr>
                <w:color w:val="00B050"/>
                <w:sz w:val="24"/>
                <w:szCs w:val="24"/>
              </w:rPr>
            </w:pPr>
            <w:r>
              <w:rPr>
                <w:sz w:val="24"/>
                <w:szCs w:val="24"/>
              </w:rPr>
              <w:t>G</w:t>
            </w:r>
            <w:r w:rsidR="00104C75" w:rsidRPr="006040BD">
              <w:rPr>
                <w:sz w:val="24"/>
                <w:szCs w:val="24"/>
              </w:rPr>
              <w:t>roup</w:t>
            </w:r>
            <w:r>
              <w:rPr>
                <w:sz w:val="24"/>
                <w:szCs w:val="24"/>
              </w:rPr>
              <w:t>s</w:t>
            </w:r>
            <w:r w:rsidR="00104C75" w:rsidRPr="006040BD">
              <w:rPr>
                <w:sz w:val="24"/>
                <w:szCs w:val="24"/>
              </w:rPr>
              <w:t xml:space="preserve"> discuss how their wind system works and "act it out." by moving around the room to represent the flow of winds, interacting with other groups to demonstrate how these winds affect weather patterns.  </w:t>
            </w:r>
            <w:r>
              <w:rPr>
                <w:sz w:val="24"/>
                <w:szCs w:val="24"/>
              </w:rPr>
              <w:t xml:space="preserve">E.g., </w:t>
            </w:r>
            <w:r w:rsidR="00104C75" w:rsidRPr="006040BD">
              <w:rPr>
                <w:sz w:val="24"/>
                <w:szCs w:val="24"/>
              </w:rPr>
              <w:t xml:space="preserve">Trade Winds move from high-pressure areas at the Tropics of Cancer and Capricorn toward low-pressure areas near the Equator, creating tropical climates. </w:t>
            </w:r>
            <w:commentRangeEnd w:id="211"/>
            <w:r w:rsidR="001940A0">
              <w:rPr>
                <w:rStyle w:val="CommentReference"/>
                <w:rFonts w:cs="Times New Roman"/>
                <w:kern w:val="0"/>
                <w:lang w:val="en-US"/>
              </w:rPr>
              <w:commentReference w:id="211"/>
            </w:r>
          </w:p>
        </w:tc>
        <w:tc>
          <w:tcPr>
            <w:tcW w:w="1607" w:type="pct"/>
          </w:tcPr>
          <w:p w14:paraId="7CAA2E25" w14:textId="77777777" w:rsidR="00A573B6" w:rsidRDefault="00A573B6" w:rsidP="00116723">
            <w:pPr>
              <w:pStyle w:val="ListParagraph"/>
              <w:numPr>
                <w:ilvl w:val="0"/>
                <w:numId w:val="8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Observe learners as they work in groups focusing on </w:t>
            </w:r>
            <w:r w:rsidR="00104C75" w:rsidRPr="00DB3302">
              <w:rPr>
                <w:rFonts w:asciiTheme="minorHAnsi" w:hAnsiTheme="minorHAnsi" w:cstheme="minorHAnsi"/>
                <w:sz w:val="24"/>
                <w:szCs w:val="24"/>
              </w:rPr>
              <w:t xml:space="preserve">teamwork, and understanding of their wind system. </w:t>
            </w:r>
          </w:p>
          <w:p w14:paraId="705C41E4" w14:textId="5AE7FC21" w:rsidR="00104C75" w:rsidRPr="001C3749" w:rsidRDefault="00A573B6" w:rsidP="00116723">
            <w:pPr>
              <w:pStyle w:val="ListParagraph"/>
              <w:numPr>
                <w:ilvl w:val="0"/>
                <w:numId w:val="8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In conversation, ask each group to explain other weather conditions which might result from the wind system it is presenting. Note the maturity of their reasoning. </w:t>
            </w:r>
          </w:p>
        </w:tc>
      </w:tr>
      <w:tr w:rsidR="00104C75" w14:paraId="0B129C16" w14:textId="77777777" w:rsidTr="00545113">
        <w:tc>
          <w:tcPr>
            <w:tcW w:w="1591" w:type="pct"/>
          </w:tcPr>
          <w:p w14:paraId="683861EA" w14:textId="2F8C959D" w:rsidR="00104C75" w:rsidRPr="0003382F" w:rsidRDefault="00104C75" w:rsidP="00116723">
            <w:pPr>
              <w:pStyle w:val="ListParagraph"/>
              <w:numPr>
                <w:ilvl w:val="0"/>
                <w:numId w:val="91"/>
              </w:numPr>
              <w:spacing w:after="0" w:line="240" w:lineRule="auto"/>
              <w:jc w:val="both"/>
              <w:rPr>
                <w:rFonts w:asciiTheme="minorHAnsi" w:hAnsiTheme="minorHAnsi"/>
                <w:sz w:val="24"/>
                <w:szCs w:val="24"/>
              </w:rPr>
            </w:pPr>
            <w:r w:rsidRPr="0003382F">
              <w:rPr>
                <w:color w:val="000000"/>
                <w:sz w:val="24"/>
                <w:szCs w:val="24"/>
              </w:rPr>
              <w:lastRenderedPageBreak/>
              <w:t>Predict weather conditions and their effects at a given place through interpreting weather maps and satellite images (u, s)</w:t>
            </w:r>
          </w:p>
        </w:tc>
        <w:tc>
          <w:tcPr>
            <w:tcW w:w="1802" w:type="pct"/>
          </w:tcPr>
          <w:p w14:paraId="3F546CAB" w14:textId="40D0CEAD" w:rsidR="00104C75" w:rsidRDefault="00104C75" w:rsidP="00116723">
            <w:pPr>
              <w:pStyle w:val="ListParagraph"/>
              <w:numPr>
                <w:ilvl w:val="0"/>
                <w:numId w:val="83"/>
              </w:numPr>
              <w:spacing w:after="0" w:line="240" w:lineRule="auto"/>
              <w:jc w:val="both"/>
              <w:rPr>
                <w:sz w:val="24"/>
                <w:szCs w:val="24"/>
              </w:rPr>
            </w:pPr>
            <w:commentRangeStart w:id="212"/>
            <w:r w:rsidRPr="00071977">
              <w:rPr>
                <w:sz w:val="24"/>
                <w:szCs w:val="24"/>
              </w:rPr>
              <w:t xml:space="preserve">In groups, learners </w:t>
            </w:r>
            <w:r w:rsidR="006040BD">
              <w:rPr>
                <w:sz w:val="24"/>
                <w:szCs w:val="24"/>
              </w:rPr>
              <w:t>analyse</w:t>
            </w:r>
            <w:r w:rsidRPr="00071977">
              <w:rPr>
                <w:sz w:val="24"/>
                <w:szCs w:val="24"/>
              </w:rPr>
              <w:t xml:space="preserve"> a weather map and satellite image of a specific region</w:t>
            </w:r>
            <w:r w:rsidR="006040BD">
              <w:rPr>
                <w:sz w:val="24"/>
                <w:szCs w:val="24"/>
              </w:rPr>
              <w:t xml:space="preserve">; using </w:t>
            </w:r>
            <w:r w:rsidRPr="00071977">
              <w:rPr>
                <w:sz w:val="24"/>
                <w:szCs w:val="24"/>
              </w:rPr>
              <w:t xml:space="preserve">isobars as a guide to identify any </w:t>
            </w:r>
            <w:r w:rsidR="006040BD">
              <w:rPr>
                <w:sz w:val="24"/>
                <w:szCs w:val="24"/>
              </w:rPr>
              <w:t>place</w:t>
            </w:r>
            <w:r w:rsidRPr="00071977">
              <w:rPr>
                <w:sz w:val="24"/>
                <w:szCs w:val="24"/>
              </w:rPr>
              <w:t>s experiencing rainfall or storms and other weather conditions that might occur in specific loca</w:t>
            </w:r>
            <w:r>
              <w:rPr>
                <w:sz w:val="24"/>
                <w:szCs w:val="24"/>
              </w:rPr>
              <w:t>tions over the next 24-48 hours</w:t>
            </w:r>
            <w:r w:rsidR="006040BD">
              <w:rPr>
                <w:sz w:val="24"/>
                <w:szCs w:val="24"/>
              </w:rPr>
              <w:t>.</w:t>
            </w:r>
          </w:p>
          <w:p w14:paraId="561133C3" w14:textId="6928A0D2" w:rsidR="00104C75" w:rsidRPr="006040BD" w:rsidRDefault="006040BD" w:rsidP="00116723">
            <w:pPr>
              <w:pStyle w:val="ListParagraph"/>
              <w:numPr>
                <w:ilvl w:val="0"/>
                <w:numId w:val="83"/>
              </w:numPr>
              <w:spacing w:after="0" w:line="240" w:lineRule="auto"/>
              <w:jc w:val="both"/>
              <w:rPr>
                <w:sz w:val="24"/>
                <w:szCs w:val="24"/>
              </w:rPr>
            </w:pPr>
            <w:r w:rsidRPr="005734A9">
              <w:rPr>
                <w:sz w:val="24"/>
                <w:szCs w:val="24"/>
              </w:rPr>
              <w:t xml:space="preserve">In groups, learners </w:t>
            </w:r>
            <w:commentRangeStart w:id="213"/>
            <w:r w:rsidRPr="005734A9">
              <w:rPr>
                <w:sz w:val="24"/>
                <w:szCs w:val="24"/>
              </w:rPr>
              <w:t xml:space="preserve">roleplay </w:t>
            </w:r>
            <w:commentRangeEnd w:id="213"/>
            <w:r w:rsidR="00EC4710">
              <w:rPr>
                <w:rStyle w:val="CommentReference"/>
                <w:rFonts w:cs="Times New Roman"/>
                <w:kern w:val="0"/>
                <w:lang w:val="en-US"/>
              </w:rPr>
              <w:commentReference w:id="213"/>
            </w:r>
            <w:r w:rsidRPr="005734A9">
              <w:rPr>
                <w:sz w:val="24"/>
                <w:szCs w:val="24"/>
              </w:rPr>
              <w:t>weather forecast</w:t>
            </w:r>
            <w:r>
              <w:rPr>
                <w:sz w:val="24"/>
                <w:szCs w:val="24"/>
              </w:rPr>
              <w:t>ing</w:t>
            </w:r>
            <w:r w:rsidRPr="005734A9">
              <w:rPr>
                <w:sz w:val="24"/>
                <w:szCs w:val="24"/>
              </w:rPr>
              <w:t xml:space="preserve"> for different regions</w:t>
            </w:r>
            <w:r>
              <w:rPr>
                <w:sz w:val="24"/>
                <w:szCs w:val="24"/>
              </w:rPr>
              <w:t xml:space="preserve">. They </w:t>
            </w:r>
            <w:r w:rsidRPr="005734A9">
              <w:rPr>
                <w:sz w:val="24"/>
                <w:szCs w:val="24"/>
              </w:rPr>
              <w:t xml:space="preserve">present a weather report to the class, </w:t>
            </w:r>
            <w:r>
              <w:rPr>
                <w:sz w:val="24"/>
                <w:szCs w:val="24"/>
              </w:rPr>
              <w:t xml:space="preserve">pointing out the current weather conditions, </w:t>
            </w:r>
            <w:r w:rsidRPr="005734A9">
              <w:rPr>
                <w:sz w:val="24"/>
                <w:szCs w:val="24"/>
              </w:rPr>
              <w:t>predicting weather conditions</w:t>
            </w:r>
            <w:r>
              <w:rPr>
                <w:sz w:val="24"/>
                <w:szCs w:val="24"/>
              </w:rPr>
              <w:t xml:space="preserve"> for </w:t>
            </w:r>
            <w:r w:rsidRPr="005734A9">
              <w:rPr>
                <w:sz w:val="24"/>
                <w:szCs w:val="24"/>
              </w:rPr>
              <w:t>the</w:t>
            </w:r>
            <w:r>
              <w:rPr>
                <w:sz w:val="24"/>
                <w:szCs w:val="24"/>
              </w:rPr>
              <w:t xml:space="preserve"> next 48hours</w:t>
            </w:r>
            <w:r w:rsidRPr="005734A9">
              <w:rPr>
                <w:sz w:val="24"/>
                <w:szCs w:val="24"/>
              </w:rPr>
              <w:t>,</w:t>
            </w:r>
            <w:r>
              <w:rPr>
                <w:sz w:val="24"/>
                <w:szCs w:val="24"/>
              </w:rPr>
              <w:t xml:space="preserve"> and the </w:t>
            </w:r>
            <w:r w:rsidRPr="005734A9">
              <w:rPr>
                <w:sz w:val="24"/>
                <w:szCs w:val="24"/>
              </w:rPr>
              <w:t xml:space="preserve">likely </w:t>
            </w:r>
            <w:r>
              <w:rPr>
                <w:sz w:val="24"/>
                <w:szCs w:val="24"/>
              </w:rPr>
              <w:t>e</w:t>
            </w:r>
            <w:r w:rsidRPr="005734A9">
              <w:rPr>
                <w:sz w:val="24"/>
                <w:szCs w:val="24"/>
              </w:rPr>
              <w:t xml:space="preserve">ffects </w:t>
            </w:r>
            <w:r>
              <w:rPr>
                <w:sz w:val="24"/>
                <w:szCs w:val="24"/>
              </w:rPr>
              <w:t xml:space="preserve">they may have </w:t>
            </w:r>
            <w:r w:rsidRPr="005734A9">
              <w:rPr>
                <w:sz w:val="24"/>
                <w:szCs w:val="24"/>
              </w:rPr>
              <w:t xml:space="preserve">on </w:t>
            </w:r>
            <w:r>
              <w:rPr>
                <w:sz w:val="24"/>
                <w:szCs w:val="24"/>
              </w:rPr>
              <w:t>the life of the people</w:t>
            </w:r>
            <w:r w:rsidRPr="005734A9">
              <w:rPr>
                <w:sz w:val="24"/>
                <w:szCs w:val="24"/>
              </w:rPr>
              <w:t>.</w:t>
            </w:r>
            <w:commentRangeEnd w:id="212"/>
            <w:r w:rsidR="002F056D">
              <w:rPr>
                <w:rStyle w:val="CommentReference"/>
                <w:rFonts w:cs="Times New Roman"/>
                <w:kern w:val="0"/>
                <w:lang w:val="en-US"/>
              </w:rPr>
              <w:commentReference w:id="212"/>
            </w:r>
          </w:p>
        </w:tc>
        <w:tc>
          <w:tcPr>
            <w:tcW w:w="1607" w:type="pct"/>
          </w:tcPr>
          <w:p w14:paraId="7E8E1B97" w14:textId="45F52C7A" w:rsidR="00104C75" w:rsidRDefault="005D5E1B" w:rsidP="00116723">
            <w:pPr>
              <w:pStyle w:val="ListParagraph"/>
              <w:numPr>
                <w:ilvl w:val="0"/>
                <w:numId w:val="83"/>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Observe learners as they analyse weather maps noting the </w:t>
            </w:r>
            <w:r w:rsidR="00104C75" w:rsidRPr="00A431E0">
              <w:rPr>
                <w:rFonts w:asciiTheme="minorHAnsi" w:hAnsiTheme="minorHAnsi" w:cstheme="minorHAnsi"/>
                <w:sz w:val="24"/>
                <w:szCs w:val="24"/>
              </w:rPr>
              <w:t xml:space="preserve">accuracy </w:t>
            </w:r>
            <w:r>
              <w:rPr>
                <w:rFonts w:asciiTheme="minorHAnsi" w:hAnsiTheme="minorHAnsi" w:cstheme="minorHAnsi"/>
                <w:sz w:val="24"/>
                <w:szCs w:val="24"/>
              </w:rPr>
              <w:t xml:space="preserve">of </w:t>
            </w:r>
            <w:r w:rsidR="004724C4">
              <w:rPr>
                <w:rFonts w:asciiTheme="minorHAnsi" w:hAnsiTheme="minorHAnsi" w:cstheme="minorHAnsi"/>
                <w:sz w:val="24"/>
                <w:szCs w:val="24"/>
              </w:rPr>
              <w:t xml:space="preserve">their </w:t>
            </w:r>
            <w:commentRangeStart w:id="214"/>
            <w:r w:rsidR="004724C4" w:rsidRPr="00A431E0">
              <w:rPr>
                <w:rFonts w:asciiTheme="minorHAnsi" w:hAnsiTheme="minorHAnsi" w:cstheme="minorHAnsi"/>
                <w:sz w:val="24"/>
                <w:szCs w:val="24"/>
              </w:rPr>
              <w:t>interpretation</w:t>
            </w:r>
            <w:r w:rsidR="00104C75" w:rsidRPr="00A431E0">
              <w:rPr>
                <w:rFonts w:asciiTheme="minorHAnsi" w:hAnsiTheme="minorHAnsi" w:cstheme="minorHAnsi"/>
                <w:sz w:val="24"/>
                <w:szCs w:val="24"/>
              </w:rPr>
              <w:t xml:space="preserve"> maps </w:t>
            </w:r>
            <w:commentRangeEnd w:id="214"/>
            <w:r w:rsidR="001940A0">
              <w:rPr>
                <w:rStyle w:val="CommentReference"/>
                <w:rFonts w:cs="Times New Roman"/>
                <w:kern w:val="0"/>
                <w:lang w:val="en-US"/>
              </w:rPr>
              <w:commentReference w:id="214"/>
            </w:r>
            <w:r w:rsidR="00104C75" w:rsidRPr="00A431E0">
              <w:rPr>
                <w:rFonts w:asciiTheme="minorHAnsi" w:hAnsiTheme="minorHAnsi" w:cstheme="minorHAnsi"/>
                <w:sz w:val="24"/>
                <w:szCs w:val="24"/>
              </w:rPr>
              <w:t>and predicting weather.</w:t>
            </w:r>
          </w:p>
          <w:p w14:paraId="00253272" w14:textId="77777777" w:rsidR="001C3749" w:rsidRDefault="00104C75" w:rsidP="00116723">
            <w:pPr>
              <w:pStyle w:val="ListParagraph"/>
              <w:numPr>
                <w:ilvl w:val="0"/>
                <w:numId w:val="83"/>
              </w:numPr>
              <w:spacing w:after="0" w:line="240" w:lineRule="auto"/>
              <w:jc w:val="both"/>
              <w:rPr>
                <w:rFonts w:asciiTheme="minorHAnsi" w:hAnsiTheme="minorHAnsi" w:cstheme="minorHAnsi"/>
                <w:sz w:val="24"/>
                <w:szCs w:val="24"/>
              </w:rPr>
            </w:pPr>
            <w:r w:rsidRPr="00A431E0">
              <w:rPr>
                <w:rFonts w:asciiTheme="minorHAnsi" w:hAnsiTheme="minorHAnsi" w:cstheme="minorHAnsi"/>
                <w:sz w:val="24"/>
                <w:szCs w:val="24"/>
              </w:rPr>
              <w:t xml:space="preserve"> </w:t>
            </w:r>
            <w:r>
              <w:rPr>
                <w:rFonts w:asciiTheme="minorHAnsi" w:hAnsiTheme="minorHAnsi" w:cstheme="minorHAnsi"/>
                <w:sz w:val="24"/>
                <w:szCs w:val="24"/>
              </w:rPr>
              <w:t>Observe learners as they present weather r</w:t>
            </w:r>
            <w:r w:rsidRPr="00A431E0">
              <w:rPr>
                <w:rFonts w:asciiTheme="minorHAnsi" w:hAnsiTheme="minorHAnsi" w:cstheme="minorHAnsi"/>
                <w:sz w:val="24"/>
                <w:szCs w:val="24"/>
              </w:rPr>
              <w:t>eport</w:t>
            </w:r>
            <w:r>
              <w:rPr>
                <w:rFonts w:asciiTheme="minorHAnsi" w:hAnsiTheme="minorHAnsi" w:cstheme="minorHAnsi"/>
                <w:sz w:val="24"/>
                <w:szCs w:val="24"/>
              </w:rPr>
              <w:t>s and</w:t>
            </w:r>
            <w:r w:rsidRPr="00A431E0">
              <w:rPr>
                <w:rFonts w:asciiTheme="minorHAnsi" w:hAnsiTheme="minorHAnsi" w:cstheme="minorHAnsi"/>
                <w:sz w:val="24"/>
                <w:szCs w:val="24"/>
              </w:rPr>
              <w:t xml:space="preserve"> </w:t>
            </w:r>
            <w:r>
              <w:rPr>
                <w:rFonts w:asciiTheme="minorHAnsi" w:hAnsiTheme="minorHAnsi" w:cstheme="minorHAnsi"/>
                <w:sz w:val="24"/>
                <w:szCs w:val="24"/>
              </w:rPr>
              <w:t>a</w:t>
            </w:r>
            <w:r w:rsidRPr="00A431E0">
              <w:rPr>
                <w:rFonts w:asciiTheme="minorHAnsi" w:hAnsiTheme="minorHAnsi" w:cstheme="minorHAnsi"/>
                <w:sz w:val="24"/>
                <w:szCs w:val="24"/>
              </w:rPr>
              <w:t>ssess clarity, creativity, and scientific reasoning in the role play.</w:t>
            </w:r>
          </w:p>
          <w:p w14:paraId="6CFB9867" w14:textId="1223BD63" w:rsidR="00104C75" w:rsidRPr="001C3749" w:rsidRDefault="00104C75" w:rsidP="00116723">
            <w:pPr>
              <w:pStyle w:val="ListParagraph"/>
              <w:numPr>
                <w:ilvl w:val="0"/>
                <w:numId w:val="83"/>
              </w:numPr>
              <w:spacing w:after="0" w:line="240" w:lineRule="auto"/>
              <w:jc w:val="both"/>
              <w:rPr>
                <w:rFonts w:asciiTheme="minorHAnsi" w:hAnsiTheme="minorHAnsi" w:cstheme="minorHAnsi"/>
                <w:sz w:val="24"/>
                <w:szCs w:val="24"/>
              </w:rPr>
            </w:pPr>
            <w:r w:rsidRPr="001C3749">
              <w:rPr>
                <w:rFonts w:asciiTheme="minorHAnsi" w:hAnsiTheme="minorHAnsi" w:cstheme="minorHAnsi"/>
                <w:sz w:val="24"/>
                <w:szCs w:val="24"/>
              </w:rPr>
              <w:t>Learners assess the write-ups of their peers regarding how they used pressure and wind patterns to predict weather.</w:t>
            </w:r>
          </w:p>
        </w:tc>
      </w:tr>
      <w:tr w:rsidR="00580D82" w14:paraId="14FCD844" w14:textId="77777777" w:rsidTr="00545113">
        <w:tc>
          <w:tcPr>
            <w:tcW w:w="1591" w:type="pct"/>
          </w:tcPr>
          <w:p w14:paraId="4F3208DB" w14:textId="0987DEE6" w:rsidR="00580D82" w:rsidRPr="00C31FF5" w:rsidRDefault="00580D82" w:rsidP="00116723">
            <w:pPr>
              <w:pStyle w:val="ListParagraph"/>
              <w:numPr>
                <w:ilvl w:val="0"/>
                <w:numId w:val="92"/>
              </w:numPr>
              <w:spacing w:after="0" w:line="240" w:lineRule="auto"/>
              <w:rPr>
                <w:rFonts w:asciiTheme="minorHAnsi" w:hAnsiTheme="minorHAnsi"/>
                <w:color w:val="000000"/>
                <w:sz w:val="24"/>
                <w:szCs w:val="24"/>
              </w:rPr>
            </w:pPr>
            <w:r w:rsidRPr="00C31FF5">
              <w:rPr>
                <w:color w:val="000000"/>
                <w:sz w:val="24"/>
                <w:szCs w:val="24"/>
              </w:rPr>
              <w:t>Predict short term weather trends for a given place and their effects through interpreting weather maps and satellite images of air masses(s)</w:t>
            </w:r>
          </w:p>
        </w:tc>
        <w:tc>
          <w:tcPr>
            <w:tcW w:w="1802" w:type="pct"/>
          </w:tcPr>
          <w:p w14:paraId="3C7EC21F" w14:textId="5954811B" w:rsidR="00580D82" w:rsidRPr="006040BD" w:rsidRDefault="00580D82" w:rsidP="00580D82">
            <w:pPr>
              <w:jc w:val="both"/>
              <w:rPr>
                <w:b/>
                <w:sz w:val="24"/>
                <w:szCs w:val="24"/>
              </w:rPr>
            </w:pPr>
            <w:r w:rsidRPr="006040BD">
              <w:rPr>
                <w:b/>
                <w:sz w:val="24"/>
                <w:szCs w:val="24"/>
              </w:rPr>
              <w:t>Air masses</w:t>
            </w:r>
          </w:p>
          <w:p w14:paraId="65E9EB50" w14:textId="77777777" w:rsidR="00580D82" w:rsidRDefault="00580D82" w:rsidP="00116723">
            <w:pPr>
              <w:pStyle w:val="ListParagraph"/>
              <w:numPr>
                <w:ilvl w:val="0"/>
                <w:numId w:val="84"/>
              </w:numPr>
              <w:spacing w:after="0" w:line="240" w:lineRule="auto"/>
              <w:jc w:val="both"/>
              <w:rPr>
                <w:rFonts w:asciiTheme="minorHAnsi" w:hAnsiTheme="minorHAnsi" w:cstheme="minorHAnsi"/>
                <w:sz w:val="24"/>
                <w:szCs w:val="24"/>
              </w:rPr>
            </w:pPr>
            <w:r w:rsidRPr="009543A3">
              <w:rPr>
                <w:rFonts w:asciiTheme="minorHAnsi" w:hAnsiTheme="minorHAnsi" w:cstheme="minorHAnsi"/>
                <w:sz w:val="24"/>
                <w:szCs w:val="24"/>
              </w:rPr>
              <w:t xml:space="preserve">In groups, learners interact with a map showing source regions of air masses. They identify the air mass on the map, trace its movement from its source region to its destination and predict the effects on weather conditions at its destination using appropriate terms. </w:t>
            </w:r>
          </w:p>
          <w:p w14:paraId="59F543E9" w14:textId="512914DC" w:rsidR="00580D82" w:rsidRDefault="00580D82" w:rsidP="00116723">
            <w:pPr>
              <w:pStyle w:val="ListParagraph"/>
              <w:numPr>
                <w:ilvl w:val="0"/>
                <w:numId w:val="84"/>
              </w:numPr>
              <w:spacing w:after="0" w:line="240" w:lineRule="auto"/>
              <w:jc w:val="both"/>
              <w:rPr>
                <w:rFonts w:asciiTheme="minorHAnsi" w:hAnsiTheme="minorHAnsi" w:cstheme="minorHAnsi"/>
                <w:sz w:val="24"/>
                <w:szCs w:val="24"/>
              </w:rPr>
            </w:pPr>
            <w:r w:rsidRPr="009543A3">
              <w:rPr>
                <w:rFonts w:asciiTheme="minorHAnsi" w:hAnsiTheme="minorHAnsi" w:cstheme="minorHAnsi"/>
                <w:sz w:val="24"/>
                <w:szCs w:val="24"/>
              </w:rPr>
              <w:t>In pairs, learners role</w:t>
            </w:r>
            <w:r w:rsidR="00BE3E57" w:rsidRPr="009543A3">
              <w:rPr>
                <w:rFonts w:asciiTheme="minorHAnsi" w:hAnsiTheme="minorHAnsi" w:cstheme="minorHAnsi"/>
                <w:sz w:val="24"/>
                <w:szCs w:val="24"/>
              </w:rPr>
              <w:t>play Air</w:t>
            </w:r>
            <w:r w:rsidRPr="009543A3">
              <w:rPr>
                <w:rFonts w:asciiTheme="minorHAnsi" w:hAnsiTheme="minorHAnsi" w:cstheme="minorHAnsi"/>
                <w:sz w:val="24"/>
                <w:szCs w:val="24"/>
              </w:rPr>
              <w:t xml:space="preserve"> Mass Narrators and each pair presents its scenario as if narrating the journey of the air mass</w:t>
            </w:r>
            <w:r w:rsidR="00BE3E57">
              <w:rPr>
                <w:rFonts w:asciiTheme="minorHAnsi" w:hAnsiTheme="minorHAnsi" w:cstheme="minorHAnsi"/>
                <w:sz w:val="24"/>
                <w:szCs w:val="24"/>
              </w:rPr>
              <w:t xml:space="preserve">, its </w:t>
            </w:r>
            <w:r w:rsidRPr="009543A3">
              <w:rPr>
                <w:rFonts w:asciiTheme="minorHAnsi" w:hAnsiTheme="minorHAnsi" w:cstheme="minorHAnsi"/>
                <w:sz w:val="24"/>
                <w:szCs w:val="24"/>
              </w:rPr>
              <w:t>type</w:t>
            </w:r>
            <w:r w:rsidR="00BE3E57">
              <w:rPr>
                <w:rFonts w:asciiTheme="minorHAnsi" w:hAnsiTheme="minorHAnsi" w:cstheme="minorHAnsi"/>
                <w:sz w:val="24"/>
                <w:szCs w:val="24"/>
              </w:rPr>
              <w:t>,</w:t>
            </w:r>
            <w:r w:rsidRPr="009543A3">
              <w:rPr>
                <w:rFonts w:asciiTheme="minorHAnsi" w:hAnsiTheme="minorHAnsi" w:cstheme="minorHAnsi"/>
                <w:sz w:val="24"/>
                <w:szCs w:val="24"/>
              </w:rPr>
              <w:t xml:space="preserve"> source region, </w:t>
            </w:r>
            <w:r w:rsidR="00BE3E57">
              <w:rPr>
                <w:rFonts w:asciiTheme="minorHAnsi" w:hAnsiTheme="minorHAnsi" w:cstheme="minorHAnsi"/>
                <w:sz w:val="24"/>
                <w:szCs w:val="24"/>
              </w:rPr>
              <w:t xml:space="preserve">and </w:t>
            </w:r>
            <w:r w:rsidRPr="009543A3">
              <w:rPr>
                <w:rFonts w:asciiTheme="minorHAnsi" w:hAnsiTheme="minorHAnsi" w:cstheme="minorHAnsi"/>
                <w:sz w:val="24"/>
                <w:szCs w:val="24"/>
              </w:rPr>
              <w:t xml:space="preserve">effects on </w:t>
            </w:r>
            <w:r w:rsidR="00BE3E57">
              <w:rPr>
                <w:rFonts w:asciiTheme="minorHAnsi" w:hAnsiTheme="minorHAnsi" w:cstheme="minorHAnsi"/>
                <w:sz w:val="24"/>
                <w:szCs w:val="24"/>
              </w:rPr>
              <w:t xml:space="preserve">weather in </w:t>
            </w:r>
            <w:r w:rsidRPr="009543A3">
              <w:rPr>
                <w:rFonts w:asciiTheme="minorHAnsi" w:hAnsiTheme="minorHAnsi" w:cstheme="minorHAnsi"/>
                <w:sz w:val="24"/>
                <w:szCs w:val="24"/>
              </w:rPr>
              <w:t>the destination</w:t>
            </w:r>
            <w:r w:rsidR="00BE3E57">
              <w:rPr>
                <w:rFonts w:asciiTheme="minorHAnsi" w:hAnsiTheme="minorHAnsi" w:cstheme="minorHAnsi"/>
                <w:sz w:val="24"/>
                <w:szCs w:val="24"/>
              </w:rPr>
              <w:t xml:space="preserve"> area</w:t>
            </w:r>
            <w:r w:rsidRPr="009543A3">
              <w:rPr>
                <w:rFonts w:asciiTheme="minorHAnsi" w:hAnsiTheme="minorHAnsi" w:cstheme="minorHAnsi"/>
                <w:sz w:val="24"/>
                <w:szCs w:val="24"/>
              </w:rPr>
              <w:t>.</w:t>
            </w:r>
          </w:p>
          <w:p w14:paraId="4D8A9B6A" w14:textId="1C4DB8DF" w:rsidR="00580D82" w:rsidRPr="001C3749" w:rsidRDefault="00580D82" w:rsidP="00116723">
            <w:pPr>
              <w:pStyle w:val="ListParagraph"/>
              <w:numPr>
                <w:ilvl w:val="0"/>
                <w:numId w:val="84"/>
              </w:numPr>
              <w:spacing w:after="0" w:line="240" w:lineRule="auto"/>
              <w:jc w:val="both"/>
              <w:rPr>
                <w:rFonts w:asciiTheme="minorHAnsi" w:hAnsiTheme="minorHAnsi" w:cstheme="minorHAnsi"/>
                <w:sz w:val="24"/>
                <w:szCs w:val="24"/>
              </w:rPr>
            </w:pPr>
            <w:r w:rsidRPr="005A06A1">
              <w:rPr>
                <w:rFonts w:asciiTheme="minorHAnsi" w:hAnsiTheme="minorHAnsi" w:cstheme="minorHAnsi"/>
                <w:sz w:val="24"/>
                <w:szCs w:val="24"/>
              </w:rPr>
              <w:t xml:space="preserve">In groups, learners analyse a weather map and satellite image of a specific region </w:t>
            </w:r>
            <w:r w:rsidRPr="005A06A1">
              <w:rPr>
                <w:rFonts w:asciiTheme="minorHAnsi" w:hAnsiTheme="minorHAnsi" w:cstheme="minorHAnsi"/>
                <w:sz w:val="24"/>
                <w:szCs w:val="24"/>
              </w:rPr>
              <w:lastRenderedPageBreak/>
              <w:t xml:space="preserve">showing air masses and associated weather patterns. They identify the air masses affecting the region, locate and describe any fronts or boundaries (e.g., cold front or warm front) and </w:t>
            </w:r>
            <w:r>
              <w:rPr>
                <w:rFonts w:asciiTheme="minorHAnsi" w:hAnsiTheme="minorHAnsi" w:cstheme="minorHAnsi"/>
                <w:sz w:val="24"/>
                <w:szCs w:val="24"/>
              </w:rPr>
              <w:t>p</w:t>
            </w:r>
            <w:r w:rsidRPr="005A06A1">
              <w:rPr>
                <w:rFonts w:asciiTheme="minorHAnsi" w:hAnsiTheme="minorHAnsi" w:cstheme="minorHAnsi"/>
                <w:sz w:val="24"/>
                <w:szCs w:val="24"/>
              </w:rPr>
              <w:t xml:space="preserve">redict the short-term weather for the region </w:t>
            </w:r>
          </w:p>
        </w:tc>
        <w:tc>
          <w:tcPr>
            <w:tcW w:w="1607" w:type="pct"/>
          </w:tcPr>
          <w:p w14:paraId="6B55A3C0" w14:textId="77777777" w:rsidR="00F6791D" w:rsidRPr="00F6791D" w:rsidRDefault="00F6791D" w:rsidP="00F6791D">
            <w:pPr>
              <w:pStyle w:val="ListParagraph"/>
              <w:spacing w:after="0" w:line="240" w:lineRule="auto"/>
              <w:ind w:left="360"/>
              <w:jc w:val="both"/>
              <w:rPr>
                <w:rFonts w:asciiTheme="minorHAnsi" w:hAnsiTheme="minorHAnsi" w:cstheme="minorHAnsi"/>
                <w:sz w:val="24"/>
                <w:szCs w:val="24"/>
              </w:rPr>
            </w:pPr>
          </w:p>
          <w:p w14:paraId="54375707" w14:textId="12A48E00" w:rsidR="00580D82" w:rsidRDefault="004724C4" w:rsidP="00116723">
            <w:pPr>
              <w:pStyle w:val="ListParagraph"/>
              <w:numPr>
                <w:ilvl w:val="0"/>
                <w:numId w:val="84"/>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Observe learners as they engage with the map showing air masses focusing on their ability to read, interpret and make inferences about information shown on maps. </w:t>
            </w:r>
          </w:p>
          <w:p w14:paraId="597913E3" w14:textId="457476AE" w:rsidR="00580D82" w:rsidRPr="00E72B38" w:rsidRDefault="0015168D" w:rsidP="00116723">
            <w:pPr>
              <w:pStyle w:val="ListParagraph"/>
              <w:numPr>
                <w:ilvl w:val="0"/>
                <w:numId w:val="84"/>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Evaluate learners’ submissions </w:t>
            </w:r>
            <w:r w:rsidR="00BE3E57">
              <w:rPr>
                <w:rFonts w:asciiTheme="minorHAnsi" w:hAnsiTheme="minorHAnsi" w:cstheme="minorHAnsi"/>
                <w:sz w:val="24"/>
                <w:szCs w:val="24"/>
              </w:rPr>
              <w:t xml:space="preserve">on air masses and associated weather </w:t>
            </w:r>
            <w:r>
              <w:rPr>
                <w:rFonts w:asciiTheme="minorHAnsi" w:hAnsiTheme="minorHAnsi" w:cstheme="minorHAnsi"/>
                <w:sz w:val="24"/>
                <w:szCs w:val="24"/>
              </w:rPr>
              <w:t xml:space="preserve">for </w:t>
            </w:r>
            <w:r w:rsidR="00BE3E57">
              <w:rPr>
                <w:rFonts w:asciiTheme="minorHAnsi" w:hAnsiTheme="minorHAnsi" w:cstheme="minorHAnsi"/>
                <w:sz w:val="24"/>
                <w:szCs w:val="24"/>
              </w:rPr>
              <w:t>ability</w:t>
            </w:r>
            <w:r>
              <w:rPr>
                <w:rFonts w:asciiTheme="minorHAnsi" w:hAnsiTheme="minorHAnsi" w:cstheme="minorHAnsi"/>
                <w:sz w:val="24"/>
                <w:szCs w:val="24"/>
              </w:rPr>
              <w:t xml:space="preserve"> to use technical terms </w:t>
            </w:r>
            <w:r w:rsidR="00BE3E57">
              <w:rPr>
                <w:rFonts w:asciiTheme="minorHAnsi" w:hAnsiTheme="minorHAnsi" w:cstheme="minorHAnsi"/>
                <w:sz w:val="24"/>
                <w:szCs w:val="24"/>
              </w:rPr>
              <w:t xml:space="preserve">appropriately, </w:t>
            </w:r>
            <w:r w:rsidR="00580D82" w:rsidRPr="00E72B38">
              <w:rPr>
                <w:rFonts w:asciiTheme="minorHAnsi" w:hAnsiTheme="minorHAnsi" w:cstheme="minorHAnsi"/>
                <w:sz w:val="24"/>
                <w:szCs w:val="24"/>
              </w:rPr>
              <w:t xml:space="preserve">accuracy </w:t>
            </w:r>
            <w:r w:rsidR="00BE3E57">
              <w:rPr>
                <w:rFonts w:asciiTheme="minorHAnsi" w:hAnsiTheme="minorHAnsi" w:cstheme="minorHAnsi"/>
                <w:sz w:val="24"/>
                <w:szCs w:val="24"/>
              </w:rPr>
              <w:t xml:space="preserve">of facts and </w:t>
            </w:r>
            <w:r w:rsidR="00580D82" w:rsidRPr="00E72B38">
              <w:rPr>
                <w:rFonts w:asciiTheme="minorHAnsi" w:hAnsiTheme="minorHAnsi" w:cstheme="minorHAnsi"/>
                <w:sz w:val="24"/>
                <w:szCs w:val="24"/>
              </w:rPr>
              <w:t>predictions.</w:t>
            </w:r>
          </w:p>
        </w:tc>
      </w:tr>
      <w:tr w:rsidR="00580D82" w14:paraId="1F79140E" w14:textId="77777777" w:rsidTr="00545113">
        <w:tc>
          <w:tcPr>
            <w:tcW w:w="1591" w:type="pct"/>
          </w:tcPr>
          <w:p w14:paraId="1EB2048F" w14:textId="77777777" w:rsidR="001C3749" w:rsidRPr="001C3749" w:rsidRDefault="001C3749" w:rsidP="001C3749">
            <w:pPr>
              <w:spacing w:after="0" w:line="240" w:lineRule="auto"/>
              <w:ind w:left="360"/>
              <w:rPr>
                <w:b/>
                <w:bCs/>
                <w:color w:val="000000"/>
                <w:sz w:val="24"/>
                <w:szCs w:val="24"/>
              </w:rPr>
            </w:pPr>
          </w:p>
          <w:p w14:paraId="062EBA6E" w14:textId="226BDAB5" w:rsidR="00580D82" w:rsidRPr="006437E9" w:rsidRDefault="00580D82" w:rsidP="00116723">
            <w:pPr>
              <w:numPr>
                <w:ilvl w:val="0"/>
                <w:numId w:val="93"/>
              </w:numPr>
              <w:spacing w:after="0" w:line="240" w:lineRule="auto"/>
              <w:jc w:val="both"/>
              <w:rPr>
                <w:b/>
                <w:bCs/>
                <w:color w:val="000000"/>
                <w:sz w:val="24"/>
                <w:szCs w:val="24"/>
              </w:rPr>
            </w:pPr>
            <w:r w:rsidRPr="00157354">
              <w:rPr>
                <w:color w:val="000000"/>
                <w:sz w:val="24"/>
                <w:szCs w:val="24"/>
              </w:rPr>
              <w:t>Analyse the relationship between atmospheric pressure and cyclones and anticyclones using appropriate illustrations (u, a/v)</w:t>
            </w:r>
          </w:p>
          <w:p w14:paraId="38EFF493" w14:textId="77777777" w:rsidR="006437E9" w:rsidRPr="00157354" w:rsidRDefault="006437E9" w:rsidP="006437E9">
            <w:pPr>
              <w:spacing w:after="0" w:line="240" w:lineRule="auto"/>
              <w:ind w:left="360"/>
              <w:jc w:val="both"/>
              <w:rPr>
                <w:b/>
                <w:bCs/>
                <w:color w:val="000000"/>
                <w:sz w:val="24"/>
                <w:szCs w:val="24"/>
              </w:rPr>
            </w:pPr>
          </w:p>
          <w:p w14:paraId="60880052" w14:textId="1EDA88E0" w:rsidR="00580D82" w:rsidRPr="006437E9" w:rsidRDefault="00580D82" w:rsidP="00116723">
            <w:pPr>
              <w:pStyle w:val="ListParagraph"/>
              <w:numPr>
                <w:ilvl w:val="0"/>
                <w:numId w:val="93"/>
              </w:numPr>
              <w:spacing w:after="0" w:line="240" w:lineRule="auto"/>
              <w:jc w:val="both"/>
              <w:rPr>
                <w:color w:val="000000"/>
                <w:sz w:val="24"/>
                <w:szCs w:val="24"/>
              </w:rPr>
            </w:pPr>
            <w:r w:rsidRPr="006437E9">
              <w:rPr>
                <w:color w:val="000000"/>
                <w:sz w:val="24"/>
                <w:szCs w:val="24"/>
              </w:rPr>
              <w:t>Determine weather conditions for a given place and their effects through interpreting weather maps and satellite images of cyclones and anticyclones(s)</w:t>
            </w:r>
          </w:p>
        </w:tc>
        <w:tc>
          <w:tcPr>
            <w:tcW w:w="1802" w:type="pct"/>
          </w:tcPr>
          <w:p w14:paraId="40C1BD1C" w14:textId="77777777" w:rsidR="00580D82" w:rsidRPr="006040BD" w:rsidRDefault="00580D82" w:rsidP="00580D82">
            <w:pPr>
              <w:jc w:val="both"/>
              <w:rPr>
                <w:b/>
                <w:sz w:val="24"/>
                <w:szCs w:val="24"/>
              </w:rPr>
            </w:pPr>
            <w:commentRangeStart w:id="215"/>
            <w:r w:rsidRPr="006040BD">
              <w:rPr>
                <w:b/>
                <w:sz w:val="24"/>
                <w:szCs w:val="24"/>
              </w:rPr>
              <w:t>Cyclones and Anticyclones</w:t>
            </w:r>
          </w:p>
          <w:p w14:paraId="6380BCCD" w14:textId="71EEAC11" w:rsidR="00580D82" w:rsidRDefault="00580D82" w:rsidP="00116723">
            <w:pPr>
              <w:pStyle w:val="ListParagraph"/>
              <w:numPr>
                <w:ilvl w:val="0"/>
                <w:numId w:val="85"/>
              </w:numPr>
              <w:spacing w:after="0" w:line="240" w:lineRule="auto"/>
              <w:jc w:val="both"/>
              <w:rPr>
                <w:sz w:val="24"/>
                <w:szCs w:val="24"/>
              </w:rPr>
            </w:pPr>
            <w:r w:rsidRPr="00CB6509">
              <w:rPr>
                <w:sz w:val="24"/>
                <w:szCs w:val="24"/>
              </w:rPr>
              <w:t>In groups learners analyse a map showing isobars, pressure centres, and wind directions. They identify cyclones and anticyclones on the map and annotate the map with labels for high-pressure (H) and low-pressure (L) systems, wind directions, and weather conditions. They observe the isoba</w:t>
            </w:r>
            <w:commentRangeStart w:id="216"/>
            <w:r w:rsidRPr="00CB6509">
              <w:rPr>
                <w:sz w:val="24"/>
                <w:szCs w:val="24"/>
              </w:rPr>
              <w:t xml:space="preserve">r </w:t>
            </w:r>
            <w:commentRangeEnd w:id="216"/>
            <w:r w:rsidR="002F056D">
              <w:rPr>
                <w:rStyle w:val="CommentReference"/>
                <w:rFonts w:cs="Times New Roman"/>
                <w:kern w:val="0"/>
                <w:lang w:val="en-US"/>
              </w:rPr>
              <w:commentReference w:id="216"/>
            </w:r>
            <w:r w:rsidRPr="00CB6509">
              <w:rPr>
                <w:sz w:val="24"/>
                <w:szCs w:val="24"/>
              </w:rPr>
              <w:t>and use weather symbols to predict the weather for areas under the influence of each system.</w:t>
            </w:r>
          </w:p>
          <w:p w14:paraId="5CD7F84F" w14:textId="2AEF93D8" w:rsidR="00580D82" w:rsidRDefault="00580D82" w:rsidP="00116723">
            <w:pPr>
              <w:pStyle w:val="ListParagraph"/>
              <w:numPr>
                <w:ilvl w:val="0"/>
                <w:numId w:val="85"/>
              </w:numPr>
              <w:spacing w:after="0" w:line="240" w:lineRule="auto"/>
              <w:jc w:val="both"/>
              <w:rPr>
                <w:sz w:val="24"/>
                <w:szCs w:val="24"/>
              </w:rPr>
            </w:pPr>
            <w:r w:rsidRPr="00982A35">
              <w:rPr>
                <w:sz w:val="24"/>
                <w:szCs w:val="24"/>
              </w:rPr>
              <w:t>In groups, learners use data to mark cyclone-prone areas (e.g., Pacific, Indian, and Atlantic Oceans) and regions associated with persistent anticyclones (e.g., deserts like the Sahara or Kalahari) on blank world maps using one colour for cyclones and another for anticyclones. Each group picks one region with cyclones and one with anticyclones and researches their typical weather patterns (e.g., heavy rainfall, strong winds for cyclones; clear skies, d</w:t>
            </w:r>
            <w:r>
              <w:rPr>
                <w:sz w:val="24"/>
                <w:szCs w:val="24"/>
              </w:rPr>
              <w:t xml:space="preserve">ry conditions for anticyclones) and </w:t>
            </w:r>
            <w:r w:rsidRPr="00982A35">
              <w:rPr>
                <w:sz w:val="24"/>
                <w:szCs w:val="24"/>
              </w:rPr>
              <w:t xml:space="preserve">investigate </w:t>
            </w:r>
            <w:r w:rsidRPr="00982A35">
              <w:rPr>
                <w:sz w:val="24"/>
                <w:szCs w:val="24"/>
              </w:rPr>
              <w:lastRenderedPageBreak/>
              <w:t>the impact on human activities (e.g., farming, transport, settlements).</w:t>
            </w:r>
          </w:p>
          <w:p w14:paraId="069FE12D" w14:textId="77777777" w:rsidR="00580D82" w:rsidRDefault="00580D82" w:rsidP="00116723">
            <w:pPr>
              <w:pStyle w:val="ListParagraph"/>
              <w:numPr>
                <w:ilvl w:val="0"/>
                <w:numId w:val="85"/>
              </w:numPr>
              <w:spacing w:after="0" w:line="240" w:lineRule="auto"/>
              <w:jc w:val="both"/>
              <w:rPr>
                <w:sz w:val="24"/>
                <w:szCs w:val="24"/>
              </w:rPr>
            </w:pPr>
            <w:r w:rsidRPr="006456FD">
              <w:rPr>
                <w:sz w:val="24"/>
                <w:szCs w:val="24"/>
              </w:rPr>
              <w:t xml:space="preserve">In pairs, learners use the internet or textbook to research the characteristics of cyclones and anticyclones and fill a worksheet that includes columns for cyclones and anticyclones. They complete the chart by noting the following; type of pressure system, airflow direction and movement, </w:t>
            </w:r>
            <w:r>
              <w:rPr>
                <w:sz w:val="24"/>
                <w:szCs w:val="24"/>
              </w:rPr>
              <w:t>w</w:t>
            </w:r>
            <w:r w:rsidRPr="006456FD">
              <w:rPr>
                <w:sz w:val="24"/>
                <w:szCs w:val="24"/>
              </w:rPr>
              <w:t>eather conditions associated with</w:t>
            </w:r>
            <w:r>
              <w:rPr>
                <w:sz w:val="24"/>
                <w:szCs w:val="24"/>
              </w:rPr>
              <w:t xml:space="preserve"> each system and e</w:t>
            </w:r>
            <w:r w:rsidRPr="00015BCD">
              <w:rPr>
                <w:sz w:val="24"/>
                <w:szCs w:val="24"/>
              </w:rPr>
              <w:t>xamples (e.g., Hurricane Katrina for cyclones, calm desert regions for anticyclones).</w:t>
            </w:r>
          </w:p>
          <w:p w14:paraId="1A20F223" w14:textId="523C19A5" w:rsidR="00580D82" w:rsidRDefault="00580D82" w:rsidP="00116723">
            <w:pPr>
              <w:pStyle w:val="ListParagraph"/>
              <w:numPr>
                <w:ilvl w:val="0"/>
                <w:numId w:val="85"/>
              </w:numPr>
              <w:spacing w:after="0" w:line="240" w:lineRule="auto"/>
              <w:jc w:val="both"/>
              <w:rPr>
                <w:sz w:val="24"/>
                <w:szCs w:val="24"/>
              </w:rPr>
            </w:pPr>
            <w:r w:rsidRPr="00580D82">
              <w:rPr>
                <w:sz w:val="24"/>
                <w:szCs w:val="24"/>
              </w:rPr>
              <w:t>In groups, learners interact with a weather map/satellite image for a specific region (e.g., a tropical cyclone near the Indian Ocean or an anticyclone over Australia). They analyse the maps/images to: identify areas of high and low pressure</w:t>
            </w:r>
            <w:r w:rsidR="00176C6E">
              <w:rPr>
                <w:sz w:val="24"/>
                <w:szCs w:val="24"/>
              </w:rPr>
              <w:t>; d</w:t>
            </w:r>
            <w:r w:rsidRPr="00580D82">
              <w:rPr>
                <w:sz w:val="24"/>
                <w:szCs w:val="24"/>
              </w:rPr>
              <w:t>etermine wind directions and speeds (using isobars)</w:t>
            </w:r>
            <w:r w:rsidR="00176C6E">
              <w:rPr>
                <w:sz w:val="24"/>
                <w:szCs w:val="24"/>
              </w:rPr>
              <w:t xml:space="preserve"> and, p</w:t>
            </w:r>
            <w:r w:rsidRPr="00580D82">
              <w:rPr>
                <w:sz w:val="24"/>
                <w:szCs w:val="24"/>
              </w:rPr>
              <w:t xml:space="preserve">redict weather </w:t>
            </w:r>
            <w:r w:rsidR="00AA31AD" w:rsidRPr="00580D82">
              <w:rPr>
                <w:sz w:val="24"/>
                <w:szCs w:val="24"/>
              </w:rPr>
              <w:t>conditions and</w:t>
            </w:r>
            <w:r w:rsidRPr="00580D82">
              <w:rPr>
                <w:sz w:val="24"/>
                <w:szCs w:val="24"/>
              </w:rPr>
              <w:t xml:space="preserve"> record their findings on the worksheet.</w:t>
            </w:r>
            <w:commentRangeEnd w:id="215"/>
            <w:r w:rsidR="00EC4710">
              <w:rPr>
                <w:rStyle w:val="CommentReference"/>
                <w:rFonts w:cs="Times New Roman"/>
                <w:kern w:val="0"/>
                <w:lang w:val="en-US"/>
              </w:rPr>
              <w:commentReference w:id="215"/>
            </w:r>
          </w:p>
          <w:p w14:paraId="5C8143FF" w14:textId="3CDD089A" w:rsidR="00E72B38" w:rsidRPr="00580D82" w:rsidRDefault="00E72B38" w:rsidP="00E72B38">
            <w:pPr>
              <w:pStyle w:val="ListParagraph"/>
              <w:spacing w:after="0" w:line="240" w:lineRule="auto"/>
              <w:ind w:left="360"/>
              <w:jc w:val="both"/>
              <w:rPr>
                <w:sz w:val="24"/>
                <w:szCs w:val="24"/>
              </w:rPr>
            </w:pPr>
          </w:p>
        </w:tc>
        <w:tc>
          <w:tcPr>
            <w:tcW w:w="1607" w:type="pct"/>
          </w:tcPr>
          <w:p w14:paraId="4073C986" w14:textId="77777777" w:rsidR="00580D82" w:rsidRDefault="00580D82" w:rsidP="00580D82">
            <w:pPr>
              <w:jc w:val="both"/>
              <w:rPr>
                <w:rFonts w:asciiTheme="minorHAnsi" w:hAnsiTheme="minorHAnsi" w:cstheme="minorHAnsi"/>
                <w:sz w:val="24"/>
                <w:szCs w:val="24"/>
              </w:rPr>
            </w:pPr>
          </w:p>
          <w:p w14:paraId="3506EB0E" w14:textId="77777777" w:rsidR="00580D82" w:rsidRDefault="00580D82" w:rsidP="00116723">
            <w:pPr>
              <w:pStyle w:val="ListParagraph"/>
              <w:numPr>
                <w:ilvl w:val="0"/>
                <w:numId w:val="85"/>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Observe learners as they identify cyclones</w:t>
            </w:r>
            <w:r w:rsidRPr="00CB6509">
              <w:rPr>
                <w:rFonts w:asciiTheme="minorHAnsi" w:hAnsiTheme="minorHAnsi" w:cstheme="minorHAnsi"/>
                <w:sz w:val="24"/>
                <w:szCs w:val="24"/>
              </w:rPr>
              <w:t>/anticyclones, air movement, and weather predictions.</w:t>
            </w:r>
          </w:p>
          <w:p w14:paraId="5A044229" w14:textId="30067329" w:rsidR="00580D82" w:rsidRPr="00B21185" w:rsidRDefault="00580D82" w:rsidP="00B21185">
            <w:pPr>
              <w:spacing w:after="0" w:line="240" w:lineRule="auto"/>
              <w:jc w:val="both"/>
              <w:rPr>
                <w:rFonts w:asciiTheme="minorHAnsi" w:hAnsiTheme="minorHAnsi" w:cstheme="minorHAnsi"/>
                <w:sz w:val="24"/>
                <w:szCs w:val="24"/>
                <w:highlight w:val="red"/>
              </w:rPr>
            </w:pPr>
          </w:p>
          <w:p w14:paraId="706B0B9D" w14:textId="77777777" w:rsidR="00580D82" w:rsidRDefault="00580D82" w:rsidP="00116723">
            <w:pPr>
              <w:pStyle w:val="ListParagraph"/>
              <w:numPr>
                <w:ilvl w:val="0"/>
                <w:numId w:val="85"/>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Observe learners as they complete the comparative chart </w:t>
            </w:r>
            <w:r w:rsidRPr="007165F1">
              <w:rPr>
                <w:rFonts w:asciiTheme="minorHAnsi" w:hAnsiTheme="minorHAnsi" w:cstheme="minorHAnsi"/>
                <w:sz w:val="24"/>
                <w:szCs w:val="24"/>
              </w:rPr>
              <w:t>focussing</w:t>
            </w:r>
            <w:r>
              <w:rPr>
                <w:rFonts w:asciiTheme="minorHAnsi" w:hAnsiTheme="minorHAnsi" w:cstheme="minorHAnsi"/>
                <w:sz w:val="24"/>
                <w:szCs w:val="24"/>
              </w:rPr>
              <w:t xml:space="preserve"> on </w:t>
            </w:r>
            <w:r w:rsidRPr="007165F1">
              <w:rPr>
                <w:rFonts w:asciiTheme="minorHAnsi" w:hAnsiTheme="minorHAnsi" w:cstheme="minorHAnsi"/>
                <w:sz w:val="24"/>
                <w:szCs w:val="24"/>
              </w:rPr>
              <w:t>accuracy.</w:t>
            </w:r>
          </w:p>
          <w:p w14:paraId="661A714A" w14:textId="147E6ACD" w:rsidR="00580D82" w:rsidRPr="00BE12AA" w:rsidRDefault="00176C6E" w:rsidP="00116723">
            <w:pPr>
              <w:pStyle w:val="ListParagraph"/>
              <w:numPr>
                <w:ilvl w:val="0"/>
                <w:numId w:val="85"/>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Probe </w:t>
            </w:r>
            <w:r w:rsidR="00580D82" w:rsidRPr="00BE12AA">
              <w:rPr>
                <w:rFonts w:asciiTheme="minorHAnsi" w:hAnsiTheme="minorHAnsi" w:cstheme="minorHAnsi"/>
                <w:sz w:val="24"/>
                <w:szCs w:val="24"/>
              </w:rPr>
              <w:t>group</w:t>
            </w:r>
            <w:r>
              <w:rPr>
                <w:rFonts w:asciiTheme="minorHAnsi" w:hAnsiTheme="minorHAnsi" w:cstheme="minorHAnsi"/>
                <w:sz w:val="24"/>
                <w:szCs w:val="24"/>
              </w:rPr>
              <w:t xml:space="preserve">s to explain </w:t>
            </w:r>
            <w:r w:rsidRPr="00BE12AA">
              <w:rPr>
                <w:rFonts w:asciiTheme="minorHAnsi" w:hAnsiTheme="minorHAnsi" w:cstheme="minorHAnsi"/>
                <w:sz w:val="24"/>
                <w:szCs w:val="24"/>
              </w:rPr>
              <w:t>their</w:t>
            </w:r>
            <w:r>
              <w:rPr>
                <w:rFonts w:asciiTheme="minorHAnsi" w:hAnsiTheme="minorHAnsi" w:cstheme="minorHAnsi"/>
                <w:sz w:val="24"/>
                <w:szCs w:val="24"/>
              </w:rPr>
              <w:t xml:space="preserve"> weather </w:t>
            </w:r>
            <w:r w:rsidR="00580D82" w:rsidRPr="00BE12AA">
              <w:rPr>
                <w:rFonts w:asciiTheme="minorHAnsi" w:hAnsiTheme="minorHAnsi" w:cstheme="minorHAnsi"/>
                <w:sz w:val="24"/>
                <w:szCs w:val="24"/>
              </w:rPr>
              <w:t>prediction</w:t>
            </w:r>
            <w:r>
              <w:rPr>
                <w:rFonts w:asciiTheme="minorHAnsi" w:hAnsiTheme="minorHAnsi" w:cstheme="minorHAnsi"/>
                <w:sz w:val="24"/>
                <w:szCs w:val="24"/>
              </w:rPr>
              <w:t>s</w:t>
            </w:r>
            <w:r w:rsidR="00580D82" w:rsidRPr="00BE12AA">
              <w:rPr>
                <w:rFonts w:asciiTheme="minorHAnsi" w:hAnsiTheme="minorHAnsi" w:cstheme="minorHAnsi"/>
                <w:sz w:val="24"/>
                <w:szCs w:val="24"/>
              </w:rPr>
              <w:t xml:space="preserve"> </w:t>
            </w:r>
            <w:r>
              <w:rPr>
                <w:rFonts w:asciiTheme="minorHAnsi" w:hAnsiTheme="minorHAnsi" w:cstheme="minorHAnsi"/>
                <w:sz w:val="24"/>
                <w:szCs w:val="24"/>
              </w:rPr>
              <w:t xml:space="preserve">and evaluate their ability to </w:t>
            </w:r>
            <w:r w:rsidR="0015168D">
              <w:rPr>
                <w:rFonts w:asciiTheme="minorHAnsi" w:hAnsiTheme="minorHAnsi" w:cstheme="minorHAnsi"/>
                <w:sz w:val="24"/>
                <w:szCs w:val="24"/>
              </w:rPr>
              <w:t>relate weather</w:t>
            </w:r>
            <w:r>
              <w:rPr>
                <w:rFonts w:asciiTheme="minorHAnsi" w:hAnsiTheme="minorHAnsi" w:cstheme="minorHAnsi"/>
                <w:sz w:val="24"/>
                <w:szCs w:val="24"/>
              </w:rPr>
              <w:t xml:space="preserve"> formation to the nature of the wind approaching an area</w:t>
            </w:r>
            <w:r w:rsidR="00580D82" w:rsidRPr="00BE12AA">
              <w:rPr>
                <w:rFonts w:asciiTheme="minorHAnsi" w:hAnsiTheme="minorHAnsi" w:cstheme="minorHAnsi"/>
                <w:sz w:val="24"/>
                <w:szCs w:val="24"/>
              </w:rPr>
              <w:t>.</w:t>
            </w:r>
          </w:p>
        </w:tc>
      </w:tr>
      <w:tr w:rsidR="00580D82" w14:paraId="176C8DEB" w14:textId="77777777" w:rsidTr="00545113">
        <w:tc>
          <w:tcPr>
            <w:tcW w:w="1591" w:type="pct"/>
          </w:tcPr>
          <w:p w14:paraId="72550459" w14:textId="121EA254" w:rsidR="00580D82" w:rsidRDefault="00580D82" w:rsidP="00116723">
            <w:pPr>
              <w:numPr>
                <w:ilvl w:val="0"/>
                <w:numId w:val="94"/>
              </w:numPr>
              <w:spacing w:after="0" w:line="240" w:lineRule="auto"/>
              <w:jc w:val="both"/>
              <w:rPr>
                <w:sz w:val="24"/>
                <w:szCs w:val="24"/>
              </w:rPr>
            </w:pPr>
            <w:commentRangeStart w:id="217"/>
            <w:r w:rsidRPr="00446853">
              <w:rPr>
                <w:sz w:val="24"/>
                <w:szCs w:val="24"/>
              </w:rPr>
              <w:t>Articulate</w:t>
            </w:r>
            <w:commentRangeEnd w:id="217"/>
            <w:r w:rsidR="00351D2D">
              <w:rPr>
                <w:rStyle w:val="CommentReference"/>
                <w:rFonts w:cs="Times New Roman"/>
                <w:kern w:val="0"/>
                <w:lang w:val="en-US"/>
              </w:rPr>
              <w:commentReference w:id="217"/>
            </w:r>
            <w:r w:rsidRPr="00446853">
              <w:rPr>
                <w:sz w:val="24"/>
                <w:szCs w:val="24"/>
              </w:rPr>
              <w:t xml:space="preserve"> the role of ocean currents in distributing heat across low and high latitudes using relevant knowledge (v/a) </w:t>
            </w:r>
          </w:p>
          <w:p w14:paraId="689507D1" w14:textId="77777777" w:rsidR="006437E9" w:rsidRPr="00446853" w:rsidRDefault="006437E9" w:rsidP="006437E9">
            <w:pPr>
              <w:spacing w:after="0" w:line="240" w:lineRule="auto"/>
              <w:ind w:left="360"/>
              <w:jc w:val="both"/>
              <w:rPr>
                <w:sz w:val="24"/>
                <w:szCs w:val="24"/>
              </w:rPr>
            </w:pPr>
          </w:p>
          <w:p w14:paraId="230BACB3" w14:textId="4294C777" w:rsidR="00580D82" w:rsidRPr="006437E9" w:rsidRDefault="00580D82" w:rsidP="00116723">
            <w:pPr>
              <w:pStyle w:val="ListParagraph"/>
              <w:numPr>
                <w:ilvl w:val="0"/>
                <w:numId w:val="94"/>
              </w:numPr>
              <w:spacing w:after="0" w:line="240" w:lineRule="auto"/>
              <w:jc w:val="both"/>
              <w:rPr>
                <w:color w:val="000000"/>
                <w:sz w:val="24"/>
                <w:szCs w:val="24"/>
              </w:rPr>
            </w:pPr>
            <w:r w:rsidRPr="006437E9">
              <w:rPr>
                <w:sz w:val="24"/>
                <w:szCs w:val="24"/>
              </w:rPr>
              <w:lastRenderedPageBreak/>
              <w:t>Form opinions about the effects of ocean currents on the climate of coastal areas, adjacent landmasses and human activities (v/a)</w:t>
            </w:r>
          </w:p>
        </w:tc>
        <w:tc>
          <w:tcPr>
            <w:tcW w:w="1802" w:type="pct"/>
          </w:tcPr>
          <w:p w14:paraId="60B4F7D2" w14:textId="77777777" w:rsidR="00580D82" w:rsidRPr="006040BD" w:rsidRDefault="00580D82" w:rsidP="00E72B38">
            <w:pPr>
              <w:jc w:val="both"/>
              <w:rPr>
                <w:b/>
                <w:sz w:val="24"/>
                <w:szCs w:val="24"/>
              </w:rPr>
            </w:pPr>
            <w:r w:rsidRPr="006040BD">
              <w:rPr>
                <w:b/>
                <w:sz w:val="24"/>
                <w:szCs w:val="24"/>
              </w:rPr>
              <w:lastRenderedPageBreak/>
              <w:t>Ocean Currents</w:t>
            </w:r>
          </w:p>
          <w:p w14:paraId="19941A18" w14:textId="66674508" w:rsidR="00580D82" w:rsidRPr="009E3D97" w:rsidRDefault="00580D82" w:rsidP="00116723">
            <w:pPr>
              <w:pStyle w:val="ListParagraph"/>
              <w:numPr>
                <w:ilvl w:val="0"/>
                <w:numId w:val="86"/>
              </w:numPr>
              <w:spacing w:after="0" w:line="240" w:lineRule="auto"/>
              <w:jc w:val="both"/>
              <w:rPr>
                <w:b/>
                <w:sz w:val="24"/>
                <w:szCs w:val="24"/>
              </w:rPr>
            </w:pPr>
            <w:commentRangeStart w:id="218"/>
            <w:r w:rsidRPr="00DC1B2D">
              <w:rPr>
                <w:sz w:val="24"/>
                <w:szCs w:val="24"/>
              </w:rPr>
              <w:t>In groups, learners set up two clear containers (representing oceans).</w:t>
            </w:r>
            <w:r>
              <w:rPr>
                <w:sz w:val="24"/>
                <w:szCs w:val="24"/>
              </w:rPr>
              <w:t xml:space="preserve"> </w:t>
            </w:r>
            <w:r w:rsidRPr="003D1AC6">
              <w:rPr>
                <w:sz w:val="24"/>
                <w:szCs w:val="24"/>
              </w:rPr>
              <w:t>Warm-colo</w:t>
            </w:r>
            <w:r>
              <w:rPr>
                <w:sz w:val="24"/>
                <w:szCs w:val="24"/>
              </w:rPr>
              <w:t>u</w:t>
            </w:r>
            <w:r w:rsidRPr="003D1AC6">
              <w:rPr>
                <w:sz w:val="24"/>
                <w:szCs w:val="24"/>
              </w:rPr>
              <w:t>red and cold-colo</w:t>
            </w:r>
            <w:r>
              <w:rPr>
                <w:sz w:val="24"/>
                <w:szCs w:val="24"/>
              </w:rPr>
              <w:t>u</w:t>
            </w:r>
            <w:r w:rsidRPr="003D1AC6">
              <w:rPr>
                <w:sz w:val="24"/>
                <w:szCs w:val="24"/>
              </w:rPr>
              <w:t>red wate</w:t>
            </w:r>
            <w:r>
              <w:rPr>
                <w:sz w:val="24"/>
                <w:szCs w:val="24"/>
              </w:rPr>
              <w:t>r (e.g., red and blue food dye), salt and a</w:t>
            </w:r>
            <w:r w:rsidRPr="003D1AC6">
              <w:rPr>
                <w:sz w:val="24"/>
                <w:szCs w:val="24"/>
              </w:rPr>
              <w:t xml:space="preserve"> </w:t>
            </w:r>
            <w:r w:rsidRPr="003D1AC6">
              <w:rPr>
                <w:sz w:val="24"/>
                <w:szCs w:val="24"/>
              </w:rPr>
              <w:lastRenderedPageBreak/>
              <w:t>small fan or straw to mimic wind.</w:t>
            </w:r>
            <w:r>
              <w:rPr>
                <w:sz w:val="24"/>
                <w:szCs w:val="24"/>
              </w:rPr>
              <w:t xml:space="preserve"> They f</w:t>
            </w:r>
            <w:r w:rsidRPr="003D1AC6">
              <w:rPr>
                <w:sz w:val="24"/>
                <w:szCs w:val="24"/>
              </w:rPr>
              <w:t>ill one container with water and use the fan/straw to create surface currents.</w:t>
            </w:r>
            <w:r>
              <w:rPr>
                <w:sz w:val="24"/>
                <w:szCs w:val="24"/>
              </w:rPr>
              <w:t xml:space="preserve"> They </w:t>
            </w:r>
            <w:r w:rsidRPr="003D1AC6">
              <w:rPr>
                <w:sz w:val="24"/>
                <w:szCs w:val="24"/>
              </w:rPr>
              <w:t>Observe how the movement of air influences the water's surface.</w:t>
            </w:r>
            <w:r>
              <w:rPr>
                <w:sz w:val="24"/>
                <w:szCs w:val="24"/>
              </w:rPr>
              <w:t xml:space="preserve"> They f</w:t>
            </w:r>
            <w:r w:rsidRPr="003D1AC6">
              <w:rPr>
                <w:sz w:val="24"/>
                <w:szCs w:val="24"/>
              </w:rPr>
              <w:t>ill the second container with water and add salt to one side and cold-colo</w:t>
            </w:r>
            <w:r>
              <w:rPr>
                <w:sz w:val="24"/>
                <w:szCs w:val="24"/>
              </w:rPr>
              <w:t>ured water to the other side and s</w:t>
            </w:r>
            <w:r w:rsidRPr="003D1AC6">
              <w:rPr>
                <w:sz w:val="24"/>
                <w:szCs w:val="24"/>
              </w:rPr>
              <w:t xml:space="preserve">lowly mix and observe how the dense, salty, or </w:t>
            </w:r>
            <w:r w:rsidR="00FC1574" w:rsidRPr="003D1AC6">
              <w:rPr>
                <w:sz w:val="24"/>
                <w:szCs w:val="24"/>
              </w:rPr>
              <w:t>cold-water</w:t>
            </w:r>
            <w:r w:rsidRPr="003D1AC6">
              <w:rPr>
                <w:sz w:val="24"/>
                <w:szCs w:val="24"/>
              </w:rPr>
              <w:t xml:space="preserve"> sinks, while less dense water rises.</w:t>
            </w:r>
            <w:r>
              <w:rPr>
                <w:sz w:val="24"/>
                <w:szCs w:val="24"/>
              </w:rPr>
              <w:t xml:space="preserve"> They r</w:t>
            </w:r>
            <w:r w:rsidRPr="003D1AC6">
              <w:rPr>
                <w:sz w:val="24"/>
                <w:szCs w:val="24"/>
              </w:rPr>
              <w:t xml:space="preserve">ecord </w:t>
            </w:r>
            <w:r w:rsidR="00AA31AD">
              <w:rPr>
                <w:sz w:val="24"/>
                <w:szCs w:val="24"/>
              </w:rPr>
              <w:t xml:space="preserve">their </w:t>
            </w:r>
            <w:r w:rsidRPr="003D1AC6">
              <w:rPr>
                <w:sz w:val="24"/>
                <w:szCs w:val="24"/>
              </w:rPr>
              <w:t>observations and relate them to surface and deep-water current characteristics.</w:t>
            </w:r>
          </w:p>
          <w:p w14:paraId="61B9C649" w14:textId="7BED8CE1" w:rsidR="00580D82" w:rsidRPr="000840C9" w:rsidRDefault="00580D82" w:rsidP="00116723">
            <w:pPr>
              <w:pStyle w:val="ListParagraph"/>
              <w:numPr>
                <w:ilvl w:val="0"/>
                <w:numId w:val="86"/>
              </w:numPr>
              <w:spacing w:after="0" w:line="240" w:lineRule="auto"/>
              <w:jc w:val="both"/>
              <w:rPr>
                <w:sz w:val="24"/>
                <w:szCs w:val="24"/>
              </w:rPr>
            </w:pPr>
            <w:r w:rsidRPr="000840C9">
              <w:rPr>
                <w:sz w:val="24"/>
                <w:szCs w:val="24"/>
              </w:rPr>
              <w:t>In groups, learners use a blank world map to mark and label warm and cold currents. They use different colours for different types of ocean currents</w:t>
            </w:r>
            <w:r w:rsidR="00925CA1">
              <w:rPr>
                <w:sz w:val="24"/>
                <w:szCs w:val="24"/>
              </w:rPr>
              <w:t>; and</w:t>
            </w:r>
            <w:r w:rsidRPr="000840C9">
              <w:rPr>
                <w:sz w:val="24"/>
                <w:szCs w:val="24"/>
              </w:rPr>
              <w:t xml:space="preserve"> arrows to show the direction of the currents and label each current clearly. </w:t>
            </w:r>
            <w:r w:rsidR="00925CA1">
              <w:rPr>
                <w:sz w:val="24"/>
                <w:szCs w:val="24"/>
              </w:rPr>
              <w:t xml:space="preserve">Groups </w:t>
            </w:r>
            <w:r w:rsidR="00925CA1" w:rsidRPr="000840C9">
              <w:rPr>
                <w:sz w:val="24"/>
                <w:szCs w:val="24"/>
              </w:rPr>
              <w:t>present</w:t>
            </w:r>
            <w:r w:rsidRPr="000840C9">
              <w:rPr>
                <w:sz w:val="24"/>
                <w:szCs w:val="24"/>
              </w:rPr>
              <w:t xml:space="preserve"> </w:t>
            </w:r>
            <w:r w:rsidR="00925CA1">
              <w:rPr>
                <w:sz w:val="24"/>
                <w:szCs w:val="24"/>
              </w:rPr>
              <w:t xml:space="preserve">their </w:t>
            </w:r>
            <w:r w:rsidRPr="000840C9">
              <w:rPr>
                <w:sz w:val="24"/>
                <w:szCs w:val="24"/>
              </w:rPr>
              <w:t>findings to the class</w:t>
            </w:r>
            <w:r w:rsidR="00925CA1">
              <w:rPr>
                <w:sz w:val="24"/>
                <w:szCs w:val="24"/>
              </w:rPr>
              <w:t xml:space="preserve"> for discussion</w:t>
            </w:r>
            <w:r w:rsidRPr="000840C9">
              <w:rPr>
                <w:sz w:val="24"/>
                <w:szCs w:val="24"/>
              </w:rPr>
              <w:t>.</w:t>
            </w:r>
          </w:p>
          <w:p w14:paraId="2EF8C7DF" w14:textId="5358BF5C" w:rsidR="00580D82" w:rsidRPr="000840C9" w:rsidRDefault="00925CA1" w:rsidP="00116723">
            <w:pPr>
              <w:pStyle w:val="ListParagraph"/>
              <w:numPr>
                <w:ilvl w:val="0"/>
                <w:numId w:val="86"/>
              </w:numPr>
              <w:spacing w:after="0" w:line="240" w:lineRule="auto"/>
              <w:jc w:val="both"/>
              <w:rPr>
                <w:sz w:val="24"/>
                <w:szCs w:val="24"/>
              </w:rPr>
            </w:pPr>
            <w:r>
              <w:rPr>
                <w:sz w:val="24"/>
                <w:szCs w:val="24"/>
              </w:rPr>
              <w:t xml:space="preserve">Through explanation, guide learners to understand the general patter of ocean currents </w:t>
            </w:r>
            <w:r w:rsidR="00580D82" w:rsidRPr="000840C9">
              <w:rPr>
                <w:sz w:val="24"/>
                <w:szCs w:val="24"/>
              </w:rPr>
              <w:t>such as: Warm currents flow away from the equator; Cold currents flow toward the equator.</w:t>
            </w:r>
          </w:p>
          <w:p w14:paraId="0CCCE529" w14:textId="7E7859D9" w:rsidR="00925CA1" w:rsidRPr="006437E9" w:rsidRDefault="00580D82" w:rsidP="00116723">
            <w:pPr>
              <w:pStyle w:val="ListParagraph"/>
              <w:numPr>
                <w:ilvl w:val="0"/>
                <w:numId w:val="86"/>
              </w:numPr>
              <w:spacing w:after="0" w:line="240" w:lineRule="auto"/>
              <w:jc w:val="both"/>
              <w:rPr>
                <w:sz w:val="24"/>
                <w:szCs w:val="24"/>
              </w:rPr>
            </w:pPr>
            <w:r w:rsidRPr="009E1D9F">
              <w:rPr>
                <w:sz w:val="24"/>
                <w:szCs w:val="24"/>
              </w:rPr>
              <w:t xml:space="preserve">In pairs, learners </w:t>
            </w:r>
            <w:r w:rsidR="00925CA1">
              <w:rPr>
                <w:sz w:val="24"/>
                <w:szCs w:val="24"/>
              </w:rPr>
              <w:t xml:space="preserve">simulate ocean currents by </w:t>
            </w:r>
            <w:r w:rsidRPr="009E1D9F">
              <w:rPr>
                <w:sz w:val="24"/>
                <w:szCs w:val="24"/>
              </w:rPr>
              <w:t>fill</w:t>
            </w:r>
            <w:r w:rsidR="00925CA1">
              <w:rPr>
                <w:sz w:val="24"/>
                <w:szCs w:val="24"/>
              </w:rPr>
              <w:t>ing a</w:t>
            </w:r>
            <w:r w:rsidRPr="009E1D9F">
              <w:rPr>
                <w:sz w:val="24"/>
                <w:szCs w:val="24"/>
              </w:rPr>
              <w:t xml:space="preserve"> container halfway with water, with ice cubes placed at one end and warm water poured at the other. They </w:t>
            </w:r>
            <w:r w:rsidRPr="009E1D9F">
              <w:rPr>
                <w:sz w:val="24"/>
                <w:szCs w:val="24"/>
              </w:rPr>
              <w:lastRenderedPageBreak/>
              <w:t>gently introduce the warm and cold water</w:t>
            </w:r>
            <w:r>
              <w:rPr>
                <w:sz w:val="24"/>
                <w:szCs w:val="24"/>
              </w:rPr>
              <w:t xml:space="preserve"> (in different colours)</w:t>
            </w:r>
            <w:r w:rsidRPr="009E1D9F">
              <w:rPr>
                <w:sz w:val="24"/>
                <w:szCs w:val="24"/>
              </w:rPr>
              <w:t xml:space="preserve"> without mixing it</w:t>
            </w:r>
            <w:r w:rsidR="00925CA1">
              <w:rPr>
                <w:sz w:val="24"/>
                <w:szCs w:val="24"/>
              </w:rPr>
              <w:t>; and</w:t>
            </w:r>
            <w:r w:rsidRPr="009E1D9F">
              <w:rPr>
                <w:sz w:val="24"/>
                <w:szCs w:val="24"/>
              </w:rPr>
              <w:t xml:space="preserve"> apply a fan to create "wind" across the surface. </w:t>
            </w:r>
            <w:r>
              <w:rPr>
                <w:sz w:val="24"/>
                <w:szCs w:val="24"/>
              </w:rPr>
              <w:t>They o</w:t>
            </w:r>
            <w:r w:rsidRPr="009E1D9F">
              <w:rPr>
                <w:sz w:val="24"/>
                <w:szCs w:val="24"/>
              </w:rPr>
              <w:t>bserve the movement of water and how heat from the red-dyed water mixes with the blue-dyed cold water</w:t>
            </w:r>
            <w:r w:rsidR="00925CA1">
              <w:rPr>
                <w:sz w:val="24"/>
                <w:szCs w:val="24"/>
              </w:rPr>
              <w:t xml:space="preserve"> and note them down</w:t>
            </w:r>
            <w:r w:rsidRPr="009E1D9F">
              <w:rPr>
                <w:sz w:val="24"/>
                <w:szCs w:val="24"/>
              </w:rPr>
              <w:t>.</w:t>
            </w:r>
          </w:p>
          <w:p w14:paraId="411DFB31" w14:textId="44305CAA" w:rsidR="00580D82" w:rsidRDefault="00925CA1" w:rsidP="00116723">
            <w:pPr>
              <w:pStyle w:val="ListParagraph"/>
              <w:numPr>
                <w:ilvl w:val="0"/>
                <w:numId w:val="86"/>
              </w:numPr>
              <w:spacing w:after="0" w:line="240" w:lineRule="auto"/>
              <w:jc w:val="both"/>
              <w:rPr>
                <w:sz w:val="24"/>
                <w:szCs w:val="24"/>
              </w:rPr>
            </w:pPr>
            <w:r>
              <w:rPr>
                <w:sz w:val="24"/>
                <w:szCs w:val="24"/>
              </w:rPr>
              <w:t>Learners</w:t>
            </w:r>
            <w:r w:rsidR="00580D82">
              <w:rPr>
                <w:sz w:val="24"/>
                <w:szCs w:val="24"/>
              </w:rPr>
              <w:t xml:space="preserve"> p</w:t>
            </w:r>
            <w:r w:rsidR="00580D82" w:rsidRPr="009E1D9F">
              <w:rPr>
                <w:sz w:val="24"/>
                <w:szCs w:val="24"/>
              </w:rPr>
              <w:t>redict</w:t>
            </w:r>
            <w:r w:rsidR="00580D82">
              <w:rPr>
                <w:sz w:val="24"/>
                <w:szCs w:val="24"/>
              </w:rPr>
              <w:t xml:space="preserve"> </w:t>
            </w:r>
            <w:r w:rsidR="00580D82" w:rsidRPr="009E1D9F">
              <w:rPr>
                <w:sz w:val="24"/>
                <w:szCs w:val="24"/>
              </w:rPr>
              <w:t>and explain how this simulated movement mirrors real-world ocean currents and impacts global climates.</w:t>
            </w:r>
          </w:p>
          <w:p w14:paraId="6034FB08" w14:textId="66BC583E" w:rsidR="00580D82" w:rsidRDefault="00580D82" w:rsidP="00116723">
            <w:pPr>
              <w:pStyle w:val="ListParagraph"/>
              <w:numPr>
                <w:ilvl w:val="0"/>
                <w:numId w:val="86"/>
              </w:numPr>
              <w:spacing w:after="0" w:line="240" w:lineRule="auto"/>
              <w:jc w:val="both"/>
              <w:rPr>
                <w:sz w:val="24"/>
                <w:szCs w:val="24"/>
              </w:rPr>
            </w:pPr>
            <w:r w:rsidRPr="007045D9">
              <w:rPr>
                <w:sz w:val="24"/>
                <w:szCs w:val="24"/>
              </w:rPr>
              <w:t xml:space="preserve">In groups, learners research the climate, ecosystems, and human activities in specific case studies of regions influenced by ocean currents and </w:t>
            </w:r>
            <w:r>
              <w:rPr>
                <w:sz w:val="24"/>
                <w:szCs w:val="24"/>
              </w:rPr>
              <w:t>p</w:t>
            </w:r>
            <w:r w:rsidRPr="007045D9">
              <w:rPr>
                <w:sz w:val="24"/>
                <w:szCs w:val="24"/>
              </w:rPr>
              <w:t xml:space="preserve">resent findings using a </w:t>
            </w:r>
            <w:r w:rsidR="006437E9" w:rsidRPr="007045D9">
              <w:rPr>
                <w:sz w:val="24"/>
                <w:szCs w:val="24"/>
              </w:rPr>
              <w:t>visual aid</w:t>
            </w:r>
            <w:r w:rsidRPr="007045D9">
              <w:rPr>
                <w:sz w:val="24"/>
                <w:szCs w:val="24"/>
              </w:rPr>
              <w:t>.</w:t>
            </w:r>
            <w:commentRangeEnd w:id="218"/>
            <w:r w:rsidR="00E76523">
              <w:rPr>
                <w:rStyle w:val="CommentReference"/>
                <w:rFonts w:cs="Times New Roman"/>
                <w:kern w:val="0"/>
                <w:lang w:val="en-US"/>
              </w:rPr>
              <w:commentReference w:id="218"/>
            </w:r>
          </w:p>
          <w:p w14:paraId="11ED0FB2" w14:textId="02069AA5" w:rsidR="00580D82" w:rsidRPr="00580D82" w:rsidRDefault="00580D82" w:rsidP="00E72B38">
            <w:pPr>
              <w:pStyle w:val="ListParagraph"/>
              <w:spacing w:after="0" w:line="240" w:lineRule="auto"/>
              <w:ind w:left="360"/>
              <w:jc w:val="both"/>
              <w:rPr>
                <w:sz w:val="24"/>
                <w:szCs w:val="24"/>
              </w:rPr>
            </w:pPr>
          </w:p>
        </w:tc>
        <w:tc>
          <w:tcPr>
            <w:tcW w:w="1607" w:type="pct"/>
          </w:tcPr>
          <w:p w14:paraId="48880787" w14:textId="77777777" w:rsidR="00BE12AA" w:rsidRDefault="00BE12AA" w:rsidP="00BE12AA">
            <w:pPr>
              <w:pStyle w:val="ListParagraph"/>
              <w:spacing w:after="0" w:line="240" w:lineRule="auto"/>
              <w:ind w:left="360"/>
              <w:jc w:val="both"/>
              <w:rPr>
                <w:rFonts w:asciiTheme="minorHAnsi" w:hAnsiTheme="minorHAnsi" w:cstheme="minorHAnsi"/>
                <w:sz w:val="24"/>
                <w:szCs w:val="24"/>
              </w:rPr>
            </w:pPr>
          </w:p>
          <w:p w14:paraId="23E1046B" w14:textId="77777777" w:rsidR="00580D82" w:rsidRPr="009E1D9F" w:rsidRDefault="00580D82" w:rsidP="00116723">
            <w:pPr>
              <w:pStyle w:val="ListParagraph"/>
              <w:numPr>
                <w:ilvl w:val="0"/>
                <w:numId w:val="87"/>
              </w:numPr>
              <w:spacing w:after="0" w:line="240" w:lineRule="auto"/>
              <w:jc w:val="both"/>
              <w:rPr>
                <w:rFonts w:asciiTheme="minorHAnsi" w:hAnsiTheme="minorHAnsi" w:cstheme="minorHAnsi"/>
                <w:sz w:val="24"/>
                <w:szCs w:val="24"/>
              </w:rPr>
            </w:pPr>
            <w:r w:rsidRPr="009E1D9F">
              <w:rPr>
                <w:rFonts w:asciiTheme="minorHAnsi" w:hAnsiTheme="minorHAnsi" w:cstheme="minorHAnsi"/>
                <w:sz w:val="24"/>
                <w:szCs w:val="24"/>
              </w:rPr>
              <w:t>Observe how learners interact and work together.</w:t>
            </w:r>
          </w:p>
          <w:p w14:paraId="03936FA9" w14:textId="782F6076" w:rsidR="00580D82" w:rsidRPr="007045D9" w:rsidRDefault="00B21185" w:rsidP="00116723">
            <w:pPr>
              <w:pStyle w:val="ListParagraph"/>
              <w:numPr>
                <w:ilvl w:val="0"/>
                <w:numId w:val="8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O</w:t>
            </w:r>
            <w:r w:rsidR="00580D82" w:rsidRPr="007045D9">
              <w:rPr>
                <w:rFonts w:asciiTheme="minorHAnsi" w:hAnsiTheme="minorHAnsi" w:cstheme="minorHAnsi"/>
                <w:sz w:val="24"/>
                <w:szCs w:val="24"/>
              </w:rPr>
              <w:t xml:space="preserve">bserve each group's ability to: identify reliable sources of </w:t>
            </w:r>
            <w:r w:rsidR="00580D82" w:rsidRPr="007045D9">
              <w:rPr>
                <w:rFonts w:asciiTheme="minorHAnsi" w:hAnsiTheme="minorHAnsi" w:cstheme="minorHAnsi"/>
                <w:sz w:val="24"/>
                <w:szCs w:val="24"/>
              </w:rPr>
              <w:t xml:space="preserve">information, </w:t>
            </w:r>
            <w:commentRangeStart w:id="219"/>
            <w:r w:rsidR="00580D82" w:rsidRPr="007045D9">
              <w:rPr>
                <w:rFonts w:asciiTheme="minorHAnsi" w:hAnsiTheme="minorHAnsi" w:cstheme="minorHAnsi"/>
                <w:sz w:val="24"/>
                <w:szCs w:val="24"/>
              </w:rPr>
              <w:t xml:space="preserve">organize their research around climate, ecosystems, and human activities, </w:t>
            </w:r>
            <w:r w:rsidR="00580D82">
              <w:rPr>
                <w:rFonts w:asciiTheme="minorHAnsi" w:hAnsiTheme="minorHAnsi" w:cstheme="minorHAnsi"/>
                <w:sz w:val="24"/>
                <w:szCs w:val="24"/>
              </w:rPr>
              <w:t>d</w:t>
            </w:r>
            <w:r w:rsidR="00580D82" w:rsidRPr="007045D9">
              <w:rPr>
                <w:rFonts w:asciiTheme="minorHAnsi" w:hAnsiTheme="minorHAnsi" w:cstheme="minorHAnsi"/>
                <w:sz w:val="24"/>
                <w:szCs w:val="24"/>
              </w:rPr>
              <w:t>ivide tasks effectively among members.</w:t>
            </w:r>
            <w:commentRangeEnd w:id="219"/>
            <w:r w:rsidR="00E76523">
              <w:rPr>
                <w:rStyle w:val="CommentReference"/>
                <w:rFonts w:cs="Times New Roman"/>
                <w:kern w:val="0"/>
                <w:lang w:val="en-US"/>
              </w:rPr>
              <w:commentReference w:id="219"/>
            </w:r>
          </w:p>
          <w:p w14:paraId="4A2F45A4" w14:textId="6702F1EE" w:rsidR="00580D82" w:rsidRPr="007045D9" w:rsidRDefault="00B21185" w:rsidP="00116723">
            <w:pPr>
              <w:pStyle w:val="ListParagraph"/>
              <w:numPr>
                <w:ilvl w:val="0"/>
                <w:numId w:val="87"/>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E</w:t>
            </w:r>
            <w:r w:rsidR="00580D82" w:rsidRPr="007045D9">
              <w:rPr>
                <w:rFonts w:asciiTheme="minorHAnsi" w:hAnsiTheme="minorHAnsi" w:cstheme="minorHAnsi"/>
                <w:sz w:val="24"/>
                <w:szCs w:val="24"/>
              </w:rPr>
              <w:t>valuate</w:t>
            </w:r>
            <w:r>
              <w:rPr>
                <w:rFonts w:asciiTheme="minorHAnsi" w:hAnsiTheme="minorHAnsi" w:cstheme="minorHAnsi"/>
                <w:sz w:val="24"/>
                <w:szCs w:val="24"/>
              </w:rPr>
              <w:t xml:space="preserve"> learners’ research work for </w:t>
            </w:r>
            <w:r w:rsidR="00580D82" w:rsidRPr="007045D9">
              <w:rPr>
                <w:rFonts w:asciiTheme="minorHAnsi" w:hAnsiTheme="minorHAnsi" w:cstheme="minorHAnsi"/>
                <w:sz w:val="24"/>
                <w:szCs w:val="24"/>
              </w:rPr>
              <w:t xml:space="preserve">depth and accuracy of information, use of evidence/examples and </w:t>
            </w:r>
            <w:r w:rsidR="00580D82">
              <w:rPr>
                <w:rFonts w:asciiTheme="minorHAnsi" w:hAnsiTheme="minorHAnsi" w:cstheme="minorHAnsi"/>
                <w:sz w:val="24"/>
                <w:szCs w:val="24"/>
              </w:rPr>
              <w:t>r</w:t>
            </w:r>
            <w:r w:rsidR="00580D82" w:rsidRPr="007045D9">
              <w:rPr>
                <w:rFonts w:asciiTheme="minorHAnsi" w:hAnsiTheme="minorHAnsi" w:cstheme="minorHAnsi"/>
                <w:sz w:val="24"/>
                <w:szCs w:val="24"/>
              </w:rPr>
              <w:t xml:space="preserve">elevance to the </w:t>
            </w:r>
            <w:r w:rsidR="00580D82">
              <w:rPr>
                <w:rFonts w:asciiTheme="minorHAnsi" w:hAnsiTheme="minorHAnsi" w:cstheme="minorHAnsi"/>
                <w:sz w:val="24"/>
                <w:szCs w:val="24"/>
              </w:rPr>
              <w:t>selected case studies</w:t>
            </w:r>
            <w:r w:rsidR="00580D82" w:rsidRPr="007045D9">
              <w:rPr>
                <w:rFonts w:asciiTheme="minorHAnsi" w:hAnsiTheme="minorHAnsi" w:cstheme="minorHAnsi"/>
                <w:sz w:val="24"/>
                <w:szCs w:val="24"/>
              </w:rPr>
              <w:t>.</w:t>
            </w:r>
          </w:p>
          <w:p w14:paraId="128F749B" w14:textId="77777777" w:rsidR="00580D82" w:rsidRDefault="00580D82" w:rsidP="00E72B38">
            <w:pPr>
              <w:jc w:val="both"/>
              <w:rPr>
                <w:rFonts w:asciiTheme="minorHAnsi" w:hAnsiTheme="minorHAnsi" w:cstheme="minorHAnsi"/>
                <w:sz w:val="24"/>
                <w:szCs w:val="24"/>
              </w:rPr>
            </w:pPr>
          </w:p>
          <w:p w14:paraId="2479117D" w14:textId="77777777" w:rsidR="00580D82" w:rsidRDefault="00580D82" w:rsidP="00E72B38">
            <w:pPr>
              <w:jc w:val="both"/>
              <w:rPr>
                <w:rFonts w:asciiTheme="minorHAnsi" w:hAnsiTheme="minorHAnsi" w:cstheme="minorHAnsi"/>
                <w:sz w:val="24"/>
                <w:szCs w:val="24"/>
              </w:rPr>
            </w:pPr>
          </w:p>
          <w:p w14:paraId="53A09E35" w14:textId="77777777" w:rsidR="00580D82" w:rsidRDefault="00580D82" w:rsidP="00E72B38">
            <w:pPr>
              <w:jc w:val="both"/>
              <w:rPr>
                <w:rFonts w:asciiTheme="minorHAnsi" w:hAnsiTheme="minorHAnsi" w:cstheme="minorHAnsi"/>
                <w:sz w:val="24"/>
                <w:szCs w:val="24"/>
              </w:rPr>
            </w:pPr>
          </w:p>
          <w:p w14:paraId="53E24120" w14:textId="77777777" w:rsidR="00580D82" w:rsidRDefault="00580D82" w:rsidP="00E72B38">
            <w:pPr>
              <w:jc w:val="both"/>
              <w:rPr>
                <w:rFonts w:asciiTheme="minorHAnsi" w:hAnsiTheme="minorHAnsi" w:cstheme="minorHAnsi"/>
                <w:sz w:val="24"/>
                <w:szCs w:val="24"/>
              </w:rPr>
            </w:pPr>
          </w:p>
          <w:p w14:paraId="29E95BB7" w14:textId="77777777" w:rsidR="00580D82" w:rsidRDefault="00580D82" w:rsidP="00E72B38">
            <w:pPr>
              <w:jc w:val="both"/>
              <w:rPr>
                <w:rFonts w:asciiTheme="minorHAnsi" w:hAnsiTheme="minorHAnsi" w:cstheme="minorHAnsi"/>
                <w:sz w:val="24"/>
                <w:szCs w:val="24"/>
              </w:rPr>
            </w:pPr>
          </w:p>
          <w:p w14:paraId="4E7FC9C6" w14:textId="77777777" w:rsidR="00580D82" w:rsidRDefault="00580D82" w:rsidP="00E72B38">
            <w:pPr>
              <w:jc w:val="both"/>
              <w:rPr>
                <w:rFonts w:asciiTheme="minorHAnsi" w:hAnsiTheme="minorHAnsi" w:cstheme="minorHAnsi"/>
                <w:sz w:val="24"/>
                <w:szCs w:val="24"/>
              </w:rPr>
            </w:pPr>
          </w:p>
        </w:tc>
      </w:tr>
    </w:tbl>
    <w:p w14:paraId="2B519717" w14:textId="77777777" w:rsidR="00262440" w:rsidRDefault="00262440" w:rsidP="00E72B38">
      <w:pPr>
        <w:spacing w:after="0" w:line="240" w:lineRule="auto"/>
        <w:jc w:val="both"/>
        <w:rPr>
          <w:rFonts w:asciiTheme="minorHAnsi" w:hAnsiTheme="minorHAnsi" w:cstheme="minorHAnsi"/>
          <w:b/>
          <w:bCs/>
          <w:sz w:val="24"/>
          <w:szCs w:val="24"/>
        </w:rPr>
      </w:pPr>
    </w:p>
    <w:bookmarkEnd w:id="0"/>
    <w:p w14:paraId="7722EDC2" w14:textId="77777777" w:rsidR="001C3749" w:rsidRDefault="001C3749" w:rsidP="008041FD">
      <w:pPr>
        <w:spacing w:after="0" w:line="240" w:lineRule="auto"/>
        <w:jc w:val="both"/>
        <w:rPr>
          <w:rFonts w:asciiTheme="minorHAnsi" w:hAnsiTheme="minorHAnsi" w:cstheme="minorHAnsi"/>
          <w:b/>
          <w:bCs/>
          <w:sz w:val="32"/>
          <w:szCs w:val="32"/>
        </w:rPr>
      </w:pPr>
    </w:p>
    <w:p w14:paraId="5CC5D7DF" w14:textId="77777777" w:rsidR="001C3749" w:rsidRDefault="001C3749" w:rsidP="008041FD">
      <w:pPr>
        <w:spacing w:after="0" w:line="240" w:lineRule="auto"/>
        <w:jc w:val="both"/>
        <w:rPr>
          <w:rFonts w:asciiTheme="minorHAnsi" w:hAnsiTheme="minorHAnsi" w:cstheme="minorHAnsi"/>
          <w:b/>
          <w:bCs/>
          <w:sz w:val="32"/>
          <w:szCs w:val="32"/>
        </w:rPr>
      </w:pPr>
    </w:p>
    <w:p w14:paraId="2D3E30AA" w14:textId="77777777" w:rsidR="001C3749" w:rsidRDefault="001C3749" w:rsidP="008041FD">
      <w:pPr>
        <w:spacing w:after="0" w:line="240" w:lineRule="auto"/>
        <w:jc w:val="both"/>
        <w:rPr>
          <w:rFonts w:asciiTheme="minorHAnsi" w:hAnsiTheme="minorHAnsi" w:cstheme="minorHAnsi"/>
          <w:b/>
          <w:bCs/>
          <w:sz w:val="32"/>
          <w:szCs w:val="32"/>
        </w:rPr>
      </w:pPr>
    </w:p>
    <w:p w14:paraId="6660C4DE" w14:textId="77777777" w:rsidR="001C3749" w:rsidRDefault="001C3749" w:rsidP="008041FD">
      <w:pPr>
        <w:spacing w:after="0" w:line="240" w:lineRule="auto"/>
        <w:jc w:val="both"/>
        <w:rPr>
          <w:rFonts w:asciiTheme="minorHAnsi" w:hAnsiTheme="minorHAnsi" w:cstheme="minorHAnsi"/>
          <w:b/>
          <w:bCs/>
          <w:sz w:val="32"/>
          <w:szCs w:val="32"/>
        </w:rPr>
      </w:pPr>
    </w:p>
    <w:p w14:paraId="62BD2EAD" w14:textId="77777777" w:rsidR="001C3749" w:rsidRDefault="001C3749" w:rsidP="008041FD">
      <w:pPr>
        <w:spacing w:after="0" w:line="240" w:lineRule="auto"/>
        <w:jc w:val="both"/>
        <w:rPr>
          <w:rFonts w:asciiTheme="minorHAnsi" w:hAnsiTheme="minorHAnsi" w:cstheme="minorHAnsi"/>
          <w:b/>
          <w:bCs/>
          <w:sz w:val="32"/>
          <w:szCs w:val="32"/>
        </w:rPr>
      </w:pPr>
    </w:p>
    <w:p w14:paraId="3D28DD39" w14:textId="77777777" w:rsidR="001C3749" w:rsidRDefault="001C3749" w:rsidP="008041FD">
      <w:pPr>
        <w:spacing w:after="0" w:line="240" w:lineRule="auto"/>
        <w:jc w:val="both"/>
        <w:rPr>
          <w:rFonts w:asciiTheme="minorHAnsi" w:hAnsiTheme="minorHAnsi" w:cstheme="minorHAnsi"/>
          <w:b/>
          <w:bCs/>
          <w:sz w:val="32"/>
          <w:szCs w:val="32"/>
        </w:rPr>
      </w:pPr>
    </w:p>
    <w:p w14:paraId="3F828189" w14:textId="77777777" w:rsidR="009E353C" w:rsidRDefault="009E353C" w:rsidP="008041FD">
      <w:pPr>
        <w:spacing w:after="0" w:line="240" w:lineRule="auto"/>
        <w:jc w:val="both"/>
        <w:rPr>
          <w:rFonts w:asciiTheme="minorHAnsi" w:hAnsiTheme="minorHAnsi" w:cstheme="minorHAnsi"/>
          <w:b/>
          <w:bCs/>
          <w:sz w:val="32"/>
          <w:szCs w:val="32"/>
        </w:rPr>
      </w:pPr>
    </w:p>
    <w:p w14:paraId="615BACF6" w14:textId="77777777" w:rsidR="009E353C" w:rsidRDefault="009E353C" w:rsidP="008041FD">
      <w:pPr>
        <w:spacing w:after="0" w:line="240" w:lineRule="auto"/>
        <w:jc w:val="both"/>
        <w:rPr>
          <w:rFonts w:asciiTheme="minorHAnsi" w:hAnsiTheme="minorHAnsi" w:cstheme="minorHAnsi"/>
          <w:b/>
          <w:bCs/>
          <w:sz w:val="32"/>
          <w:szCs w:val="32"/>
        </w:rPr>
      </w:pPr>
    </w:p>
    <w:p w14:paraId="4ED76CA9" w14:textId="77777777" w:rsidR="001C3749" w:rsidRDefault="001C3749" w:rsidP="008041FD">
      <w:pPr>
        <w:spacing w:after="0" w:line="240" w:lineRule="auto"/>
        <w:jc w:val="both"/>
        <w:rPr>
          <w:rFonts w:asciiTheme="minorHAnsi" w:hAnsiTheme="minorHAnsi" w:cstheme="minorHAnsi"/>
          <w:b/>
          <w:bCs/>
          <w:sz w:val="32"/>
          <w:szCs w:val="32"/>
        </w:rPr>
      </w:pPr>
    </w:p>
    <w:p w14:paraId="363F4B02" w14:textId="6F3BC999" w:rsidR="00D82AE7" w:rsidRPr="00BB1867" w:rsidRDefault="00D82AE7" w:rsidP="008041FD">
      <w:pPr>
        <w:spacing w:after="0" w:line="240" w:lineRule="auto"/>
        <w:jc w:val="both"/>
        <w:rPr>
          <w:rFonts w:asciiTheme="minorHAnsi" w:hAnsiTheme="minorHAnsi" w:cstheme="minorHAnsi"/>
          <w:b/>
          <w:bCs/>
          <w:color w:val="92D050"/>
          <w:sz w:val="32"/>
          <w:szCs w:val="32"/>
        </w:rPr>
      </w:pPr>
      <w:r w:rsidRPr="00BB1867">
        <w:rPr>
          <w:rFonts w:asciiTheme="minorHAnsi" w:hAnsiTheme="minorHAnsi" w:cstheme="minorHAnsi"/>
          <w:b/>
          <w:bCs/>
          <w:color w:val="92D050"/>
          <w:sz w:val="32"/>
          <w:szCs w:val="32"/>
        </w:rPr>
        <w:t>Assessing Geography</w:t>
      </w:r>
    </w:p>
    <w:p w14:paraId="46A2B365" w14:textId="77777777" w:rsidR="008041FD" w:rsidRDefault="008041FD" w:rsidP="008041FD">
      <w:pPr>
        <w:spacing w:after="0" w:line="240" w:lineRule="auto"/>
        <w:jc w:val="both"/>
        <w:rPr>
          <w:rFonts w:asciiTheme="minorHAnsi" w:hAnsiTheme="minorHAnsi" w:cstheme="minorHAnsi"/>
          <w:b/>
          <w:bCs/>
          <w:sz w:val="24"/>
          <w:szCs w:val="24"/>
        </w:rPr>
      </w:pPr>
    </w:p>
    <w:p w14:paraId="352D50D0" w14:textId="36D28E1D"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 xml:space="preserve">Assessing the new expectations for learning </w:t>
      </w:r>
    </w:p>
    <w:p w14:paraId="2682012C"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 xml:space="preserve">The new curriculum sets new expectations for learning, with a shift from Objectives to Learning Outcomes that focus mainly on application of knowledge and deeper learning that leads to acquisition of skills. These Learning Outcomes require a different approach to assessment. The </w:t>
      </w:r>
      <w:r w:rsidRPr="00D82AE7">
        <w:rPr>
          <w:rFonts w:asciiTheme="minorHAnsi" w:hAnsiTheme="minorHAnsi" w:cstheme="minorHAnsi"/>
          <w:sz w:val="24"/>
          <w:szCs w:val="24"/>
        </w:rPr>
        <w:lastRenderedPageBreak/>
        <w:t>“Learning Outcomes” in the syllabuses are set out in terms of Knowledge, Understanding, Skills, Values and Attitudes. This is what is referred to by the letters k,u,s v &amp; a.</w:t>
      </w:r>
    </w:p>
    <w:p w14:paraId="6473C502"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 xml:space="preserve">It is not possible to assess attitudes in the same way as knowledge, understanding and skills because they are more personal and variable and are long-term aspirations. </w:t>
      </w:r>
      <w:bookmarkStart w:id="220" w:name="_Hlk184220292"/>
      <w:r w:rsidRPr="00D82AE7">
        <w:rPr>
          <w:rFonts w:asciiTheme="minorHAnsi" w:hAnsiTheme="minorHAnsi" w:cstheme="minorHAnsi"/>
          <w:sz w:val="24"/>
          <w:szCs w:val="24"/>
        </w:rPr>
        <w:t>This does not mean that values and attitudes are not important or cannot be assessed. They too can be assessed but not easily done through tests and examination. Values and attitudes can be assessed over a period of time through observing and having interactions</w:t>
      </w:r>
      <w:bookmarkEnd w:id="220"/>
      <w:r w:rsidRPr="00D82AE7">
        <w:rPr>
          <w:rFonts w:asciiTheme="minorHAnsi" w:hAnsiTheme="minorHAnsi" w:cstheme="minorHAnsi"/>
          <w:sz w:val="24"/>
          <w:szCs w:val="24"/>
        </w:rPr>
        <w:t xml:space="preserve"> with the learner.</w:t>
      </w:r>
    </w:p>
    <w:p w14:paraId="4859B744" w14:textId="3388DE65"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So</w:t>
      </w:r>
      <w:r w:rsidR="008041FD">
        <w:rPr>
          <w:rFonts w:asciiTheme="minorHAnsi" w:hAnsiTheme="minorHAnsi" w:cstheme="minorHAnsi"/>
          <w:sz w:val="24"/>
          <w:szCs w:val="24"/>
        </w:rPr>
        <w:t xml:space="preserve">, </w:t>
      </w:r>
      <w:r w:rsidRPr="00D82AE7">
        <w:rPr>
          <w:rFonts w:asciiTheme="minorHAnsi" w:hAnsiTheme="minorHAnsi" w:cstheme="minorHAnsi"/>
          <w:sz w:val="24"/>
          <w:szCs w:val="24"/>
        </w:rPr>
        <w:t>this guidance section focuses on knowledge, skills and understanding. Each has its own implications for learning and assessment.</w:t>
      </w:r>
    </w:p>
    <w:p w14:paraId="34D887DE"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To assess knowledge and its application, understanding and skills, we need to look for different things. Knowledge can be assessed to some extent through written tests, but the assessment of skills, application of what is learnt and deeper understanding requires different approaches.  Because of this, the role of the teacher in assessment becomes much more important.</w:t>
      </w:r>
    </w:p>
    <w:p w14:paraId="6758055C" w14:textId="77777777" w:rsidR="008041FD" w:rsidRDefault="008041FD" w:rsidP="008041FD">
      <w:pPr>
        <w:spacing w:after="0" w:line="240" w:lineRule="auto"/>
        <w:jc w:val="both"/>
        <w:rPr>
          <w:rFonts w:asciiTheme="minorHAnsi" w:hAnsiTheme="minorHAnsi" w:cstheme="minorHAnsi"/>
          <w:b/>
          <w:bCs/>
          <w:sz w:val="24"/>
          <w:szCs w:val="24"/>
        </w:rPr>
      </w:pPr>
    </w:p>
    <w:p w14:paraId="71E11328" w14:textId="23C8BF1A"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Examinations</w:t>
      </w:r>
    </w:p>
    <w:p w14:paraId="62A8D89F"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 xml:space="preserve">There will be only one school based summative assessment at the end of the year. There will no longer be examinations or tests set at the beginning and end of every term. Instead, there will be a summing up of on-going teacher assessments made in the context of learning through Activities of Integration assessment. The learners will also be subjected to the end of cycle assessment for certification. Details on the end of cycle assessment are provided in the assessment guidelines document.  </w:t>
      </w:r>
    </w:p>
    <w:p w14:paraId="3D3E8D8A" w14:textId="77777777" w:rsidR="008041FD" w:rsidRDefault="008041FD" w:rsidP="008041FD">
      <w:pPr>
        <w:spacing w:after="0" w:line="240" w:lineRule="auto"/>
        <w:jc w:val="both"/>
        <w:rPr>
          <w:rFonts w:asciiTheme="minorHAnsi" w:hAnsiTheme="minorHAnsi" w:cstheme="minorHAnsi"/>
          <w:b/>
          <w:bCs/>
          <w:sz w:val="24"/>
          <w:szCs w:val="24"/>
        </w:rPr>
      </w:pPr>
    </w:p>
    <w:p w14:paraId="028B259B" w14:textId="24C88FBA"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Formative Assessment</w:t>
      </w:r>
    </w:p>
    <w:p w14:paraId="2F2E569E"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In this aligned curriculum, the teacher’s assessment role is not to write tests for learners, but to make professional judgements about learners’ learning in the course of the normal teaching and learning process. The professional judgement is about how far the learner achieves the Learning Outcomes that are set out in this syllabus. To make these judgements the teacher needs to look at how well the learners are performing in terms of each Learning Outcome.</w:t>
      </w:r>
    </w:p>
    <w:p w14:paraId="1FBDC4CB"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The formative assessment opportunities occur in three forms. They can be done through:</w:t>
      </w:r>
    </w:p>
    <w:p w14:paraId="4E335E9C" w14:textId="77777777" w:rsidR="00D82AE7" w:rsidRPr="00D82AE7" w:rsidRDefault="00D82AE7" w:rsidP="00116723">
      <w:pPr>
        <w:numPr>
          <w:ilvl w:val="0"/>
          <w:numId w:val="74"/>
        </w:numPr>
        <w:spacing w:after="0" w:line="240" w:lineRule="auto"/>
        <w:jc w:val="both"/>
        <w:rPr>
          <w:rFonts w:asciiTheme="minorHAnsi" w:hAnsiTheme="minorHAnsi" w:cstheme="minorHAnsi"/>
          <w:sz w:val="24"/>
          <w:szCs w:val="24"/>
        </w:rPr>
      </w:pPr>
      <w:r w:rsidRPr="00D82AE7">
        <w:rPr>
          <w:rFonts w:asciiTheme="minorHAnsi" w:hAnsiTheme="minorHAnsi" w:cstheme="minorHAnsi"/>
          <w:b/>
          <w:bCs/>
          <w:sz w:val="24"/>
          <w:szCs w:val="24"/>
        </w:rPr>
        <w:t xml:space="preserve">Observation </w:t>
      </w:r>
      <w:r w:rsidRPr="00D82AE7">
        <w:rPr>
          <w:rFonts w:asciiTheme="minorHAnsi" w:hAnsiTheme="minorHAnsi" w:cstheme="minorHAnsi"/>
          <w:sz w:val="24"/>
          <w:szCs w:val="24"/>
        </w:rPr>
        <w:t xml:space="preserve">– watching learners working (good for assessing skills, values and attitudes) </w:t>
      </w:r>
    </w:p>
    <w:p w14:paraId="23C16FB9" w14:textId="77777777" w:rsidR="00D82AE7" w:rsidRPr="00D82AE7" w:rsidRDefault="00D82AE7" w:rsidP="00116723">
      <w:pPr>
        <w:numPr>
          <w:ilvl w:val="0"/>
          <w:numId w:val="74"/>
        </w:numPr>
        <w:spacing w:after="0" w:line="240" w:lineRule="auto"/>
        <w:jc w:val="both"/>
        <w:rPr>
          <w:rFonts w:asciiTheme="minorHAnsi" w:hAnsiTheme="minorHAnsi" w:cstheme="minorHAnsi"/>
          <w:sz w:val="24"/>
          <w:szCs w:val="24"/>
        </w:rPr>
      </w:pPr>
      <w:r w:rsidRPr="00D82AE7">
        <w:rPr>
          <w:rFonts w:asciiTheme="minorHAnsi" w:hAnsiTheme="minorHAnsi" w:cstheme="minorHAnsi"/>
          <w:b/>
          <w:bCs/>
          <w:sz w:val="24"/>
          <w:szCs w:val="24"/>
        </w:rPr>
        <w:t>Conversation</w:t>
      </w:r>
      <w:r w:rsidRPr="00D82AE7">
        <w:rPr>
          <w:rFonts w:asciiTheme="minorHAnsi" w:hAnsiTheme="minorHAnsi" w:cstheme="minorHAnsi"/>
          <w:sz w:val="24"/>
          <w:szCs w:val="24"/>
        </w:rPr>
        <w:t xml:space="preserve"> – asking questions and talking to learners (good for assessing knowledge and understanding) </w:t>
      </w:r>
    </w:p>
    <w:p w14:paraId="4EE7D902" w14:textId="77777777" w:rsidR="00D82AE7" w:rsidRPr="00D82AE7" w:rsidRDefault="00D82AE7" w:rsidP="00116723">
      <w:pPr>
        <w:numPr>
          <w:ilvl w:val="0"/>
          <w:numId w:val="74"/>
        </w:numPr>
        <w:spacing w:after="0" w:line="240" w:lineRule="auto"/>
        <w:jc w:val="both"/>
        <w:rPr>
          <w:rFonts w:asciiTheme="minorHAnsi" w:hAnsiTheme="minorHAnsi" w:cstheme="minorHAnsi"/>
          <w:sz w:val="24"/>
          <w:szCs w:val="24"/>
        </w:rPr>
      </w:pPr>
      <w:r w:rsidRPr="00D82AE7">
        <w:rPr>
          <w:rFonts w:asciiTheme="minorHAnsi" w:hAnsiTheme="minorHAnsi" w:cstheme="minorHAnsi"/>
          <w:b/>
          <w:bCs/>
          <w:sz w:val="24"/>
          <w:szCs w:val="24"/>
        </w:rPr>
        <w:t>Product</w:t>
      </w:r>
      <w:r w:rsidRPr="00D82AE7">
        <w:rPr>
          <w:rFonts w:asciiTheme="minorHAnsi" w:hAnsiTheme="minorHAnsi" w:cstheme="minorHAnsi"/>
          <w:sz w:val="24"/>
          <w:szCs w:val="24"/>
        </w:rPr>
        <w:t xml:space="preserve"> – appraising the learner’s work (writing, report, translation, calculation, presentation, map, diagram, model, drawing, painting etc). In this context, a “product” is seen as something physical and permanent that the teacher can keep and look at, not something that the learner says.</w:t>
      </w:r>
    </w:p>
    <w:p w14:paraId="2F7D0289" w14:textId="41A9EFA8" w:rsid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When all three are used, the information from any one can be checked against the other two forms of assessment opportunity (e</w:t>
      </w:r>
      <w:r w:rsidR="008041FD">
        <w:rPr>
          <w:rFonts w:asciiTheme="minorHAnsi" w:hAnsiTheme="minorHAnsi" w:cstheme="minorHAnsi"/>
          <w:sz w:val="24"/>
          <w:szCs w:val="24"/>
        </w:rPr>
        <w:t>.</w:t>
      </w:r>
      <w:r w:rsidRPr="00D82AE7">
        <w:rPr>
          <w:rFonts w:asciiTheme="minorHAnsi" w:hAnsiTheme="minorHAnsi" w:cstheme="minorHAnsi"/>
          <w:sz w:val="24"/>
          <w:szCs w:val="24"/>
        </w:rPr>
        <w:t>g</w:t>
      </w:r>
      <w:r w:rsidR="008041FD">
        <w:rPr>
          <w:rFonts w:asciiTheme="minorHAnsi" w:hAnsiTheme="minorHAnsi" w:cstheme="minorHAnsi"/>
          <w:sz w:val="24"/>
          <w:szCs w:val="24"/>
        </w:rPr>
        <w:t xml:space="preserve">., </w:t>
      </w:r>
      <w:r w:rsidR="008041FD" w:rsidRPr="00D82AE7">
        <w:rPr>
          <w:rFonts w:asciiTheme="minorHAnsi" w:hAnsiTheme="minorHAnsi" w:cstheme="minorHAnsi"/>
          <w:sz w:val="24"/>
          <w:szCs w:val="24"/>
        </w:rPr>
        <w:t>evidence</w:t>
      </w:r>
      <w:r w:rsidRPr="00D82AE7">
        <w:rPr>
          <w:rFonts w:asciiTheme="minorHAnsi" w:hAnsiTheme="minorHAnsi" w:cstheme="minorHAnsi"/>
          <w:sz w:val="24"/>
          <w:szCs w:val="24"/>
        </w:rPr>
        <w:t xml:space="preserve"> from “observation” can be checked against evidence from “conversation” and “product”). This is often referred to as “triangulation</w:t>
      </w:r>
      <w:r w:rsidR="008041FD">
        <w:rPr>
          <w:rFonts w:asciiTheme="minorHAnsi" w:hAnsiTheme="minorHAnsi" w:cstheme="minorHAnsi"/>
          <w:sz w:val="24"/>
          <w:szCs w:val="24"/>
        </w:rPr>
        <w:t>.</w:t>
      </w:r>
      <w:r w:rsidRPr="00D82AE7">
        <w:rPr>
          <w:rFonts w:asciiTheme="minorHAnsi" w:hAnsiTheme="minorHAnsi" w:cstheme="minorHAnsi"/>
          <w:sz w:val="24"/>
          <w:szCs w:val="24"/>
        </w:rPr>
        <w:t>”</w:t>
      </w:r>
    </w:p>
    <w:p w14:paraId="5889F2B9" w14:textId="77777777" w:rsidR="008041FD" w:rsidRPr="00D82AE7" w:rsidRDefault="008041FD" w:rsidP="008041FD">
      <w:pPr>
        <w:spacing w:after="0" w:line="240" w:lineRule="auto"/>
        <w:jc w:val="both"/>
        <w:rPr>
          <w:rFonts w:asciiTheme="minorHAnsi" w:hAnsiTheme="minorHAnsi" w:cstheme="minorHAnsi"/>
          <w:sz w:val="24"/>
          <w:szCs w:val="24"/>
        </w:rPr>
      </w:pPr>
    </w:p>
    <w:p w14:paraId="69D70F51" w14:textId="6DDF4A03" w:rsidR="00D82AE7" w:rsidRPr="00D82AE7" w:rsidRDefault="00356F27" w:rsidP="008041FD">
      <w:pPr>
        <w:spacing w:after="0" w:line="240" w:lineRule="auto"/>
        <w:jc w:val="both"/>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659264" behindDoc="0" locked="0" layoutInCell="1" allowOverlap="1" wp14:anchorId="28F4D517" wp14:editId="6A703648">
                <wp:simplePos x="0" y="0"/>
                <wp:positionH relativeFrom="column">
                  <wp:posOffset>123190</wp:posOffset>
                </wp:positionH>
                <wp:positionV relativeFrom="paragraph">
                  <wp:posOffset>162560</wp:posOffset>
                </wp:positionV>
                <wp:extent cx="5275580" cy="2373630"/>
                <wp:effectExtent l="0" t="1905" r="1905"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2373630"/>
                          <a:chOff x="0" y="0"/>
                          <a:chExt cx="52753" cy="23739"/>
                        </a:xfrm>
                      </wpg:grpSpPr>
                      <wps:wsp>
                        <wps:cNvPr id="2" name="Isosceles Triangle 1"/>
                        <wps:cNvSpPr>
                          <a:spLocks noChangeArrowheads="1"/>
                        </wps:cNvSpPr>
                        <wps:spPr bwMode="auto">
                          <a:xfrm>
                            <a:off x="12895" y="2989"/>
                            <a:ext cx="25732" cy="18874"/>
                          </a:xfrm>
                          <a:prstGeom prst="triangle">
                            <a:avLst>
                              <a:gd name="adj" fmla="val 50000"/>
                            </a:avLst>
                          </a:prstGeom>
                          <a:solidFill>
                            <a:srgbClr val="00B050"/>
                          </a:solidFill>
                          <a:ln w="12700">
                            <a:solidFill>
                              <a:schemeClr val="accent6">
                                <a:lumMod val="50000"/>
                                <a:lumOff val="0"/>
                              </a:schemeClr>
                            </a:solidFill>
                            <a:miter lim="800000"/>
                            <a:headEnd/>
                            <a:tailEnd/>
                          </a:ln>
                        </wps:spPr>
                        <wps:txbx>
                          <w:txbxContent>
                            <w:p w14:paraId="539F90A5" w14:textId="77777777" w:rsidR="00D82AE7" w:rsidRDefault="00D82AE7" w:rsidP="00D82AE7">
                              <w:pPr>
                                <w:jc w:val="center"/>
                                <w:rPr>
                                  <w:rFonts w:ascii="Arial" w:hAnsi="Arial" w:cs="Arial"/>
                                  <w:b/>
                                  <w:sz w:val="24"/>
                                </w:rPr>
                              </w:pPr>
                              <w:r>
                                <w:rPr>
                                  <w:rFonts w:ascii="Arial" w:hAnsi="Arial" w:cs="Arial"/>
                                  <w:b/>
                                  <w:sz w:val="24"/>
                                </w:rPr>
                                <w:t>Triangulation</w:t>
                              </w:r>
                            </w:p>
                          </w:txbxContent>
                        </wps:txbx>
                        <wps:bodyPr rot="0" vert="horz" wrap="square" lIns="91440" tIns="45720" rIns="91440" bIns="45720" anchor="ctr" anchorCtr="0" upright="1">
                          <a:noAutofit/>
                        </wps:bodyPr>
                      </wps:wsp>
                      <wps:wsp>
                        <wps:cNvPr id="3" name="Text Box 2"/>
                        <wps:cNvSpPr txBox="1">
                          <a:spLocks noChangeArrowheads="1"/>
                        </wps:cNvSpPr>
                        <wps:spPr bwMode="auto">
                          <a:xfrm>
                            <a:off x="20339" y="0"/>
                            <a:ext cx="11254" cy="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7CFA1C" w14:textId="77777777" w:rsidR="00D82AE7" w:rsidRDefault="00D82AE7" w:rsidP="00D82AE7">
                              <w:pPr>
                                <w:rPr>
                                  <w:rFonts w:ascii="Arial" w:hAnsi="Arial" w:cs="Arial"/>
                                  <w:b/>
                                  <w:sz w:val="32"/>
                                </w:rPr>
                              </w:pPr>
                              <w:r>
                                <w:rPr>
                                  <w:rFonts w:ascii="Arial" w:hAnsi="Arial" w:cs="Arial"/>
                                  <w:b/>
                                  <w:sz w:val="32"/>
                                </w:rPr>
                                <w:t>Product</w:t>
                              </w:r>
                            </w:p>
                          </w:txbxContent>
                        </wps:txbx>
                        <wps:bodyPr rot="0" vert="horz" wrap="square" lIns="91440" tIns="45720" rIns="91440" bIns="45720" anchor="t" anchorCtr="0" upright="1">
                          <a:noAutofit/>
                        </wps:bodyPr>
                      </wps:wsp>
                      <wps:wsp>
                        <wps:cNvPr id="4" name="Text Box 3"/>
                        <wps:cNvSpPr txBox="1">
                          <a:spLocks noChangeArrowheads="1"/>
                        </wps:cNvSpPr>
                        <wps:spPr bwMode="auto">
                          <a:xfrm>
                            <a:off x="0" y="19929"/>
                            <a:ext cx="14124" cy="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93DAC9" w14:textId="77777777" w:rsidR="00D82AE7" w:rsidRDefault="00D82AE7" w:rsidP="00D82AE7">
                              <w:pPr>
                                <w:rPr>
                                  <w:rFonts w:ascii="Arial" w:hAnsi="Arial" w:cs="Arial"/>
                                  <w:b/>
                                  <w:sz w:val="32"/>
                                </w:rPr>
                              </w:pPr>
                              <w:r>
                                <w:rPr>
                                  <w:rFonts w:ascii="Arial" w:hAnsi="Arial" w:cs="Arial"/>
                                  <w:b/>
                                  <w:sz w:val="32"/>
                                </w:rPr>
                                <w:t>Observation</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37865" y="19870"/>
                            <a:ext cx="14888" cy="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3D5052" w14:textId="77777777" w:rsidR="00D82AE7" w:rsidRDefault="00D82AE7" w:rsidP="00D82AE7">
                              <w:pPr>
                                <w:rPr>
                                  <w:rFonts w:ascii="Arial" w:hAnsi="Arial" w:cs="Arial"/>
                                  <w:b/>
                                  <w:sz w:val="32"/>
                                </w:rPr>
                              </w:pPr>
                              <w:r>
                                <w:rPr>
                                  <w:rFonts w:ascii="Arial" w:hAnsi="Arial" w:cs="Arial"/>
                                  <w:b/>
                                  <w:sz w:val="32"/>
                                </w:rPr>
                                <w:t>Conversation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F4D517" id="Group 5" o:spid="_x0000_s1026" style="position:absolute;left:0;text-align:left;margin-left:9.7pt;margin-top:12.8pt;width:415.4pt;height:186.9pt;z-index:251659264" coordsize="52753,23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12895;top:2989;width:25732;height:1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" fillcolor="#00b050" strokecolor="#375623 [1609]" strokeweight="1pt">
                  <v:textbox>
                    <w:txbxContent>
                      <w:p w14:paraId="539F90A5" w14:textId="77777777" w:rsidR="00D82AE7" w:rsidRDefault="00D82AE7" w:rsidP="00D82AE7">
                        <w:pPr>
                          <w:jc w:val="center"/>
                          <w:rPr>
                            <w:rFonts w:ascii="Arial" w:hAnsi="Arial" w:cs="Arial"/>
                            <w:b/>
                            <w:sz w:val="24"/>
                          </w:rPr>
                        </w:pPr>
                        <w:r>
                          <w:rPr>
                            <w:rFonts w:ascii="Arial" w:hAnsi="Arial" w:cs="Arial"/>
                            <w:b/>
                            <w:sz w:val="24"/>
                          </w:rPr>
                          <w:t>Triangulation</w:t>
                        </w:r>
                      </w:p>
                    </w:txbxContent>
                  </v:textbox>
                </v:shape>
                <v:shapetype id="_x0000_t202" coordsize="21600,21600" o:spt="202" path="m,l,21600r21600,l21600,xe">
                  <v:stroke joinstyle="miter"/>
                  <v:path gradientshapeok="t" o:connecttype="rect"/>
                </v:shapetype>
                <v:shape id="Text Box 2" o:spid="_x0000_s1028" type="#_x0000_t202" style="position:absolute;left:20339;width:1125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B7CFA1C" w14:textId="77777777" w:rsidR="00D82AE7" w:rsidRDefault="00D82AE7" w:rsidP="00D82AE7">
                        <w:pPr>
                          <w:rPr>
                            <w:rFonts w:ascii="Arial" w:hAnsi="Arial" w:cs="Arial"/>
                            <w:b/>
                            <w:sz w:val="32"/>
                          </w:rPr>
                        </w:pPr>
                        <w:r>
                          <w:rPr>
                            <w:rFonts w:ascii="Arial" w:hAnsi="Arial" w:cs="Arial"/>
                            <w:b/>
                            <w:sz w:val="32"/>
                          </w:rPr>
                          <w:t>Product</w:t>
                        </w:r>
                      </w:p>
                    </w:txbxContent>
                  </v:textbox>
                </v:shape>
                <v:shape id="Text Box 3" o:spid="_x0000_s1029" type="#_x0000_t202" style="position:absolute;top:19929;width:1412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493DAC9" w14:textId="77777777" w:rsidR="00D82AE7" w:rsidRDefault="00D82AE7" w:rsidP="00D82AE7">
                        <w:pPr>
                          <w:rPr>
                            <w:rFonts w:ascii="Arial" w:hAnsi="Arial" w:cs="Arial"/>
                            <w:b/>
                            <w:sz w:val="32"/>
                          </w:rPr>
                        </w:pPr>
                        <w:r>
                          <w:rPr>
                            <w:rFonts w:ascii="Arial" w:hAnsi="Arial" w:cs="Arial"/>
                            <w:b/>
                            <w:sz w:val="32"/>
                          </w:rPr>
                          <w:t>Observation</w:t>
                        </w:r>
                      </w:p>
                    </w:txbxContent>
                  </v:textbox>
                </v:shape>
                <v:shape id="Text Box 4" o:spid="_x0000_s1030" type="#_x0000_t202" style="position:absolute;left:37865;top:19870;width:1488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73D5052" w14:textId="77777777" w:rsidR="00D82AE7" w:rsidRDefault="00D82AE7" w:rsidP="00D82AE7">
                        <w:pPr>
                          <w:rPr>
                            <w:rFonts w:ascii="Arial" w:hAnsi="Arial" w:cs="Arial"/>
                            <w:b/>
                            <w:sz w:val="32"/>
                          </w:rPr>
                        </w:pPr>
                        <w:r>
                          <w:rPr>
                            <w:rFonts w:ascii="Arial" w:hAnsi="Arial" w:cs="Arial"/>
                            <w:b/>
                            <w:sz w:val="32"/>
                          </w:rPr>
                          <w:t>Conversation</w:t>
                        </w:r>
                      </w:p>
                    </w:txbxContent>
                  </v:textbox>
                </v:shape>
              </v:group>
            </w:pict>
          </mc:Fallback>
        </mc:AlternateContent>
      </w:r>
    </w:p>
    <w:p w14:paraId="7A73968D" w14:textId="77777777" w:rsidR="00D82AE7" w:rsidRPr="00D82AE7" w:rsidRDefault="00D82AE7" w:rsidP="008041FD">
      <w:pPr>
        <w:spacing w:after="0" w:line="240" w:lineRule="auto"/>
        <w:jc w:val="both"/>
        <w:rPr>
          <w:rFonts w:asciiTheme="minorHAnsi" w:hAnsiTheme="minorHAnsi" w:cstheme="minorHAnsi"/>
          <w:sz w:val="24"/>
          <w:szCs w:val="24"/>
        </w:rPr>
      </w:pPr>
    </w:p>
    <w:p w14:paraId="3F63904A" w14:textId="77777777" w:rsidR="00D82AE7" w:rsidRPr="00D82AE7" w:rsidRDefault="00D82AE7" w:rsidP="008041FD">
      <w:pPr>
        <w:spacing w:after="0" w:line="240" w:lineRule="auto"/>
        <w:jc w:val="both"/>
        <w:rPr>
          <w:rFonts w:asciiTheme="minorHAnsi" w:hAnsiTheme="minorHAnsi" w:cstheme="minorHAnsi"/>
          <w:sz w:val="24"/>
          <w:szCs w:val="24"/>
        </w:rPr>
      </w:pPr>
    </w:p>
    <w:p w14:paraId="69A34477" w14:textId="77777777" w:rsidR="00D82AE7" w:rsidRPr="00D82AE7" w:rsidRDefault="00D82AE7" w:rsidP="008041FD">
      <w:pPr>
        <w:spacing w:after="0" w:line="240" w:lineRule="auto"/>
        <w:jc w:val="both"/>
        <w:rPr>
          <w:rFonts w:asciiTheme="minorHAnsi" w:hAnsiTheme="minorHAnsi" w:cstheme="minorHAnsi"/>
          <w:sz w:val="24"/>
          <w:szCs w:val="24"/>
        </w:rPr>
      </w:pPr>
    </w:p>
    <w:p w14:paraId="3786846A" w14:textId="77777777" w:rsidR="00D82AE7" w:rsidRPr="00D82AE7" w:rsidRDefault="00D82AE7" w:rsidP="008041FD">
      <w:pPr>
        <w:spacing w:after="0" w:line="240" w:lineRule="auto"/>
        <w:jc w:val="both"/>
        <w:rPr>
          <w:rFonts w:asciiTheme="minorHAnsi" w:hAnsiTheme="minorHAnsi" w:cstheme="minorHAnsi"/>
          <w:sz w:val="24"/>
          <w:szCs w:val="24"/>
        </w:rPr>
      </w:pPr>
    </w:p>
    <w:p w14:paraId="3E92A1A9" w14:textId="77777777" w:rsidR="00D82AE7" w:rsidRPr="00D82AE7" w:rsidRDefault="00D82AE7" w:rsidP="008041FD">
      <w:pPr>
        <w:spacing w:after="0" w:line="240" w:lineRule="auto"/>
        <w:jc w:val="both"/>
        <w:rPr>
          <w:rFonts w:asciiTheme="minorHAnsi" w:hAnsiTheme="minorHAnsi" w:cstheme="minorHAnsi"/>
          <w:sz w:val="24"/>
          <w:szCs w:val="24"/>
        </w:rPr>
      </w:pPr>
    </w:p>
    <w:p w14:paraId="1A50B15B" w14:textId="77777777" w:rsidR="00D82AE7" w:rsidRPr="00D82AE7" w:rsidRDefault="00D82AE7" w:rsidP="008041FD">
      <w:pPr>
        <w:spacing w:after="0" w:line="240" w:lineRule="auto"/>
        <w:jc w:val="both"/>
        <w:rPr>
          <w:rFonts w:asciiTheme="minorHAnsi" w:hAnsiTheme="minorHAnsi" w:cstheme="minorHAnsi"/>
          <w:sz w:val="24"/>
          <w:szCs w:val="24"/>
        </w:rPr>
      </w:pPr>
    </w:p>
    <w:p w14:paraId="24B0A52F" w14:textId="77777777" w:rsidR="00D82AE7" w:rsidRPr="00D82AE7" w:rsidRDefault="00D82AE7" w:rsidP="008041FD">
      <w:pPr>
        <w:spacing w:after="0" w:line="240" w:lineRule="auto"/>
        <w:jc w:val="both"/>
        <w:rPr>
          <w:rFonts w:asciiTheme="minorHAnsi" w:hAnsiTheme="minorHAnsi" w:cstheme="minorHAnsi"/>
          <w:sz w:val="24"/>
          <w:szCs w:val="24"/>
        </w:rPr>
      </w:pPr>
    </w:p>
    <w:p w14:paraId="27BDCD99" w14:textId="77777777" w:rsidR="00D82AE7" w:rsidRPr="00D82AE7" w:rsidRDefault="00D82AE7" w:rsidP="008041FD">
      <w:pPr>
        <w:spacing w:after="0" w:line="240" w:lineRule="auto"/>
        <w:jc w:val="both"/>
        <w:rPr>
          <w:rFonts w:asciiTheme="minorHAnsi" w:hAnsiTheme="minorHAnsi" w:cstheme="minorHAnsi"/>
          <w:sz w:val="24"/>
          <w:szCs w:val="24"/>
        </w:rPr>
      </w:pPr>
    </w:p>
    <w:p w14:paraId="0CD902EF" w14:textId="77777777" w:rsidR="00D82AE7" w:rsidRPr="008041FD" w:rsidRDefault="00D82AE7" w:rsidP="008041FD">
      <w:pPr>
        <w:spacing w:after="0" w:line="240" w:lineRule="auto"/>
        <w:jc w:val="both"/>
        <w:rPr>
          <w:rFonts w:asciiTheme="minorHAnsi" w:hAnsiTheme="minorHAnsi" w:cstheme="minorHAnsi"/>
          <w:sz w:val="24"/>
          <w:szCs w:val="24"/>
        </w:rPr>
      </w:pPr>
    </w:p>
    <w:p w14:paraId="7CA26552" w14:textId="77777777" w:rsidR="00D82AE7" w:rsidRPr="008041FD" w:rsidRDefault="00D82AE7" w:rsidP="008041FD">
      <w:pPr>
        <w:spacing w:after="0" w:line="240" w:lineRule="auto"/>
        <w:jc w:val="both"/>
        <w:rPr>
          <w:rFonts w:asciiTheme="minorHAnsi" w:hAnsiTheme="minorHAnsi" w:cstheme="minorHAnsi"/>
          <w:sz w:val="24"/>
          <w:szCs w:val="24"/>
        </w:rPr>
      </w:pPr>
    </w:p>
    <w:p w14:paraId="4C371775" w14:textId="77777777" w:rsidR="00D82AE7" w:rsidRPr="008041FD" w:rsidRDefault="00D82AE7" w:rsidP="008041FD">
      <w:pPr>
        <w:spacing w:after="0" w:line="240" w:lineRule="auto"/>
        <w:jc w:val="both"/>
        <w:rPr>
          <w:rFonts w:asciiTheme="minorHAnsi" w:hAnsiTheme="minorHAnsi" w:cstheme="minorHAnsi"/>
          <w:sz w:val="24"/>
          <w:szCs w:val="24"/>
        </w:rPr>
      </w:pPr>
    </w:p>
    <w:p w14:paraId="21A704C4" w14:textId="77777777" w:rsidR="00D82AE7" w:rsidRPr="008041FD" w:rsidRDefault="00D82AE7" w:rsidP="008041FD">
      <w:pPr>
        <w:spacing w:after="0" w:line="240" w:lineRule="auto"/>
        <w:jc w:val="both"/>
        <w:rPr>
          <w:rFonts w:asciiTheme="minorHAnsi" w:hAnsiTheme="minorHAnsi" w:cstheme="minorHAnsi"/>
          <w:sz w:val="24"/>
          <w:szCs w:val="24"/>
        </w:rPr>
      </w:pPr>
    </w:p>
    <w:p w14:paraId="7225655B" w14:textId="77777777" w:rsidR="00D82AE7" w:rsidRPr="008041FD" w:rsidRDefault="00D82AE7" w:rsidP="008041FD">
      <w:pPr>
        <w:spacing w:after="0" w:line="240" w:lineRule="auto"/>
        <w:jc w:val="both"/>
        <w:rPr>
          <w:rFonts w:asciiTheme="minorHAnsi" w:hAnsiTheme="minorHAnsi" w:cstheme="minorHAnsi"/>
          <w:sz w:val="24"/>
          <w:szCs w:val="24"/>
        </w:rPr>
      </w:pPr>
    </w:p>
    <w:p w14:paraId="7EE61472" w14:textId="77777777" w:rsidR="00D82AE7" w:rsidRPr="008041FD" w:rsidRDefault="00D82AE7" w:rsidP="008041FD">
      <w:pPr>
        <w:spacing w:after="0" w:line="240" w:lineRule="auto"/>
        <w:jc w:val="both"/>
        <w:rPr>
          <w:rFonts w:asciiTheme="minorHAnsi" w:hAnsiTheme="minorHAnsi" w:cstheme="minorHAnsi"/>
          <w:sz w:val="24"/>
          <w:szCs w:val="24"/>
        </w:rPr>
      </w:pPr>
    </w:p>
    <w:p w14:paraId="37853209" w14:textId="711E390D"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Generic Skills</w:t>
      </w:r>
    </w:p>
    <w:p w14:paraId="0BDD59BE"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The Generic Skills have been built into the syllabuses and are part of the Learning Outcomes. It is therefore not necessary to assess them separately. It is the increasingly complex context of the subject content that provides progression in the Generic Skills, and so they are assessed as part of the subject Learning Outcomes.</w:t>
      </w:r>
    </w:p>
    <w:p w14:paraId="3C2EEEDD" w14:textId="77777777" w:rsidR="008041FD" w:rsidRDefault="008041FD" w:rsidP="008041FD">
      <w:pPr>
        <w:spacing w:after="0" w:line="240" w:lineRule="auto"/>
        <w:jc w:val="both"/>
        <w:rPr>
          <w:rFonts w:asciiTheme="minorHAnsi" w:hAnsiTheme="minorHAnsi" w:cstheme="minorHAnsi"/>
          <w:b/>
          <w:bCs/>
          <w:sz w:val="24"/>
          <w:szCs w:val="24"/>
        </w:rPr>
      </w:pPr>
    </w:p>
    <w:p w14:paraId="45C872AA" w14:textId="6AC900C1"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Values/Attitudes</w:t>
      </w:r>
    </w:p>
    <w:p w14:paraId="35E3B6C8"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It is not possible to assess values and attitudes in the same way as knowledge, understanding and skills because they are more personal and variable and are long-term aspirations. This does not mean that attitudes are not important. It means that we must value things that we cannot easily assess through tests and examination. However, values and attitudes can be assessed over a long period of time through observing and interactions.</w:t>
      </w:r>
    </w:p>
    <w:p w14:paraId="7BE7D405" w14:textId="77777777" w:rsidR="00D82AE7" w:rsidRPr="00D82AE7" w:rsidRDefault="00D82AE7" w:rsidP="008041FD">
      <w:pPr>
        <w:spacing w:after="0" w:line="240" w:lineRule="auto"/>
        <w:jc w:val="both"/>
        <w:rPr>
          <w:rFonts w:asciiTheme="minorHAnsi" w:hAnsiTheme="minorHAnsi" w:cstheme="minorHAnsi"/>
          <w:sz w:val="24"/>
          <w:szCs w:val="24"/>
        </w:rPr>
      </w:pPr>
    </w:p>
    <w:p w14:paraId="07BDBAF5"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Glossary of Key Terms</w:t>
      </w:r>
    </w:p>
    <w:tbl>
      <w:tblPr>
        <w:tblStyle w:val="TableGrid"/>
        <w:tblW w:w="5000" w:type="pct"/>
        <w:tblLook w:val="04A0" w:firstRow="1" w:lastRow="0" w:firstColumn="1" w:lastColumn="0" w:noHBand="0" w:noVBand="1"/>
      </w:tblPr>
      <w:tblGrid>
        <w:gridCol w:w="2934"/>
        <w:gridCol w:w="6416"/>
      </w:tblGrid>
      <w:tr w:rsidR="00D82AE7" w:rsidRPr="00D82AE7" w14:paraId="579FE2F1"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14B9F54A"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TERM</w:t>
            </w:r>
          </w:p>
        </w:tc>
        <w:tc>
          <w:tcPr>
            <w:tcW w:w="3431" w:type="pct"/>
            <w:tcBorders>
              <w:top w:val="single" w:sz="4" w:space="0" w:color="auto"/>
              <w:left w:val="single" w:sz="4" w:space="0" w:color="auto"/>
              <w:bottom w:val="single" w:sz="4" w:space="0" w:color="auto"/>
              <w:right w:val="single" w:sz="4" w:space="0" w:color="auto"/>
            </w:tcBorders>
            <w:hideMark/>
          </w:tcPr>
          <w:p w14:paraId="3D03D8C5"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 xml:space="preserve">DEFINITION </w:t>
            </w:r>
          </w:p>
        </w:tc>
      </w:tr>
      <w:tr w:rsidR="00D82AE7" w:rsidRPr="00D82AE7" w14:paraId="5335EFDB"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2BD22E8A"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Competency Curriculum</w:t>
            </w:r>
          </w:p>
        </w:tc>
        <w:tc>
          <w:tcPr>
            <w:tcW w:w="3431" w:type="pct"/>
            <w:tcBorders>
              <w:top w:val="single" w:sz="4" w:space="0" w:color="auto"/>
              <w:left w:val="single" w:sz="4" w:space="0" w:color="auto"/>
              <w:bottom w:val="single" w:sz="4" w:space="0" w:color="auto"/>
              <w:right w:val="single" w:sz="4" w:space="0" w:color="auto"/>
            </w:tcBorders>
            <w:hideMark/>
          </w:tcPr>
          <w:p w14:paraId="395028B1"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 xml:space="preserve">One in which learners develop the ability to apply their learning with confidence in a range of situations. </w:t>
            </w:r>
          </w:p>
        </w:tc>
      </w:tr>
      <w:tr w:rsidR="00D82AE7" w:rsidRPr="00D82AE7" w14:paraId="6CF72930"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573F916E"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Differentiation</w:t>
            </w:r>
          </w:p>
        </w:tc>
        <w:tc>
          <w:tcPr>
            <w:tcW w:w="3431" w:type="pct"/>
            <w:tcBorders>
              <w:top w:val="single" w:sz="4" w:space="0" w:color="auto"/>
              <w:left w:val="single" w:sz="4" w:space="0" w:color="auto"/>
              <w:bottom w:val="single" w:sz="4" w:space="0" w:color="auto"/>
              <w:right w:val="single" w:sz="4" w:space="0" w:color="auto"/>
            </w:tcBorders>
            <w:hideMark/>
          </w:tcPr>
          <w:p w14:paraId="3CBAFFE1"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The design or adaptation of learning experiences to suit an individual learner’s needs, strengths, preferences, and abilities.</w:t>
            </w:r>
          </w:p>
        </w:tc>
      </w:tr>
      <w:tr w:rsidR="00D82AE7" w:rsidRPr="00D82AE7" w14:paraId="68C70369"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60F3F718"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Formative Assessment</w:t>
            </w:r>
          </w:p>
        </w:tc>
        <w:tc>
          <w:tcPr>
            <w:tcW w:w="3431" w:type="pct"/>
            <w:tcBorders>
              <w:top w:val="single" w:sz="4" w:space="0" w:color="auto"/>
              <w:left w:val="single" w:sz="4" w:space="0" w:color="auto"/>
              <w:bottom w:val="single" w:sz="4" w:space="0" w:color="auto"/>
              <w:right w:val="single" w:sz="4" w:space="0" w:color="auto"/>
            </w:tcBorders>
            <w:hideMark/>
          </w:tcPr>
          <w:p w14:paraId="0A5B39DA"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The process of judging a learner’s performance, by interpreting the responses to tasks, in order to gauge progress and inform subsequent learning steps.</w:t>
            </w:r>
          </w:p>
        </w:tc>
      </w:tr>
      <w:tr w:rsidR="00D82AE7" w:rsidRPr="00D82AE7" w14:paraId="648301F5"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35DABB39"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Generic skills</w:t>
            </w:r>
          </w:p>
        </w:tc>
        <w:tc>
          <w:tcPr>
            <w:tcW w:w="3431" w:type="pct"/>
            <w:tcBorders>
              <w:top w:val="single" w:sz="4" w:space="0" w:color="auto"/>
              <w:left w:val="single" w:sz="4" w:space="0" w:color="auto"/>
              <w:bottom w:val="single" w:sz="4" w:space="0" w:color="auto"/>
              <w:right w:val="single" w:sz="4" w:space="0" w:color="auto"/>
            </w:tcBorders>
            <w:hideMark/>
          </w:tcPr>
          <w:p w14:paraId="234D38A6"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Skills which are deployed in all subjects, and which enhance the learning of those subjects. These skills also equip young people for work and for life.</w:t>
            </w:r>
          </w:p>
        </w:tc>
      </w:tr>
      <w:tr w:rsidR="00D82AE7" w:rsidRPr="00D82AE7" w14:paraId="1B04D287"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10EF030D"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Inclusion</w:t>
            </w:r>
          </w:p>
        </w:tc>
        <w:tc>
          <w:tcPr>
            <w:tcW w:w="3431" w:type="pct"/>
            <w:tcBorders>
              <w:top w:val="single" w:sz="4" w:space="0" w:color="auto"/>
              <w:left w:val="single" w:sz="4" w:space="0" w:color="auto"/>
              <w:bottom w:val="single" w:sz="4" w:space="0" w:color="auto"/>
              <w:right w:val="single" w:sz="4" w:space="0" w:color="auto"/>
            </w:tcBorders>
            <w:hideMark/>
          </w:tcPr>
          <w:p w14:paraId="3C54C48B"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An approach to planning learning experiences which allows each student to feel confident, respected and safe and equipped to learn at his or her full potential.</w:t>
            </w:r>
          </w:p>
        </w:tc>
      </w:tr>
      <w:tr w:rsidR="00D82AE7" w:rsidRPr="00D82AE7" w14:paraId="0B14BC80"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230D4A34"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Learning Outcome</w:t>
            </w:r>
          </w:p>
        </w:tc>
        <w:tc>
          <w:tcPr>
            <w:tcW w:w="3431" w:type="pct"/>
            <w:tcBorders>
              <w:top w:val="single" w:sz="4" w:space="0" w:color="auto"/>
              <w:left w:val="single" w:sz="4" w:space="0" w:color="auto"/>
              <w:bottom w:val="single" w:sz="4" w:space="0" w:color="auto"/>
              <w:right w:val="single" w:sz="4" w:space="0" w:color="auto"/>
            </w:tcBorders>
            <w:hideMark/>
          </w:tcPr>
          <w:p w14:paraId="4FE47977"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A statement which specifies what the learner should know, under-stand, or be able to do within a particular aspect of a subject.</w:t>
            </w:r>
          </w:p>
        </w:tc>
      </w:tr>
      <w:tr w:rsidR="00D82AE7" w:rsidRPr="00D82AE7" w14:paraId="73C6A20D"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35902E0D"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lastRenderedPageBreak/>
              <w:t>Process Skill</w:t>
            </w:r>
          </w:p>
        </w:tc>
        <w:tc>
          <w:tcPr>
            <w:tcW w:w="3431" w:type="pct"/>
            <w:tcBorders>
              <w:top w:val="single" w:sz="4" w:space="0" w:color="auto"/>
              <w:left w:val="single" w:sz="4" w:space="0" w:color="auto"/>
              <w:bottom w:val="single" w:sz="4" w:space="0" w:color="auto"/>
              <w:right w:val="single" w:sz="4" w:space="0" w:color="auto"/>
            </w:tcBorders>
            <w:hideMark/>
          </w:tcPr>
          <w:p w14:paraId="7743815C"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A capability acquired by following the programme of study in a particular Learning Area; enables a learner to apply the knowledge and understanding of the Learning Area.</w:t>
            </w:r>
          </w:p>
        </w:tc>
      </w:tr>
      <w:tr w:rsidR="00D82AE7" w:rsidRPr="00D82AE7" w14:paraId="347C1402"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2643C1D6"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Sample Assessment Activity</w:t>
            </w:r>
          </w:p>
        </w:tc>
        <w:tc>
          <w:tcPr>
            <w:tcW w:w="3431" w:type="pct"/>
            <w:tcBorders>
              <w:top w:val="single" w:sz="4" w:space="0" w:color="auto"/>
              <w:left w:val="single" w:sz="4" w:space="0" w:color="auto"/>
              <w:bottom w:val="single" w:sz="4" w:space="0" w:color="auto"/>
              <w:right w:val="single" w:sz="4" w:space="0" w:color="auto"/>
            </w:tcBorders>
            <w:hideMark/>
          </w:tcPr>
          <w:p w14:paraId="107004FD"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An activity which gives a learner the opportunity to show the ex-tent to which s/he has achieved the Learning Outcomes. This is usually pat of the normal teaching and learning process, and not something extra at the end of a topic.</w:t>
            </w:r>
          </w:p>
        </w:tc>
      </w:tr>
      <w:tr w:rsidR="00D82AE7" w:rsidRPr="00D82AE7" w14:paraId="3636E1A2" w14:textId="77777777" w:rsidTr="008041FD">
        <w:tc>
          <w:tcPr>
            <w:tcW w:w="1569" w:type="pct"/>
            <w:tcBorders>
              <w:top w:val="single" w:sz="4" w:space="0" w:color="auto"/>
              <w:left w:val="single" w:sz="4" w:space="0" w:color="auto"/>
              <w:bottom w:val="single" w:sz="4" w:space="0" w:color="auto"/>
              <w:right w:val="single" w:sz="4" w:space="0" w:color="auto"/>
            </w:tcBorders>
            <w:hideMark/>
          </w:tcPr>
          <w:p w14:paraId="1718701D" w14:textId="77777777" w:rsidR="00D82AE7" w:rsidRPr="00D82AE7" w:rsidRDefault="00D82AE7" w:rsidP="008041FD">
            <w:pPr>
              <w:spacing w:after="0" w:line="240" w:lineRule="auto"/>
              <w:jc w:val="both"/>
              <w:rPr>
                <w:rFonts w:asciiTheme="minorHAnsi" w:hAnsiTheme="minorHAnsi" w:cstheme="minorHAnsi"/>
                <w:b/>
                <w:bCs/>
                <w:sz w:val="24"/>
                <w:szCs w:val="24"/>
              </w:rPr>
            </w:pPr>
            <w:r w:rsidRPr="00D82AE7">
              <w:rPr>
                <w:rFonts w:asciiTheme="minorHAnsi" w:hAnsiTheme="minorHAnsi" w:cstheme="minorHAnsi"/>
                <w:b/>
                <w:bCs/>
                <w:sz w:val="24"/>
                <w:szCs w:val="24"/>
              </w:rPr>
              <w:t>Suggested Learning Activity</w:t>
            </w:r>
          </w:p>
        </w:tc>
        <w:tc>
          <w:tcPr>
            <w:tcW w:w="3431" w:type="pct"/>
            <w:tcBorders>
              <w:top w:val="single" w:sz="4" w:space="0" w:color="auto"/>
              <w:left w:val="single" w:sz="4" w:space="0" w:color="auto"/>
              <w:bottom w:val="single" w:sz="4" w:space="0" w:color="auto"/>
              <w:right w:val="single" w:sz="4" w:space="0" w:color="auto"/>
            </w:tcBorders>
            <w:hideMark/>
          </w:tcPr>
          <w:p w14:paraId="1F91C4C8" w14:textId="77777777" w:rsidR="00D82AE7" w:rsidRPr="00D82AE7" w:rsidRDefault="00D82AE7" w:rsidP="008041FD">
            <w:pPr>
              <w:spacing w:after="0" w:line="240" w:lineRule="auto"/>
              <w:jc w:val="both"/>
              <w:rPr>
                <w:rFonts w:asciiTheme="minorHAnsi" w:hAnsiTheme="minorHAnsi" w:cstheme="minorHAnsi"/>
                <w:sz w:val="24"/>
                <w:szCs w:val="24"/>
              </w:rPr>
            </w:pPr>
            <w:r w:rsidRPr="00D82AE7">
              <w:rPr>
                <w:rFonts w:asciiTheme="minorHAnsi" w:hAnsiTheme="minorHAnsi" w:cstheme="minorHAnsi"/>
                <w:sz w:val="24"/>
                <w:szCs w:val="24"/>
              </w:rPr>
              <w:t>An aspect of the normal teaching and learning process that will enable a formative assessment to be made.</w:t>
            </w:r>
          </w:p>
        </w:tc>
      </w:tr>
    </w:tbl>
    <w:p w14:paraId="727AC76F" w14:textId="77777777" w:rsidR="00D82AE7" w:rsidRPr="00D82AE7" w:rsidRDefault="00D82AE7" w:rsidP="008041FD">
      <w:pPr>
        <w:spacing w:after="0" w:line="240" w:lineRule="auto"/>
        <w:jc w:val="both"/>
        <w:rPr>
          <w:rFonts w:asciiTheme="minorHAnsi" w:hAnsiTheme="minorHAnsi" w:cstheme="minorHAnsi"/>
          <w:sz w:val="24"/>
          <w:szCs w:val="24"/>
        </w:rPr>
      </w:pPr>
    </w:p>
    <w:p w14:paraId="1464706C" w14:textId="77777777" w:rsidR="00262440" w:rsidRPr="008041FD" w:rsidRDefault="00262440" w:rsidP="008041FD">
      <w:pPr>
        <w:spacing w:after="0" w:line="240" w:lineRule="auto"/>
        <w:jc w:val="both"/>
        <w:rPr>
          <w:rFonts w:asciiTheme="minorHAnsi" w:hAnsiTheme="minorHAnsi" w:cstheme="minorHAnsi"/>
          <w:sz w:val="24"/>
          <w:szCs w:val="24"/>
        </w:rPr>
      </w:pPr>
    </w:p>
    <w:sectPr w:rsidR="00262440" w:rsidRPr="008041FD" w:rsidSect="00DD4EA7">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igunga julius" w:date="2024-12-09T15:29:00Z" w:initials="ij">
    <w:p w14:paraId="1C238323" w14:textId="2F9A7EF3" w:rsidR="00184494" w:rsidRDefault="00184494">
      <w:pPr>
        <w:pStyle w:val="CommentText"/>
      </w:pPr>
      <w:r>
        <w:rPr>
          <w:rStyle w:val="CommentReference"/>
        </w:rPr>
        <w:annotationRef/>
      </w:r>
      <w:r>
        <w:t>To me the</w:t>
      </w:r>
      <w:r w:rsidR="00276287">
        <w:t>se words have different meanings</w:t>
      </w:r>
      <w:r>
        <w:t xml:space="preserve">..in my opinion, I suggest that we </w:t>
      </w:r>
      <w:r w:rsidR="00E671B1">
        <w:t>have them as independent</w:t>
      </w:r>
      <w:r w:rsidR="00276287">
        <w:t xml:space="preserve"> variables</w:t>
      </w:r>
    </w:p>
  </w:comment>
  <w:comment w:id="2" w:author="igunga julius" w:date="2024-12-11T08:30:00Z" w:initials="ij">
    <w:p w14:paraId="35415C5B" w14:textId="1275284C" w:rsidR="00D234A0" w:rsidRDefault="00D234A0">
      <w:pPr>
        <w:pStyle w:val="CommentText"/>
      </w:pPr>
      <w:r>
        <w:rPr>
          <w:rStyle w:val="CommentReference"/>
        </w:rPr>
        <w:annotationRef/>
      </w:r>
      <w:r>
        <w:t>Sentence too long, I propose we break it into two for clear interpretation</w:t>
      </w:r>
    </w:p>
  </w:comment>
  <w:comment w:id="4" w:author="igunga julius" w:date="2024-12-09T15:09:00Z" w:initials="ij">
    <w:p w14:paraId="23EFFC36" w14:textId="43736DF5" w:rsidR="00D61D7B" w:rsidRDefault="00D61D7B">
      <w:pPr>
        <w:pStyle w:val="CommentText"/>
      </w:pPr>
      <w:r>
        <w:rPr>
          <w:rStyle w:val="CommentReference"/>
        </w:rPr>
        <w:annotationRef/>
      </w:r>
      <w:r w:rsidR="00CB0939">
        <w:t xml:space="preserve">Don’t you think it would be better to say “your” instead of “you’re”? check it out </w:t>
      </w:r>
    </w:p>
  </w:comment>
  <w:comment w:id="3" w:author="igunga julius" w:date="2024-12-11T08:31:00Z" w:initials="ij">
    <w:p w14:paraId="1DB1628E" w14:textId="1E922EF9" w:rsidR="00D234A0" w:rsidRDefault="00D234A0">
      <w:pPr>
        <w:pStyle w:val="CommentText"/>
      </w:pPr>
      <w:r>
        <w:rPr>
          <w:rStyle w:val="CommentReference"/>
        </w:rPr>
        <w:annotationRef/>
      </w:r>
      <w:r>
        <w:t>Also very long, i propose we break it into two</w:t>
      </w:r>
    </w:p>
  </w:comment>
  <w:comment w:id="6" w:author="igunga julius" w:date="2024-12-09T15:17:00Z" w:initials="ij">
    <w:p w14:paraId="58A0DEAC" w14:textId="31F21A50" w:rsidR="00CB0939" w:rsidRDefault="00CB0939">
      <w:pPr>
        <w:pStyle w:val="CommentText"/>
      </w:pPr>
      <w:r>
        <w:rPr>
          <w:rStyle w:val="CommentReference"/>
        </w:rPr>
        <w:annotationRef/>
      </w:r>
      <w:r>
        <w:t>“principles” instead of “principals”</w:t>
      </w:r>
    </w:p>
  </w:comment>
  <w:comment w:id="7" w:author="igunga julius" w:date="2024-12-11T08:34:00Z" w:initials="ij">
    <w:p w14:paraId="65FAF164" w14:textId="36BF5925" w:rsidR="00D234A0" w:rsidRDefault="00D234A0">
      <w:pPr>
        <w:pStyle w:val="CommentText"/>
      </w:pPr>
      <w:r>
        <w:rPr>
          <w:rStyle w:val="CommentReference"/>
        </w:rPr>
        <w:annotationRef/>
      </w:r>
      <w:r>
        <w:t>I propose we use “changes” not “change”</w:t>
      </w:r>
    </w:p>
  </w:comment>
  <w:comment w:id="8" w:author="igunga julius" w:date="2024-12-09T15:32:00Z" w:initials="ij">
    <w:p w14:paraId="2D4CC645" w14:textId="6C993EA1" w:rsidR="00E671B1" w:rsidRDefault="00E671B1">
      <w:pPr>
        <w:pStyle w:val="CommentText"/>
      </w:pPr>
      <w:r>
        <w:rPr>
          <w:rStyle w:val="CommentReference"/>
        </w:rPr>
        <w:annotationRef/>
      </w:r>
      <w:r>
        <w:t>How do you see if we replace this phrase with “in their community and the world at large” since schools are just learning environments and the problems which are there may be having responsible individuals to tackle them</w:t>
      </w:r>
    </w:p>
  </w:comment>
  <w:comment w:id="9" w:author="igunga julius" w:date="2024-12-11T08:37:00Z" w:initials="ij">
    <w:p w14:paraId="6EF300FD" w14:textId="1F731D30" w:rsidR="00D234A0" w:rsidRDefault="00D234A0">
      <w:pPr>
        <w:pStyle w:val="CommentText"/>
      </w:pPr>
      <w:r>
        <w:rPr>
          <w:rStyle w:val="CommentReference"/>
        </w:rPr>
        <w:annotationRef/>
      </w:r>
      <w:r>
        <w:t>I think another “in” should be added before article “a” say, the world they live in, in a spataial perspective…….</w:t>
      </w:r>
    </w:p>
  </w:comment>
  <w:comment w:id="10" w:author="igunga julius" w:date="2024-12-09T15:47:00Z" w:initials="ij">
    <w:p w14:paraId="445ED6CA" w14:textId="0B6C1B9B" w:rsidR="001A3F1F" w:rsidRDefault="001A3F1F">
      <w:pPr>
        <w:pStyle w:val="CommentText"/>
      </w:pPr>
      <w:r>
        <w:rPr>
          <w:rStyle w:val="CommentReference"/>
        </w:rPr>
        <w:annotationRef/>
      </w:r>
      <w:r>
        <w:t>I suggest that we replace “farther” with “further”</w:t>
      </w:r>
    </w:p>
  </w:comment>
  <w:comment w:id="11" w:author="igunga julius" w:date="2024-12-09T15:57:00Z" w:initials="ij">
    <w:p w14:paraId="75751A96" w14:textId="14021315" w:rsidR="00552CCA" w:rsidRDefault="00552CCA">
      <w:pPr>
        <w:pStyle w:val="CommentText"/>
      </w:pPr>
      <w:r>
        <w:rPr>
          <w:rStyle w:val="CommentReference"/>
        </w:rPr>
        <w:annotationRef/>
      </w:r>
      <w:r>
        <w:t>I suggest we use “mobilise/mobilize instead of “moblise”</w:t>
      </w:r>
    </w:p>
  </w:comment>
  <w:comment w:id="12" w:author="igunga julius" w:date="2024-12-11T08:40:00Z" w:initials="ij">
    <w:p w14:paraId="1F1A25A5" w14:textId="6E9FDB68" w:rsidR="002E42B0" w:rsidRDefault="002E42B0">
      <w:pPr>
        <w:pStyle w:val="CommentText"/>
      </w:pPr>
      <w:r>
        <w:rPr>
          <w:rStyle w:val="CommentReference"/>
        </w:rPr>
        <w:annotationRef/>
      </w:r>
      <w:r>
        <w:t>Wasn’t there section 1.4?? or it was just omitted?? There is need to revist this area</w:t>
      </w:r>
    </w:p>
  </w:comment>
  <w:comment w:id="14" w:author="igunga julius" w:date="2024-12-10T07:52:00Z" w:initials="ij">
    <w:p w14:paraId="5009BC88" w14:textId="4A4354BD" w:rsidR="00C611E4" w:rsidRDefault="00C611E4">
      <w:pPr>
        <w:pStyle w:val="CommentText"/>
      </w:pPr>
      <w:r>
        <w:rPr>
          <w:rStyle w:val="CommentReference"/>
        </w:rPr>
        <w:annotationRef/>
      </w:r>
      <w:r>
        <w:t xml:space="preserve">I would suggest that we add it more time like </w:t>
      </w:r>
      <w:r w:rsidR="002E42B0">
        <w:t>4</w:t>
      </w:r>
      <w:r>
        <w:t xml:space="preserve"> </w:t>
      </w:r>
      <w:r w:rsidR="002E42B0">
        <w:t xml:space="preserve">more </w:t>
      </w:r>
      <w:r>
        <w:t>periods</w:t>
      </w:r>
      <w:r w:rsidR="002E42B0">
        <w:t xml:space="preserve"> from 2.1 (continental drift theory)</w:t>
      </w:r>
      <w:r>
        <w:t xml:space="preserve"> given the number of landforms related to it</w:t>
      </w:r>
    </w:p>
  </w:comment>
  <w:comment w:id="15" w:author="igunga julius" w:date="2024-12-10T07:58:00Z" w:initials="ij">
    <w:p w14:paraId="02CB83ED" w14:textId="2233001E" w:rsidR="00227AF3" w:rsidRDefault="00227AF3">
      <w:pPr>
        <w:pStyle w:val="CommentText"/>
      </w:pPr>
      <w:r>
        <w:rPr>
          <w:rStyle w:val="CommentReference"/>
        </w:rPr>
        <w:annotationRef/>
      </w:r>
      <w:r>
        <w:t>4 periods are much for this, I propose we give it 2 instead</w:t>
      </w:r>
    </w:p>
  </w:comment>
  <w:comment w:id="16" w:author="igunga julius" w:date="2024-12-11T08:46:00Z" w:initials="ij">
    <w:p w14:paraId="3A8C7E57" w14:textId="38E8CF35" w:rsidR="002E42B0" w:rsidRDefault="002E42B0">
      <w:pPr>
        <w:pStyle w:val="CommentText"/>
      </w:pPr>
      <w:r>
        <w:rPr>
          <w:rStyle w:val="CommentReference"/>
        </w:rPr>
        <w:annotationRef/>
      </w:r>
      <w:r>
        <w:t>I propose the 2 periods on 3.1 be transferred to 3.3</w:t>
      </w:r>
    </w:p>
  </w:comment>
  <w:comment w:id="17" w:author="igunga julius" w:date="2024-12-11T08:50:00Z" w:initials="ij">
    <w:p w14:paraId="382C1214" w14:textId="6CB89D81" w:rsidR="00D5263A" w:rsidRDefault="00D5263A">
      <w:pPr>
        <w:pStyle w:val="CommentText"/>
      </w:pPr>
      <w:r>
        <w:rPr>
          <w:rStyle w:val="CommentReference"/>
        </w:rPr>
        <w:annotationRef/>
      </w:r>
      <w:r>
        <w:t>I propose that topic 5 would be looked at first before topic 4 so that a learner gets to understand soils first before engaging in agriculture since soil is one of the crucial factors influencing agricultural activities. This will help the learner to correctly know what to do and where first..</w:t>
      </w:r>
    </w:p>
  </w:comment>
  <w:comment w:id="18" w:author="igunga julius" w:date="2024-12-11T08:52:00Z" w:initials="ij">
    <w:p w14:paraId="19A3809A" w14:textId="0FAFA374" w:rsidR="00D5263A" w:rsidRDefault="00D5263A">
      <w:pPr>
        <w:pStyle w:val="CommentText"/>
      </w:pPr>
      <w:r>
        <w:rPr>
          <w:rStyle w:val="CommentReference"/>
        </w:rPr>
        <w:annotationRef/>
      </w:r>
      <w:r>
        <w:t>I think there would be need to put focus on some local examples to help the learner research bout case studies elsewhere. Even then 6.2 and 6.3 should come before 6.1 for logical flow</w:t>
      </w:r>
    </w:p>
  </w:comment>
  <w:comment w:id="19" w:author="igunga julius" w:date="2024-12-11T08:54:00Z" w:initials="ij">
    <w:p w14:paraId="16142435" w14:textId="0900684A" w:rsidR="00D5263A" w:rsidRDefault="00D5263A">
      <w:pPr>
        <w:pStyle w:val="CommentText"/>
      </w:pPr>
      <w:r>
        <w:rPr>
          <w:rStyle w:val="CommentReference"/>
        </w:rPr>
        <w:annotationRef/>
      </w:r>
      <w:r>
        <w:t>The term “population” should be maintained even here</w:t>
      </w:r>
    </w:p>
  </w:comment>
  <w:comment w:id="20" w:author="igunga julius" w:date="2024-12-10T08:05:00Z" w:initials="ij">
    <w:p w14:paraId="00F8F82A" w14:textId="7BC93FCC" w:rsidR="00227AF3" w:rsidRDefault="00227AF3">
      <w:pPr>
        <w:pStyle w:val="CommentText"/>
      </w:pPr>
      <w:r>
        <w:rPr>
          <w:rStyle w:val="CommentReference"/>
        </w:rPr>
        <w:annotationRef/>
      </w:r>
      <w:r w:rsidR="00D5263A">
        <w:t>Include time allocation for all S6 topics</w:t>
      </w:r>
    </w:p>
  </w:comment>
  <w:comment w:id="45" w:author="igunga julius" w:date="2024-12-10T08:22:00Z" w:initials="ij">
    <w:p w14:paraId="269D8C94" w14:textId="6BAD4B60" w:rsidR="00206677" w:rsidRDefault="00206677">
      <w:pPr>
        <w:pStyle w:val="CommentText"/>
      </w:pPr>
      <w:r>
        <w:rPr>
          <w:rStyle w:val="CommentReference"/>
        </w:rPr>
        <w:annotationRef/>
      </w:r>
      <w:r>
        <w:t>Did you intend to mean utilization/ utilization?</w:t>
      </w:r>
    </w:p>
  </w:comment>
  <w:comment w:id="46" w:author="igunga julius" w:date="2024-12-10T01:28:00Z" w:initials="ij">
    <w:p w14:paraId="5F2AE106" w14:textId="5956E2AE" w:rsidR="00AF2124" w:rsidRDefault="00AF2124">
      <w:pPr>
        <w:pStyle w:val="CommentText"/>
      </w:pPr>
      <w:r>
        <w:rPr>
          <w:rStyle w:val="CommentReference"/>
        </w:rPr>
        <w:annotationRef/>
      </w:r>
      <w:r>
        <w:t xml:space="preserve">Too long and wordy, I would suggest we shorten it by </w:t>
      </w:r>
      <w:r w:rsidR="00227AF3">
        <w:t xml:space="preserve">picking the key important terms say “Learner appreciates the structure of the earth, its influence on </w:t>
      </w:r>
      <w:r w:rsidR="00343970">
        <w:t>geomorphic process and landforms and how it forms the foundation of human develo</w:t>
      </w:r>
      <w:r w:rsidR="00D8302D">
        <w:t>p</w:t>
      </w:r>
      <w:r w:rsidR="00343970">
        <w:t>ment</w:t>
      </w:r>
    </w:p>
  </w:comment>
  <w:comment w:id="47" w:author="igunga julius" w:date="2024-12-11T10:02:00Z" w:initials="ij">
    <w:p w14:paraId="19ED525E" w14:textId="4C6F1BFB" w:rsidR="00C675FC" w:rsidRDefault="00C675FC">
      <w:pPr>
        <w:pStyle w:val="CommentText"/>
      </w:pPr>
      <w:r>
        <w:rPr>
          <w:rStyle w:val="CommentReference"/>
        </w:rPr>
        <w:annotationRef/>
      </w:r>
      <w:r>
        <w:t>We suggest these come after the word forces because where they are, it appears as if they are tectonic landforms</w:t>
      </w:r>
    </w:p>
  </w:comment>
  <w:comment w:id="48" w:author="igunga julius" w:date="2024-12-11T10:04:00Z" w:initials="ij">
    <w:p w14:paraId="2698A956" w14:textId="1974CCC0" w:rsidR="00C675FC" w:rsidRDefault="00C675FC">
      <w:pPr>
        <w:pStyle w:val="CommentText"/>
      </w:pPr>
      <w:r>
        <w:rPr>
          <w:rStyle w:val="CommentReference"/>
        </w:rPr>
        <w:annotationRef/>
      </w:r>
      <w:r>
        <w:t>Make “e” appear in upper case</w:t>
      </w:r>
    </w:p>
  </w:comment>
  <w:comment w:id="49" w:author="igunga julius" w:date="2024-12-11T10:04:00Z" w:initials="ij">
    <w:p w14:paraId="0B02C2CF" w14:textId="27455CFD" w:rsidR="00C675FC" w:rsidRDefault="00C675FC">
      <w:pPr>
        <w:pStyle w:val="CommentText"/>
      </w:pPr>
      <w:r>
        <w:rPr>
          <w:rStyle w:val="CommentReference"/>
        </w:rPr>
        <w:annotationRef/>
      </w:r>
      <w:r>
        <w:t>The user may not understand this as the processes appear hanging, that is , the connection with the prior statement is not binding</w:t>
      </w:r>
    </w:p>
  </w:comment>
  <w:comment w:id="50" w:author="igunga julius" w:date="2024-12-11T10:07:00Z" w:initials="ij">
    <w:p w14:paraId="507A8A3A" w14:textId="61A85E04" w:rsidR="00C675FC" w:rsidRDefault="00C675FC">
      <w:pPr>
        <w:pStyle w:val="CommentText"/>
      </w:pPr>
      <w:r>
        <w:rPr>
          <w:rStyle w:val="CommentReference"/>
        </w:rPr>
        <w:annotationRef/>
      </w:r>
      <w:r>
        <w:t>Article “the” should be added before “word”</w:t>
      </w:r>
    </w:p>
  </w:comment>
  <w:comment w:id="51" w:author="igunga julius" w:date="2024-12-10T08:59:00Z" w:initials="ij">
    <w:p w14:paraId="6A62C16A" w14:textId="44FADD77" w:rsidR="00645DF5" w:rsidRDefault="00645DF5">
      <w:pPr>
        <w:pStyle w:val="CommentText"/>
      </w:pPr>
      <w:r>
        <w:rPr>
          <w:rStyle w:val="CommentReference"/>
        </w:rPr>
        <w:annotationRef/>
      </w:r>
      <w:r>
        <w:t>I think its supposed to be case studies not case studied</w:t>
      </w:r>
    </w:p>
  </w:comment>
  <w:comment w:id="52" w:author="igunga julius" w:date="2024-12-10T09:48:00Z" w:initials="ij">
    <w:p w14:paraId="32A68912" w14:textId="1BF35C08" w:rsidR="00BA4CFD" w:rsidRDefault="00BA4CFD">
      <w:pPr>
        <w:pStyle w:val="CommentText"/>
      </w:pPr>
      <w:r>
        <w:rPr>
          <w:rStyle w:val="CommentReference"/>
        </w:rPr>
        <w:annotationRef/>
      </w:r>
      <w:r>
        <w:t>“Countries” instead of “counties”</w:t>
      </w:r>
    </w:p>
  </w:comment>
  <w:comment w:id="53" w:author="igunga julius" w:date="2024-12-10T11:00:00Z" w:initials="ij">
    <w:p w14:paraId="7D88ABD7" w14:textId="5A185184" w:rsidR="00CF1457" w:rsidRDefault="00CF1457">
      <w:pPr>
        <w:pStyle w:val="CommentText"/>
      </w:pPr>
      <w:r>
        <w:rPr>
          <w:rStyle w:val="CommentReference"/>
        </w:rPr>
        <w:annotationRef/>
      </w:r>
      <w:r>
        <w:t>I think its supposed to be “aimed at”</w:t>
      </w:r>
    </w:p>
  </w:comment>
  <w:comment w:id="55" w:author="igunga julius" w:date="2024-12-10T11:02:00Z" w:initials="ij">
    <w:p w14:paraId="1A28E351" w14:textId="624E8491" w:rsidR="00CF1457" w:rsidRDefault="00CF1457">
      <w:pPr>
        <w:pStyle w:val="CommentText"/>
      </w:pPr>
      <w:r>
        <w:rPr>
          <w:rStyle w:val="CommentReference"/>
        </w:rPr>
        <w:annotationRef/>
      </w:r>
      <w:r>
        <w:t>of</w:t>
      </w:r>
    </w:p>
  </w:comment>
  <w:comment w:id="56" w:author="igunga julius" w:date="2024-12-10T11:35:00Z" w:initials="ij">
    <w:p w14:paraId="0ADF61A4" w14:textId="60529897" w:rsidR="0080338B" w:rsidRDefault="0080338B">
      <w:pPr>
        <w:pStyle w:val="CommentText"/>
      </w:pPr>
      <w:r>
        <w:rPr>
          <w:rStyle w:val="CommentReference"/>
        </w:rPr>
        <w:annotationRef/>
      </w:r>
      <w:r>
        <w:t>findings “to” the</w:t>
      </w:r>
    </w:p>
  </w:comment>
  <w:comment w:id="57" w:author="igunga julius" w:date="2024-12-11T10:13:00Z" w:initials="ij">
    <w:p w14:paraId="38BBE4A2" w14:textId="2CA7109B" w:rsidR="00C675FC" w:rsidRDefault="00C675FC">
      <w:pPr>
        <w:pStyle w:val="CommentText"/>
      </w:pPr>
      <w:r>
        <w:rPr>
          <w:rStyle w:val="CommentReference"/>
        </w:rPr>
        <w:annotationRef/>
      </w:r>
      <w:r>
        <w:t>I wish after critiquing each other’s work, learners should be guided to make corrections and take notes in their note books</w:t>
      </w:r>
    </w:p>
  </w:comment>
  <w:comment w:id="58" w:author="igunga julius" w:date="2024-12-11T10:18:00Z" w:initials="ij">
    <w:p w14:paraId="7BE0285A" w14:textId="3B6B8DE0" w:rsidR="00C675FC" w:rsidRDefault="00C675FC">
      <w:pPr>
        <w:pStyle w:val="CommentText"/>
      </w:pPr>
      <w:r>
        <w:rPr>
          <w:rStyle w:val="CommentReference"/>
        </w:rPr>
        <w:annotationRef/>
      </w:r>
      <w:r>
        <w:t>I suggest addition of “and they make the necessary adjustments where possible</w:t>
      </w:r>
      <w:r w:rsidR="00FA152D">
        <w:t>”</w:t>
      </w:r>
      <w:r>
        <w:t xml:space="preserve"> because critiquing is for helping learners to see here they could have gone wrong</w:t>
      </w:r>
    </w:p>
  </w:comment>
  <w:comment w:id="59" w:author="igunga julius" w:date="2024-12-11T10:17:00Z" w:initials="ij">
    <w:p w14:paraId="413036C6" w14:textId="271047AD" w:rsidR="00C675FC" w:rsidRDefault="00C675FC">
      <w:pPr>
        <w:pStyle w:val="CommentText"/>
      </w:pPr>
      <w:r>
        <w:rPr>
          <w:rStyle w:val="CommentReference"/>
        </w:rPr>
        <w:annotationRef/>
      </w:r>
      <w:r>
        <w:t>Add “upon” after reflected</w:t>
      </w:r>
    </w:p>
  </w:comment>
  <w:comment w:id="64" w:author="igunga julius" w:date="2024-12-11T10:21:00Z" w:initials="ij">
    <w:p w14:paraId="1105278A" w14:textId="455F1BF3" w:rsidR="00FA152D" w:rsidRDefault="00FA152D">
      <w:pPr>
        <w:pStyle w:val="CommentText"/>
      </w:pPr>
      <w:r>
        <w:rPr>
          <w:rStyle w:val="CommentReference"/>
        </w:rPr>
        <w:annotationRef/>
      </w:r>
      <w:r>
        <w:t>Guide the learners on the method of research that is whether textbooks, internet research or fieldwork</w:t>
      </w:r>
    </w:p>
  </w:comment>
  <w:comment w:id="65" w:author="igunga julius" w:date="2024-12-10T15:47:00Z" w:initials="ij">
    <w:p w14:paraId="08E94C86" w14:textId="2BB5B5B3" w:rsidR="00143103" w:rsidRDefault="00143103">
      <w:pPr>
        <w:pStyle w:val="CommentText"/>
      </w:pPr>
      <w:r>
        <w:rPr>
          <w:rStyle w:val="CommentReference"/>
        </w:rPr>
        <w:annotationRef/>
      </w:r>
      <w:r>
        <w:t>how do you see if we opt for another term to make it more understandable</w:t>
      </w:r>
    </w:p>
  </w:comment>
  <w:comment w:id="66" w:author="igunga julius" w:date="2024-12-11T10:22:00Z" w:initials="ij">
    <w:p w14:paraId="2419AA29" w14:textId="498A9CCF" w:rsidR="00945813" w:rsidRDefault="00945813">
      <w:pPr>
        <w:pStyle w:val="CommentText"/>
      </w:pPr>
      <w:r>
        <w:rPr>
          <w:rStyle w:val="CommentReference"/>
        </w:rPr>
        <w:annotationRef/>
      </w:r>
      <w:r>
        <w:t>let the periods be given here(38) as it is in the matrix</w:t>
      </w:r>
    </w:p>
  </w:comment>
  <w:comment w:id="67" w:author="igunga julius" w:date="2024-12-11T10:24:00Z" w:initials="ij">
    <w:p w14:paraId="5A15DFFA" w14:textId="46C0845F" w:rsidR="00945813" w:rsidRDefault="00945813">
      <w:pPr>
        <w:pStyle w:val="CommentText"/>
      </w:pPr>
      <w:r>
        <w:rPr>
          <w:rStyle w:val="CommentReference"/>
        </w:rPr>
        <w:annotationRef/>
      </w:r>
      <w:r>
        <w:t>I think something is missing here because labelling population areas is not clear…is it density or distribution?</w:t>
      </w:r>
    </w:p>
  </w:comment>
  <w:comment w:id="70" w:author="igunga julius" w:date="2024-12-10T15:56:00Z" w:initials="ij">
    <w:p w14:paraId="14F15E3E" w14:textId="5D9E6AD3" w:rsidR="00143103" w:rsidRDefault="00143103">
      <w:pPr>
        <w:pStyle w:val="CommentText"/>
      </w:pPr>
      <w:r>
        <w:rPr>
          <w:rStyle w:val="CommentReference"/>
        </w:rPr>
        <w:annotationRef/>
      </w:r>
      <w:r>
        <w:t xml:space="preserve">This part need to be </w:t>
      </w:r>
      <w:r w:rsidR="00F46386">
        <w:t xml:space="preserve">bulletin for consistency </w:t>
      </w:r>
    </w:p>
  </w:comment>
  <w:comment w:id="71" w:author="igunga julius" w:date="2024-12-11T10:28:00Z" w:initials="ij">
    <w:p w14:paraId="281CC8DC" w14:textId="34C3D5EA" w:rsidR="00945813" w:rsidRDefault="00945813">
      <w:pPr>
        <w:pStyle w:val="CommentText"/>
      </w:pPr>
      <w:r>
        <w:rPr>
          <w:rStyle w:val="CommentReference"/>
        </w:rPr>
        <w:annotationRef/>
      </w:r>
      <w:r>
        <w:t>I propose that here learners be helped to revise on population pyramids which they already looked at in lower secondary level to save on time</w:t>
      </w:r>
    </w:p>
  </w:comment>
  <w:comment w:id="72" w:author="igunga julius" w:date="2024-12-11T10:31:00Z" w:initials="ij">
    <w:p w14:paraId="1FF66FBC" w14:textId="30745D2E" w:rsidR="00271143" w:rsidRDefault="00271143">
      <w:pPr>
        <w:pStyle w:val="CommentText"/>
      </w:pPr>
      <w:r>
        <w:rPr>
          <w:rStyle w:val="CommentReference"/>
        </w:rPr>
        <w:annotationRef/>
      </w:r>
      <w:r>
        <w:t>Periods should be included (32) as in the matrix</w:t>
      </w:r>
    </w:p>
  </w:comment>
  <w:comment w:id="73" w:author="igunga julius" w:date="2024-12-11T10:33:00Z" w:initials="ij">
    <w:p w14:paraId="69A2819A" w14:textId="1A3F0FB2" w:rsidR="00271143" w:rsidRDefault="00271143">
      <w:pPr>
        <w:pStyle w:val="CommentText"/>
      </w:pPr>
      <w:r>
        <w:rPr>
          <w:rStyle w:val="CommentReference"/>
        </w:rPr>
        <w:annotationRef/>
      </w:r>
      <w:r>
        <w:t>Insert the word “of” between utilization and resources</w:t>
      </w:r>
    </w:p>
  </w:comment>
  <w:comment w:id="74" w:author="igunga julius" w:date="2024-12-11T10:34:00Z" w:initials="ij">
    <w:p w14:paraId="5B52D861" w14:textId="58709F30" w:rsidR="00271143" w:rsidRDefault="00271143">
      <w:pPr>
        <w:pStyle w:val="CommentText"/>
      </w:pPr>
      <w:r>
        <w:rPr>
          <w:rStyle w:val="CommentReference"/>
        </w:rPr>
        <w:annotationRef/>
      </w:r>
      <w:r>
        <w:t>Should be “associated” with not “associate”</w:t>
      </w:r>
    </w:p>
  </w:comment>
  <w:comment w:id="77" w:author="igunga julius" w:date="2024-12-10T16:34:00Z" w:initials="ij">
    <w:p w14:paraId="6133DAC1" w14:textId="25893D50" w:rsidR="000923BD" w:rsidRDefault="000923BD">
      <w:pPr>
        <w:pStyle w:val="CommentText"/>
      </w:pPr>
      <w:r>
        <w:rPr>
          <w:rStyle w:val="CommentReference"/>
        </w:rPr>
        <w:annotationRef/>
      </w:r>
      <w:r>
        <w:t xml:space="preserve">Assessment strategies were skipped out..i suggest we consider amendments </w:t>
      </w:r>
    </w:p>
  </w:comment>
  <w:comment w:id="81" w:author="igunga julius" w:date="2024-12-11T10:36:00Z" w:initials="ij">
    <w:p w14:paraId="0060A69C" w14:textId="77C126F1" w:rsidR="00271143" w:rsidRDefault="00271143">
      <w:pPr>
        <w:pStyle w:val="CommentText"/>
      </w:pPr>
      <w:r>
        <w:rPr>
          <w:rStyle w:val="CommentReference"/>
        </w:rPr>
        <w:annotationRef/>
      </w:r>
      <w:r>
        <w:t>I suggest the that they also make the necessary adjustments there after</w:t>
      </w:r>
    </w:p>
  </w:comment>
  <w:comment w:id="83" w:author="igunga julius" w:date="2024-12-11T10:39:00Z" w:initials="ij">
    <w:p w14:paraId="172EC64A" w14:textId="509EE587" w:rsidR="00271143" w:rsidRDefault="00271143">
      <w:pPr>
        <w:pStyle w:val="CommentText"/>
      </w:pPr>
      <w:r>
        <w:rPr>
          <w:rStyle w:val="CommentReference"/>
        </w:rPr>
        <w:annotationRef/>
      </w:r>
      <w:r>
        <w:rPr>
          <w:rStyle w:val="CommentReference"/>
        </w:rPr>
        <w:t>I think this could best stand under learning outcome (e) below. If this is so, then we can re organize</w:t>
      </w:r>
    </w:p>
  </w:comment>
  <w:comment w:id="84" w:author="igunga julius" w:date="2024-12-10T17:22:00Z" w:initials="ij">
    <w:p w14:paraId="18492679" w14:textId="5499F6B4" w:rsidR="003E5F08" w:rsidRDefault="003E5F08">
      <w:pPr>
        <w:pStyle w:val="CommentText"/>
      </w:pPr>
      <w:r>
        <w:rPr>
          <w:rStyle w:val="CommentReference"/>
        </w:rPr>
        <w:annotationRef/>
      </w:r>
      <w:r w:rsidR="00B6360C">
        <w:t>The statement is not clear. Needs clarification</w:t>
      </w:r>
    </w:p>
  </w:comment>
  <w:comment w:id="85" w:author="igunga julius" w:date="2024-12-11T10:41:00Z" w:initials="ij">
    <w:p w14:paraId="438395E1" w14:textId="4E48D602" w:rsidR="00B6360C" w:rsidRDefault="00B6360C">
      <w:pPr>
        <w:pStyle w:val="CommentText"/>
      </w:pPr>
      <w:r>
        <w:rPr>
          <w:rStyle w:val="CommentReference"/>
        </w:rPr>
        <w:annotationRef/>
      </w:r>
      <w:r>
        <w:t>Add “to” before find</w:t>
      </w:r>
    </w:p>
  </w:comment>
  <w:comment w:id="86" w:author="igunga julius" w:date="2024-12-10T17:30:00Z" w:initials="ij">
    <w:p w14:paraId="4086C1A4" w14:textId="2E9E1EFB" w:rsidR="00811FC7" w:rsidRDefault="00811FC7">
      <w:pPr>
        <w:pStyle w:val="CommentText"/>
      </w:pPr>
      <w:r>
        <w:rPr>
          <w:rStyle w:val="CommentReference"/>
        </w:rPr>
        <w:annotationRef/>
      </w:r>
      <w:r>
        <w:t>I suggest that we guide the user on which kind of research say, library, internet or environment..</w:t>
      </w:r>
    </w:p>
  </w:comment>
  <w:comment w:id="89" w:author="igunga julius" w:date="2024-12-10T17:27:00Z" w:initials="ij">
    <w:p w14:paraId="00DD5899" w14:textId="4C27A548" w:rsidR="003E5F08" w:rsidRDefault="003E5F08">
      <w:pPr>
        <w:pStyle w:val="CommentText"/>
      </w:pPr>
      <w:r>
        <w:rPr>
          <w:rStyle w:val="CommentReference"/>
        </w:rPr>
        <w:annotationRef/>
      </w:r>
      <w:r>
        <w:t xml:space="preserve">Guidance on how assessment is to be done needs to be provided. I beg that you </w:t>
      </w:r>
      <w:r w:rsidR="00811FC7">
        <w:t xml:space="preserve">positively </w:t>
      </w:r>
      <w:r>
        <w:t>consider it</w:t>
      </w:r>
    </w:p>
  </w:comment>
  <w:comment w:id="91" w:author="igunga julius" w:date="2024-12-10T17:26:00Z" w:initials="ij">
    <w:p w14:paraId="3577330A" w14:textId="51475B79" w:rsidR="003E5F08" w:rsidRDefault="003E5F08">
      <w:pPr>
        <w:pStyle w:val="CommentText"/>
      </w:pPr>
      <w:r>
        <w:rPr>
          <w:rStyle w:val="CommentReference"/>
        </w:rPr>
        <w:annotationRef/>
      </w:r>
      <w:r>
        <w:t>Periods need to be allocated</w:t>
      </w:r>
      <w:r w:rsidR="00B6360C">
        <w:t xml:space="preserve"> (38)</w:t>
      </w:r>
      <w:r>
        <w:t xml:space="preserve"> for proper guidance to the facilitator in action</w:t>
      </w:r>
    </w:p>
  </w:comment>
  <w:comment w:id="92" w:author="igunga julius" w:date="2024-12-11T10:55:00Z" w:initials="ij">
    <w:p w14:paraId="1F4C7B1E" w14:textId="0FC6B825" w:rsidR="009C71FC" w:rsidRDefault="009C71FC">
      <w:pPr>
        <w:pStyle w:val="CommentText"/>
      </w:pPr>
      <w:r>
        <w:rPr>
          <w:rStyle w:val="CommentReference"/>
        </w:rPr>
        <w:annotationRef/>
      </w:r>
      <w:r>
        <w:t>Analysis not analyses</w:t>
      </w:r>
    </w:p>
  </w:comment>
  <w:comment w:id="94" w:author="igunga julius" w:date="2024-12-11T10:57:00Z" w:initials="ij">
    <w:p w14:paraId="24E28581" w14:textId="2128687A" w:rsidR="009C71FC" w:rsidRDefault="009C71FC">
      <w:pPr>
        <w:pStyle w:val="CommentText"/>
      </w:pPr>
      <w:r>
        <w:rPr>
          <w:rStyle w:val="CommentReference"/>
        </w:rPr>
        <w:annotationRef/>
      </w:r>
    </w:p>
  </w:comment>
  <w:comment w:id="95" w:author="igunga julius" w:date="2024-12-11T10:58:00Z" w:initials="ij">
    <w:p w14:paraId="04091D9E" w14:textId="48343BC9" w:rsidR="009C71FC" w:rsidRDefault="009C71FC">
      <w:pPr>
        <w:pStyle w:val="CommentText"/>
      </w:pPr>
      <w:r>
        <w:rPr>
          <w:rStyle w:val="CommentReference"/>
        </w:rPr>
        <w:annotationRef/>
      </w:r>
      <w:r>
        <w:t>No suggested learning activities for the factors affecting development of energy resources</w:t>
      </w:r>
    </w:p>
  </w:comment>
  <w:comment w:id="96" w:author="igunga julius" w:date="2024-12-11T11:01:00Z" w:initials="ij">
    <w:p w14:paraId="305319C8" w14:textId="2FB56543" w:rsidR="009D5EF7" w:rsidRDefault="009D5EF7">
      <w:pPr>
        <w:pStyle w:val="CommentText"/>
      </w:pPr>
      <w:r>
        <w:rPr>
          <w:rStyle w:val="CommentReference"/>
        </w:rPr>
        <w:annotationRef/>
      </w:r>
      <w:r>
        <w:t>I suggest an addition of “write reports and they present to the rest of the class”</w:t>
      </w:r>
    </w:p>
  </w:comment>
  <w:comment w:id="99" w:author="igunga julius" w:date="2024-12-10T17:39:00Z" w:initials="ij">
    <w:p w14:paraId="15C74A9C" w14:textId="7571E072" w:rsidR="001806FA" w:rsidRDefault="001806FA">
      <w:pPr>
        <w:pStyle w:val="CommentText"/>
      </w:pPr>
      <w:r>
        <w:rPr>
          <w:rStyle w:val="CommentReference"/>
        </w:rPr>
        <w:annotationRef/>
      </w:r>
      <w:r>
        <w:t xml:space="preserve">I propose that we provide these </w:t>
      </w:r>
      <w:r w:rsidR="009D5EF7">
        <w:t xml:space="preserve">assessment </w:t>
      </w:r>
      <w:r>
        <w:t>strategies for guidance purposes to the facilitator</w:t>
      </w:r>
    </w:p>
  </w:comment>
  <w:comment w:id="102" w:author="igunga julius" w:date="2024-12-10T17:45:00Z" w:initials="ij">
    <w:p w14:paraId="658CE8A4" w14:textId="01E8D271" w:rsidR="001806FA" w:rsidRDefault="001806FA">
      <w:pPr>
        <w:pStyle w:val="CommentText"/>
      </w:pPr>
      <w:r>
        <w:rPr>
          <w:rStyle w:val="CommentReference"/>
        </w:rPr>
        <w:annotationRef/>
      </w:r>
      <w:r>
        <w:t>As said earlier, periods are needed here too</w:t>
      </w:r>
    </w:p>
  </w:comment>
  <w:comment w:id="103" w:author="igunga julius" w:date="2024-12-11T12:33:00Z" w:initials="ij">
    <w:p w14:paraId="56AE5CF9" w14:textId="64E703F1" w:rsidR="00E81D99" w:rsidRDefault="00E81D99">
      <w:pPr>
        <w:pStyle w:val="CommentText"/>
      </w:pPr>
      <w:r>
        <w:rPr>
          <w:rStyle w:val="CommentReference"/>
        </w:rPr>
        <w:annotationRef/>
      </w:r>
      <w:r>
        <w:t>I propose you write this full sentence</w:t>
      </w:r>
    </w:p>
  </w:comment>
  <w:comment w:id="104" w:author="igunga julius" w:date="2024-12-11T12:58:00Z" w:initials="ij">
    <w:p w14:paraId="361C4760" w14:textId="0C9354B7" w:rsidR="00B51B7E" w:rsidRDefault="00B51B7E">
      <w:pPr>
        <w:pStyle w:val="CommentText"/>
      </w:pPr>
      <w:r>
        <w:rPr>
          <w:rStyle w:val="CommentReference"/>
        </w:rPr>
        <w:annotationRef/>
      </w:r>
      <w:r>
        <w:t>More clarity on this information</w:t>
      </w:r>
    </w:p>
  </w:comment>
  <w:comment w:id="107" w:author="igunga julius" w:date="2024-12-11T14:08:00Z" w:initials="ij">
    <w:p w14:paraId="773289CF" w14:textId="0E153579" w:rsidR="00276287" w:rsidRDefault="00276287">
      <w:pPr>
        <w:pStyle w:val="CommentText"/>
      </w:pPr>
      <w:r>
        <w:rPr>
          <w:rStyle w:val="CommentReference"/>
        </w:rPr>
        <w:annotationRef/>
      </w:r>
      <w:r>
        <w:t>For coherence, let the last sentence come before the fi</w:t>
      </w:r>
      <w:r w:rsidR="00BB0436">
        <w:t>r</w:t>
      </w:r>
      <w:r>
        <w:t>st one</w:t>
      </w:r>
      <w:r w:rsidR="00BB0436">
        <w:t xml:space="preserve"> that is..”present what to be discussed before conducting a debate”</w:t>
      </w:r>
    </w:p>
  </w:comment>
  <w:comment w:id="108" w:author="igunga julius" w:date="2024-12-11T14:06:00Z" w:initials="ij">
    <w:p w14:paraId="13494E20" w14:textId="4AB8C393" w:rsidR="00276287" w:rsidRDefault="00276287">
      <w:pPr>
        <w:pStyle w:val="CommentText"/>
      </w:pPr>
      <w:r>
        <w:rPr>
          <w:rStyle w:val="CommentReference"/>
        </w:rPr>
        <w:annotationRef/>
      </w:r>
      <w:r>
        <w:t>Assess through observation and paying attention the ideas presented by leaners</w:t>
      </w:r>
    </w:p>
  </w:comment>
  <w:comment w:id="109" w:author="igunga julius" w:date="2024-12-11T14:14:00Z" w:initials="ij">
    <w:p w14:paraId="3053467E" w14:textId="2B765A60" w:rsidR="00BB0436" w:rsidRDefault="00BB0436">
      <w:pPr>
        <w:pStyle w:val="CommentText"/>
      </w:pPr>
      <w:r>
        <w:rPr>
          <w:rStyle w:val="CommentReference"/>
        </w:rPr>
        <w:annotationRef/>
      </w:r>
      <w:r>
        <w:t>Could this be a new sentence or continuation of the previous?? Revisit the punctuation if so for clarity</w:t>
      </w:r>
    </w:p>
  </w:comment>
  <w:comment w:id="110" w:author="igunga julius" w:date="2024-12-11T14:28:00Z" w:initials="ij">
    <w:p w14:paraId="4EC7E71F" w14:textId="6758C2C4" w:rsidR="003B74AB" w:rsidRDefault="003B74AB">
      <w:pPr>
        <w:pStyle w:val="CommentText"/>
      </w:pPr>
      <w:r>
        <w:rPr>
          <w:rStyle w:val="CommentReference"/>
        </w:rPr>
        <w:annotationRef/>
      </w:r>
      <w:r>
        <w:t>There are many highland areas not one…</w:t>
      </w:r>
    </w:p>
  </w:comment>
  <w:comment w:id="111" w:author="igunga julius" w:date="2024-12-11T14:23:00Z" w:initials="ij">
    <w:p w14:paraId="06A33F93" w14:textId="3C26D90A" w:rsidR="003B74AB" w:rsidRDefault="003B74AB">
      <w:pPr>
        <w:pStyle w:val="CommentText"/>
      </w:pPr>
      <w:r>
        <w:rPr>
          <w:rStyle w:val="CommentReference"/>
        </w:rPr>
        <w:annotationRef/>
      </w:r>
      <w:r>
        <w:t>practicability</w:t>
      </w:r>
    </w:p>
  </w:comment>
  <w:comment w:id="112" w:author="igunga julius" w:date="2024-12-11T14:47:00Z" w:initials="ij">
    <w:p w14:paraId="6033E309" w14:textId="20F4A235" w:rsidR="007B38CD" w:rsidRDefault="007B38CD">
      <w:pPr>
        <w:pStyle w:val="CommentText"/>
      </w:pPr>
      <w:r>
        <w:rPr>
          <w:rStyle w:val="CommentReference"/>
        </w:rPr>
        <w:annotationRef/>
      </w:r>
      <w:r>
        <w:t>I think its unfair to generalize “Uganda”..i propose to revisit and maybe say “Does some parts of Uganda suffer from famine or not”?</w:t>
      </w:r>
    </w:p>
  </w:comment>
  <w:comment w:id="115" w:author="igunga julius" w:date="2024-12-11T17:00:00Z" w:initials="ij">
    <w:p w14:paraId="3F66DCE1" w14:textId="5BFE9E1E" w:rsidR="003A58D2" w:rsidRDefault="003A58D2">
      <w:pPr>
        <w:pStyle w:val="CommentText"/>
      </w:pPr>
      <w:r>
        <w:rPr>
          <w:rStyle w:val="CommentReference"/>
        </w:rPr>
        <w:annotationRef/>
      </w:r>
      <w:r>
        <w:t>Information below these columns need bullets to emphasize the identified points</w:t>
      </w:r>
    </w:p>
  </w:comment>
  <w:comment w:id="116" w:author="igunga julius" w:date="2024-12-12T08:02:00Z" w:initials="ij">
    <w:p w14:paraId="2988449D" w14:textId="425F0A9A" w:rsidR="00D92973" w:rsidRDefault="00D92973">
      <w:pPr>
        <w:pStyle w:val="CommentText"/>
      </w:pPr>
      <w:r>
        <w:rPr>
          <w:rStyle w:val="CommentReference"/>
        </w:rPr>
        <w:annotationRef/>
      </w:r>
      <w:r>
        <w:t>I propose one of the two can be used that is “texts” or “extracts”</w:t>
      </w:r>
    </w:p>
  </w:comment>
  <w:comment w:id="117" w:author="igunga julius" w:date="2024-12-12T08:03:00Z" w:initials="ij">
    <w:p w14:paraId="5775A259" w14:textId="0E1680D8" w:rsidR="00D92973" w:rsidRDefault="00D92973">
      <w:pPr>
        <w:pStyle w:val="CommentText"/>
      </w:pPr>
      <w:r>
        <w:rPr>
          <w:rStyle w:val="CommentReference"/>
        </w:rPr>
        <w:annotationRef/>
      </w:r>
      <w:r>
        <w:t>I suggest we use “that is” instead of “i.e”</w:t>
      </w:r>
    </w:p>
  </w:comment>
  <w:comment w:id="118" w:author="igunga julius" w:date="2024-12-12T08:29:00Z" w:initials="ij">
    <w:p w14:paraId="1146605B" w14:textId="70B7CC22" w:rsidR="00F970AB" w:rsidRDefault="00F970AB">
      <w:pPr>
        <w:pStyle w:val="CommentText"/>
      </w:pPr>
      <w:r>
        <w:rPr>
          <w:rStyle w:val="CommentReference"/>
        </w:rPr>
        <w:annotationRef/>
      </w:r>
      <w:r>
        <w:t>I propose deletion of the patterns in bracket to enable learners to think for themselves</w:t>
      </w:r>
    </w:p>
  </w:comment>
  <w:comment w:id="119" w:author="igunga julius" w:date="2024-12-12T08:32:00Z" w:initials="ij">
    <w:p w14:paraId="2C15D9CD" w14:textId="7ECA0818" w:rsidR="00F970AB" w:rsidRDefault="00F970AB">
      <w:pPr>
        <w:pStyle w:val="CommentText"/>
      </w:pPr>
      <w:r>
        <w:rPr>
          <w:rStyle w:val="CommentReference"/>
        </w:rPr>
        <w:annotationRef/>
      </w:r>
      <w:r>
        <w:t>These suggested learning activities have no assessment strategies catering fr them, I propose we put them</w:t>
      </w:r>
    </w:p>
  </w:comment>
  <w:comment w:id="120" w:author="igunga julius" w:date="2024-12-12T08:34:00Z" w:initials="ij">
    <w:p w14:paraId="67A8FD56" w14:textId="1244362F" w:rsidR="00F970AB" w:rsidRDefault="00F970AB">
      <w:pPr>
        <w:pStyle w:val="CommentText"/>
      </w:pPr>
      <w:r>
        <w:rPr>
          <w:rStyle w:val="CommentReference"/>
        </w:rPr>
        <w:annotationRef/>
      </w:r>
      <w:r>
        <w:t>This fragmentation</w:t>
      </w:r>
      <w:r w:rsidR="000E6DF0">
        <w:t xml:space="preserve"> should be done away with by compressing it or aligning it with the first statement</w:t>
      </w:r>
    </w:p>
  </w:comment>
  <w:comment w:id="121" w:author="igunga julius" w:date="2024-12-12T08:05:00Z" w:initials="ij">
    <w:p w14:paraId="23766991" w14:textId="05577F78" w:rsidR="00D92973" w:rsidRDefault="00D92973">
      <w:pPr>
        <w:pStyle w:val="CommentText"/>
      </w:pPr>
      <w:r>
        <w:rPr>
          <w:rStyle w:val="CommentReference"/>
        </w:rPr>
        <w:annotationRef/>
      </w:r>
      <w:r>
        <w:t>In my opinion, we need to add “find out how” between “and” &amp; “accurately; &amp; “they” between “accurately” &amp; “analyze”</w:t>
      </w:r>
    </w:p>
  </w:comment>
  <w:comment w:id="123" w:author="igunga julius" w:date="2024-12-12T08:42:00Z" w:initials="ij">
    <w:p w14:paraId="3208CCA3" w14:textId="720ACEBA" w:rsidR="000E6DF0" w:rsidRDefault="000E6DF0">
      <w:pPr>
        <w:pStyle w:val="CommentText"/>
      </w:pPr>
      <w:r>
        <w:rPr>
          <w:rStyle w:val="CommentReference"/>
        </w:rPr>
        <w:annotationRef/>
      </w:r>
      <w:r>
        <w:t>No activity assigned her..need revisiting</w:t>
      </w:r>
    </w:p>
  </w:comment>
  <w:comment w:id="124" w:author="igunga julius" w:date="2024-12-12T08:44:00Z" w:initials="ij">
    <w:p w14:paraId="3417709F" w14:textId="47FCF478" w:rsidR="000E6DF0" w:rsidRDefault="000E6DF0">
      <w:pPr>
        <w:pStyle w:val="CommentText"/>
      </w:pPr>
      <w:r>
        <w:rPr>
          <w:rStyle w:val="CommentReference"/>
        </w:rPr>
        <w:annotationRef/>
      </w:r>
      <w:r>
        <w:t>This appears to be redundant</w:t>
      </w:r>
    </w:p>
  </w:comment>
  <w:comment w:id="125" w:author="igunga julius" w:date="2024-12-12T08:45:00Z" w:initials="ij">
    <w:p w14:paraId="58DC25F3" w14:textId="07D9F4F7" w:rsidR="000E6DF0" w:rsidRDefault="000E6DF0">
      <w:pPr>
        <w:pStyle w:val="CommentText"/>
      </w:pPr>
      <w:r>
        <w:rPr>
          <w:rStyle w:val="CommentReference"/>
        </w:rPr>
        <w:annotationRef/>
      </w:r>
      <w:r>
        <w:rPr>
          <w:rStyle w:val="CommentReference"/>
        </w:rPr>
        <w:t xml:space="preserve">A gallery walk is proposed for learners to appreciate each other’s work and they make necessary adjustments </w:t>
      </w:r>
    </w:p>
  </w:comment>
  <w:comment w:id="126" w:author="igunga julius" w:date="2024-12-12T08:50:00Z" w:initials="ij">
    <w:p w14:paraId="5A5B1795" w14:textId="75AC1151" w:rsidR="00AC4539" w:rsidRDefault="00AC4539">
      <w:pPr>
        <w:pStyle w:val="CommentText"/>
      </w:pPr>
      <w:r>
        <w:rPr>
          <w:rStyle w:val="CommentReference"/>
        </w:rPr>
        <w:annotationRef/>
      </w:r>
      <w:r>
        <w:t xml:space="preserve">No assessment strategy provided for </w:t>
      </w:r>
      <w:r w:rsidR="003114B5">
        <w:t>statistics;</w:t>
      </w:r>
      <w:r>
        <w:t xml:space="preserve"> I propose we provide one</w:t>
      </w:r>
    </w:p>
  </w:comment>
  <w:comment w:id="127" w:author="igunga julius" w:date="2024-12-12T09:00:00Z" w:initials="ij">
    <w:p w14:paraId="244E52FD" w14:textId="3B7604DF" w:rsidR="005C5C49" w:rsidRDefault="005C5C49">
      <w:pPr>
        <w:pStyle w:val="CommentText"/>
      </w:pPr>
      <w:r>
        <w:rPr>
          <w:rStyle w:val="CommentReference"/>
        </w:rPr>
        <w:annotationRef/>
      </w:r>
      <w:r>
        <w:t>Let this be toned down for easy interpretation by the end user</w:t>
      </w:r>
    </w:p>
  </w:comment>
  <w:comment w:id="122" w:author="igunga julius" w:date="2024-12-11T15:19:00Z" w:initials="ij">
    <w:p w14:paraId="142DD287" w14:textId="6DCE3E23" w:rsidR="00A6606A" w:rsidRDefault="00A6606A">
      <w:pPr>
        <w:pStyle w:val="CommentText"/>
      </w:pPr>
      <w:r>
        <w:rPr>
          <w:rStyle w:val="CommentReference"/>
        </w:rPr>
        <w:annotationRef/>
      </w:r>
      <w:r>
        <w:t>Needs to be bulletined for purposes of emphasis. The font face too needs adjustments for uniformity</w:t>
      </w:r>
    </w:p>
  </w:comment>
  <w:comment w:id="128" w:author="igunga julius" w:date="2024-12-11T15:24:00Z" w:initials="ij">
    <w:p w14:paraId="2AE84F66" w14:textId="28E7EABD" w:rsidR="00A6606A" w:rsidRDefault="00A6606A">
      <w:pPr>
        <w:pStyle w:val="CommentText"/>
      </w:pPr>
      <w:r>
        <w:rPr>
          <w:rStyle w:val="CommentReference"/>
        </w:rPr>
        <w:annotationRef/>
      </w:r>
      <w:r>
        <w:t>Bullets needed too</w:t>
      </w:r>
    </w:p>
  </w:comment>
  <w:comment w:id="144" w:author="igunga julius" w:date="2024-12-11T15:47:00Z" w:initials="ij">
    <w:p w14:paraId="03C529ED" w14:textId="5E718D24" w:rsidR="000F046C" w:rsidRDefault="000F046C">
      <w:pPr>
        <w:pStyle w:val="CommentText"/>
      </w:pPr>
      <w:r>
        <w:rPr>
          <w:rStyle w:val="CommentReference"/>
        </w:rPr>
        <w:annotationRef/>
      </w:r>
      <w:r>
        <w:t>I propose we use roles instead of fun</w:t>
      </w:r>
      <w:r w:rsidR="003114B5">
        <w:t>c</w:t>
      </w:r>
      <w:r>
        <w:t>tions</w:t>
      </w:r>
    </w:p>
  </w:comment>
  <w:comment w:id="145" w:author="igunga julius" w:date="2024-12-12T09:02:00Z" w:initials="ij">
    <w:p w14:paraId="60B61E13" w14:textId="7D6E0D3E" w:rsidR="005C5C49" w:rsidRDefault="005C5C49">
      <w:pPr>
        <w:pStyle w:val="CommentText"/>
      </w:pPr>
      <w:r>
        <w:rPr>
          <w:rStyle w:val="CommentReference"/>
        </w:rPr>
        <w:annotationRef/>
      </w:r>
      <w:r>
        <w:t xml:space="preserve">I propose the phrase “types” be put immediately after “settlement” </w:t>
      </w:r>
    </w:p>
  </w:comment>
  <w:comment w:id="147" w:author="igunga julius" w:date="2024-12-12T09:04:00Z" w:initials="ij">
    <w:p w14:paraId="361E0FE2" w14:textId="7334FBE6" w:rsidR="005C5C49" w:rsidRDefault="005C5C49">
      <w:pPr>
        <w:pStyle w:val="CommentText"/>
      </w:pPr>
      <w:r>
        <w:rPr>
          <w:rStyle w:val="CommentReference"/>
        </w:rPr>
        <w:annotationRef/>
      </w:r>
      <w:r>
        <w:t>Let them watch should be added in my opinions</w:t>
      </w:r>
    </w:p>
  </w:comment>
  <w:comment w:id="146" w:author="igunga julius" w:date="2024-12-12T09:07:00Z" w:initials="ij">
    <w:p w14:paraId="6B515A32" w14:textId="6F1860EE" w:rsidR="005C5C49" w:rsidRDefault="005C5C49">
      <w:pPr>
        <w:pStyle w:val="CommentText"/>
      </w:pPr>
      <w:r>
        <w:rPr>
          <w:rStyle w:val="CommentReference"/>
        </w:rPr>
        <w:annotationRef/>
      </w:r>
      <w:r>
        <w:t xml:space="preserve">These activities appear to be many for the learners to achieve…I propose we merge or omit some given the time factor </w:t>
      </w:r>
    </w:p>
  </w:comment>
  <w:comment w:id="148" w:author="igunga julius" w:date="2024-12-11T15:36:00Z" w:initials="ij">
    <w:p w14:paraId="78781AB5" w14:textId="58B64897" w:rsidR="00BC57F4" w:rsidRDefault="00BC57F4">
      <w:pPr>
        <w:pStyle w:val="CommentText"/>
      </w:pPr>
      <w:r>
        <w:rPr>
          <w:rStyle w:val="CommentReference"/>
        </w:rPr>
        <w:annotationRef/>
      </w:r>
      <w:r>
        <w:t xml:space="preserve">I propose we maintain one that is..”note down” and </w:t>
      </w:r>
    </w:p>
  </w:comment>
  <w:comment w:id="149" w:author="igunga julius" w:date="2024-12-11T15:43:00Z" w:initials="ij">
    <w:p w14:paraId="517FA0CF" w14:textId="3421F042" w:rsidR="000F046C" w:rsidRDefault="000F046C">
      <w:pPr>
        <w:pStyle w:val="CommentText"/>
      </w:pPr>
      <w:r>
        <w:rPr>
          <w:rStyle w:val="CommentReference"/>
        </w:rPr>
        <w:annotationRef/>
      </w:r>
      <w:r>
        <w:t>Functions and roles have different meanings…I suggest we opt for roles instead of functions</w:t>
      </w:r>
    </w:p>
  </w:comment>
  <w:comment w:id="150" w:author="igunga julius" w:date="2024-12-12T09:11:00Z" w:initials="ij">
    <w:p w14:paraId="66ABA787" w14:textId="0EBCCDC1" w:rsidR="005F3207" w:rsidRDefault="005F3207">
      <w:pPr>
        <w:pStyle w:val="CommentText"/>
      </w:pPr>
      <w:r>
        <w:rPr>
          <w:rStyle w:val="CommentReference"/>
        </w:rPr>
        <w:annotationRef/>
      </w:r>
      <w:r>
        <w:t>These activities appear to be many..i suggest it could be merged to read as “guide learners in groups to conduct a field study in the nearby rural settlement to evaluate the impact of rural settlement on the surroundings and they record their findings. They write group reports on mitigating the negative impacts and they feed their reports to the rest of the class through discussion</w:t>
      </w:r>
    </w:p>
  </w:comment>
  <w:comment w:id="151" w:author="igunga julius" w:date="2024-12-12T09:10:00Z" w:initials="ij">
    <w:p w14:paraId="719E089E" w14:textId="457DC0D6" w:rsidR="005F3207" w:rsidRDefault="005F3207">
      <w:pPr>
        <w:pStyle w:val="CommentText"/>
      </w:pPr>
      <w:r>
        <w:rPr>
          <w:rStyle w:val="CommentReference"/>
        </w:rPr>
        <w:annotationRef/>
      </w:r>
      <w:r>
        <w:t>Punctuation need to be revisited for the sentence to carry a meaning</w:t>
      </w:r>
    </w:p>
  </w:comment>
  <w:comment w:id="152" w:author="igunga julius" w:date="2024-12-12T09:15:00Z" w:initials="ij">
    <w:p w14:paraId="173638E3" w14:textId="6554793C" w:rsidR="00355DB4" w:rsidRDefault="00355DB4">
      <w:pPr>
        <w:pStyle w:val="CommentText"/>
      </w:pPr>
      <w:r>
        <w:rPr>
          <w:rStyle w:val="CommentReference"/>
        </w:rPr>
        <w:annotationRef/>
      </w:r>
      <w:r>
        <w:t>I propose we use “impacts” not “roles”…amendments needed therefore</w:t>
      </w:r>
    </w:p>
  </w:comment>
  <w:comment w:id="153" w:author="igunga julius" w:date="2024-12-12T09:17:00Z" w:initials="ij">
    <w:p w14:paraId="28692F43" w14:textId="15D6049D" w:rsidR="00355DB4" w:rsidRDefault="00355DB4">
      <w:pPr>
        <w:pStyle w:val="CommentText"/>
      </w:pPr>
      <w:r>
        <w:rPr>
          <w:rStyle w:val="CommentReference"/>
        </w:rPr>
        <w:annotationRef/>
      </w:r>
      <w:r>
        <w:t>“data” or “information” instead of “investigations”</w:t>
      </w:r>
    </w:p>
  </w:comment>
  <w:comment w:id="154" w:author="igunga julius" w:date="2024-12-11T16:17:00Z" w:initials="ij">
    <w:p w14:paraId="244CFA5F" w14:textId="7E6F655E" w:rsidR="009707B4" w:rsidRDefault="009707B4">
      <w:pPr>
        <w:pStyle w:val="CommentText"/>
      </w:pPr>
      <w:r>
        <w:rPr>
          <w:rStyle w:val="CommentReference"/>
        </w:rPr>
        <w:annotationRef/>
      </w:r>
      <w:r>
        <w:t>Add “to” in between “order and make”</w:t>
      </w:r>
    </w:p>
  </w:comment>
  <w:comment w:id="156" w:author="igunga julius" w:date="2024-12-12T09:19:00Z" w:initials="ij">
    <w:p w14:paraId="25206FCC" w14:textId="22941C6F" w:rsidR="00355DB4" w:rsidRDefault="00355DB4">
      <w:pPr>
        <w:pStyle w:val="CommentText"/>
      </w:pPr>
      <w:r>
        <w:rPr>
          <w:rStyle w:val="CommentReference"/>
        </w:rPr>
        <w:annotationRef/>
      </w:r>
      <w:r>
        <w:t xml:space="preserve">This term “analyze” is becoming too common, we need to vary skills </w:t>
      </w:r>
    </w:p>
  </w:comment>
  <w:comment w:id="155" w:author="igunga julius" w:date="2024-12-12T09:20:00Z" w:initials="ij">
    <w:p w14:paraId="0D9E86C7" w14:textId="223B93D3" w:rsidR="00355DB4" w:rsidRDefault="00355DB4">
      <w:pPr>
        <w:pStyle w:val="CommentText"/>
      </w:pPr>
      <w:r>
        <w:rPr>
          <w:rStyle w:val="CommentReference"/>
        </w:rPr>
        <w:annotationRef/>
      </w:r>
      <w:r>
        <w:t>Let it be a continuation after settlements as “and they classify them based on types”</w:t>
      </w:r>
    </w:p>
  </w:comment>
  <w:comment w:id="157" w:author="igunga julius" w:date="2024-12-12T09:22:00Z" w:initials="ij">
    <w:p w14:paraId="63676162" w14:textId="1C1F4B30" w:rsidR="00355DB4" w:rsidRDefault="00355DB4">
      <w:pPr>
        <w:pStyle w:val="CommentText"/>
      </w:pPr>
      <w:r>
        <w:rPr>
          <w:rStyle w:val="CommentReference"/>
        </w:rPr>
        <w:annotationRef/>
      </w:r>
      <w:r>
        <w:t>Let this be merged as “functions and they note down…”</w:t>
      </w:r>
    </w:p>
  </w:comment>
  <w:comment w:id="158" w:author="igunga julius" w:date="2024-12-12T09:25:00Z" w:initials="ij">
    <w:p w14:paraId="09048021" w14:textId="233EFC8E" w:rsidR="00355DB4" w:rsidRDefault="00355DB4">
      <w:pPr>
        <w:pStyle w:val="CommentText"/>
      </w:pPr>
      <w:r>
        <w:rPr>
          <w:rStyle w:val="CommentReference"/>
        </w:rPr>
        <w:annotationRef/>
      </w:r>
      <w:r>
        <w:t>I suggest this activity should be done after the field visit</w:t>
      </w:r>
      <w:r w:rsidR="003750BE">
        <w:t xml:space="preserve"> below for learners to do it well</w:t>
      </w:r>
    </w:p>
  </w:comment>
  <w:comment w:id="159" w:author="igunga julius" w:date="2024-12-12T09:26:00Z" w:initials="ij">
    <w:p w14:paraId="43349FA0" w14:textId="1C238AF7" w:rsidR="003750BE" w:rsidRDefault="003750BE">
      <w:pPr>
        <w:pStyle w:val="CommentText"/>
      </w:pPr>
      <w:r>
        <w:rPr>
          <w:rStyle w:val="CommentReference"/>
        </w:rPr>
        <w:annotationRef/>
      </w:r>
      <w:r>
        <w:t>Some of these learning activities are repeating themselves, I propose they are revisited</w:t>
      </w:r>
    </w:p>
  </w:comment>
  <w:comment w:id="160" w:author="igunga julius" w:date="2024-12-11T16:23:00Z" w:initials="ij">
    <w:p w14:paraId="513A7275" w14:textId="6F7C4BF2" w:rsidR="009707B4" w:rsidRDefault="009707B4">
      <w:pPr>
        <w:pStyle w:val="CommentText"/>
      </w:pPr>
      <w:r>
        <w:rPr>
          <w:rStyle w:val="CommentReference"/>
        </w:rPr>
        <w:annotationRef/>
      </w:r>
      <w:r>
        <w:t>I think to “give justification</w:t>
      </w:r>
      <w:r w:rsidR="00355DB4">
        <w:t xml:space="preserve"> for</w:t>
      </w:r>
      <w:r>
        <w:t>”</w:t>
      </w:r>
    </w:p>
  </w:comment>
  <w:comment w:id="161" w:author="igunga julius" w:date="2024-12-12T09:28:00Z" w:initials="ij">
    <w:p w14:paraId="3131D304" w14:textId="26AF4D34" w:rsidR="003750BE" w:rsidRDefault="003750BE">
      <w:pPr>
        <w:pStyle w:val="CommentText"/>
      </w:pPr>
      <w:r>
        <w:rPr>
          <w:rStyle w:val="CommentReference"/>
        </w:rPr>
        <w:annotationRef/>
      </w:r>
      <w:r>
        <w:t>The assessment activity is not guiding the user enough to know what to do exactly</w:t>
      </w:r>
    </w:p>
  </w:comment>
  <w:comment w:id="162" w:author="igunga julius" w:date="2024-12-12T09:30:00Z" w:initials="ij">
    <w:p w14:paraId="60C1C23B" w14:textId="4B5DA404" w:rsidR="003750BE" w:rsidRDefault="003750BE">
      <w:pPr>
        <w:pStyle w:val="CommentText"/>
      </w:pPr>
      <w:r>
        <w:rPr>
          <w:rStyle w:val="CommentReference"/>
        </w:rPr>
        <w:annotationRef/>
      </w:r>
      <w:r>
        <w:t>This should be a continuation of the previous sentence that is “or Nairobi and in groups….”</w:t>
      </w:r>
    </w:p>
  </w:comment>
  <w:comment w:id="163" w:author="igunga julius" w:date="2024-12-12T09:33:00Z" w:initials="ij">
    <w:p w14:paraId="09809E42" w14:textId="40C27B99" w:rsidR="003750BE" w:rsidRDefault="003750BE">
      <w:pPr>
        <w:pStyle w:val="CommentText"/>
      </w:pPr>
      <w:r>
        <w:rPr>
          <w:rStyle w:val="CommentReference"/>
        </w:rPr>
        <w:annotationRef/>
      </w:r>
      <w:r>
        <w:t>Field trips appear to be very many and may not be attainable…need to adopt another methodology</w:t>
      </w:r>
    </w:p>
  </w:comment>
  <w:comment w:id="164" w:author="igunga julius" w:date="2024-12-12T09:36:00Z" w:initials="ij">
    <w:p w14:paraId="0820928E" w14:textId="7D70215D" w:rsidR="00D670F0" w:rsidRDefault="00D670F0">
      <w:pPr>
        <w:pStyle w:val="CommentText"/>
      </w:pPr>
      <w:r>
        <w:rPr>
          <w:rStyle w:val="CommentReference"/>
        </w:rPr>
        <w:annotationRef/>
      </w:r>
      <w:r>
        <w:t>Instructions need clarity..i propose</w:t>
      </w:r>
    </w:p>
  </w:comment>
  <w:comment w:id="165" w:author="igunga julius" w:date="2024-12-12T09:37:00Z" w:initials="ij">
    <w:p w14:paraId="307C5B2A" w14:textId="40BA83C9" w:rsidR="00D670F0" w:rsidRDefault="00D670F0">
      <w:pPr>
        <w:pStyle w:val="CommentText"/>
      </w:pPr>
      <w:r>
        <w:rPr>
          <w:rStyle w:val="CommentReference"/>
        </w:rPr>
        <w:annotationRef/>
      </w:r>
      <w:r>
        <w:t>This whole thing should be shortened and not detail what should be in the report</w:t>
      </w:r>
    </w:p>
  </w:comment>
  <w:comment w:id="166" w:author="igunga julius" w:date="2024-12-11T17:13:00Z" w:initials="ij">
    <w:p w14:paraId="0C20F33E" w14:textId="5BB671A9" w:rsidR="00DC007B" w:rsidRDefault="00DC007B">
      <w:pPr>
        <w:pStyle w:val="CommentText"/>
      </w:pPr>
      <w:r>
        <w:rPr>
          <w:rStyle w:val="CommentReference"/>
        </w:rPr>
        <w:annotationRef/>
      </w:r>
      <w:r>
        <w:t>Periods need to be included</w:t>
      </w:r>
    </w:p>
  </w:comment>
  <w:comment w:id="167" w:author="igunga julius" w:date="2024-12-12T09:53:00Z" w:initials="ij">
    <w:p w14:paraId="685AF107" w14:textId="595AB5C1" w:rsidR="003B615F" w:rsidRDefault="003B615F">
      <w:pPr>
        <w:pStyle w:val="CommentText"/>
      </w:pPr>
      <w:r>
        <w:rPr>
          <w:rStyle w:val="CommentReference"/>
        </w:rPr>
        <w:annotationRef/>
      </w:r>
      <w:r>
        <w:t>The numbering of the learning outcomes should be continuous all through the topic other than having a new numbering for each sub topic…</w:t>
      </w:r>
    </w:p>
  </w:comment>
  <w:comment w:id="168" w:author="igunga julius" w:date="2024-12-11T21:19:00Z" w:initials="ij">
    <w:p w14:paraId="18459F14" w14:textId="6AD29F8B" w:rsidR="0078784E" w:rsidRDefault="0078784E">
      <w:pPr>
        <w:pStyle w:val="CommentText"/>
      </w:pPr>
      <w:r>
        <w:rPr>
          <w:rStyle w:val="CommentReference"/>
        </w:rPr>
        <w:annotationRef/>
      </w:r>
      <w:r>
        <w:t>48 periods in 3</w:t>
      </w:r>
      <w:r w:rsidRPr="0078784E">
        <w:rPr>
          <w:vertAlign w:val="superscript"/>
        </w:rPr>
        <w:t>rd</w:t>
      </w:r>
      <w:r>
        <w:t xml:space="preserve"> term is too much. Revisit this topic and pick only the relevant aspects possible or else be transferred to S5. I propose with a lot of kindness</w:t>
      </w:r>
    </w:p>
  </w:comment>
  <w:comment w:id="174" w:author="igunga julius" w:date="2024-12-11T21:14:00Z" w:initials="ij">
    <w:p w14:paraId="1D47AA35" w14:textId="14842083" w:rsidR="0078784E" w:rsidRDefault="0078784E">
      <w:pPr>
        <w:pStyle w:val="CommentText"/>
      </w:pPr>
      <w:r>
        <w:rPr>
          <w:rStyle w:val="CommentReference"/>
        </w:rPr>
        <w:annotationRef/>
      </w:r>
      <w:r>
        <w:t>Needs numbering as (a)</w:t>
      </w:r>
    </w:p>
  </w:comment>
  <w:comment w:id="176" w:author="igunga julius" w:date="2024-12-11T21:25:00Z" w:initials="ij">
    <w:p w14:paraId="4F01D7C3" w14:textId="647EF138" w:rsidR="00D33336" w:rsidRDefault="00D33336">
      <w:pPr>
        <w:pStyle w:val="CommentText"/>
      </w:pPr>
      <w:r>
        <w:rPr>
          <w:rStyle w:val="CommentReference"/>
        </w:rPr>
        <w:annotationRef/>
      </w:r>
      <w:r>
        <w:t>I suggest that let the discussion be focused on “factors” not “</w:t>
      </w:r>
      <w:r w:rsidR="00055591">
        <w:t xml:space="preserve"> local </w:t>
      </w:r>
      <w:r>
        <w:t>examples”</w:t>
      </w:r>
    </w:p>
  </w:comment>
  <w:comment w:id="175" w:author="igunga julius" w:date="2024-12-12T09:59:00Z" w:initials="ij">
    <w:p w14:paraId="7F881140" w14:textId="220ACF8B" w:rsidR="003B615F" w:rsidRDefault="003B615F">
      <w:pPr>
        <w:pStyle w:val="CommentText"/>
      </w:pPr>
      <w:r>
        <w:rPr>
          <w:rStyle w:val="CommentReference"/>
        </w:rPr>
        <w:annotationRef/>
      </w:r>
    </w:p>
  </w:comment>
  <w:comment w:id="177" w:author="igunga julius" w:date="2024-12-12T09:59:00Z" w:initials="ij">
    <w:p w14:paraId="2F79EFF9" w14:textId="3E636D76" w:rsidR="003B615F" w:rsidRDefault="003B615F">
      <w:pPr>
        <w:pStyle w:val="CommentText"/>
      </w:pPr>
      <w:r>
        <w:rPr>
          <w:rStyle w:val="CommentReference"/>
        </w:rPr>
        <w:annotationRef/>
      </w:r>
      <w:r>
        <w:t xml:space="preserve">In interest of time, I propose that learners should be advised to </w:t>
      </w:r>
      <w:r w:rsidR="005C4478">
        <w:t>revise factors</w:t>
      </w:r>
      <w:r>
        <w:t xml:space="preserve"> influencing temperature  since It was covered at lower </w:t>
      </w:r>
      <w:r w:rsidR="005C4478">
        <w:t>secondary</w:t>
      </w:r>
    </w:p>
  </w:comment>
  <w:comment w:id="178" w:author="igunga julius" w:date="2024-12-12T16:23:00Z" w:initials="ij">
    <w:p w14:paraId="684AE490" w14:textId="0B22C6B2" w:rsidR="00A46877" w:rsidRDefault="00A46877">
      <w:pPr>
        <w:pStyle w:val="CommentText"/>
      </w:pPr>
      <w:r>
        <w:rPr>
          <w:rStyle w:val="CommentReference"/>
        </w:rPr>
        <w:annotationRef/>
      </w:r>
      <w:r>
        <w:t>Guidance on where to conduct the field work is required</w:t>
      </w:r>
    </w:p>
  </w:comment>
  <w:comment w:id="179" w:author="igunga julius" w:date="2024-12-12T16:24:00Z" w:initials="ij">
    <w:p w14:paraId="13977304" w14:textId="5819505F" w:rsidR="00A46877" w:rsidRDefault="00A46877">
      <w:pPr>
        <w:pStyle w:val="CommentText"/>
      </w:pPr>
      <w:r>
        <w:rPr>
          <w:rStyle w:val="CommentReference"/>
        </w:rPr>
        <w:annotationRef/>
      </w:r>
      <w:r>
        <w:t>the term “temperature” should be added in between in my suggestion</w:t>
      </w:r>
    </w:p>
  </w:comment>
  <w:comment w:id="180" w:author="igunga julius" w:date="2024-12-12T16:26:00Z" w:initials="ij">
    <w:p w14:paraId="5663C769" w14:textId="0428CD2B" w:rsidR="00A46877" w:rsidRDefault="00A46877">
      <w:pPr>
        <w:pStyle w:val="CommentText"/>
      </w:pPr>
      <w:r>
        <w:rPr>
          <w:rStyle w:val="CommentReference"/>
        </w:rPr>
        <w:annotationRef/>
      </w:r>
      <w:r>
        <w:t>need to be merged with the first learning activity to reduce on the fragmentation and they are more less the same. I propose…</w:t>
      </w:r>
    </w:p>
  </w:comment>
  <w:comment w:id="181" w:author="igunga julius" w:date="2024-12-12T12:01:00Z" w:initials="ij">
    <w:p w14:paraId="3A981569" w14:textId="7FE91008" w:rsidR="00C0018D" w:rsidRDefault="00C0018D">
      <w:pPr>
        <w:pStyle w:val="CommentText"/>
      </w:pPr>
      <w:r>
        <w:rPr>
          <w:rStyle w:val="CommentReference"/>
        </w:rPr>
        <w:annotationRef/>
      </w:r>
      <w:r w:rsidR="007C0F19">
        <w:t>“…to view, comment and make adjustments where necessary”</w:t>
      </w:r>
      <w:r w:rsidR="00A46877">
        <w:t xml:space="preserve"> should be added</w:t>
      </w:r>
    </w:p>
  </w:comment>
  <w:comment w:id="201" w:author="igunga julius" w:date="2024-12-12T16:28:00Z" w:initials="ij">
    <w:p w14:paraId="30A55157" w14:textId="4802671F" w:rsidR="00A46877" w:rsidRDefault="00A46877">
      <w:pPr>
        <w:pStyle w:val="CommentText"/>
      </w:pPr>
      <w:r>
        <w:rPr>
          <w:rStyle w:val="CommentReference"/>
        </w:rPr>
        <w:annotationRef/>
      </w:r>
      <w:r>
        <w:t>I wish we do away with defining terms as was suggested in the lower secondary curriculum but rather learners write down the meaning of the term “humidity”</w:t>
      </w:r>
    </w:p>
  </w:comment>
  <w:comment w:id="202" w:author="igunga julius" w:date="2024-12-12T12:48:00Z" w:initials="ij">
    <w:p w14:paraId="78CFC2DD" w14:textId="3885D19A" w:rsidR="007945A8" w:rsidRDefault="007945A8">
      <w:pPr>
        <w:pStyle w:val="CommentText"/>
      </w:pPr>
      <w:r>
        <w:rPr>
          <w:rStyle w:val="CommentReference"/>
        </w:rPr>
        <w:annotationRef/>
      </w:r>
      <w:r>
        <w:t xml:space="preserve">To me I think humidity was revised in the first activity…I suggest we delete this </w:t>
      </w:r>
    </w:p>
  </w:comment>
  <w:comment w:id="203" w:author="igunga julius" w:date="2024-12-12T16:31:00Z" w:initials="ij">
    <w:p w14:paraId="22AF3D58" w14:textId="4E97D1C9" w:rsidR="00A46877" w:rsidRDefault="00A46877">
      <w:pPr>
        <w:pStyle w:val="CommentText"/>
      </w:pPr>
      <w:r>
        <w:rPr>
          <w:rStyle w:val="CommentReference"/>
        </w:rPr>
        <w:annotationRef/>
      </w:r>
      <w:r>
        <w:t>In my view, I see this activity related to the next activity, I propose we delete this and consider the next one to avoid overloads</w:t>
      </w:r>
    </w:p>
  </w:comment>
  <w:comment w:id="204" w:author="igunga julius" w:date="2024-12-12T16:33:00Z" w:initials="ij">
    <w:p w14:paraId="05C49616" w14:textId="778F4BFE" w:rsidR="001940A0" w:rsidRDefault="001940A0">
      <w:pPr>
        <w:pStyle w:val="CommentText"/>
      </w:pPr>
      <w:r>
        <w:rPr>
          <w:rStyle w:val="CommentReference"/>
        </w:rPr>
        <w:annotationRef/>
      </w:r>
      <w:r>
        <w:t>This may not be achievable given the time frame</w:t>
      </w:r>
    </w:p>
  </w:comment>
  <w:comment w:id="205" w:author="igunga julius" w:date="2024-12-12T14:52:00Z" w:initials="ij">
    <w:p w14:paraId="35A0457E" w14:textId="7005393B" w:rsidR="00937135" w:rsidRDefault="00937135">
      <w:pPr>
        <w:pStyle w:val="CommentText"/>
      </w:pPr>
      <w:r>
        <w:rPr>
          <w:rStyle w:val="CommentReference"/>
        </w:rPr>
        <w:annotationRef/>
      </w:r>
      <w:r>
        <w:t>this “as” need to be deleted to make a meaning in the statement</w:t>
      </w:r>
    </w:p>
  </w:comment>
  <w:comment w:id="206" w:author="igunga julius" w:date="2024-12-12T16:35:00Z" w:initials="ij">
    <w:p w14:paraId="7EF3D28A" w14:textId="46D3508D" w:rsidR="001940A0" w:rsidRDefault="001940A0">
      <w:pPr>
        <w:pStyle w:val="CommentText"/>
      </w:pPr>
      <w:r>
        <w:rPr>
          <w:rStyle w:val="CommentReference"/>
        </w:rPr>
        <w:annotationRef/>
      </w:r>
      <w:r>
        <w:t>let another term be used instead of “topic” because one might be gin looking for such a topic from books without finding it</w:t>
      </w:r>
    </w:p>
  </w:comment>
  <w:comment w:id="207" w:author="igunga julius" w:date="2024-12-12T16:36:00Z" w:initials="ij">
    <w:p w14:paraId="347410B1" w14:textId="057D5DDC" w:rsidR="001940A0" w:rsidRDefault="001940A0">
      <w:pPr>
        <w:pStyle w:val="CommentText"/>
      </w:pPr>
      <w:r>
        <w:rPr>
          <w:rStyle w:val="CommentReference"/>
        </w:rPr>
        <w:annotationRef/>
      </w:r>
      <w:r>
        <w:t>guide learners to revise this by probing them since it was covered in lower secondary to avoid overloads</w:t>
      </w:r>
    </w:p>
  </w:comment>
  <w:comment w:id="208" w:author="igunga julius" w:date="2024-12-12T16:38:00Z" w:initials="ij">
    <w:p w14:paraId="666DBA9E" w14:textId="18259BCC" w:rsidR="001940A0" w:rsidRDefault="001940A0">
      <w:pPr>
        <w:pStyle w:val="CommentText"/>
      </w:pPr>
      <w:r>
        <w:rPr>
          <w:rStyle w:val="CommentReference"/>
        </w:rPr>
        <w:annotationRef/>
      </w:r>
      <w:r>
        <w:t>I suggest we use “evaluates” instead of “analyses”</w:t>
      </w:r>
    </w:p>
  </w:comment>
  <w:comment w:id="211" w:author="igunga julius" w:date="2024-12-12T16:40:00Z" w:initials="ij">
    <w:p w14:paraId="5E67211C" w14:textId="5CB7119C" w:rsidR="001940A0" w:rsidRDefault="001940A0">
      <w:pPr>
        <w:pStyle w:val="CommentText"/>
      </w:pPr>
      <w:r>
        <w:rPr>
          <w:rStyle w:val="CommentReference"/>
        </w:rPr>
        <w:annotationRef/>
      </w:r>
      <w:r>
        <w:t>Both seem to be reflecting on the same aspect, I suggest we take on one</w:t>
      </w:r>
    </w:p>
  </w:comment>
  <w:comment w:id="213" w:author="igunga julius" w:date="2024-12-12T16:44:00Z" w:initials="ij">
    <w:p w14:paraId="23B68425" w14:textId="05A08489" w:rsidR="00EC4710" w:rsidRDefault="00EC4710">
      <w:pPr>
        <w:pStyle w:val="CommentText"/>
      </w:pPr>
      <w:r>
        <w:rPr>
          <w:rStyle w:val="CommentReference"/>
        </w:rPr>
        <w:annotationRef/>
      </w:r>
      <w:r>
        <w:t>Role playing is now very common which might compromise on the time. I suggest you devise another methodology</w:t>
      </w:r>
    </w:p>
  </w:comment>
  <w:comment w:id="212" w:author="igunga julius" w:date="2024-12-12T15:54:00Z" w:initials="ij">
    <w:p w14:paraId="7A379BF5" w14:textId="5D7208C1" w:rsidR="002F056D" w:rsidRDefault="002F056D">
      <w:pPr>
        <w:pStyle w:val="CommentText"/>
      </w:pPr>
      <w:r>
        <w:rPr>
          <w:rStyle w:val="CommentReference"/>
        </w:rPr>
        <w:annotationRef/>
      </w:r>
      <w:r>
        <w:t xml:space="preserve">activities appear to be many given the time factor, I propose we merge some </w:t>
      </w:r>
    </w:p>
  </w:comment>
  <w:comment w:id="214" w:author="igunga julius" w:date="2024-12-12T16:42:00Z" w:initials="ij">
    <w:p w14:paraId="7FF13F61" w14:textId="5E4E18D2" w:rsidR="001940A0" w:rsidRDefault="001940A0">
      <w:pPr>
        <w:pStyle w:val="CommentText"/>
      </w:pPr>
      <w:r>
        <w:rPr>
          <w:rStyle w:val="CommentReference"/>
        </w:rPr>
        <w:annotationRef/>
      </w:r>
      <w:r>
        <w:t>something seems to be missing here to carry a meaning between these two words</w:t>
      </w:r>
    </w:p>
  </w:comment>
  <w:comment w:id="216" w:author="igunga julius" w:date="2024-12-12T16:02:00Z" w:initials="ij">
    <w:p w14:paraId="671EAE0C" w14:textId="788663E9" w:rsidR="002F056D" w:rsidRDefault="002F056D">
      <w:pPr>
        <w:pStyle w:val="CommentText"/>
      </w:pPr>
      <w:r>
        <w:rPr>
          <w:rStyle w:val="CommentReference"/>
        </w:rPr>
        <w:annotationRef/>
      </w:r>
      <w:r>
        <w:t>suggest we add “s” to become “isobars”</w:t>
      </w:r>
    </w:p>
  </w:comment>
  <w:comment w:id="215" w:author="igunga julius" w:date="2024-12-12T16:47:00Z" w:initials="ij">
    <w:p w14:paraId="1BF3F366" w14:textId="03FD57A2" w:rsidR="00EC4710" w:rsidRDefault="00EC4710">
      <w:pPr>
        <w:pStyle w:val="CommentText"/>
      </w:pPr>
      <w:r>
        <w:rPr>
          <w:rStyle w:val="CommentReference"/>
        </w:rPr>
        <w:annotationRef/>
      </w:r>
      <w:r>
        <w:t>These learning activities are rotating around the same aspect and I suggest one be dropped</w:t>
      </w:r>
    </w:p>
  </w:comment>
  <w:comment w:id="217" w:author="igunga julius" w:date="2024-12-12T17:00:00Z" w:initials="ij">
    <w:p w14:paraId="0C448E3B" w14:textId="46CC0AB1" w:rsidR="00351D2D" w:rsidRDefault="00351D2D">
      <w:pPr>
        <w:pStyle w:val="CommentText"/>
      </w:pPr>
      <w:r>
        <w:rPr>
          <w:rStyle w:val="CommentReference"/>
        </w:rPr>
        <w:annotationRef/>
      </w:r>
      <w:r>
        <w:t>I propose we replace this term with “evaluate” or “assess”</w:t>
      </w:r>
    </w:p>
  </w:comment>
  <w:comment w:id="218" w:author="igunga julius" w:date="2024-12-12T17:03:00Z" w:initials="ij">
    <w:p w14:paraId="4A6FF896" w14:textId="3760E9D8" w:rsidR="00E76523" w:rsidRDefault="00E76523">
      <w:pPr>
        <w:pStyle w:val="CommentText"/>
      </w:pPr>
      <w:r>
        <w:rPr>
          <w:rStyle w:val="CommentReference"/>
        </w:rPr>
        <w:annotationRef/>
      </w:r>
      <w:r>
        <w:t>These activities are so fragmented and they need concretizing foe easy interpretation by the user</w:t>
      </w:r>
    </w:p>
  </w:comment>
  <w:comment w:id="219" w:author="igunga julius" w:date="2024-12-12T17:05:00Z" w:initials="ij">
    <w:p w14:paraId="0F9C8FEC" w14:textId="708CC8C4" w:rsidR="00E76523" w:rsidRDefault="00E76523">
      <w:pPr>
        <w:pStyle w:val="CommentText"/>
      </w:pPr>
      <w:r>
        <w:rPr>
          <w:rStyle w:val="CommentReference"/>
        </w:rPr>
        <w:annotationRef/>
      </w:r>
      <w:r>
        <w:t>Not so clear for user to interprete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238323" w15:done="0"/>
  <w15:commentEx w15:paraId="35415C5B" w15:done="0"/>
  <w15:commentEx w15:paraId="23EFFC36" w15:done="0"/>
  <w15:commentEx w15:paraId="1DB1628E" w15:done="0"/>
  <w15:commentEx w15:paraId="58A0DEAC" w15:done="0"/>
  <w15:commentEx w15:paraId="65FAF164" w15:done="0"/>
  <w15:commentEx w15:paraId="2D4CC645" w15:done="0"/>
  <w15:commentEx w15:paraId="6EF300FD" w15:done="0"/>
  <w15:commentEx w15:paraId="445ED6CA" w15:done="0"/>
  <w15:commentEx w15:paraId="75751A96" w15:done="0"/>
  <w15:commentEx w15:paraId="1F1A25A5" w15:done="0"/>
  <w15:commentEx w15:paraId="5009BC88" w15:done="0"/>
  <w15:commentEx w15:paraId="02CB83ED" w15:done="0"/>
  <w15:commentEx w15:paraId="3A8C7E57" w15:done="0"/>
  <w15:commentEx w15:paraId="382C1214" w15:done="0"/>
  <w15:commentEx w15:paraId="19A3809A" w15:done="0"/>
  <w15:commentEx w15:paraId="16142435" w15:done="0"/>
  <w15:commentEx w15:paraId="00F8F82A" w15:done="0"/>
  <w15:commentEx w15:paraId="269D8C94" w15:done="0"/>
  <w15:commentEx w15:paraId="5F2AE106" w15:done="0"/>
  <w15:commentEx w15:paraId="19ED525E" w15:done="0"/>
  <w15:commentEx w15:paraId="2698A956" w15:done="0"/>
  <w15:commentEx w15:paraId="0B02C2CF" w15:done="0"/>
  <w15:commentEx w15:paraId="507A8A3A" w15:done="0"/>
  <w15:commentEx w15:paraId="6A62C16A" w15:done="0"/>
  <w15:commentEx w15:paraId="32A68912" w15:done="0"/>
  <w15:commentEx w15:paraId="7D88ABD7" w15:done="0"/>
  <w15:commentEx w15:paraId="1A28E351" w15:done="0"/>
  <w15:commentEx w15:paraId="0ADF61A4" w15:done="0"/>
  <w15:commentEx w15:paraId="38BBE4A2" w15:done="0"/>
  <w15:commentEx w15:paraId="7BE0285A" w15:done="0"/>
  <w15:commentEx w15:paraId="413036C6" w15:done="0"/>
  <w15:commentEx w15:paraId="1105278A" w15:done="0"/>
  <w15:commentEx w15:paraId="08E94C86" w15:done="0"/>
  <w15:commentEx w15:paraId="2419AA29" w15:done="0"/>
  <w15:commentEx w15:paraId="5A15DFFA" w15:done="0"/>
  <w15:commentEx w15:paraId="14F15E3E" w15:done="0"/>
  <w15:commentEx w15:paraId="281CC8DC" w15:done="0"/>
  <w15:commentEx w15:paraId="1FF66FBC" w15:done="0"/>
  <w15:commentEx w15:paraId="69A2819A" w15:done="0"/>
  <w15:commentEx w15:paraId="5B52D861" w15:done="0"/>
  <w15:commentEx w15:paraId="6133DAC1" w15:done="0"/>
  <w15:commentEx w15:paraId="0060A69C" w15:done="0"/>
  <w15:commentEx w15:paraId="172EC64A" w15:done="0"/>
  <w15:commentEx w15:paraId="18492679" w15:done="0"/>
  <w15:commentEx w15:paraId="438395E1" w15:done="0"/>
  <w15:commentEx w15:paraId="4086C1A4" w15:done="0"/>
  <w15:commentEx w15:paraId="00DD5899" w15:done="0"/>
  <w15:commentEx w15:paraId="3577330A" w15:done="0"/>
  <w15:commentEx w15:paraId="1F4C7B1E" w15:done="0"/>
  <w15:commentEx w15:paraId="24E28581" w15:done="0"/>
  <w15:commentEx w15:paraId="04091D9E" w15:done="0"/>
  <w15:commentEx w15:paraId="305319C8" w15:done="0"/>
  <w15:commentEx w15:paraId="15C74A9C" w15:done="0"/>
  <w15:commentEx w15:paraId="658CE8A4" w15:done="0"/>
  <w15:commentEx w15:paraId="56AE5CF9" w15:done="0"/>
  <w15:commentEx w15:paraId="361C4760" w15:done="0"/>
  <w15:commentEx w15:paraId="773289CF" w15:done="0"/>
  <w15:commentEx w15:paraId="13494E20" w15:done="0"/>
  <w15:commentEx w15:paraId="3053467E" w15:done="0"/>
  <w15:commentEx w15:paraId="4EC7E71F" w15:done="0"/>
  <w15:commentEx w15:paraId="06A33F93" w15:done="0"/>
  <w15:commentEx w15:paraId="6033E309" w15:done="0"/>
  <w15:commentEx w15:paraId="3F66DCE1" w15:done="0"/>
  <w15:commentEx w15:paraId="2988449D" w15:done="0"/>
  <w15:commentEx w15:paraId="5775A259" w15:done="0"/>
  <w15:commentEx w15:paraId="1146605B" w15:done="0"/>
  <w15:commentEx w15:paraId="2C15D9CD" w15:done="0"/>
  <w15:commentEx w15:paraId="67A8FD56" w15:done="0"/>
  <w15:commentEx w15:paraId="23766991" w15:done="0"/>
  <w15:commentEx w15:paraId="3208CCA3" w15:done="0"/>
  <w15:commentEx w15:paraId="3417709F" w15:done="0"/>
  <w15:commentEx w15:paraId="58DC25F3" w15:done="0"/>
  <w15:commentEx w15:paraId="5A5B1795" w15:done="0"/>
  <w15:commentEx w15:paraId="244E52FD" w15:done="0"/>
  <w15:commentEx w15:paraId="142DD287" w15:done="0"/>
  <w15:commentEx w15:paraId="2AE84F66" w15:done="0"/>
  <w15:commentEx w15:paraId="03C529ED" w15:done="0"/>
  <w15:commentEx w15:paraId="60B61E13" w15:done="0"/>
  <w15:commentEx w15:paraId="361E0FE2" w15:done="0"/>
  <w15:commentEx w15:paraId="6B515A32" w15:done="0"/>
  <w15:commentEx w15:paraId="78781AB5" w15:done="0"/>
  <w15:commentEx w15:paraId="517FA0CF" w15:done="0"/>
  <w15:commentEx w15:paraId="66ABA787" w15:done="0"/>
  <w15:commentEx w15:paraId="719E089E" w15:done="0"/>
  <w15:commentEx w15:paraId="173638E3" w15:done="0"/>
  <w15:commentEx w15:paraId="28692F43" w15:done="0"/>
  <w15:commentEx w15:paraId="244CFA5F" w15:done="0"/>
  <w15:commentEx w15:paraId="25206FCC" w15:done="0"/>
  <w15:commentEx w15:paraId="0D9E86C7" w15:done="0"/>
  <w15:commentEx w15:paraId="63676162" w15:done="0"/>
  <w15:commentEx w15:paraId="09048021" w15:done="0"/>
  <w15:commentEx w15:paraId="43349FA0" w15:done="0"/>
  <w15:commentEx w15:paraId="513A7275" w15:done="0"/>
  <w15:commentEx w15:paraId="3131D304" w15:done="0"/>
  <w15:commentEx w15:paraId="60C1C23B" w15:done="0"/>
  <w15:commentEx w15:paraId="09809E42" w15:done="0"/>
  <w15:commentEx w15:paraId="0820928E" w15:done="0"/>
  <w15:commentEx w15:paraId="307C5B2A" w15:done="0"/>
  <w15:commentEx w15:paraId="0C20F33E" w15:done="0"/>
  <w15:commentEx w15:paraId="685AF107" w15:done="0"/>
  <w15:commentEx w15:paraId="18459F14" w15:done="0"/>
  <w15:commentEx w15:paraId="1D47AA35" w15:done="0"/>
  <w15:commentEx w15:paraId="4F01D7C3" w15:done="0"/>
  <w15:commentEx w15:paraId="7F881140" w15:done="0"/>
  <w15:commentEx w15:paraId="2F79EFF9" w15:done="0"/>
  <w15:commentEx w15:paraId="684AE490" w15:done="0"/>
  <w15:commentEx w15:paraId="13977304" w15:done="0"/>
  <w15:commentEx w15:paraId="5663C769" w15:done="0"/>
  <w15:commentEx w15:paraId="3A981569" w15:done="0"/>
  <w15:commentEx w15:paraId="30A55157" w15:done="0"/>
  <w15:commentEx w15:paraId="78CFC2DD" w15:done="0"/>
  <w15:commentEx w15:paraId="22AF3D58" w15:done="0"/>
  <w15:commentEx w15:paraId="05C49616" w15:done="0"/>
  <w15:commentEx w15:paraId="35A0457E" w15:done="0"/>
  <w15:commentEx w15:paraId="7EF3D28A" w15:done="0"/>
  <w15:commentEx w15:paraId="347410B1" w15:done="0"/>
  <w15:commentEx w15:paraId="666DBA9E" w15:done="0"/>
  <w15:commentEx w15:paraId="5E67211C" w15:done="0"/>
  <w15:commentEx w15:paraId="23B68425" w15:done="0"/>
  <w15:commentEx w15:paraId="7A379BF5" w15:done="0"/>
  <w15:commentEx w15:paraId="7FF13F61" w15:done="0"/>
  <w15:commentEx w15:paraId="671EAE0C" w15:done="0"/>
  <w15:commentEx w15:paraId="1BF3F366" w15:done="0"/>
  <w15:commentEx w15:paraId="0C448E3B" w15:done="0"/>
  <w15:commentEx w15:paraId="4A6FF896" w15:done="0"/>
  <w15:commentEx w15:paraId="0F9C8F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D5BDA2" w16cex:dateUtc="2024-12-09T12:29:00Z"/>
  <w16cex:commentExtensible w16cex:durableId="1634BBA0" w16cex:dateUtc="2024-12-11T05:30:00Z"/>
  <w16cex:commentExtensible w16cex:durableId="719DBDFD" w16cex:dateUtc="2024-12-09T12:09:00Z"/>
  <w16cex:commentExtensible w16cex:durableId="3543C747" w16cex:dateUtc="2024-12-11T05:31:00Z"/>
  <w16cex:commentExtensible w16cex:durableId="61812F3D" w16cex:dateUtc="2024-12-09T12:17:00Z"/>
  <w16cex:commentExtensible w16cex:durableId="68F3C91A" w16cex:dateUtc="2024-12-11T05:34:00Z"/>
  <w16cex:commentExtensible w16cex:durableId="4FBF59CC" w16cex:dateUtc="2024-12-09T12:32:00Z"/>
  <w16cex:commentExtensible w16cex:durableId="6D599DA1" w16cex:dateUtc="2024-12-11T05:37:00Z"/>
  <w16cex:commentExtensible w16cex:durableId="2AFE99B7" w16cex:dateUtc="2024-12-09T12:47:00Z"/>
  <w16cex:commentExtensible w16cex:durableId="592E727D" w16cex:dateUtc="2024-12-09T12:57:00Z"/>
  <w16cex:commentExtensible w16cex:durableId="16ACDCA4" w16cex:dateUtc="2024-12-11T05:40:00Z"/>
  <w16cex:commentExtensible w16cex:durableId="6D394AA7" w16cex:dateUtc="2024-12-10T04:52:00Z"/>
  <w16cex:commentExtensible w16cex:durableId="41E0B895" w16cex:dateUtc="2024-12-10T04:58:00Z"/>
  <w16cex:commentExtensible w16cex:durableId="550E7EFD" w16cex:dateUtc="2024-12-11T05:46:00Z"/>
  <w16cex:commentExtensible w16cex:durableId="77C04CC8" w16cex:dateUtc="2024-12-11T05:50:00Z"/>
  <w16cex:commentExtensible w16cex:durableId="7F400674" w16cex:dateUtc="2024-12-11T05:52:00Z"/>
  <w16cex:commentExtensible w16cex:durableId="454F3EBF" w16cex:dateUtc="2024-12-11T05:54:00Z"/>
  <w16cex:commentExtensible w16cex:durableId="5059D085" w16cex:dateUtc="2024-12-10T05:05:00Z"/>
  <w16cex:commentExtensible w16cex:durableId="0477046F" w16cex:dateUtc="2024-12-10T05:22:00Z"/>
  <w16cex:commentExtensible w16cex:durableId="57168F3A" w16cex:dateUtc="2024-12-09T22:28:00Z"/>
  <w16cex:commentExtensible w16cex:durableId="32BA4F08" w16cex:dateUtc="2024-12-11T07:02:00Z"/>
  <w16cex:commentExtensible w16cex:durableId="36FF5C22" w16cex:dateUtc="2024-12-11T07:04:00Z"/>
  <w16cex:commentExtensible w16cex:durableId="1C62E179" w16cex:dateUtc="2024-12-11T07:04:00Z"/>
  <w16cex:commentExtensible w16cex:durableId="48CCEF30" w16cex:dateUtc="2024-12-11T07:07:00Z"/>
  <w16cex:commentExtensible w16cex:durableId="23992468" w16cex:dateUtc="2024-12-10T05:59:00Z"/>
  <w16cex:commentExtensible w16cex:durableId="66857F7E" w16cex:dateUtc="2024-12-10T06:48:00Z"/>
  <w16cex:commentExtensible w16cex:durableId="37C4A96F" w16cex:dateUtc="2024-12-10T08:00:00Z"/>
  <w16cex:commentExtensible w16cex:durableId="0BCF3D56" w16cex:dateUtc="2024-12-10T08:02:00Z"/>
  <w16cex:commentExtensible w16cex:durableId="353C80C8" w16cex:dateUtc="2024-12-10T08:35:00Z"/>
  <w16cex:commentExtensible w16cex:durableId="203C4CD7" w16cex:dateUtc="2024-12-11T07:13:00Z"/>
  <w16cex:commentExtensible w16cex:durableId="6B4524D7" w16cex:dateUtc="2024-12-11T07:18:00Z"/>
  <w16cex:commentExtensible w16cex:durableId="7674D38A" w16cex:dateUtc="2024-12-11T07:17:00Z"/>
  <w16cex:commentExtensible w16cex:durableId="33DA1295" w16cex:dateUtc="2024-12-11T07:21:00Z"/>
  <w16cex:commentExtensible w16cex:durableId="041D5FBB" w16cex:dateUtc="2024-12-10T12:47:00Z"/>
  <w16cex:commentExtensible w16cex:durableId="256F6D7B" w16cex:dateUtc="2024-12-11T07:22:00Z"/>
  <w16cex:commentExtensible w16cex:durableId="435F6CAC" w16cex:dateUtc="2024-12-11T07:24:00Z"/>
  <w16cex:commentExtensible w16cex:durableId="610C301B" w16cex:dateUtc="2024-12-10T12:56:00Z"/>
  <w16cex:commentExtensible w16cex:durableId="13BE5C97" w16cex:dateUtc="2024-12-11T07:28:00Z"/>
  <w16cex:commentExtensible w16cex:durableId="16158753" w16cex:dateUtc="2024-12-11T07:31:00Z"/>
  <w16cex:commentExtensible w16cex:durableId="7B626997" w16cex:dateUtc="2024-12-11T07:33:00Z"/>
  <w16cex:commentExtensible w16cex:durableId="2A06ABE9" w16cex:dateUtc="2024-12-11T07:34:00Z"/>
  <w16cex:commentExtensible w16cex:durableId="5B8CE54F" w16cex:dateUtc="2024-12-10T13:34:00Z"/>
  <w16cex:commentExtensible w16cex:durableId="5A54CCD1" w16cex:dateUtc="2024-12-11T07:36:00Z"/>
  <w16cex:commentExtensible w16cex:durableId="52F92F00" w16cex:dateUtc="2024-12-11T07:39:00Z"/>
  <w16cex:commentExtensible w16cex:durableId="09ACC48F" w16cex:dateUtc="2024-12-10T14:22:00Z"/>
  <w16cex:commentExtensible w16cex:durableId="6A4AE1FF" w16cex:dateUtc="2024-12-11T07:41:00Z"/>
  <w16cex:commentExtensible w16cex:durableId="511CAF6E" w16cex:dateUtc="2024-12-10T14:30:00Z"/>
  <w16cex:commentExtensible w16cex:durableId="7AF02426" w16cex:dateUtc="2024-12-10T14:27:00Z"/>
  <w16cex:commentExtensible w16cex:durableId="5CCD1B00" w16cex:dateUtc="2024-12-10T14:26:00Z"/>
  <w16cex:commentExtensible w16cex:durableId="5490E58D" w16cex:dateUtc="2024-12-11T07:55:00Z"/>
  <w16cex:commentExtensible w16cex:durableId="497EFFB5" w16cex:dateUtc="2024-12-11T07:57:00Z"/>
  <w16cex:commentExtensible w16cex:durableId="1780F185" w16cex:dateUtc="2024-12-11T07:58:00Z"/>
  <w16cex:commentExtensible w16cex:durableId="63023AED" w16cex:dateUtc="2024-12-11T08:01:00Z"/>
  <w16cex:commentExtensible w16cex:durableId="16658154" w16cex:dateUtc="2024-12-10T14:39:00Z"/>
  <w16cex:commentExtensible w16cex:durableId="2F3AFBBB" w16cex:dateUtc="2024-12-10T14:45:00Z"/>
  <w16cex:commentExtensible w16cex:durableId="4052F635" w16cex:dateUtc="2024-12-11T09:33:00Z"/>
  <w16cex:commentExtensible w16cex:durableId="65AAB784" w16cex:dateUtc="2024-12-11T09:58:00Z"/>
  <w16cex:commentExtensible w16cex:durableId="45D1821B" w16cex:dateUtc="2024-12-11T11:08:00Z"/>
  <w16cex:commentExtensible w16cex:durableId="550CD90A" w16cex:dateUtc="2024-12-11T11:06:00Z"/>
  <w16cex:commentExtensible w16cex:durableId="1CF254C1" w16cex:dateUtc="2024-12-11T11:14:00Z"/>
  <w16cex:commentExtensible w16cex:durableId="2D46FE9C" w16cex:dateUtc="2024-12-11T11:28:00Z"/>
  <w16cex:commentExtensible w16cex:durableId="27553E08" w16cex:dateUtc="2024-12-11T11:23:00Z"/>
  <w16cex:commentExtensible w16cex:durableId="3CE413A0" w16cex:dateUtc="2024-12-11T11:47:00Z"/>
  <w16cex:commentExtensible w16cex:durableId="5CFDF7C9" w16cex:dateUtc="2024-12-11T14:00:00Z"/>
  <w16cex:commentExtensible w16cex:durableId="33D2A718" w16cex:dateUtc="2024-12-12T05:02:00Z"/>
  <w16cex:commentExtensible w16cex:durableId="1E36DACC" w16cex:dateUtc="2024-12-12T05:03:00Z"/>
  <w16cex:commentExtensible w16cex:durableId="2022BDF9" w16cex:dateUtc="2024-12-12T05:29:00Z"/>
  <w16cex:commentExtensible w16cex:durableId="515677D6" w16cex:dateUtc="2024-12-12T05:32:00Z"/>
  <w16cex:commentExtensible w16cex:durableId="4CAA71EC" w16cex:dateUtc="2024-12-12T05:34:00Z"/>
  <w16cex:commentExtensible w16cex:durableId="63761BD2" w16cex:dateUtc="2024-12-12T05:05:00Z"/>
  <w16cex:commentExtensible w16cex:durableId="1C6CC724" w16cex:dateUtc="2024-12-12T05:42:00Z"/>
  <w16cex:commentExtensible w16cex:durableId="453BBED1" w16cex:dateUtc="2024-12-12T05:44:00Z"/>
  <w16cex:commentExtensible w16cex:durableId="652569F1" w16cex:dateUtc="2024-12-12T05:45:00Z"/>
  <w16cex:commentExtensible w16cex:durableId="64DB7D50" w16cex:dateUtc="2024-12-12T05:50:00Z"/>
  <w16cex:commentExtensible w16cex:durableId="091381DE" w16cex:dateUtc="2024-12-12T06:00:00Z"/>
  <w16cex:commentExtensible w16cex:durableId="5236B207" w16cex:dateUtc="2024-12-11T12:19:00Z"/>
  <w16cex:commentExtensible w16cex:durableId="09DA2929" w16cex:dateUtc="2024-12-11T12:24:00Z"/>
  <w16cex:commentExtensible w16cex:durableId="2B9A19F7" w16cex:dateUtc="2024-12-11T12:47:00Z"/>
  <w16cex:commentExtensible w16cex:durableId="791A3148" w16cex:dateUtc="2024-12-12T06:02:00Z"/>
  <w16cex:commentExtensible w16cex:durableId="0D3D7EFB" w16cex:dateUtc="2024-12-12T06:04:00Z"/>
  <w16cex:commentExtensible w16cex:durableId="12914F02" w16cex:dateUtc="2024-12-12T06:07:00Z"/>
  <w16cex:commentExtensible w16cex:durableId="3E86296C" w16cex:dateUtc="2024-12-11T12:36:00Z"/>
  <w16cex:commentExtensible w16cex:durableId="07B0165F" w16cex:dateUtc="2024-12-11T12:43:00Z"/>
  <w16cex:commentExtensible w16cex:durableId="3A7F116C" w16cex:dateUtc="2024-12-12T06:11:00Z"/>
  <w16cex:commentExtensible w16cex:durableId="12DE3B73" w16cex:dateUtc="2024-12-12T06:10:00Z"/>
  <w16cex:commentExtensible w16cex:durableId="072B0F79" w16cex:dateUtc="2024-12-12T06:15:00Z"/>
  <w16cex:commentExtensible w16cex:durableId="35A51B70" w16cex:dateUtc="2024-12-12T06:17:00Z"/>
  <w16cex:commentExtensible w16cex:durableId="1B18CAC7" w16cex:dateUtc="2024-12-11T13:17:00Z"/>
  <w16cex:commentExtensible w16cex:durableId="51D26DE8" w16cex:dateUtc="2024-12-12T06:19:00Z"/>
  <w16cex:commentExtensible w16cex:durableId="533B13CC" w16cex:dateUtc="2024-12-12T06:20:00Z"/>
  <w16cex:commentExtensible w16cex:durableId="00CD0B5D" w16cex:dateUtc="2024-12-12T06:22:00Z"/>
  <w16cex:commentExtensible w16cex:durableId="015ED3D3" w16cex:dateUtc="2024-12-12T06:25:00Z"/>
  <w16cex:commentExtensible w16cex:durableId="64DB4C73" w16cex:dateUtc="2024-12-12T06:26:00Z"/>
  <w16cex:commentExtensible w16cex:durableId="3455B808" w16cex:dateUtc="2024-12-11T13:23:00Z"/>
  <w16cex:commentExtensible w16cex:durableId="3856DBCB" w16cex:dateUtc="2024-12-12T06:28:00Z"/>
  <w16cex:commentExtensible w16cex:durableId="49AF8CAA" w16cex:dateUtc="2024-12-12T06:30:00Z"/>
  <w16cex:commentExtensible w16cex:durableId="73E9A236" w16cex:dateUtc="2024-12-12T06:33:00Z"/>
  <w16cex:commentExtensible w16cex:durableId="28F080FB" w16cex:dateUtc="2024-12-12T06:36:00Z"/>
  <w16cex:commentExtensible w16cex:durableId="3F529529" w16cex:dateUtc="2024-12-12T06:37:00Z"/>
  <w16cex:commentExtensible w16cex:durableId="53E83B2E" w16cex:dateUtc="2024-12-11T14:13:00Z"/>
  <w16cex:commentExtensible w16cex:durableId="54EB6F69" w16cex:dateUtc="2024-12-12T06:53:00Z"/>
  <w16cex:commentExtensible w16cex:durableId="2CF90372" w16cex:dateUtc="2024-12-11T18:19:00Z"/>
  <w16cex:commentExtensible w16cex:durableId="24C265B6" w16cex:dateUtc="2024-12-11T18:14:00Z"/>
  <w16cex:commentExtensible w16cex:durableId="62662A31" w16cex:dateUtc="2024-12-11T18:25:00Z"/>
  <w16cex:commentExtensible w16cex:durableId="64A05523" w16cex:dateUtc="2024-12-12T06:59:00Z"/>
  <w16cex:commentExtensible w16cex:durableId="05C0CA13" w16cex:dateUtc="2024-12-12T06:59:00Z"/>
  <w16cex:commentExtensible w16cex:durableId="5C2B5E40" w16cex:dateUtc="2024-12-12T13:23:00Z"/>
  <w16cex:commentExtensible w16cex:durableId="53605EC4" w16cex:dateUtc="2024-12-12T13:24:00Z"/>
  <w16cex:commentExtensible w16cex:durableId="1FB3855A" w16cex:dateUtc="2024-12-12T13:26:00Z"/>
  <w16cex:commentExtensible w16cex:durableId="0E4EDFBC" w16cex:dateUtc="2024-12-12T09:01:00Z"/>
  <w16cex:commentExtensible w16cex:durableId="44D60BAB" w16cex:dateUtc="2024-12-12T13:28:00Z"/>
  <w16cex:commentExtensible w16cex:durableId="1674A347" w16cex:dateUtc="2024-12-12T09:48:00Z"/>
  <w16cex:commentExtensible w16cex:durableId="4763911A" w16cex:dateUtc="2024-12-12T13:31:00Z"/>
  <w16cex:commentExtensible w16cex:durableId="47EA7A68" w16cex:dateUtc="2024-12-12T13:33:00Z"/>
  <w16cex:commentExtensible w16cex:durableId="1D118423" w16cex:dateUtc="2024-12-12T11:52:00Z"/>
  <w16cex:commentExtensible w16cex:durableId="4F0C0A11" w16cex:dateUtc="2024-12-12T13:35:00Z"/>
  <w16cex:commentExtensible w16cex:durableId="423EA87D" w16cex:dateUtc="2024-12-12T13:36:00Z"/>
  <w16cex:commentExtensible w16cex:durableId="1F0185CF" w16cex:dateUtc="2024-12-12T13:38:00Z"/>
  <w16cex:commentExtensible w16cex:durableId="64C89272" w16cex:dateUtc="2024-12-12T13:40:00Z"/>
  <w16cex:commentExtensible w16cex:durableId="0757AA35" w16cex:dateUtc="2024-12-12T13:44:00Z"/>
  <w16cex:commentExtensible w16cex:durableId="5A84987E" w16cex:dateUtc="2024-12-12T12:54:00Z"/>
  <w16cex:commentExtensible w16cex:durableId="65D6D86C" w16cex:dateUtc="2024-12-12T13:42:00Z"/>
  <w16cex:commentExtensible w16cex:durableId="391F4F90" w16cex:dateUtc="2024-12-12T13:02:00Z"/>
  <w16cex:commentExtensible w16cex:durableId="5FE2A362" w16cex:dateUtc="2024-12-12T13:47:00Z"/>
  <w16cex:commentExtensible w16cex:durableId="4DF10014" w16cex:dateUtc="2024-12-12T14:00:00Z"/>
  <w16cex:commentExtensible w16cex:durableId="2A314DD9" w16cex:dateUtc="2024-12-12T14:03:00Z"/>
  <w16cex:commentExtensible w16cex:durableId="1CC73821" w16cex:dateUtc="2024-12-12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238323" w16cid:durableId="4FD5BDA2"/>
  <w16cid:commentId w16cid:paraId="35415C5B" w16cid:durableId="1634BBA0"/>
  <w16cid:commentId w16cid:paraId="23EFFC36" w16cid:durableId="719DBDFD"/>
  <w16cid:commentId w16cid:paraId="1DB1628E" w16cid:durableId="3543C747"/>
  <w16cid:commentId w16cid:paraId="58A0DEAC" w16cid:durableId="61812F3D"/>
  <w16cid:commentId w16cid:paraId="65FAF164" w16cid:durableId="68F3C91A"/>
  <w16cid:commentId w16cid:paraId="2D4CC645" w16cid:durableId="4FBF59CC"/>
  <w16cid:commentId w16cid:paraId="6EF300FD" w16cid:durableId="6D599DA1"/>
  <w16cid:commentId w16cid:paraId="445ED6CA" w16cid:durableId="2AFE99B7"/>
  <w16cid:commentId w16cid:paraId="75751A96" w16cid:durableId="592E727D"/>
  <w16cid:commentId w16cid:paraId="1F1A25A5" w16cid:durableId="16ACDCA4"/>
  <w16cid:commentId w16cid:paraId="5009BC88" w16cid:durableId="6D394AA7"/>
  <w16cid:commentId w16cid:paraId="02CB83ED" w16cid:durableId="41E0B895"/>
  <w16cid:commentId w16cid:paraId="3A8C7E57" w16cid:durableId="550E7EFD"/>
  <w16cid:commentId w16cid:paraId="382C1214" w16cid:durableId="77C04CC8"/>
  <w16cid:commentId w16cid:paraId="19A3809A" w16cid:durableId="7F400674"/>
  <w16cid:commentId w16cid:paraId="16142435" w16cid:durableId="454F3EBF"/>
  <w16cid:commentId w16cid:paraId="00F8F82A" w16cid:durableId="5059D085"/>
  <w16cid:commentId w16cid:paraId="269D8C94" w16cid:durableId="0477046F"/>
  <w16cid:commentId w16cid:paraId="5F2AE106" w16cid:durableId="57168F3A"/>
  <w16cid:commentId w16cid:paraId="19ED525E" w16cid:durableId="32BA4F08"/>
  <w16cid:commentId w16cid:paraId="2698A956" w16cid:durableId="36FF5C22"/>
  <w16cid:commentId w16cid:paraId="0B02C2CF" w16cid:durableId="1C62E179"/>
  <w16cid:commentId w16cid:paraId="507A8A3A" w16cid:durableId="48CCEF30"/>
  <w16cid:commentId w16cid:paraId="6A62C16A" w16cid:durableId="23992468"/>
  <w16cid:commentId w16cid:paraId="32A68912" w16cid:durableId="66857F7E"/>
  <w16cid:commentId w16cid:paraId="7D88ABD7" w16cid:durableId="37C4A96F"/>
  <w16cid:commentId w16cid:paraId="1A28E351" w16cid:durableId="0BCF3D56"/>
  <w16cid:commentId w16cid:paraId="0ADF61A4" w16cid:durableId="353C80C8"/>
  <w16cid:commentId w16cid:paraId="38BBE4A2" w16cid:durableId="203C4CD7"/>
  <w16cid:commentId w16cid:paraId="7BE0285A" w16cid:durableId="6B4524D7"/>
  <w16cid:commentId w16cid:paraId="413036C6" w16cid:durableId="7674D38A"/>
  <w16cid:commentId w16cid:paraId="1105278A" w16cid:durableId="33DA1295"/>
  <w16cid:commentId w16cid:paraId="08E94C86" w16cid:durableId="041D5FBB"/>
  <w16cid:commentId w16cid:paraId="2419AA29" w16cid:durableId="256F6D7B"/>
  <w16cid:commentId w16cid:paraId="5A15DFFA" w16cid:durableId="435F6CAC"/>
  <w16cid:commentId w16cid:paraId="14F15E3E" w16cid:durableId="610C301B"/>
  <w16cid:commentId w16cid:paraId="281CC8DC" w16cid:durableId="13BE5C97"/>
  <w16cid:commentId w16cid:paraId="1FF66FBC" w16cid:durableId="16158753"/>
  <w16cid:commentId w16cid:paraId="69A2819A" w16cid:durableId="7B626997"/>
  <w16cid:commentId w16cid:paraId="5B52D861" w16cid:durableId="2A06ABE9"/>
  <w16cid:commentId w16cid:paraId="6133DAC1" w16cid:durableId="5B8CE54F"/>
  <w16cid:commentId w16cid:paraId="0060A69C" w16cid:durableId="5A54CCD1"/>
  <w16cid:commentId w16cid:paraId="172EC64A" w16cid:durableId="52F92F00"/>
  <w16cid:commentId w16cid:paraId="18492679" w16cid:durableId="09ACC48F"/>
  <w16cid:commentId w16cid:paraId="438395E1" w16cid:durableId="6A4AE1FF"/>
  <w16cid:commentId w16cid:paraId="4086C1A4" w16cid:durableId="511CAF6E"/>
  <w16cid:commentId w16cid:paraId="00DD5899" w16cid:durableId="7AF02426"/>
  <w16cid:commentId w16cid:paraId="3577330A" w16cid:durableId="5CCD1B00"/>
  <w16cid:commentId w16cid:paraId="1F4C7B1E" w16cid:durableId="5490E58D"/>
  <w16cid:commentId w16cid:paraId="24E28581" w16cid:durableId="497EFFB5"/>
  <w16cid:commentId w16cid:paraId="04091D9E" w16cid:durableId="1780F185"/>
  <w16cid:commentId w16cid:paraId="305319C8" w16cid:durableId="63023AED"/>
  <w16cid:commentId w16cid:paraId="15C74A9C" w16cid:durableId="16658154"/>
  <w16cid:commentId w16cid:paraId="658CE8A4" w16cid:durableId="2F3AFBBB"/>
  <w16cid:commentId w16cid:paraId="56AE5CF9" w16cid:durableId="4052F635"/>
  <w16cid:commentId w16cid:paraId="361C4760" w16cid:durableId="65AAB784"/>
  <w16cid:commentId w16cid:paraId="773289CF" w16cid:durableId="45D1821B"/>
  <w16cid:commentId w16cid:paraId="13494E20" w16cid:durableId="550CD90A"/>
  <w16cid:commentId w16cid:paraId="3053467E" w16cid:durableId="1CF254C1"/>
  <w16cid:commentId w16cid:paraId="4EC7E71F" w16cid:durableId="2D46FE9C"/>
  <w16cid:commentId w16cid:paraId="06A33F93" w16cid:durableId="27553E08"/>
  <w16cid:commentId w16cid:paraId="6033E309" w16cid:durableId="3CE413A0"/>
  <w16cid:commentId w16cid:paraId="3F66DCE1" w16cid:durableId="5CFDF7C9"/>
  <w16cid:commentId w16cid:paraId="2988449D" w16cid:durableId="33D2A718"/>
  <w16cid:commentId w16cid:paraId="5775A259" w16cid:durableId="1E36DACC"/>
  <w16cid:commentId w16cid:paraId="1146605B" w16cid:durableId="2022BDF9"/>
  <w16cid:commentId w16cid:paraId="2C15D9CD" w16cid:durableId="515677D6"/>
  <w16cid:commentId w16cid:paraId="67A8FD56" w16cid:durableId="4CAA71EC"/>
  <w16cid:commentId w16cid:paraId="23766991" w16cid:durableId="63761BD2"/>
  <w16cid:commentId w16cid:paraId="3208CCA3" w16cid:durableId="1C6CC724"/>
  <w16cid:commentId w16cid:paraId="3417709F" w16cid:durableId="453BBED1"/>
  <w16cid:commentId w16cid:paraId="58DC25F3" w16cid:durableId="652569F1"/>
  <w16cid:commentId w16cid:paraId="5A5B1795" w16cid:durableId="64DB7D50"/>
  <w16cid:commentId w16cid:paraId="244E52FD" w16cid:durableId="091381DE"/>
  <w16cid:commentId w16cid:paraId="142DD287" w16cid:durableId="5236B207"/>
  <w16cid:commentId w16cid:paraId="2AE84F66" w16cid:durableId="09DA2929"/>
  <w16cid:commentId w16cid:paraId="03C529ED" w16cid:durableId="2B9A19F7"/>
  <w16cid:commentId w16cid:paraId="60B61E13" w16cid:durableId="791A3148"/>
  <w16cid:commentId w16cid:paraId="361E0FE2" w16cid:durableId="0D3D7EFB"/>
  <w16cid:commentId w16cid:paraId="6B515A32" w16cid:durableId="12914F02"/>
  <w16cid:commentId w16cid:paraId="78781AB5" w16cid:durableId="3E86296C"/>
  <w16cid:commentId w16cid:paraId="517FA0CF" w16cid:durableId="07B0165F"/>
  <w16cid:commentId w16cid:paraId="66ABA787" w16cid:durableId="3A7F116C"/>
  <w16cid:commentId w16cid:paraId="719E089E" w16cid:durableId="12DE3B73"/>
  <w16cid:commentId w16cid:paraId="173638E3" w16cid:durableId="072B0F79"/>
  <w16cid:commentId w16cid:paraId="28692F43" w16cid:durableId="35A51B70"/>
  <w16cid:commentId w16cid:paraId="244CFA5F" w16cid:durableId="1B18CAC7"/>
  <w16cid:commentId w16cid:paraId="25206FCC" w16cid:durableId="51D26DE8"/>
  <w16cid:commentId w16cid:paraId="0D9E86C7" w16cid:durableId="533B13CC"/>
  <w16cid:commentId w16cid:paraId="63676162" w16cid:durableId="00CD0B5D"/>
  <w16cid:commentId w16cid:paraId="09048021" w16cid:durableId="015ED3D3"/>
  <w16cid:commentId w16cid:paraId="43349FA0" w16cid:durableId="64DB4C73"/>
  <w16cid:commentId w16cid:paraId="513A7275" w16cid:durableId="3455B808"/>
  <w16cid:commentId w16cid:paraId="3131D304" w16cid:durableId="3856DBCB"/>
  <w16cid:commentId w16cid:paraId="60C1C23B" w16cid:durableId="49AF8CAA"/>
  <w16cid:commentId w16cid:paraId="09809E42" w16cid:durableId="73E9A236"/>
  <w16cid:commentId w16cid:paraId="0820928E" w16cid:durableId="28F080FB"/>
  <w16cid:commentId w16cid:paraId="307C5B2A" w16cid:durableId="3F529529"/>
  <w16cid:commentId w16cid:paraId="0C20F33E" w16cid:durableId="53E83B2E"/>
  <w16cid:commentId w16cid:paraId="685AF107" w16cid:durableId="54EB6F69"/>
  <w16cid:commentId w16cid:paraId="18459F14" w16cid:durableId="2CF90372"/>
  <w16cid:commentId w16cid:paraId="1D47AA35" w16cid:durableId="24C265B6"/>
  <w16cid:commentId w16cid:paraId="4F01D7C3" w16cid:durableId="62662A31"/>
  <w16cid:commentId w16cid:paraId="7F881140" w16cid:durableId="64A05523"/>
  <w16cid:commentId w16cid:paraId="2F79EFF9" w16cid:durableId="05C0CA13"/>
  <w16cid:commentId w16cid:paraId="684AE490" w16cid:durableId="5C2B5E40"/>
  <w16cid:commentId w16cid:paraId="13977304" w16cid:durableId="53605EC4"/>
  <w16cid:commentId w16cid:paraId="5663C769" w16cid:durableId="1FB3855A"/>
  <w16cid:commentId w16cid:paraId="3A981569" w16cid:durableId="0E4EDFBC"/>
  <w16cid:commentId w16cid:paraId="30A55157" w16cid:durableId="44D60BAB"/>
  <w16cid:commentId w16cid:paraId="78CFC2DD" w16cid:durableId="1674A347"/>
  <w16cid:commentId w16cid:paraId="22AF3D58" w16cid:durableId="4763911A"/>
  <w16cid:commentId w16cid:paraId="05C49616" w16cid:durableId="47EA7A68"/>
  <w16cid:commentId w16cid:paraId="35A0457E" w16cid:durableId="1D118423"/>
  <w16cid:commentId w16cid:paraId="7EF3D28A" w16cid:durableId="4F0C0A11"/>
  <w16cid:commentId w16cid:paraId="347410B1" w16cid:durableId="423EA87D"/>
  <w16cid:commentId w16cid:paraId="666DBA9E" w16cid:durableId="1F0185CF"/>
  <w16cid:commentId w16cid:paraId="5E67211C" w16cid:durableId="64C89272"/>
  <w16cid:commentId w16cid:paraId="23B68425" w16cid:durableId="0757AA35"/>
  <w16cid:commentId w16cid:paraId="7A379BF5" w16cid:durableId="5A84987E"/>
  <w16cid:commentId w16cid:paraId="7FF13F61" w16cid:durableId="65D6D86C"/>
  <w16cid:commentId w16cid:paraId="671EAE0C" w16cid:durableId="391F4F90"/>
  <w16cid:commentId w16cid:paraId="1BF3F366" w16cid:durableId="5FE2A362"/>
  <w16cid:commentId w16cid:paraId="0C448E3B" w16cid:durableId="4DF10014"/>
  <w16cid:commentId w16cid:paraId="4A6FF896" w16cid:durableId="2A314DD9"/>
  <w16cid:commentId w16cid:paraId="0F9C8FEC" w16cid:durableId="1CC738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454D2" w14:textId="77777777" w:rsidR="00E55F7E" w:rsidRDefault="00E55F7E">
      <w:pPr>
        <w:spacing w:line="240" w:lineRule="auto"/>
      </w:pPr>
      <w:r>
        <w:separator/>
      </w:r>
    </w:p>
  </w:endnote>
  <w:endnote w:type="continuationSeparator" w:id="0">
    <w:p w14:paraId="5513F3E1" w14:textId="77777777" w:rsidR="00E55F7E" w:rsidRDefault="00E55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Light">
    <w:altName w:val="Segoe UI Light"/>
    <w:charset w:val="00"/>
    <w:family w:val="swiss"/>
    <w:pitch w:val="default"/>
    <w:sig w:usb0="00000000" w:usb1="00000000" w:usb2="00000000" w:usb3="00000000" w:csb0="0000009F" w:csb1="00000000"/>
  </w:font>
  <w:font w:name="Trajan Pro">
    <w:altName w:val="Segoe Print"/>
    <w:charset w:val="00"/>
    <w:family w:val="roman"/>
    <w:pitch w:val="default"/>
    <w:sig w:usb0="00000000"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014335"/>
      <w:docPartObj>
        <w:docPartGallery w:val="AutoText"/>
      </w:docPartObj>
    </w:sdtPr>
    <w:sdtContent>
      <w:p w14:paraId="4FCDBA43" w14:textId="77777777" w:rsidR="00262440" w:rsidRDefault="00116723">
        <w:pPr>
          <w:pStyle w:val="Footer"/>
          <w:jc w:val="center"/>
        </w:pPr>
        <w:r>
          <w:fldChar w:fldCharType="begin"/>
        </w:r>
        <w:r>
          <w:instrText xml:space="preserve"> PAGE   \* MERGEFORMAT </w:instrText>
        </w:r>
        <w:r>
          <w:fldChar w:fldCharType="separate"/>
        </w:r>
        <w:r>
          <w:t>1</w:t>
        </w:r>
        <w:r>
          <w:fldChar w:fldCharType="end"/>
        </w:r>
      </w:p>
    </w:sdtContent>
  </w:sdt>
  <w:p w14:paraId="226F8D55" w14:textId="77777777" w:rsidR="00262440" w:rsidRDefault="00262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C943C" w14:textId="77777777" w:rsidR="00E55F7E" w:rsidRDefault="00E55F7E">
      <w:pPr>
        <w:spacing w:after="0"/>
      </w:pPr>
      <w:r>
        <w:separator/>
      </w:r>
    </w:p>
  </w:footnote>
  <w:footnote w:type="continuationSeparator" w:id="0">
    <w:p w14:paraId="316DE803" w14:textId="77777777" w:rsidR="00E55F7E" w:rsidRDefault="00E55F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391E"/>
    <w:multiLevelType w:val="hybridMultilevel"/>
    <w:tmpl w:val="D5AA9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8E7B37"/>
    <w:multiLevelType w:val="multilevel"/>
    <w:tmpl w:val="048E7B37"/>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C65796"/>
    <w:multiLevelType w:val="multilevel"/>
    <w:tmpl w:val="04C6579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DE3A30"/>
    <w:multiLevelType w:val="hybridMultilevel"/>
    <w:tmpl w:val="F78A2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909D1"/>
    <w:multiLevelType w:val="hybridMultilevel"/>
    <w:tmpl w:val="D16A86EA"/>
    <w:lvl w:ilvl="0" w:tplc="62F8428A">
      <w:start w:val="1"/>
      <w:numFmt w:val="lowerLetter"/>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65EE6"/>
    <w:multiLevelType w:val="multilevel"/>
    <w:tmpl w:val="07C65EE6"/>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275DE7"/>
    <w:multiLevelType w:val="multilevel"/>
    <w:tmpl w:val="09275DE7"/>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33E00"/>
    <w:multiLevelType w:val="multilevel"/>
    <w:tmpl w:val="0C233E00"/>
    <w:lvl w:ilvl="0">
      <w:start w:val="1"/>
      <w:numFmt w:val="bullet"/>
      <w:lvlText w:val=""/>
      <w:lvlJc w:val="left"/>
      <w:pPr>
        <w:ind w:left="36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C8442EC"/>
    <w:multiLevelType w:val="multilevel"/>
    <w:tmpl w:val="0C8442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F184DEA"/>
    <w:multiLevelType w:val="multilevel"/>
    <w:tmpl w:val="0F184D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FCE7AC0"/>
    <w:multiLevelType w:val="multilevel"/>
    <w:tmpl w:val="0FCE7AC0"/>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0BA6E8B"/>
    <w:multiLevelType w:val="hybridMultilevel"/>
    <w:tmpl w:val="23C229FE"/>
    <w:lvl w:ilvl="0" w:tplc="04090017">
      <w:start w:val="1"/>
      <w:numFmt w:val="low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C613F3"/>
    <w:multiLevelType w:val="multilevel"/>
    <w:tmpl w:val="14C613F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4DF63BA"/>
    <w:multiLevelType w:val="multilevel"/>
    <w:tmpl w:val="14DF63BA"/>
    <w:lvl w:ilvl="0">
      <w:start w:val="1"/>
      <w:numFmt w:val="bullet"/>
      <w:lvlText w:val=""/>
      <w:lvlJc w:val="left"/>
      <w:pPr>
        <w:tabs>
          <w:tab w:val="left" w:pos="360"/>
        </w:tabs>
        <w:ind w:left="360" w:hanging="36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5EA6435"/>
    <w:multiLevelType w:val="multilevel"/>
    <w:tmpl w:val="15EA643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70B3569"/>
    <w:multiLevelType w:val="multilevel"/>
    <w:tmpl w:val="170B3569"/>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E13F92"/>
    <w:multiLevelType w:val="multilevel"/>
    <w:tmpl w:val="17E13F92"/>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CA260D"/>
    <w:multiLevelType w:val="multilevel"/>
    <w:tmpl w:val="18CA260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967457"/>
    <w:multiLevelType w:val="multilevel"/>
    <w:tmpl w:val="1B967457"/>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BEC6383"/>
    <w:multiLevelType w:val="multilevel"/>
    <w:tmpl w:val="1BEC6383"/>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C744142"/>
    <w:multiLevelType w:val="multilevel"/>
    <w:tmpl w:val="1C74414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D95104A"/>
    <w:multiLevelType w:val="multilevel"/>
    <w:tmpl w:val="1D95104A"/>
    <w:lvl w:ilvl="0">
      <w:start w:val="1"/>
      <w:numFmt w:val="lowerLetter"/>
      <w:lvlText w:val="%1)"/>
      <w:lvlJc w:val="left"/>
      <w:pPr>
        <w:ind w:left="360" w:hanging="360"/>
      </w:pPr>
      <w:rPr>
        <w:rFonts w:asciiTheme="minorHAnsi" w:hAnsiTheme="minorHAnsi" w:cstheme="minorHAnsi"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1E654F70"/>
    <w:multiLevelType w:val="multilevel"/>
    <w:tmpl w:val="1E654F70"/>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ED03876"/>
    <w:multiLevelType w:val="hybridMultilevel"/>
    <w:tmpl w:val="40C4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1FD43BB8"/>
    <w:multiLevelType w:val="multilevel"/>
    <w:tmpl w:val="1FD43BB8"/>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0ED53A9"/>
    <w:multiLevelType w:val="multilevel"/>
    <w:tmpl w:val="20ED53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24383A88"/>
    <w:multiLevelType w:val="multilevel"/>
    <w:tmpl w:val="24383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8D47D11"/>
    <w:multiLevelType w:val="multilevel"/>
    <w:tmpl w:val="28D47D1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8F62D41"/>
    <w:multiLevelType w:val="hybridMultilevel"/>
    <w:tmpl w:val="91DE98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9C335D"/>
    <w:multiLevelType w:val="hybridMultilevel"/>
    <w:tmpl w:val="50A40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166A7E"/>
    <w:multiLevelType w:val="multilevel"/>
    <w:tmpl w:val="2D166A7E"/>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31" w15:restartNumberingAfterBreak="0">
    <w:nsid w:val="2F174B41"/>
    <w:multiLevelType w:val="hybridMultilevel"/>
    <w:tmpl w:val="E16A54C2"/>
    <w:lvl w:ilvl="0" w:tplc="267830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15032E"/>
    <w:multiLevelType w:val="hybridMultilevel"/>
    <w:tmpl w:val="371CB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2216208"/>
    <w:multiLevelType w:val="multilevel"/>
    <w:tmpl w:val="32216208"/>
    <w:lvl w:ilvl="0">
      <w:start w:val="1"/>
      <w:numFmt w:val="low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331977A0"/>
    <w:multiLevelType w:val="multilevel"/>
    <w:tmpl w:val="331977A0"/>
    <w:lvl w:ilvl="0">
      <w:start w:val="1"/>
      <w:numFmt w:val="bullet"/>
      <w:lvlText w:val=""/>
      <w:lvlJc w:val="left"/>
      <w:pPr>
        <w:ind w:left="360" w:hanging="360"/>
      </w:pPr>
      <w:rPr>
        <w:rFonts w:ascii="Symbol" w:hAnsi="Symbol" w:hint="default"/>
      </w:rPr>
    </w:lvl>
    <w:lvl w:ilvl="1">
      <w:start w:val="1"/>
      <w:numFmt w:val="bullet"/>
      <w:lvlText w:val="o"/>
      <w:lvlJc w:val="left"/>
      <w:pPr>
        <w:ind w:left="1666" w:hanging="360"/>
      </w:pPr>
      <w:rPr>
        <w:rFonts w:ascii="Courier New" w:hAnsi="Courier New" w:cs="Courier New" w:hint="default"/>
      </w:rPr>
    </w:lvl>
    <w:lvl w:ilvl="2">
      <w:start w:val="1"/>
      <w:numFmt w:val="bullet"/>
      <w:lvlText w:val=""/>
      <w:lvlJc w:val="left"/>
      <w:pPr>
        <w:ind w:left="2386" w:hanging="360"/>
      </w:pPr>
      <w:rPr>
        <w:rFonts w:ascii="Wingdings" w:hAnsi="Wingdings" w:hint="default"/>
      </w:rPr>
    </w:lvl>
    <w:lvl w:ilvl="3">
      <w:start w:val="1"/>
      <w:numFmt w:val="bullet"/>
      <w:lvlText w:val=""/>
      <w:lvlJc w:val="left"/>
      <w:pPr>
        <w:ind w:left="3106" w:hanging="360"/>
      </w:pPr>
      <w:rPr>
        <w:rFonts w:ascii="Symbol" w:hAnsi="Symbol" w:hint="default"/>
      </w:rPr>
    </w:lvl>
    <w:lvl w:ilvl="4">
      <w:start w:val="1"/>
      <w:numFmt w:val="bullet"/>
      <w:lvlText w:val="o"/>
      <w:lvlJc w:val="left"/>
      <w:pPr>
        <w:ind w:left="3826" w:hanging="360"/>
      </w:pPr>
      <w:rPr>
        <w:rFonts w:ascii="Courier New" w:hAnsi="Courier New" w:cs="Courier New" w:hint="default"/>
      </w:rPr>
    </w:lvl>
    <w:lvl w:ilvl="5">
      <w:start w:val="1"/>
      <w:numFmt w:val="bullet"/>
      <w:lvlText w:val=""/>
      <w:lvlJc w:val="left"/>
      <w:pPr>
        <w:ind w:left="4546" w:hanging="360"/>
      </w:pPr>
      <w:rPr>
        <w:rFonts w:ascii="Wingdings" w:hAnsi="Wingdings" w:hint="default"/>
      </w:rPr>
    </w:lvl>
    <w:lvl w:ilvl="6">
      <w:start w:val="1"/>
      <w:numFmt w:val="bullet"/>
      <w:lvlText w:val=""/>
      <w:lvlJc w:val="left"/>
      <w:pPr>
        <w:ind w:left="5266" w:hanging="360"/>
      </w:pPr>
      <w:rPr>
        <w:rFonts w:ascii="Symbol" w:hAnsi="Symbol" w:hint="default"/>
      </w:rPr>
    </w:lvl>
    <w:lvl w:ilvl="7">
      <w:start w:val="1"/>
      <w:numFmt w:val="bullet"/>
      <w:lvlText w:val="o"/>
      <w:lvlJc w:val="left"/>
      <w:pPr>
        <w:ind w:left="5986" w:hanging="360"/>
      </w:pPr>
      <w:rPr>
        <w:rFonts w:ascii="Courier New" w:hAnsi="Courier New" w:cs="Courier New" w:hint="default"/>
      </w:rPr>
    </w:lvl>
    <w:lvl w:ilvl="8">
      <w:start w:val="1"/>
      <w:numFmt w:val="bullet"/>
      <w:lvlText w:val=""/>
      <w:lvlJc w:val="left"/>
      <w:pPr>
        <w:ind w:left="6706" w:hanging="360"/>
      </w:pPr>
      <w:rPr>
        <w:rFonts w:ascii="Wingdings" w:hAnsi="Wingdings" w:hint="default"/>
      </w:rPr>
    </w:lvl>
  </w:abstractNum>
  <w:abstractNum w:abstractNumId="35" w15:restartNumberingAfterBreak="0">
    <w:nsid w:val="337C527C"/>
    <w:multiLevelType w:val="hybridMultilevel"/>
    <w:tmpl w:val="BD0E78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34276D98"/>
    <w:multiLevelType w:val="hybridMultilevel"/>
    <w:tmpl w:val="1076FD72"/>
    <w:lvl w:ilvl="0" w:tplc="A10CD4D2">
      <w:start w:val="1"/>
      <w:numFmt w:val="lowerLetter"/>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4A904ED"/>
    <w:multiLevelType w:val="multilevel"/>
    <w:tmpl w:val="34A904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60528D1"/>
    <w:multiLevelType w:val="multilevel"/>
    <w:tmpl w:val="360528D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65E78C5"/>
    <w:multiLevelType w:val="multilevel"/>
    <w:tmpl w:val="365E78C5"/>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7A62A47"/>
    <w:multiLevelType w:val="multilevel"/>
    <w:tmpl w:val="37A62A4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7D65518"/>
    <w:multiLevelType w:val="multilevel"/>
    <w:tmpl w:val="37D6551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384B5C02"/>
    <w:multiLevelType w:val="hybridMultilevel"/>
    <w:tmpl w:val="0A827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A760F3E"/>
    <w:multiLevelType w:val="hybridMultilevel"/>
    <w:tmpl w:val="DCB24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3B630F3D"/>
    <w:multiLevelType w:val="multilevel"/>
    <w:tmpl w:val="28D47D1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F4159EB"/>
    <w:multiLevelType w:val="multilevel"/>
    <w:tmpl w:val="3F4159E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3F9D18B2"/>
    <w:multiLevelType w:val="hybridMultilevel"/>
    <w:tmpl w:val="2C8A0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15:restartNumberingAfterBreak="0">
    <w:nsid w:val="3FAF5FF3"/>
    <w:multiLevelType w:val="hybridMultilevel"/>
    <w:tmpl w:val="8A041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2F866EB"/>
    <w:multiLevelType w:val="multilevel"/>
    <w:tmpl w:val="42F866E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4106AC4"/>
    <w:multiLevelType w:val="multilevel"/>
    <w:tmpl w:val="44106A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458952A9"/>
    <w:multiLevelType w:val="multilevel"/>
    <w:tmpl w:val="87D0A63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5F33C96"/>
    <w:multiLevelType w:val="hybridMultilevel"/>
    <w:tmpl w:val="F1782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46C82EBA"/>
    <w:multiLevelType w:val="hybridMultilevel"/>
    <w:tmpl w:val="A8928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DA6980"/>
    <w:multiLevelType w:val="multilevel"/>
    <w:tmpl w:val="49DA6980"/>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4A5C7EC9"/>
    <w:multiLevelType w:val="multilevel"/>
    <w:tmpl w:val="4A5C7EC9"/>
    <w:lvl w:ilvl="0">
      <w:start w:val="1"/>
      <w:numFmt w:val="low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4CF10621"/>
    <w:multiLevelType w:val="multilevel"/>
    <w:tmpl w:val="4CF10621"/>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D307BF3"/>
    <w:multiLevelType w:val="multilevel"/>
    <w:tmpl w:val="4D307BF3"/>
    <w:lvl w:ilvl="0">
      <w:start w:val="1"/>
      <w:numFmt w:val="lowerLetter"/>
      <w:lvlText w:val="%1)"/>
      <w:lvlJc w:val="left"/>
      <w:pPr>
        <w:ind w:left="36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F7511E5"/>
    <w:multiLevelType w:val="multilevel"/>
    <w:tmpl w:val="4F7511E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524724BB"/>
    <w:multiLevelType w:val="hybridMultilevel"/>
    <w:tmpl w:val="6616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8131E"/>
    <w:multiLevelType w:val="multilevel"/>
    <w:tmpl w:val="52C8131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0" w15:restartNumberingAfterBreak="0">
    <w:nsid w:val="53867B14"/>
    <w:multiLevelType w:val="multilevel"/>
    <w:tmpl w:val="53867B14"/>
    <w:lvl w:ilvl="0">
      <w:start w:val="1"/>
      <w:numFmt w:val="bullet"/>
      <w:lvlText w:val=""/>
      <w:lvlJc w:val="left"/>
      <w:pPr>
        <w:ind w:left="360" w:hanging="360"/>
      </w:pPr>
      <w:rPr>
        <w:rFonts w:ascii="Symbol" w:hAnsi="Symbol" w:hint="default"/>
        <w:color w:val="auto"/>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1" w15:restartNumberingAfterBreak="0">
    <w:nsid w:val="53D31968"/>
    <w:multiLevelType w:val="multilevel"/>
    <w:tmpl w:val="53D31968"/>
    <w:lvl w:ilvl="0">
      <w:start w:val="1"/>
      <w:numFmt w:val="bullet"/>
      <w:lvlText w:val="•"/>
      <w:lvlJc w:val="left"/>
      <w:pPr>
        <w:ind w:left="36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3E829FE"/>
    <w:multiLevelType w:val="multilevel"/>
    <w:tmpl w:val="53E829FE"/>
    <w:lvl w:ilvl="0">
      <w:start w:val="1"/>
      <w:numFmt w:val="lowerLetter"/>
      <w:lvlText w:val="%1)"/>
      <w:lvlJc w:val="left"/>
      <w:pPr>
        <w:ind w:left="36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45F0801"/>
    <w:multiLevelType w:val="multilevel"/>
    <w:tmpl w:val="545F0801"/>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15:restartNumberingAfterBreak="0">
    <w:nsid w:val="55206DAB"/>
    <w:multiLevelType w:val="multilevel"/>
    <w:tmpl w:val="F1AC0708"/>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5" w15:restartNumberingAfterBreak="0">
    <w:nsid w:val="55846BC5"/>
    <w:multiLevelType w:val="multilevel"/>
    <w:tmpl w:val="55846BC5"/>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561A7D7E"/>
    <w:multiLevelType w:val="multilevel"/>
    <w:tmpl w:val="561A7D7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571514B4"/>
    <w:multiLevelType w:val="multilevel"/>
    <w:tmpl w:val="571514B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57837D42"/>
    <w:multiLevelType w:val="hybridMultilevel"/>
    <w:tmpl w:val="D208F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9" w15:restartNumberingAfterBreak="0">
    <w:nsid w:val="5A6402A8"/>
    <w:multiLevelType w:val="hybridMultilevel"/>
    <w:tmpl w:val="ABA08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D43DC2"/>
    <w:multiLevelType w:val="hybridMultilevel"/>
    <w:tmpl w:val="C120A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1" w15:restartNumberingAfterBreak="0">
    <w:nsid w:val="5BDD6B4B"/>
    <w:multiLevelType w:val="multilevel"/>
    <w:tmpl w:val="5BDD6B4B"/>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C377309"/>
    <w:multiLevelType w:val="multilevel"/>
    <w:tmpl w:val="5C377309"/>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5FFA385E"/>
    <w:multiLevelType w:val="multilevel"/>
    <w:tmpl w:val="5FFA385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60EF0519"/>
    <w:multiLevelType w:val="hybridMultilevel"/>
    <w:tmpl w:val="8F7618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5" w15:restartNumberingAfterBreak="0">
    <w:nsid w:val="62F05ACB"/>
    <w:multiLevelType w:val="multilevel"/>
    <w:tmpl w:val="62F05ACB"/>
    <w:lvl w:ilvl="0">
      <w:start w:val="1"/>
      <w:numFmt w:val="bullet"/>
      <w:lvlText w:val=""/>
      <w:lvlJc w:val="left"/>
      <w:pPr>
        <w:ind w:left="300" w:hanging="300"/>
      </w:pPr>
      <w:rPr>
        <w:rFonts w:ascii="Symbol" w:hAnsi="Symbol" w:hint="default"/>
        <w:color w:val="231F20"/>
        <w:spacing w:val="-6"/>
        <w:w w:val="100"/>
        <w:sz w:val="20"/>
        <w:szCs w:val="20"/>
        <w:lang w:val="en-US" w:eastAsia="en-US" w:bidi="en-US"/>
      </w:rPr>
    </w:lvl>
    <w:lvl w:ilvl="1">
      <w:numFmt w:val="bullet"/>
      <w:lvlText w:val="•"/>
      <w:lvlJc w:val="left"/>
      <w:pPr>
        <w:ind w:left="968" w:hanging="300"/>
      </w:pPr>
      <w:rPr>
        <w:rFonts w:hint="default"/>
        <w:lang w:val="en-US" w:eastAsia="en-US" w:bidi="en-US"/>
      </w:rPr>
    </w:lvl>
    <w:lvl w:ilvl="2">
      <w:numFmt w:val="bullet"/>
      <w:lvlText w:val="•"/>
      <w:lvlJc w:val="left"/>
      <w:pPr>
        <w:ind w:left="1417" w:hanging="300"/>
      </w:pPr>
      <w:rPr>
        <w:rFonts w:hint="default"/>
        <w:lang w:val="en-US" w:eastAsia="en-US" w:bidi="en-US"/>
      </w:rPr>
    </w:lvl>
    <w:lvl w:ilvl="3">
      <w:numFmt w:val="bullet"/>
      <w:lvlText w:val="•"/>
      <w:lvlJc w:val="left"/>
      <w:pPr>
        <w:ind w:left="1865" w:hanging="300"/>
      </w:pPr>
      <w:rPr>
        <w:rFonts w:hint="default"/>
        <w:lang w:val="en-US" w:eastAsia="en-US" w:bidi="en-US"/>
      </w:rPr>
    </w:lvl>
    <w:lvl w:ilvl="4">
      <w:numFmt w:val="bullet"/>
      <w:lvlText w:val="•"/>
      <w:lvlJc w:val="left"/>
      <w:pPr>
        <w:ind w:left="2314" w:hanging="300"/>
      </w:pPr>
      <w:rPr>
        <w:rFonts w:hint="default"/>
        <w:lang w:val="en-US" w:eastAsia="en-US" w:bidi="en-US"/>
      </w:rPr>
    </w:lvl>
    <w:lvl w:ilvl="5">
      <w:numFmt w:val="bullet"/>
      <w:lvlText w:val="•"/>
      <w:lvlJc w:val="left"/>
      <w:pPr>
        <w:ind w:left="2762" w:hanging="300"/>
      </w:pPr>
      <w:rPr>
        <w:rFonts w:hint="default"/>
        <w:lang w:val="en-US" w:eastAsia="en-US" w:bidi="en-US"/>
      </w:rPr>
    </w:lvl>
    <w:lvl w:ilvl="6">
      <w:numFmt w:val="bullet"/>
      <w:lvlText w:val="•"/>
      <w:lvlJc w:val="left"/>
      <w:pPr>
        <w:ind w:left="3211" w:hanging="300"/>
      </w:pPr>
      <w:rPr>
        <w:rFonts w:hint="default"/>
        <w:lang w:val="en-US" w:eastAsia="en-US" w:bidi="en-US"/>
      </w:rPr>
    </w:lvl>
    <w:lvl w:ilvl="7">
      <w:numFmt w:val="bullet"/>
      <w:lvlText w:val="•"/>
      <w:lvlJc w:val="left"/>
      <w:pPr>
        <w:ind w:left="3660" w:hanging="300"/>
      </w:pPr>
      <w:rPr>
        <w:rFonts w:hint="default"/>
        <w:lang w:val="en-US" w:eastAsia="en-US" w:bidi="en-US"/>
      </w:rPr>
    </w:lvl>
    <w:lvl w:ilvl="8">
      <w:numFmt w:val="bullet"/>
      <w:lvlText w:val="•"/>
      <w:lvlJc w:val="left"/>
      <w:pPr>
        <w:ind w:left="4108" w:hanging="300"/>
      </w:pPr>
      <w:rPr>
        <w:rFonts w:hint="default"/>
        <w:lang w:val="en-US" w:eastAsia="en-US" w:bidi="en-US"/>
      </w:rPr>
    </w:lvl>
  </w:abstractNum>
  <w:abstractNum w:abstractNumId="76" w15:restartNumberingAfterBreak="0">
    <w:nsid w:val="6380710D"/>
    <w:multiLevelType w:val="multilevel"/>
    <w:tmpl w:val="6380710D"/>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638B264B"/>
    <w:multiLevelType w:val="multilevel"/>
    <w:tmpl w:val="638B264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63A465A5"/>
    <w:multiLevelType w:val="hybridMultilevel"/>
    <w:tmpl w:val="376C9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9" w15:restartNumberingAfterBreak="0">
    <w:nsid w:val="653150F6"/>
    <w:multiLevelType w:val="multilevel"/>
    <w:tmpl w:val="653150F6"/>
    <w:lvl w:ilvl="0">
      <w:start w:val="1"/>
      <w:numFmt w:val="lowerLetter"/>
      <w:lvlText w:val="%1)"/>
      <w:lvlJc w:val="left"/>
      <w:pPr>
        <w:ind w:left="36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0" w15:restartNumberingAfterBreak="0">
    <w:nsid w:val="65B053AE"/>
    <w:multiLevelType w:val="multilevel"/>
    <w:tmpl w:val="65B053AE"/>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67B3BD6"/>
    <w:multiLevelType w:val="multilevel"/>
    <w:tmpl w:val="D12AD46C"/>
    <w:lvl w:ilvl="0">
      <w:start w:val="1"/>
      <w:numFmt w:val="lowerLetter"/>
      <w:lvlText w:val="%1)"/>
      <w:lvlJc w:val="left"/>
      <w:pPr>
        <w:ind w:left="360" w:hanging="360"/>
      </w:pPr>
      <w:rPr>
        <w:rFonts w:asciiTheme="minorHAnsi" w:hAnsiTheme="minorHAnsi" w:cstheme="minorHAnsi" w:hint="default"/>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745185D"/>
    <w:multiLevelType w:val="multilevel"/>
    <w:tmpl w:val="6745185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6845694A"/>
    <w:multiLevelType w:val="multilevel"/>
    <w:tmpl w:val="6845694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15:restartNumberingAfterBreak="0">
    <w:nsid w:val="6B392D9F"/>
    <w:multiLevelType w:val="hybridMultilevel"/>
    <w:tmpl w:val="5F8AB34E"/>
    <w:lvl w:ilvl="0" w:tplc="42B45D88">
      <w:start w:val="1"/>
      <w:numFmt w:val="lowerLetter"/>
      <w:lvlText w:val="%1)"/>
      <w:lvlJc w:val="left"/>
      <w:pPr>
        <w:ind w:left="36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ED36D7"/>
    <w:multiLevelType w:val="hybridMultilevel"/>
    <w:tmpl w:val="F62A2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6" w15:restartNumberingAfterBreak="0">
    <w:nsid w:val="6D3027A4"/>
    <w:multiLevelType w:val="multilevel"/>
    <w:tmpl w:val="6D3027A4"/>
    <w:lvl w:ilvl="0">
      <w:start w:val="1"/>
      <w:numFmt w:val="bullet"/>
      <w:lvlText w:val=""/>
      <w:lvlJc w:val="left"/>
      <w:pPr>
        <w:ind w:left="300" w:hanging="300"/>
      </w:pPr>
      <w:rPr>
        <w:rFonts w:ascii="Symbol" w:hAnsi="Symbol" w:hint="default"/>
        <w:color w:val="231F20"/>
        <w:spacing w:val="-3"/>
        <w:w w:val="100"/>
        <w:sz w:val="20"/>
        <w:szCs w:val="20"/>
        <w:lang w:val="en-US" w:eastAsia="en-US" w:bidi="en-US"/>
      </w:rPr>
    </w:lvl>
    <w:lvl w:ilvl="1">
      <w:numFmt w:val="bullet"/>
      <w:lvlText w:val="•"/>
      <w:lvlJc w:val="left"/>
      <w:pPr>
        <w:ind w:left="742" w:hanging="300"/>
      </w:pPr>
      <w:rPr>
        <w:rFonts w:hint="default"/>
        <w:lang w:val="en-US" w:eastAsia="en-US" w:bidi="en-US"/>
      </w:rPr>
    </w:lvl>
    <w:lvl w:ilvl="2">
      <w:numFmt w:val="bullet"/>
      <w:lvlText w:val="•"/>
      <w:lvlJc w:val="left"/>
      <w:pPr>
        <w:ind w:left="1191" w:hanging="300"/>
      </w:pPr>
      <w:rPr>
        <w:rFonts w:hint="default"/>
        <w:lang w:val="en-US" w:eastAsia="en-US" w:bidi="en-US"/>
      </w:rPr>
    </w:lvl>
    <w:lvl w:ilvl="3">
      <w:numFmt w:val="bullet"/>
      <w:lvlText w:val="•"/>
      <w:lvlJc w:val="left"/>
      <w:pPr>
        <w:ind w:left="1639" w:hanging="300"/>
      </w:pPr>
      <w:rPr>
        <w:rFonts w:hint="default"/>
        <w:lang w:val="en-US" w:eastAsia="en-US" w:bidi="en-US"/>
      </w:rPr>
    </w:lvl>
    <w:lvl w:ilvl="4">
      <w:numFmt w:val="bullet"/>
      <w:lvlText w:val="•"/>
      <w:lvlJc w:val="left"/>
      <w:pPr>
        <w:ind w:left="2088" w:hanging="300"/>
      </w:pPr>
      <w:rPr>
        <w:rFonts w:hint="default"/>
        <w:lang w:val="en-US" w:eastAsia="en-US" w:bidi="en-US"/>
      </w:rPr>
    </w:lvl>
    <w:lvl w:ilvl="5">
      <w:numFmt w:val="bullet"/>
      <w:lvlText w:val="•"/>
      <w:lvlJc w:val="left"/>
      <w:pPr>
        <w:ind w:left="2536" w:hanging="300"/>
      </w:pPr>
      <w:rPr>
        <w:rFonts w:hint="default"/>
        <w:lang w:val="en-US" w:eastAsia="en-US" w:bidi="en-US"/>
      </w:rPr>
    </w:lvl>
    <w:lvl w:ilvl="6">
      <w:numFmt w:val="bullet"/>
      <w:lvlText w:val="•"/>
      <w:lvlJc w:val="left"/>
      <w:pPr>
        <w:ind w:left="2985" w:hanging="300"/>
      </w:pPr>
      <w:rPr>
        <w:rFonts w:hint="default"/>
        <w:lang w:val="en-US" w:eastAsia="en-US" w:bidi="en-US"/>
      </w:rPr>
    </w:lvl>
    <w:lvl w:ilvl="7">
      <w:numFmt w:val="bullet"/>
      <w:lvlText w:val="•"/>
      <w:lvlJc w:val="left"/>
      <w:pPr>
        <w:ind w:left="3434" w:hanging="300"/>
      </w:pPr>
      <w:rPr>
        <w:rFonts w:hint="default"/>
        <w:lang w:val="en-US" w:eastAsia="en-US" w:bidi="en-US"/>
      </w:rPr>
    </w:lvl>
    <w:lvl w:ilvl="8">
      <w:numFmt w:val="bullet"/>
      <w:lvlText w:val="•"/>
      <w:lvlJc w:val="left"/>
      <w:pPr>
        <w:ind w:left="3882" w:hanging="300"/>
      </w:pPr>
      <w:rPr>
        <w:rFonts w:hint="default"/>
        <w:lang w:val="en-US" w:eastAsia="en-US" w:bidi="en-US"/>
      </w:rPr>
    </w:lvl>
  </w:abstractNum>
  <w:abstractNum w:abstractNumId="87" w15:restartNumberingAfterBreak="0">
    <w:nsid w:val="6FA9635C"/>
    <w:multiLevelType w:val="multilevel"/>
    <w:tmpl w:val="6FA9635C"/>
    <w:lvl w:ilvl="0">
      <w:start w:val="1"/>
      <w:numFmt w:val="bullet"/>
      <w:lvlText w:val=""/>
      <w:lvlJc w:val="left"/>
      <w:pPr>
        <w:ind w:left="360" w:hanging="360"/>
      </w:pPr>
      <w:rPr>
        <w:rFonts w:ascii="Symbol" w:hAnsi="Symbol" w:hint="default"/>
      </w:rPr>
    </w:lvl>
    <w:lvl w:ilvl="1">
      <w:start w:val="1"/>
      <w:numFmt w:val="bullet"/>
      <w:lvlText w:val="o"/>
      <w:lvlJc w:val="left"/>
      <w:pPr>
        <w:ind w:left="1183" w:hanging="360"/>
      </w:pPr>
      <w:rPr>
        <w:rFonts w:ascii="Courier New" w:hAnsi="Courier New" w:cs="Courier New" w:hint="default"/>
      </w:rPr>
    </w:lvl>
    <w:lvl w:ilvl="2">
      <w:start w:val="1"/>
      <w:numFmt w:val="bullet"/>
      <w:lvlText w:val=""/>
      <w:lvlJc w:val="left"/>
      <w:pPr>
        <w:ind w:left="1903" w:hanging="360"/>
      </w:pPr>
      <w:rPr>
        <w:rFonts w:ascii="Wingdings" w:hAnsi="Wingdings" w:hint="default"/>
      </w:rPr>
    </w:lvl>
    <w:lvl w:ilvl="3">
      <w:start w:val="1"/>
      <w:numFmt w:val="bullet"/>
      <w:lvlText w:val=""/>
      <w:lvlJc w:val="left"/>
      <w:pPr>
        <w:ind w:left="2623" w:hanging="360"/>
      </w:pPr>
      <w:rPr>
        <w:rFonts w:ascii="Symbol" w:hAnsi="Symbol" w:hint="default"/>
      </w:rPr>
    </w:lvl>
    <w:lvl w:ilvl="4">
      <w:start w:val="1"/>
      <w:numFmt w:val="bullet"/>
      <w:lvlText w:val="o"/>
      <w:lvlJc w:val="left"/>
      <w:pPr>
        <w:ind w:left="3343" w:hanging="360"/>
      </w:pPr>
      <w:rPr>
        <w:rFonts w:ascii="Courier New" w:hAnsi="Courier New" w:cs="Courier New" w:hint="default"/>
      </w:rPr>
    </w:lvl>
    <w:lvl w:ilvl="5">
      <w:start w:val="1"/>
      <w:numFmt w:val="bullet"/>
      <w:lvlText w:val=""/>
      <w:lvlJc w:val="left"/>
      <w:pPr>
        <w:ind w:left="4063" w:hanging="360"/>
      </w:pPr>
      <w:rPr>
        <w:rFonts w:ascii="Wingdings" w:hAnsi="Wingdings" w:hint="default"/>
      </w:rPr>
    </w:lvl>
    <w:lvl w:ilvl="6">
      <w:start w:val="1"/>
      <w:numFmt w:val="bullet"/>
      <w:lvlText w:val=""/>
      <w:lvlJc w:val="left"/>
      <w:pPr>
        <w:ind w:left="4783" w:hanging="360"/>
      </w:pPr>
      <w:rPr>
        <w:rFonts w:ascii="Symbol" w:hAnsi="Symbol" w:hint="default"/>
      </w:rPr>
    </w:lvl>
    <w:lvl w:ilvl="7">
      <w:start w:val="1"/>
      <w:numFmt w:val="bullet"/>
      <w:lvlText w:val="o"/>
      <w:lvlJc w:val="left"/>
      <w:pPr>
        <w:ind w:left="5503" w:hanging="360"/>
      </w:pPr>
      <w:rPr>
        <w:rFonts w:ascii="Courier New" w:hAnsi="Courier New" w:cs="Courier New" w:hint="default"/>
      </w:rPr>
    </w:lvl>
    <w:lvl w:ilvl="8">
      <w:start w:val="1"/>
      <w:numFmt w:val="bullet"/>
      <w:lvlText w:val=""/>
      <w:lvlJc w:val="left"/>
      <w:pPr>
        <w:ind w:left="6223" w:hanging="360"/>
      </w:pPr>
      <w:rPr>
        <w:rFonts w:ascii="Wingdings" w:hAnsi="Wingdings" w:hint="default"/>
      </w:rPr>
    </w:lvl>
  </w:abstractNum>
  <w:abstractNum w:abstractNumId="88" w15:restartNumberingAfterBreak="0">
    <w:nsid w:val="6FC77EB2"/>
    <w:multiLevelType w:val="multilevel"/>
    <w:tmpl w:val="465800D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9" w15:restartNumberingAfterBreak="0">
    <w:nsid w:val="70CD3702"/>
    <w:multiLevelType w:val="hybridMultilevel"/>
    <w:tmpl w:val="2AAC92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AE6BCE"/>
    <w:multiLevelType w:val="multilevel"/>
    <w:tmpl w:val="71AE6BC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1" w15:restartNumberingAfterBreak="0">
    <w:nsid w:val="71F50144"/>
    <w:multiLevelType w:val="multilevel"/>
    <w:tmpl w:val="71F50144"/>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26309C8"/>
    <w:multiLevelType w:val="multilevel"/>
    <w:tmpl w:val="726309C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730A0F6A"/>
    <w:multiLevelType w:val="multilevel"/>
    <w:tmpl w:val="730A0F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4" w15:restartNumberingAfterBreak="0">
    <w:nsid w:val="73623DA2"/>
    <w:multiLevelType w:val="hybridMultilevel"/>
    <w:tmpl w:val="5EB48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5" w15:restartNumberingAfterBreak="0">
    <w:nsid w:val="73A97197"/>
    <w:multiLevelType w:val="multilevel"/>
    <w:tmpl w:val="73A9719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74D14A67"/>
    <w:multiLevelType w:val="multilevel"/>
    <w:tmpl w:val="74D14A67"/>
    <w:lvl w:ilvl="0">
      <w:start w:val="1"/>
      <w:numFmt w:val="bullet"/>
      <w:lvlText w:val="o"/>
      <w:lvlJc w:val="left"/>
      <w:pPr>
        <w:ind w:left="810" w:hanging="360"/>
      </w:pPr>
      <w:rPr>
        <w:rFonts w:ascii="Courier New" w:hAnsi="Courier New" w:cs="Courier New" w:hint="default"/>
        <w:color w:val="auto"/>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7" w15:restartNumberingAfterBreak="0">
    <w:nsid w:val="76E87B55"/>
    <w:multiLevelType w:val="multilevel"/>
    <w:tmpl w:val="76E87B5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8" w15:restartNumberingAfterBreak="0">
    <w:nsid w:val="79E4794B"/>
    <w:multiLevelType w:val="hybridMultilevel"/>
    <w:tmpl w:val="2EB8D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3750C0"/>
    <w:multiLevelType w:val="multilevel"/>
    <w:tmpl w:val="A846F580"/>
    <w:lvl w:ilvl="0">
      <w:start w:val="1"/>
      <w:numFmt w:val="lowerRoman"/>
      <w:lvlText w:val="%1."/>
      <w:lvlJc w:val="right"/>
      <w:pPr>
        <w:ind w:left="81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00" w15:restartNumberingAfterBreak="0">
    <w:nsid w:val="7B47250B"/>
    <w:multiLevelType w:val="multilevel"/>
    <w:tmpl w:val="7B47250B"/>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1" w15:restartNumberingAfterBreak="0">
    <w:nsid w:val="7B52504B"/>
    <w:multiLevelType w:val="multilevel"/>
    <w:tmpl w:val="7B52504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7CB334C1"/>
    <w:multiLevelType w:val="multilevel"/>
    <w:tmpl w:val="7CB334C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7E206BD7"/>
    <w:multiLevelType w:val="multilevel"/>
    <w:tmpl w:val="7E206BD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4" w15:restartNumberingAfterBreak="0">
    <w:nsid w:val="7EA257E1"/>
    <w:multiLevelType w:val="hybridMultilevel"/>
    <w:tmpl w:val="A0509550"/>
    <w:lvl w:ilvl="0" w:tplc="AF18C6B2">
      <w:start w:val="1"/>
      <w:numFmt w:val="lowerLetter"/>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F802907"/>
    <w:multiLevelType w:val="hybridMultilevel"/>
    <w:tmpl w:val="6A36F0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6" w15:restartNumberingAfterBreak="0">
    <w:nsid w:val="7FE82EBA"/>
    <w:multiLevelType w:val="multilevel"/>
    <w:tmpl w:val="7FE82EBA"/>
    <w:lvl w:ilvl="0">
      <w:start w:val="1"/>
      <w:numFmt w:val="lowerLetter"/>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431477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6502325">
    <w:abstractNumId w:val="10"/>
  </w:num>
  <w:num w:numId="3" w16cid:durableId="280383756">
    <w:abstractNumId w:val="97"/>
  </w:num>
  <w:num w:numId="4" w16cid:durableId="1102342208">
    <w:abstractNumId w:val="12"/>
  </w:num>
  <w:num w:numId="5" w16cid:durableId="1974753731">
    <w:abstractNumId w:val="13"/>
  </w:num>
  <w:num w:numId="6" w16cid:durableId="226453992">
    <w:abstractNumId w:val="54"/>
  </w:num>
  <w:num w:numId="7" w16cid:durableId="289753111">
    <w:abstractNumId w:val="49"/>
  </w:num>
  <w:num w:numId="8" w16cid:durableId="1676296910">
    <w:abstractNumId w:val="2"/>
  </w:num>
  <w:num w:numId="9" w16cid:durableId="1329207236">
    <w:abstractNumId w:val="55"/>
  </w:num>
  <w:num w:numId="10" w16cid:durableId="2138527650">
    <w:abstractNumId w:val="67"/>
  </w:num>
  <w:num w:numId="11" w16cid:durableId="1984195302">
    <w:abstractNumId w:val="6"/>
  </w:num>
  <w:num w:numId="12" w16cid:durableId="537939639">
    <w:abstractNumId w:val="21"/>
  </w:num>
  <w:num w:numId="13" w16cid:durableId="912471190">
    <w:abstractNumId w:val="102"/>
  </w:num>
  <w:num w:numId="14" w16cid:durableId="1443919868">
    <w:abstractNumId w:val="24"/>
  </w:num>
  <w:num w:numId="15" w16cid:durableId="200098016">
    <w:abstractNumId w:val="63"/>
  </w:num>
  <w:num w:numId="16" w16cid:durableId="1562061406">
    <w:abstractNumId w:val="65"/>
  </w:num>
  <w:num w:numId="17" w16cid:durableId="1614941520">
    <w:abstractNumId w:val="96"/>
  </w:num>
  <w:num w:numId="18" w16cid:durableId="1130829992">
    <w:abstractNumId w:val="106"/>
  </w:num>
  <w:num w:numId="19" w16cid:durableId="796725571">
    <w:abstractNumId w:val="7"/>
  </w:num>
  <w:num w:numId="20" w16cid:durableId="440029183">
    <w:abstractNumId w:val="101"/>
  </w:num>
  <w:num w:numId="21" w16cid:durableId="1327130990">
    <w:abstractNumId w:val="60"/>
  </w:num>
  <w:num w:numId="22" w16cid:durableId="1030103572">
    <w:abstractNumId w:val="86"/>
  </w:num>
  <w:num w:numId="23" w16cid:durableId="380633910">
    <w:abstractNumId w:val="1"/>
  </w:num>
  <w:num w:numId="24" w16cid:durableId="736903306">
    <w:abstractNumId w:val="75"/>
  </w:num>
  <w:num w:numId="25" w16cid:durableId="1192457404">
    <w:abstractNumId w:val="20"/>
  </w:num>
  <w:num w:numId="26" w16cid:durableId="2119987758">
    <w:abstractNumId w:val="92"/>
  </w:num>
  <w:num w:numId="27" w16cid:durableId="1404525758">
    <w:abstractNumId w:val="34"/>
  </w:num>
  <w:num w:numId="28" w16cid:durableId="1492595715">
    <w:abstractNumId w:val="62"/>
  </w:num>
  <w:num w:numId="29" w16cid:durableId="553274406">
    <w:abstractNumId w:val="5"/>
  </w:num>
  <w:num w:numId="30" w16cid:durableId="348794269">
    <w:abstractNumId w:val="30"/>
  </w:num>
  <w:num w:numId="31" w16cid:durableId="1730882698">
    <w:abstractNumId w:val="18"/>
  </w:num>
  <w:num w:numId="32" w16cid:durableId="1566407523">
    <w:abstractNumId w:val="22"/>
  </w:num>
  <w:num w:numId="33" w16cid:durableId="1099761094">
    <w:abstractNumId w:val="15"/>
  </w:num>
  <w:num w:numId="34" w16cid:durableId="988821232">
    <w:abstractNumId w:val="61"/>
  </w:num>
  <w:num w:numId="35" w16cid:durableId="2102944868">
    <w:abstractNumId w:val="77"/>
  </w:num>
  <w:num w:numId="36" w16cid:durableId="316736772">
    <w:abstractNumId w:val="53"/>
  </w:num>
  <w:num w:numId="37" w16cid:durableId="961808851">
    <w:abstractNumId w:val="39"/>
  </w:num>
  <w:num w:numId="38" w16cid:durableId="404306603">
    <w:abstractNumId w:val="71"/>
  </w:num>
  <w:num w:numId="39" w16cid:durableId="1122335647">
    <w:abstractNumId w:val="40"/>
  </w:num>
  <w:num w:numId="40" w16cid:durableId="1986397588">
    <w:abstractNumId w:val="48"/>
  </w:num>
  <w:num w:numId="41" w16cid:durableId="787533">
    <w:abstractNumId w:val="17"/>
  </w:num>
  <w:num w:numId="42" w16cid:durableId="723412510">
    <w:abstractNumId w:val="33"/>
  </w:num>
  <w:num w:numId="43" w16cid:durableId="350647254">
    <w:abstractNumId w:val="91"/>
  </w:num>
  <w:num w:numId="44" w16cid:durableId="117187964">
    <w:abstractNumId w:val="66"/>
  </w:num>
  <w:num w:numId="45" w16cid:durableId="1306084652">
    <w:abstractNumId w:val="82"/>
  </w:num>
  <w:num w:numId="46" w16cid:durableId="144929931">
    <w:abstractNumId w:val="87"/>
  </w:num>
  <w:num w:numId="47" w16cid:durableId="996690268">
    <w:abstractNumId w:val="41"/>
  </w:num>
  <w:num w:numId="48" w16cid:durableId="1755085258">
    <w:abstractNumId w:val="80"/>
  </w:num>
  <w:num w:numId="49" w16cid:durableId="56129506">
    <w:abstractNumId w:val="90"/>
  </w:num>
  <w:num w:numId="50" w16cid:durableId="984162721">
    <w:abstractNumId w:val="72"/>
  </w:num>
  <w:num w:numId="51" w16cid:durableId="1934237210">
    <w:abstractNumId w:val="25"/>
  </w:num>
  <w:num w:numId="52" w16cid:durableId="550306657">
    <w:abstractNumId w:val="57"/>
  </w:num>
  <w:num w:numId="53" w16cid:durableId="405960257">
    <w:abstractNumId w:val="16"/>
  </w:num>
  <w:num w:numId="54" w16cid:durableId="318655118">
    <w:abstractNumId w:val="45"/>
  </w:num>
  <w:num w:numId="55" w16cid:durableId="699430583">
    <w:abstractNumId w:val="8"/>
  </w:num>
  <w:num w:numId="56" w16cid:durableId="1514801529">
    <w:abstractNumId w:val="38"/>
  </w:num>
  <w:num w:numId="57" w16cid:durableId="440684668">
    <w:abstractNumId w:val="95"/>
  </w:num>
  <w:num w:numId="58" w16cid:durableId="347565039">
    <w:abstractNumId w:val="59"/>
  </w:num>
  <w:num w:numId="59" w16cid:durableId="956136847">
    <w:abstractNumId w:val="79"/>
  </w:num>
  <w:num w:numId="60" w16cid:durableId="744374711">
    <w:abstractNumId w:val="73"/>
  </w:num>
  <w:num w:numId="61" w16cid:durableId="322205093">
    <w:abstractNumId w:val="100"/>
  </w:num>
  <w:num w:numId="62" w16cid:durableId="1254893173">
    <w:abstractNumId w:val="14"/>
  </w:num>
  <w:num w:numId="63" w16cid:durableId="383454861">
    <w:abstractNumId w:val="81"/>
  </w:num>
  <w:num w:numId="64" w16cid:durableId="1953243364">
    <w:abstractNumId w:val="19"/>
  </w:num>
  <w:num w:numId="65" w16cid:durableId="197352746">
    <w:abstractNumId w:val="27"/>
  </w:num>
  <w:num w:numId="66" w16cid:durableId="125854684">
    <w:abstractNumId w:val="37"/>
  </w:num>
  <w:num w:numId="67" w16cid:durableId="485171030">
    <w:abstractNumId w:val="103"/>
  </w:num>
  <w:num w:numId="68" w16cid:durableId="1612277114">
    <w:abstractNumId w:val="83"/>
  </w:num>
  <w:num w:numId="69" w16cid:durableId="302390483">
    <w:abstractNumId w:val="50"/>
  </w:num>
  <w:num w:numId="70" w16cid:durableId="1210729946">
    <w:abstractNumId w:val="93"/>
  </w:num>
  <w:num w:numId="71" w16cid:durableId="1698849725">
    <w:abstractNumId w:val="9"/>
  </w:num>
  <w:num w:numId="72" w16cid:durableId="925576580">
    <w:abstractNumId w:val="56"/>
  </w:num>
  <w:num w:numId="73" w16cid:durableId="754591115">
    <w:abstractNumId w:val="76"/>
  </w:num>
  <w:num w:numId="74" w16cid:durableId="1815562099">
    <w:abstractNumId w:val="51"/>
  </w:num>
  <w:num w:numId="75" w16cid:durableId="2032488557">
    <w:abstractNumId w:val="43"/>
  </w:num>
  <w:num w:numId="76" w16cid:durableId="685449537">
    <w:abstractNumId w:val="46"/>
  </w:num>
  <w:num w:numId="77" w16cid:durableId="936593704">
    <w:abstractNumId w:val="32"/>
  </w:num>
  <w:num w:numId="78" w16cid:durableId="303245432">
    <w:abstractNumId w:val="0"/>
  </w:num>
  <w:num w:numId="79" w16cid:durableId="1426341656">
    <w:abstractNumId w:val="94"/>
  </w:num>
  <w:num w:numId="80" w16cid:durableId="1408502164">
    <w:abstractNumId w:val="35"/>
  </w:num>
  <w:num w:numId="81" w16cid:durableId="1988244136">
    <w:abstractNumId w:val="70"/>
  </w:num>
  <w:num w:numId="82" w16cid:durableId="1730031256">
    <w:abstractNumId w:val="85"/>
  </w:num>
  <w:num w:numId="83" w16cid:durableId="1293442263">
    <w:abstractNumId w:val="78"/>
  </w:num>
  <w:num w:numId="84" w16cid:durableId="1619096326">
    <w:abstractNumId w:val="68"/>
  </w:num>
  <w:num w:numId="85" w16cid:durableId="727339568">
    <w:abstractNumId w:val="23"/>
  </w:num>
  <w:num w:numId="86" w16cid:durableId="1816142036">
    <w:abstractNumId w:val="74"/>
  </w:num>
  <w:num w:numId="87" w16cid:durableId="1308047842">
    <w:abstractNumId w:val="105"/>
  </w:num>
  <w:num w:numId="88" w16cid:durableId="378476987">
    <w:abstractNumId w:val="3"/>
  </w:num>
  <w:num w:numId="89" w16cid:durableId="248657458">
    <w:abstractNumId w:val="31"/>
  </w:num>
  <w:num w:numId="90" w16cid:durableId="2106920230">
    <w:abstractNumId w:val="104"/>
  </w:num>
  <w:num w:numId="91" w16cid:durableId="1330670056">
    <w:abstractNumId w:val="36"/>
  </w:num>
  <w:num w:numId="92" w16cid:durableId="1468548687">
    <w:abstractNumId w:val="11"/>
  </w:num>
  <w:num w:numId="93" w16cid:durableId="1778213282">
    <w:abstractNumId w:val="4"/>
  </w:num>
  <w:num w:numId="94" w16cid:durableId="1602032736">
    <w:abstractNumId w:val="89"/>
  </w:num>
  <w:num w:numId="95" w16cid:durableId="1400440801">
    <w:abstractNumId w:val="52"/>
  </w:num>
  <w:num w:numId="96" w16cid:durableId="1338074420">
    <w:abstractNumId w:val="47"/>
  </w:num>
  <w:num w:numId="97" w16cid:durableId="718363098">
    <w:abstractNumId w:val="99"/>
  </w:num>
  <w:num w:numId="98" w16cid:durableId="1077945510">
    <w:abstractNumId w:val="42"/>
  </w:num>
  <w:num w:numId="99" w16cid:durableId="1835221306">
    <w:abstractNumId w:val="29"/>
  </w:num>
  <w:num w:numId="100" w16cid:durableId="1392536852">
    <w:abstractNumId w:val="58"/>
  </w:num>
  <w:num w:numId="101" w16cid:durableId="819224467">
    <w:abstractNumId w:val="98"/>
  </w:num>
  <w:num w:numId="102" w16cid:durableId="1439179643">
    <w:abstractNumId w:val="69"/>
  </w:num>
  <w:num w:numId="103" w16cid:durableId="1639724332">
    <w:abstractNumId w:val="28"/>
  </w:num>
  <w:num w:numId="104" w16cid:durableId="1758791179">
    <w:abstractNumId w:val="44"/>
  </w:num>
  <w:num w:numId="105" w16cid:durableId="577180498">
    <w:abstractNumId w:val="64"/>
  </w:num>
  <w:num w:numId="106" w16cid:durableId="694423409">
    <w:abstractNumId w:val="84"/>
  </w:num>
  <w:num w:numId="107" w16cid:durableId="1077089950">
    <w:abstractNumId w:val="88"/>
  </w:num>
  <w:numIdMacAtCleanup w:val="10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gunga julius">
    <w15:presenceInfo w15:providerId="Windows Live" w15:userId="95ebc43eae22a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C0"/>
    <w:rsid w:val="00003330"/>
    <w:rsid w:val="00006BCC"/>
    <w:rsid w:val="00007F12"/>
    <w:rsid w:val="00012B6A"/>
    <w:rsid w:val="00013871"/>
    <w:rsid w:val="00014575"/>
    <w:rsid w:val="0003205D"/>
    <w:rsid w:val="00032ED1"/>
    <w:rsid w:val="0003382F"/>
    <w:rsid w:val="000417FF"/>
    <w:rsid w:val="000449C5"/>
    <w:rsid w:val="00046ACF"/>
    <w:rsid w:val="0005015C"/>
    <w:rsid w:val="00051585"/>
    <w:rsid w:val="00052AAC"/>
    <w:rsid w:val="00053522"/>
    <w:rsid w:val="00055591"/>
    <w:rsid w:val="00055691"/>
    <w:rsid w:val="00057102"/>
    <w:rsid w:val="00057AF9"/>
    <w:rsid w:val="00057C62"/>
    <w:rsid w:val="0006156C"/>
    <w:rsid w:val="0006501C"/>
    <w:rsid w:val="0008077F"/>
    <w:rsid w:val="000815E2"/>
    <w:rsid w:val="0008355F"/>
    <w:rsid w:val="00086A8F"/>
    <w:rsid w:val="00090BDE"/>
    <w:rsid w:val="000923BD"/>
    <w:rsid w:val="000A0C35"/>
    <w:rsid w:val="000A2712"/>
    <w:rsid w:val="000B052B"/>
    <w:rsid w:val="000B0CFF"/>
    <w:rsid w:val="000C2E77"/>
    <w:rsid w:val="000D2093"/>
    <w:rsid w:val="000D6898"/>
    <w:rsid w:val="000E25AD"/>
    <w:rsid w:val="000E372E"/>
    <w:rsid w:val="000E4DF1"/>
    <w:rsid w:val="000E6DF0"/>
    <w:rsid w:val="000F046C"/>
    <w:rsid w:val="000F0B0F"/>
    <w:rsid w:val="000F60FA"/>
    <w:rsid w:val="00104C75"/>
    <w:rsid w:val="00106311"/>
    <w:rsid w:val="00112910"/>
    <w:rsid w:val="00112FC1"/>
    <w:rsid w:val="00114913"/>
    <w:rsid w:val="00116366"/>
    <w:rsid w:val="00116723"/>
    <w:rsid w:val="00122176"/>
    <w:rsid w:val="0012555D"/>
    <w:rsid w:val="00125A04"/>
    <w:rsid w:val="001272E3"/>
    <w:rsid w:val="00132C5C"/>
    <w:rsid w:val="00133DA2"/>
    <w:rsid w:val="00136C71"/>
    <w:rsid w:val="00142271"/>
    <w:rsid w:val="00143103"/>
    <w:rsid w:val="001472D0"/>
    <w:rsid w:val="0015168D"/>
    <w:rsid w:val="00164120"/>
    <w:rsid w:val="0016682E"/>
    <w:rsid w:val="001675B1"/>
    <w:rsid w:val="00176C6E"/>
    <w:rsid w:val="001806FA"/>
    <w:rsid w:val="001826E3"/>
    <w:rsid w:val="00184494"/>
    <w:rsid w:val="00190B41"/>
    <w:rsid w:val="001940A0"/>
    <w:rsid w:val="00197F58"/>
    <w:rsid w:val="001A20DD"/>
    <w:rsid w:val="001A26BF"/>
    <w:rsid w:val="001A2A62"/>
    <w:rsid w:val="001A3F1F"/>
    <w:rsid w:val="001A6257"/>
    <w:rsid w:val="001A68D4"/>
    <w:rsid w:val="001A6A94"/>
    <w:rsid w:val="001A7A24"/>
    <w:rsid w:val="001B1495"/>
    <w:rsid w:val="001B5A17"/>
    <w:rsid w:val="001B711D"/>
    <w:rsid w:val="001C3749"/>
    <w:rsid w:val="001C3BE2"/>
    <w:rsid w:val="001D00BF"/>
    <w:rsid w:val="001D2EC9"/>
    <w:rsid w:val="001D3639"/>
    <w:rsid w:val="001D73DC"/>
    <w:rsid w:val="001D7E26"/>
    <w:rsid w:val="001E1EE4"/>
    <w:rsid w:val="00204EA8"/>
    <w:rsid w:val="00206677"/>
    <w:rsid w:val="00206BD2"/>
    <w:rsid w:val="00210089"/>
    <w:rsid w:val="00220826"/>
    <w:rsid w:val="00225351"/>
    <w:rsid w:val="00227AF3"/>
    <w:rsid w:val="00231D7E"/>
    <w:rsid w:val="00231F5E"/>
    <w:rsid w:val="00233BA2"/>
    <w:rsid w:val="00235E9A"/>
    <w:rsid w:val="002360FB"/>
    <w:rsid w:val="002365DD"/>
    <w:rsid w:val="00252CF6"/>
    <w:rsid w:val="0025335A"/>
    <w:rsid w:val="00256721"/>
    <w:rsid w:val="0025704C"/>
    <w:rsid w:val="00262440"/>
    <w:rsid w:val="00264151"/>
    <w:rsid w:val="00264AA4"/>
    <w:rsid w:val="002659BC"/>
    <w:rsid w:val="00270468"/>
    <w:rsid w:val="00271143"/>
    <w:rsid w:val="00274E82"/>
    <w:rsid w:val="00276287"/>
    <w:rsid w:val="002803D6"/>
    <w:rsid w:val="00284B69"/>
    <w:rsid w:val="00286F17"/>
    <w:rsid w:val="00292A49"/>
    <w:rsid w:val="002949BF"/>
    <w:rsid w:val="002952B0"/>
    <w:rsid w:val="002A2932"/>
    <w:rsid w:val="002A2FC2"/>
    <w:rsid w:val="002A6D77"/>
    <w:rsid w:val="002B103C"/>
    <w:rsid w:val="002B4987"/>
    <w:rsid w:val="002B558B"/>
    <w:rsid w:val="002C3A18"/>
    <w:rsid w:val="002D00DE"/>
    <w:rsid w:val="002D3184"/>
    <w:rsid w:val="002D7C95"/>
    <w:rsid w:val="002D7F8C"/>
    <w:rsid w:val="002E0981"/>
    <w:rsid w:val="002E16C0"/>
    <w:rsid w:val="002E42B0"/>
    <w:rsid w:val="002F056D"/>
    <w:rsid w:val="002F645C"/>
    <w:rsid w:val="00302ED5"/>
    <w:rsid w:val="00305268"/>
    <w:rsid w:val="00310D85"/>
    <w:rsid w:val="00310F30"/>
    <w:rsid w:val="003114B5"/>
    <w:rsid w:val="003213B1"/>
    <w:rsid w:val="00325D7C"/>
    <w:rsid w:val="003273D6"/>
    <w:rsid w:val="00327E6B"/>
    <w:rsid w:val="00330C24"/>
    <w:rsid w:val="00332DED"/>
    <w:rsid w:val="00333201"/>
    <w:rsid w:val="00336A92"/>
    <w:rsid w:val="0034339D"/>
    <w:rsid w:val="00343970"/>
    <w:rsid w:val="00343FC1"/>
    <w:rsid w:val="00351530"/>
    <w:rsid w:val="00351D2D"/>
    <w:rsid w:val="00352103"/>
    <w:rsid w:val="00352C5F"/>
    <w:rsid w:val="003554D9"/>
    <w:rsid w:val="00355DB4"/>
    <w:rsid w:val="00356F27"/>
    <w:rsid w:val="003607F1"/>
    <w:rsid w:val="0037024E"/>
    <w:rsid w:val="00370A09"/>
    <w:rsid w:val="00370E6A"/>
    <w:rsid w:val="00373C58"/>
    <w:rsid w:val="00374AA7"/>
    <w:rsid w:val="003750BE"/>
    <w:rsid w:val="003840A4"/>
    <w:rsid w:val="00384542"/>
    <w:rsid w:val="003863EB"/>
    <w:rsid w:val="0039222F"/>
    <w:rsid w:val="003934A2"/>
    <w:rsid w:val="00393E9D"/>
    <w:rsid w:val="003956A1"/>
    <w:rsid w:val="00395F6B"/>
    <w:rsid w:val="00396AEA"/>
    <w:rsid w:val="00397D00"/>
    <w:rsid w:val="003A0D1D"/>
    <w:rsid w:val="003A3C24"/>
    <w:rsid w:val="003A5137"/>
    <w:rsid w:val="003A58D2"/>
    <w:rsid w:val="003A6B80"/>
    <w:rsid w:val="003B5C52"/>
    <w:rsid w:val="003B615F"/>
    <w:rsid w:val="003B65AE"/>
    <w:rsid w:val="003B74AB"/>
    <w:rsid w:val="003C05CB"/>
    <w:rsid w:val="003D202C"/>
    <w:rsid w:val="003D251C"/>
    <w:rsid w:val="003D3469"/>
    <w:rsid w:val="003D6306"/>
    <w:rsid w:val="003E2D9A"/>
    <w:rsid w:val="003E4C9C"/>
    <w:rsid w:val="003E5F08"/>
    <w:rsid w:val="003F56D9"/>
    <w:rsid w:val="003F5F31"/>
    <w:rsid w:val="004014A8"/>
    <w:rsid w:val="0041049F"/>
    <w:rsid w:val="0041079C"/>
    <w:rsid w:val="004125D0"/>
    <w:rsid w:val="00413E5F"/>
    <w:rsid w:val="00415A6B"/>
    <w:rsid w:val="00423117"/>
    <w:rsid w:val="00423F4C"/>
    <w:rsid w:val="00430F9D"/>
    <w:rsid w:val="0043146F"/>
    <w:rsid w:val="004316A7"/>
    <w:rsid w:val="00434B72"/>
    <w:rsid w:val="004379D9"/>
    <w:rsid w:val="0044222C"/>
    <w:rsid w:val="00446B54"/>
    <w:rsid w:val="004529E3"/>
    <w:rsid w:val="00457472"/>
    <w:rsid w:val="004627B3"/>
    <w:rsid w:val="00463149"/>
    <w:rsid w:val="00463D06"/>
    <w:rsid w:val="004645D7"/>
    <w:rsid w:val="004654B5"/>
    <w:rsid w:val="00471B0F"/>
    <w:rsid w:val="004724C4"/>
    <w:rsid w:val="00475568"/>
    <w:rsid w:val="0047675D"/>
    <w:rsid w:val="00480CEB"/>
    <w:rsid w:val="00481A19"/>
    <w:rsid w:val="00490879"/>
    <w:rsid w:val="0049154F"/>
    <w:rsid w:val="0049228B"/>
    <w:rsid w:val="00494B6E"/>
    <w:rsid w:val="004A1C59"/>
    <w:rsid w:val="004A4460"/>
    <w:rsid w:val="004A47C5"/>
    <w:rsid w:val="004A5672"/>
    <w:rsid w:val="004A62FC"/>
    <w:rsid w:val="004B23A8"/>
    <w:rsid w:val="004B6EB2"/>
    <w:rsid w:val="004B701F"/>
    <w:rsid w:val="004C2989"/>
    <w:rsid w:val="004C5553"/>
    <w:rsid w:val="004C729A"/>
    <w:rsid w:val="004C7A02"/>
    <w:rsid w:val="004D04F8"/>
    <w:rsid w:val="004D1F37"/>
    <w:rsid w:val="004D2F48"/>
    <w:rsid w:val="004D34CF"/>
    <w:rsid w:val="004E552C"/>
    <w:rsid w:val="004E7AB4"/>
    <w:rsid w:val="004E7C77"/>
    <w:rsid w:val="004F0AA6"/>
    <w:rsid w:val="004F1018"/>
    <w:rsid w:val="004F554E"/>
    <w:rsid w:val="004F6877"/>
    <w:rsid w:val="004F6B9C"/>
    <w:rsid w:val="004F6F9F"/>
    <w:rsid w:val="005019CC"/>
    <w:rsid w:val="00501D04"/>
    <w:rsid w:val="00506F7D"/>
    <w:rsid w:val="00513B3D"/>
    <w:rsid w:val="00515FFD"/>
    <w:rsid w:val="00516873"/>
    <w:rsid w:val="005253D3"/>
    <w:rsid w:val="00526BD6"/>
    <w:rsid w:val="0052703B"/>
    <w:rsid w:val="00530AD6"/>
    <w:rsid w:val="005344A3"/>
    <w:rsid w:val="005354B5"/>
    <w:rsid w:val="00536A9B"/>
    <w:rsid w:val="00537852"/>
    <w:rsid w:val="00542C84"/>
    <w:rsid w:val="00545113"/>
    <w:rsid w:val="00547743"/>
    <w:rsid w:val="00552CCA"/>
    <w:rsid w:val="005532BC"/>
    <w:rsid w:val="00554CEE"/>
    <w:rsid w:val="00557290"/>
    <w:rsid w:val="00560249"/>
    <w:rsid w:val="00561918"/>
    <w:rsid w:val="00562498"/>
    <w:rsid w:val="0056321A"/>
    <w:rsid w:val="0057099C"/>
    <w:rsid w:val="005743BF"/>
    <w:rsid w:val="00575CBD"/>
    <w:rsid w:val="00580D82"/>
    <w:rsid w:val="00581F37"/>
    <w:rsid w:val="00587913"/>
    <w:rsid w:val="00591553"/>
    <w:rsid w:val="005A262D"/>
    <w:rsid w:val="005A56D9"/>
    <w:rsid w:val="005A5D93"/>
    <w:rsid w:val="005B09DE"/>
    <w:rsid w:val="005C2204"/>
    <w:rsid w:val="005C4478"/>
    <w:rsid w:val="005C5C49"/>
    <w:rsid w:val="005C796A"/>
    <w:rsid w:val="005D0DBC"/>
    <w:rsid w:val="005D5E1B"/>
    <w:rsid w:val="005D6A71"/>
    <w:rsid w:val="005E6567"/>
    <w:rsid w:val="005E7820"/>
    <w:rsid w:val="005F1D5A"/>
    <w:rsid w:val="005F3207"/>
    <w:rsid w:val="005F46C3"/>
    <w:rsid w:val="006040BD"/>
    <w:rsid w:val="00604680"/>
    <w:rsid w:val="00604C43"/>
    <w:rsid w:val="00606167"/>
    <w:rsid w:val="00621CAB"/>
    <w:rsid w:val="00631C8B"/>
    <w:rsid w:val="006335E5"/>
    <w:rsid w:val="00634804"/>
    <w:rsid w:val="006437E9"/>
    <w:rsid w:val="00645DF5"/>
    <w:rsid w:val="0066055E"/>
    <w:rsid w:val="00660DE3"/>
    <w:rsid w:val="006620DA"/>
    <w:rsid w:val="0066652B"/>
    <w:rsid w:val="006721FF"/>
    <w:rsid w:val="00672E0C"/>
    <w:rsid w:val="00672E6B"/>
    <w:rsid w:val="006744E5"/>
    <w:rsid w:val="0067490B"/>
    <w:rsid w:val="00680D7F"/>
    <w:rsid w:val="00682020"/>
    <w:rsid w:val="00682136"/>
    <w:rsid w:val="0069289E"/>
    <w:rsid w:val="006970BA"/>
    <w:rsid w:val="006A38DA"/>
    <w:rsid w:val="006B0F1A"/>
    <w:rsid w:val="006C7AB6"/>
    <w:rsid w:val="006D00EF"/>
    <w:rsid w:val="006D140B"/>
    <w:rsid w:val="006D27ED"/>
    <w:rsid w:val="006D2FE9"/>
    <w:rsid w:val="006D4C7A"/>
    <w:rsid w:val="006D629E"/>
    <w:rsid w:val="006E0166"/>
    <w:rsid w:val="006E10A0"/>
    <w:rsid w:val="006E2058"/>
    <w:rsid w:val="006E5B10"/>
    <w:rsid w:val="006E6087"/>
    <w:rsid w:val="006F2D39"/>
    <w:rsid w:val="0070592E"/>
    <w:rsid w:val="00706A93"/>
    <w:rsid w:val="00707555"/>
    <w:rsid w:val="00711422"/>
    <w:rsid w:val="007135B5"/>
    <w:rsid w:val="00713C16"/>
    <w:rsid w:val="00716BDF"/>
    <w:rsid w:val="00717AAE"/>
    <w:rsid w:val="00724E92"/>
    <w:rsid w:val="007303A6"/>
    <w:rsid w:val="00730E93"/>
    <w:rsid w:val="007314C9"/>
    <w:rsid w:val="00735245"/>
    <w:rsid w:val="0073626C"/>
    <w:rsid w:val="0074167A"/>
    <w:rsid w:val="007452BF"/>
    <w:rsid w:val="00746263"/>
    <w:rsid w:val="00747F09"/>
    <w:rsid w:val="007544B4"/>
    <w:rsid w:val="00755583"/>
    <w:rsid w:val="007579D6"/>
    <w:rsid w:val="00767808"/>
    <w:rsid w:val="0077070B"/>
    <w:rsid w:val="00774B16"/>
    <w:rsid w:val="00781738"/>
    <w:rsid w:val="007823B5"/>
    <w:rsid w:val="007829CF"/>
    <w:rsid w:val="0078784E"/>
    <w:rsid w:val="007945A8"/>
    <w:rsid w:val="00795647"/>
    <w:rsid w:val="007A44E8"/>
    <w:rsid w:val="007A5A07"/>
    <w:rsid w:val="007A7732"/>
    <w:rsid w:val="007B02AF"/>
    <w:rsid w:val="007B298A"/>
    <w:rsid w:val="007B38CD"/>
    <w:rsid w:val="007C0F19"/>
    <w:rsid w:val="007C2CCA"/>
    <w:rsid w:val="007C3032"/>
    <w:rsid w:val="007C6C0E"/>
    <w:rsid w:val="007C7962"/>
    <w:rsid w:val="007D0C35"/>
    <w:rsid w:val="007D26BA"/>
    <w:rsid w:val="007D3DCD"/>
    <w:rsid w:val="007D403A"/>
    <w:rsid w:val="00801E46"/>
    <w:rsid w:val="0080279E"/>
    <w:rsid w:val="0080338B"/>
    <w:rsid w:val="008041FD"/>
    <w:rsid w:val="00805148"/>
    <w:rsid w:val="008051A2"/>
    <w:rsid w:val="00807D42"/>
    <w:rsid w:val="00811FC7"/>
    <w:rsid w:val="00812FC7"/>
    <w:rsid w:val="00814E62"/>
    <w:rsid w:val="0082605E"/>
    <w:rsid w:val="00826612"/>
    <w:rsid w:val="008276C0"/>
    <w:rsid w:val="00840817"/>
    <w:rsid w:val="00841616"/>
    <w:rsid w:val="00841D70"/>
    <w:rsid w:val="008439C1"/>
    <w:rsid w:val="008477B1"/>
    <w:rsid w:val="00855193"/>
    <w:rsid w:val="008611F5"/>
    <w:rsid w:val="00864804"/>
    <w:rsid w:val="0086567C"/>
    <w:rsid w:val="008712D2"/>
    <w:rsid w:val="00874B6E"/>
    <w:rsid w:val="00876691"/>
    <w:rsid w:val="008804A7"/>
    <w:rsid w:val="00882674"/>
    <w:rsid w:val="00883C5B"/>
    <w:rsid w:val="0088431F"/>
    <w:rsid w:val="00886AD6"/>
    <w:rsid w:val="00890125"/>
    <w:rsid w:val="00892BDD"/>
    <w:rsid w:val="00895BED"/>
    <w:rsid w:val="00896212"/>
    <w:rsid w:val="00896E22"/>
    <w:rsid w:val="008A52F8"/>
    <w:rsid w:val="008B079C"/>
    <w:rsid w:val="008B642C"/>
    <w:rsid w:val="008C23B9"/>
    <w:rsid w:val="008C286A"/>
    <w:rsid w:val="008D0D88"/>
    <w:rsid w:val="008D3B8E"/>
    <w:rsid w:val="008D4345"/>
    <w:rsid w:val="008D7C81"/>
    <w:rsid w:val="008E0CD8"/>
    <w:rsid w:val="008E2209"/>
    <w:rsid w:val="008F03F1"/>
    <w:rsid w:val="008F26A4"/>
    <w:rsid w:val="008F3148"/>
    <w:rsid w:val="008F3A3E"/>
    <w:rsid w:val="008F3C43"/>
    <w:rsid w:val="009021E9"/>
    <w:rsid w:val="0090460E"/>
    <w:rsid w:val="00914260"/>
    <w:rsid w:val="00915D53"/>
    <w:rsid w:val="00924E49"/>
    <w:rsid w:val="00925CA1"/>
    <w:rsid w:val="00925D91"/>
    <w:rsid w:val="00933B64"/>
    <w:rsid w:val="00936580"/>
    <w:rsid w:val="00937135"/>
    <w:rsid w:val="009401A8"/>
    <w:rsid w:val="00945813"/>
    <w:rsid w:val="00947098"/>
    <w:rsid w:val="00953A99"/>
    <w:rsid w:val="00953AC5"/>
    <w:rsid w:val="00954C64"/>
    <w:rsid w:val="0095734B"/>
    <w:rsid w:val="00964E0F"/>
    <w:rsid w:val="009707B4"/>
    <w:rsid w:val="00970EC4"/>
    <w:rsid w:val="009859F1"/>
    <w:rsid w:val="00985F2C"/>
    <w:rsid w:val="009909BB"/>
    <w:rsid w:val="00995F1E"/>
    <w:rsid w:val="00995F4E"/>
    <w:rsid w:val="00997609"/>
    <w:rsid w:val="009A6A56"/>
    <w:rsid w:val="009B0936"/>
    <w:rsid w:val="009B0DFD"/>
    <w:rsid w:val="009B0E11"/>
    <w:rsid w:val="009B2831"/>
    <w:rsid w:val="009B414E"/>
    <w:rsid w:val="009B7101"/>
    <w:rsid w:val="009C5145"/>
    <w:rsid w:val="009C71FC"/>
    <w:rsid w:val="009D01B8"/>
    <w:rsid w:val="009D5EF7"/>
    <w:rsid w:val="009E353C"/>
    <w:rsid w:val="009E4AF5"/>
    <w:rsid w:val="009F4712"/>
    <w:rsid w:val="009F481C"/>
    <w:rsid w:val="009F66A6"/>
    <w:rsid w:val="00A04A79"/>
    <w:rsid w:val="00A07FBA"/>
    <w:rsid w:val="00A220DB"/>
    <w:rsid w:val="00A310BB"/>
    <w:rsid w:val="00A3376A"/>
    <w:rsid w:val="00A3681C"/>
    <w:rsid w:val="00A36BB4"/>
    <w:rsid w:val="00A4015D"/>
    <w:rsid w:val="00A42AD8"/>
    <w:rsid w:val="00A44B04"/>
    <w:rsid w:val="00A46877"/>
    <w:rsid w:val="00A47F07"/>
    <w:rsid w:val="00A573B6"/>
    <w:rsid w:val="00A6606A"/>
    <w:rsid w:val="00A67E59"/>
    <w:rsid w:val="00A7264C"/>
    <w:rsid w:val="00A74700"/>
    <w:rsid w:val="00A74E89"/>
    <w:rsid w:val="00A7758E"/>
    <w:rsid w:val="00A8147C"/>
    <w:rsid w:val="00A85AD9"/>
    <w:rsid w:val="00A905BF"/>
    <w:rsid w:val="00A924B9"/>
    <w:rsid w:val="00A95032"/>
    <w:rsid w:val="00A97A5A"/>
    <w:rsid w:val="00AA27C2"/>
    <w:rsid w:val="00AA31AD"/>
    <w:rsid w:val="00AA3864"/>
    <w:rsid w:val="00AA3969"/>
    <w:rsid w:val="00AC0C33"/>
    <w:rsid w:val="00AC25BF"/>
    <w:rsid w:val="00AC4539"/>
    <w:rsid w:val="00AC5C3F"/>
    <w:rsid w:val="00AC7362"/>
    <w:rsid w:val="00AD0A66"/>
    <w:rsid w:val="00AD3158"/>
    <w:rsid w:val="00AD3DBC"/>
    <w:rsid w:val="00AD7795"/>
    <w:rsid w:val="00AE0AB0"/>
    <w:rsid w:val="00AE2B14"/>
    <w:rsid w:val="00AE2E0C"/>
    <w:rsid w:val="00AE39A9"/>
    <w:rsid w:val="00AE7F3B"/>
    <w:rsid w:val="00AF1ED6"/>
    <w:rsid w:val="00AF1FC3"/>
    <w:rsid w:val="00AF2124"/>
    <w:rsid w:val="00AF38CD"/>
    <w:rsid w:val="00B01DB4"/>
    <w:rsid w:val="00B01FB6"/>
    <w:rsid w:val="00B06D8A"/>
    <w:rsid w:val="00B1000A"/>
    <w:rsid w:val="00B140DF"/>
    <w:rsid w:val="00B21185"/>
    <w:rsid w:val="00B221BC"/>
    <w:rsid w:val="00B32836"/>
    <w:rsid w:val="00B337C1"/>
    <w:rsid w:val="00B44BA1"/>
    <w:rsid w:val="00B51AFF"/>
    <w:rsid w:val="00B51B7E"/>
    <w:rsid w:val="00B547FB"/>
    <w:rsid w:val="00B55059"/>
    <w:rsid w:val="00B61A75"/>
    <w:rsid w:val="00B6360C"/>
    <w:rsid w:val="00B65CDC"/>
    <w:rsid w:val="00B71D4C"/>
    <w:rsid w:val="00B71F72"/>
    <w:rsid w:val="00B75DC6"/>
    <w:rsid w:val="00B826E1"/>
    <w:rsid w:val="00B84B56"/>
    <w:rsid w:val="00B84F04"/>
    <w:rsid w:val="00B87D14"/>
    <w:rsid w:val="00B9317F"/>
    <w:rsid w:val="00B941B6"/>
    <w:rsid w:val="00B944EF"/>
    <w:rsid w:val="00BA20BE"/>
    <w:rsid w:val="00BA4490"/>
    <w:rsid w:val="00BA4CFD"/>
    <w:rsid w:val="00BA7BF0"/>
    <w:rsid w:val="00BB0436"/>
    <w:rsid w:val="00BB1371"/>
    <w:rsid w:val="00BB1867"/>
    <w:rsid w:val="00BB1F42"/>
    <w:rsid w:val="00BB471C"/>
    <w:rsid w:val="00BB520F"/>
    <w:rsid w:val="00BC3A90"/>
    <w:rsid w:val="00BC57F4"/>
    <w:rsid w:val="00BC5955"/>
    <w:rsid w:val="00BC6C78"/>
    <w:rsid w:val="00BE12AA"/>
    <w:rsid w:val="00BE3E57"/>
    <w:rsid w:val="00BF0883"/>
    <w:rsid w:val="00BF1DFC"/>
    <w:rsid w:val="00BF40CF"/>
    <w:rsid w:val="00BF7896"/>
    <w:rsid w:val="00C0018D"/>
    <w:rsid w:val="00C045D0"/>
    <w:rsid w:val="00C127D6"/>
    <w:rsid w:val="00C14D18"/>
    <w:rsid w:val="00C25467"/>
    <w:rsid w:val="00C27633"/>
    <w:rsid w:val="00C304EB"/>
    <w:rsid w:val="00C30D73"/>
    <w:rsid w:val="00C31FF5"/>
    <w:rsid w:val="00C339EE"/>
    <w:rsid w:val="00C341E2"/>
    <w:rsid w:val="00C37D24"/>
    <w:rsid w:val="00C42BF6"/>
    <w:rsid w:val="00C4599F"/>
    <w:rsid w:val="00C47135"/>
    <w:rsid w:val="00C54EB0"/>
    <w:rsid w:val="00C55ABB"/>
    <w:rsid w:val="00C56408"/>
    <w:rsid w:val="00C611E4"/>
    <w:rsid w:val="00C63A3F"/>
    <w:rsid w:val="00C64BC3"/>
    <w:rsid w:val="00C675FC"/>
    <w:rsid w:val="00C713DB"/>
    <w:rsid w:val="00C7400C"/>
    <w:rsid w:val="00C81AC4"/>
    <w:rsid w:val="00C94DC3"/>
    <w:rsid w:val="00C94E91"/>
    <w:rsid w:val="00CA31E2"/>
    <w:rsid w:val="00CA346B"/>
    <w:rsid w:val="00CA3D08"/>
    <w:rsid w:val="00CA4B9D"/>
    <w:rsid w:val="00CB0939"/>
    <w:rsid w:val="00CB09E8"/>
    <w:rsid w:val="00CB49FA"/>
    <w:rsid w:val="00CB68B9"/>
    <w:rsid w:val="00CC18FA"/>
    <w:rsid w:val="00CD45CC"/>
    <w:rsid w:val="00CD7286"/>
    <w:rsid w:val="00CE37B8"/>
    <w:rsid w:val="00CE474C"/>
    <w:rsid w:val="00CE62BD"/>
    <w:rsid w:val="00CF1457"/>
    <w:rsid w:val="00CF1B77"/>
    <w:rsid w:val="00D004B8"/>
    <w:rsid w:val="00D01DB9"/>
    <w:rsid w:val="00D023B4"/>
    <w:rsid w:val="00D12E56"/>
    <w:rsid w:val="00D13F1E"/>
    <w:rsid w:val="00D234A0"/>
    <w:rsid w:val="00D238DC"/>
    <w:rsid w:val="00D33336"/>
    <w:rsid w:val="00D421D4"/>
    <w:rsid w:val="00D42827"/>
    <w:rsid w:val="00D452D8"/>
    <w:rsid w:val="00D4765F"/>
    <w:rsid w:val="00D5263A"/>
    <w:rsid w:val="00D60761"/>
    <w:rsid w:val="00D61D7B"/>
    <w:rsid w:val="00D622F8"/>
    <w:rsid w:val="00D63001"/>
    <w:rsid w:val="00D63804"/>
    <w:rsid w:val="00D670F0"/>
    <w:rsid w:val="00D718B0"/>
    <w:rsid w:val="00D72634"/>
    <w:rsid w:val="00D73B68"/>
    <w:rsid w:val="00D817E2"/>
    <w:rsid w:val="00D82AE7"/>
    <w:rsid w:val="00D8302D"/>
    <w:rsid w:val="00D85B30"/>
    <w:rsid w:val="00D92973"/>
    <w:rsid w:val="00D95E74"/>
    <w:rsid w:val="00D97940"/>
    <w:rsid w:val="00DA2356"/>
    <w:rsid w:val="00DA5C92"/>
    <w:rsid w:val="00DB069C"/>
    <w:rsid w:val="00DB3984"/>
    <w:rsid w:val="00DB784E"/>
    <w:rsid w:val="00DB7FE6"/>
    <w:rsid w:val="00DC007B"/>
    <w:rsid w:val="00DC0D6C"/>
    <w:rsid w:val="00DC160F"/>
    <w:rsid w:val="00DC183B"/>
    <w:rsid w:val="00DD4EA7"/>
    <w:rsid w:val="00DD78E7"/>
    <w:rsid w:val="00DE30C1"/>
    <w:rsid w:val="00DE36F8"/>
    <w:rsid w:val="00DE4770"/>
    <w:rsid w:val="00DE4B7F"/>
    <w:rsid w:val="00DE5C18"/>
    <w:rsid w:val="00DE7235"/>
    <w:rsid w:val="00DF0FA4"/>
    <w:rsid w:val="00E014EC"/>
    <w:rsid w:val="00E01892"/>
    <w:rsid w:val="00E05581"/>
    <w:rsid w:val="00E05C24"/>
    <w:rsid w:val="00E07024"/>
    <w:rsid w:val="00E10517"/>
    <w:rsid w:val="00E14B6F"/>
    <w:rsid w:val="00E17D8B"/>
    <w:rsid w:val="00E24305"/>
    <w:rsid w:val="00E248BE"/>
    <w:rsid w:val="00E255C1"/>
    <w:rsid w:val="00E33362"/>
    <w:rsid w:val="00E33965"/>
    <w:rsid w:val="00E34222"/>
    <w:rsid w:val="00E42108"/>
    <w:rsid w:val="00E42A23"/>
    <w:rsid w:val="00E46755"/>
    <w:rsid w:val="00E508AB"/>
    <w:rsid w:val="00E5141A"/>
    <w:rsid w:val="00E55D69"/>
    <w:rsid w:val="00E55F7E"/>
    <w:rsid w:val="00E56932"/>
    <w:rsid w:val="00E57C31"/>
    <w:rsid w:val="00E60563"/>
    <w:rsid w:val="00E612D5"/>
    <w:rsid w:val="00E616A7"/>
    <w:rsid w:val="00E63267"/>
    <w:rsid w:val="00E66B9C"/>
    <w:rsid w:val="00E671B1"/>
    <w:rsid w:val="00E72B38"/>
    <w:rsid w:val="00E761F6"/>
    <w:rsid w:val="00E76523"/>
    <w:rsid w:val="00E76D5D"/>
    <w:rsid w:val="00E81D99"/>
    <w:rsid w:val="00E87FCF"/>
    <w:rsid w:val="00E93661"/>
    <w:rsid w:val="00E95AD3"/>
    <w:rsid w:val="00E961A9"/>
    <w:rsid w:val="00EA0FD4"/>
    <w:rsid w:val="00EA544C"/>
    <w:rsid w:val="00EA7DA9"/>
    <w:rsid w:val="00EB04C1"/>
    <w:rsid w:val="00EB20B8"/>
    <w:rsid w:val="00EB37FF"/>
    <w:rsid w:val="00EB4B28"/>
    <w:rsid w:val="00EB5190"/>
    <w:rsid w:val="00EB6893"/>
    <w:rsid w:val="00EB7D67"/>
    <w:rsid w:val="00EC4710"/>
    <w:rsid w:val="00EC5C98"/>
    <w:rsid w:val="00EC675D"/>
    <w:rsid w:val="00ED33FE"/>
    <w:rsid w:val="00ED5B01"/>
    <w:rsid w:val="00EE01AE"/>
    <w:rsid w:val="00EE6020"/>
    <w:rsid w:val="00EF29EC"/>
    <w:rsid w:val="00EF51C1"/>
    <w:rsid w:val="00EF631F"/>
    <w:rsid w:val="00EF7E8E"/>
    <w:rsid w:val="00F04202"/>
    <w:rsid w:val="00F104BC"/>
    <w:rsid w:val="00F10C8C"/>
    <w:rsid w:val="00F12391"/>
    <w:rsid w:val="00F13BE0"/>
    <w:rsid w:val="00F158D6"/>
    <w:rsid w:val="00F17999"/>
    <w:rsid w:val="00F21411"/>
    <w:rsid w:val="00F2334C"/>
    <w:rsid w:val="00F2350F"/>
    <w:rsid w:val="00F31313"/>
    <w:rsid w:val="00F35914"/>
    <w:rsid w:val="00F36638"/>
    <w:rsid w:val="00F46386"/>
    <w:rsid w:val="00F469E4"/>
    <w:rsid w:val="00F5253C"/>
    <w:rsid w:val="00F56CF8"/>
    <w:rsid w:val="00F57773"/>
    <w:rsid w:val="00F60568"/>
    <w:rsid w:val="00F60E84"/>
    <w:rsid w:val="00F6359A"/>
    <w:rsid w:val="00F6791D"/>
    <w:rsid w:val="00F72ABC"/>
    <w:rsid w:val="00F851D2"/>
    <w:rsid w:val="00F907FB"/>
    <w:rsid w:val="00F93CD8"/>
    <w:rsid w:val="00F94BCE"/>
    <w:rsid w:val="00F95AD0"/>
    <w:rsid w:val="00F970AB"/>
    <w:rsid w:val="00FA152D"/>
    <w:rsid w:val="00FA2EB3"/>
    <w:rsid w:val="00FB1B7F"/>
    <w:rsid w:val="00FB2637"/>
    <w:rsid w:val="00FB4216"/>
    <w:rsid w:val="00FB4963"/>
    <w:rsid w:val="00FB7349"/>
    <w:rsid w:val="00FC1574"/>
    <w:rsid w:val="00FC538F"/>
    <w:rsid w:val="00FC7654"/>
    <w:rsid w:val="00FD2290"/>
    <w:rsid w:val="00FD3136"/>
    <w:rsid w:val="00FE08C6"/>
    <w:rsid w:val="00FE0E11"/>
    <w:rsid w:val="00FE2EE8"/>
    <w:rsid w:val="00FE45D3"/>
    <w:rsid w:val="00FF0456"/>
    <w:rsid w:val="00FF44EB"/>
    <w:rsid w:val="6E22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708BB"/>
  <w15:docId w15:val="{D4BF9EE8-9878-431C-885A-3A38D380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kern w:val="2"/>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Myriad Pro Light" w:eastAsia="Myriad Pro Light" w:hAnsi="Myriad Pro Light" w:cs="Myriad Pro Light"/>
      <w:kern w:val="0"/>
      <w:sz w:val="20"/>
      <w:szCs w:val="20"/>
      <w:lang w:val="en-US" w:bidi="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rFonts w:cs="Times New Roman"/>
      <w:kern w:val="0"/>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rFonts w:ascii="Calibri" w:eastAsia="Calibri" w:hAnsi="Calibri" w:cs="Times New Roman"/>
      <w:kern w:val="0"/>
      <w:sz w:val="20"/>
      <w:szCs w:val="20"/>
    </w:rPr>
  </w:style>
  <w:style w:type="character" w:customStyle="1" w:styleId="HeaderChar">
    <w:name w:val="Header Char"/>
    <w:basedOn w:val="DefaultParagraphFont"/>
    <w:link w:val="Header"/>
    <w:uiPriority w:val="99"/>
    <w:qFormat/>
    <w:rPr>
      <w:rFonts w:ascii="Calibri" w:eastAsia="Calibri" w:hAnsi="Calibri" w:cs="Calibri"/>
      <w:lang w:val="en-GB"/>
    </w:rPr>
  </w:style>
  <w:style w:type="character" w:customStyle="1" w:styleId="FooterChar">
    <w:name w:val="Footer Char"/>
    <w:basedOn w:val="DefaultParagraphFont"/>
    <w:link w:val="Footer"/>
    <w:uiPriority w:val="99"/>
    <w:qFormat/>
    <w:rPr>
      <w:rFonts w:ascii="Calibri" w:eastAsia="Calibri" w:hAnsi="Calibri" w:cs="Calibri"/>
      <w:lang w:val="en-GB"/>
    </w:rPr>
  </w:style>
  <w:style w:type="character" w:customStyle="1" w:styleId="BodyTextChar">
    <w:name w:val="Body Text Char"/>
    <w:basedOn w:val="DefaultParagraphFont"/>
    <w:link w:val="BodyText"/>
    <w:uiPriority w:val="1"/>
    <w:qFormat/>
    <w:rPr>
      <w:rFonts w:ascii="Myriad Pro Light" w:eastAsia="Myriad Pro Light" w:hAnsi="Myriad Pro Light" w:cs="Myriad Pro Light"/>
      <w:kern w:val="0"/>
      <w:sz w:val="20"/>
      <w:szCs w:val="20"/>
      <w:lang w:bidi="en-US"/>
    </w:rPr>
  </w:style>
  <w:style w:type="paragraph" w:customStyle="1" w:styleId="Default">
    <w:name w:val="Default"/>
    <w:qFormat/>
    <w:pPr>
      <w:autoSpaceDE w:val="0"/>
      <w:autoSpaceDN w:val="0"/>
      <w:adjustRightInd w:val="0"/>
    </w:pPr>
    <w:rPr>
      <w:rFonts w:ascii="Trajan Pro" w:hAnsi="Trajan Pro" w:cs="Trajan Pro"/>
      <w:color w:val="000000"/>
      <w:sz w:val="24"/>
      <w:szCs w:val="24"/>
    </w:rPr>
  </w:style>
  <w:style w:type="paragraph" w:customStyle="1" w:styleId="Pa2">
    <w:name w:val="Pa2"/>
    <w:basedOn w:val="Default"/>
    <w:next w:val="Default"/>
    <w:uiPriority w:val="99"/>
    <w:qFormat/>
    <w:pPr>
      <w:spacing w:line="241" w:lineRule="atLeast"/>
    </w:pPr>
    <w:rPr>
      <w:rFonts w:cstheme="minorBidi"/>
      <w:color w:val="auto"/>
    </w:rPr>
  </w:style>
  <w:style w:type="character" w:customStyle="1" w:styleId="A9">
    <w:name w:val="A9"/>
    <w:uiPriority w:val="99"/>
    <w:qFormat/>
    <w:rPr>
      <w:rFonts w:cs="Trajan Pro"/>
      <w:b/>
      <w:bCs/>
      <w:color w:val="000000"/>
      <w:sz w:val="36"/>
      <w:szCs w:val="36"/>
    </w:rPr>
  </w:style>
  <w:style w:type="paragraph" w:styleId="NormalWeb">
    <w:name w:val="Normal (Web)"/>
    <w:basedOn w:val="Normal"/>
    <w:uiPriority w:val="99"/>
    <w:semiHidden/>
    <w:unhideWhenUsed/>
    <w:rsid w:val="00104C7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Revision">
    <w:name w:val="Revision"/>
    <w:hidden/>
    <w:uiPriority w:val="99"/>
    <w:unhideWhenUsed/>
    <w:rsid w:val="00D61D7B"/>
    <w:rPr>
      <w:rFonts w:ascii="Calibri" w:eastAsia="Calibri" w:hAnsi="Calibri" w:cs="Calibri"/>
      <w:kern w:val="2"/>
      <w:sz w:val="22"/>
      <w:szCs w:val="22"/>
      <w:lang w:val="en-GB"/>
    </w:rPr>
  </w:style>
  <w:style w:type="paragraph" w:styleId="CommentSubject">
    <w:name w:val="annotation subject"/>
    <w:basedOn w:val="CommentText"/>
    <w:next w:val="CommentText"/>
    <w:link w:val="CommentSubjectChar"/>
    <w:uiPriority w:val="99"/>
    <w:semiHidden/>
    <w:unhideWhenUsed/>
    <w:rsid w:val="00D61D7B"/>
    <w:rPr>
      <w:rFonts w:cs="Calibri"/>
      <w:b/>
      <w:bCs/>
      <w:kern w:val="2"/>
      <w:lang w:val="en-GB"/>
    </w:rPr>
  </w:style>
  <w:style w:type="character" w:customStyle="1" w:styleId="CommentSubjectChar">
    <w:name w:val="Comment Subject Char"/>
    <w:basedOn w:val="CommentTextChar"/>
    <w:link w:val="CommentSubject"/>
    <w:uiPriority w:val="99"/>
    <w:semiHidden/>
    <w:rsid w:val="00D61D7B"/>
    <w:rPr>
      <w:rFonts w:ascii="Calibri" w:eastAsia="Calibri" w:hAnsi="Calibri" w:cs="Calibri"/>
      <w:b/>
      <w:bCs/>
      <w:kern w:val="2"/>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7737">
      <w:bodyDiv w:val="1"/>
      <w:marLeft w:val="0"/>
      <w:marRight w:val="0"/>
      <w:marTop w:val="0"/>
      <w:marBottom w:val="0"/>
      <w:divBdr>
        <w:top w:val="none" w:sz="0" w:space="0" w:color="auto"/>
        <w:left w:val="none" w:sz="0" w:space="0" w:color="auto"/>
        <w:bottom w:val="none" w:sz="0" w:space="0" w:color="auto"/>
        <w:right w:val="none" w:sz="0" w:space="0" w:color="auto"/>
      </w:divBdr>
    </w:div>
    <w:div w:id="364208786">
      <w:bodyDiv w:val="1"/>
      <w:marLeft w:val="0"/>
      <w:marRight w:val="0"/>
      <w:marTop w:val="0"/>
      <w:marBottom w:val="0"/>
      <w:divBdr>
        <w:top w:val="none" w:sz="0" w:space="0" w:color="auto"/>
        <w:left w:val="none" w:sz="0" w:space="0" w:color="auto"/>
        <w:bottom w:val="none" w:sz="0" w:space="0" w:color="auto"/>
        <w:right w:val="none" w:sz="0" w:space="0" w:color="auto"/>
      </w:divBdr>
    </w:div>
    <w:div w:id="432748179">
      <w:bodyDiv w:val="1"/>
      <w:marLeft w:val="0"/>
      <w:marRight w:val="0"/>
      <w:marTop w:val="0"/>
      <w:marBottom w:val="0"/>
      <w:divBdr>
        <w:top w:val="none" w:sz="0" w:space="0" w:color="auto"/>
        <w:left w:val="none" w:sz="0" w:space="0" w:color="auto"/>
        <w:bottom w:val="none" w:sz="0" w:space="0" w:color="auto"/>
        <w:right w:val="none" w:sz="0" w:space="0" w:color="auto"/>
      </w:divBdr>
    </w:div>
    <w:div w:id="562059260">
      <w:bodyDiv w:val="1"/>
      <w:marLeft w:val="0"/>
      <w:marRight w:val="0"/>
      <w:marTop w:val="0"/>
      <w:marBottom w:val="0"/>
      <w:divBdr>
        <w:top w:val="none" w:sz="0" w:space="0" w:color="auto"/>
        <w:left w:val="none" w:sz="0" w:space="0" w:color="auto"/>
        <w:bottom w:val="none" w:sz="0" w:space="0" w:color="auto"/>
        <w:right w:val="none" w:sz="0" w:space="0" w:color="auto"/>
      </w:divBdr>
    </w:div>
    <w:div w:id="890725850">
      <w:bodyDiv w:val="1"/>
      <w:marLeft w:val="0"/>
      <w:marRight w:val="0"/>
      <w:marTop w:val="0"/>
      <w:marBottom w:val="0"/>
      <w:divBdr>
        <w:top w:val="none" w:sz="0" w:space="0" w:color="auto"/>
        <w:left w:val="none" w:sz="0" w:space="0" w:color="auto"/>
        <w:bottom w:val="none" w:sz="0" w:space="0" w:color="auto"/>
        <w:right w:val="none" w:sz="0" w:space="0" w:color="auto"/>
      </w:divBdr>
    </w:div>
    <w:div w:id="1313371268">
      <w:bodyDiv w:val="1"/>
      <w:marLeft w:val="0"/>
      <w:marRight w:val="0"/>
      <w:marTop w:val="0"/>
      <w:marBottom w:val="0"/>
      <w:divBdr>
        <w:top w:val="none" w:sz="0" w:space="0" w:color="auto"/>
        <w:left w:val="none" w:sz="0" w:space="0" w:color="auto"/>
        <w:bottom w:val="none" w:sz="0" w:space="0" w:color="auto"/>
        <w:right w:val="none" w:sz="0" w:space="0" w:color="auto"/>
      </w:divBdr>
    </w:div>
    <w:div w:id="1535580787">
      <w:bodyDiv w:val="1"/>
      <w:marLeft w:val="0"/>
      <w:marRight w:val="0"/>
      <w:marTop w:val="0"/>
      <w:marBottom w:val="0"/>
      <w:divBdr>
        <w:top w:val="none" w:sz="0" w:space="0" w:color="auto"/>
        <w:left w:val="none" w:sz="0" w:space="0" w:color="auto"/>
        <w:bottom w:val="none" w:sz="0" w:space="0" w:color="auto"/>
        <w:right w:val="none" w:sz="0" w:space="0" w:color="auto"/>
      </w:divBdr>
    </w:div>
    <w:div w:id="1871602960">
      <w:bodyDiv w:val="1"/>
      <w:marLeft w:val="0"/>
      <w:marRight w:val="0"/>
      <w:marTop w:val="0"/>
      <w:marBottom w:val="0"/>
      <w:divBdr>
        <w:top w:val="none" w:sz="0" w:space="0" w:color="auto"/>
        <w:left w:val="none" w:sz="0" w:space="0" w:color="auto"/>
        <w:bottom w:val="none" w:sz="0" w:space="0" w:color="auto"/>
        <w:right w:val="none" w:sz="0" w:space="0" w:color="auto"/>
      </w:divBdr>
    </w:div>
    <w:div w:id="1911646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81320-7EC1-4115-A0ED-C3FCF5591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77</Pages>
  <Words>18837</Words>
  <Characters>107372</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igunga julius</cp:lastModifiedBy>
  <cp:revision>26</cp:revision>
  <dcterms:created xsi:type="dcterms:W3CDTF">2024-12-07T17:20:00Z</dcterms:created>
  <dcterms:modified xsi:type="dcterms:W3CDTF">2024-12-12T14:06:00Z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7678CC7C932D4D32BCA9753F7F68BBC7_12</vt:lpwstr>
  </property>
</Properties>
</file>